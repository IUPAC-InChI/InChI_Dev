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EDE857" w14:textId="77777777" w:rsidR="000807B4" w:rsidRPr="00262957" w:rsidRDefault="000807B4" w:rsidP="00CA69C3">
      <w:pPr>
        <w:jc w:val="center"/>
        <w:rPr>
          <w:rFonts w:ascii="Arial" w:hAnsi="Arial" w:cs="Arial"/>
          <w:b/>
          <w:sz w:val="28"/>
          <w:szCs w:val="28"/>
        </w:rPr>
      </w:pPr>
      <w:bookmarkStart w:id="0" w:name="_Toc188864453"/>
    </w:p>
    <w:p w14:paraId="2BE45FCE" w14:textId="32013F80" w:rsidR="00CA69C3" w:rsidRPr="001D2653" w:rsidRDefault="00CA69C3" w:rsidP="00CA69C3">
      <w:pPr>
        <w:jc w:val="center"/>
        <w:rPr>
          <w:rFonts w:ascii="Arial" w:hAnsi="Arial" w:cs="Arial"/>
          <w:b/>
          <w:sz w:val="28"/>
          <w:szCs w:val="28"/>
        </w:rPr>
      </w:pPr>
      <w:r w:rsidRPr="001D2653">
        <w:rPr>
          <w:rFonts w:ascii="Arial" w:hAnsi="Arial" w:cs="Arial"/>
          <w:b/>
          <w:sz w:val="28"/>
          <w:szCs w:val="28"/>
        </w:rPr>
        <w:t>IUPAC International Chemical Identifier (InChI)</w:t>
      </w:r>
    </w:p>
    <w:p w14:paraId="733C3767" w14:textId="00FE6A4E" w:rsidR="00CA69C3" w:rsidRPr="001D2653" w:rsidRDefault="00CA69C3" w:rsidP="00950178">
      <w:pPr>
        <w:jc w:val="center"/>
        <w:rPr>
          <w:rFonts w:ascii="Arial" w:hAnsi="Arial" w:cs="Arial"/>
          <w:b/>
          <w:sz w:val="28"/>
          <w:szCs w:val="28"/>
        </w:rPr>
      </w:pPr>
      <w:r w:rsidRPr="001D2653">
        <w:rPr>
          <w:rFonts w:ascii="Arial" w:hAnsi="Arial" w:cs="Arial"/>
          <w:b/>
          <w:sz w:val="28"/>
          <w:szCs w:val="28"/>
        </w:rPr>
        <w:t xml:space="preserve">InChI version 1, </w:t>
      </w:r>
      <w:r w:rsidR="00934C2E">
        <w:rPr>
          <w:rFonts w:ascii="Arial" w:hAnsi="Arial" w:cs="Arial"/>
          <w:b/>
          <w:sz w:val="28"/>
          <w:szCs w:val="28"/>
        </w:rPr>
        <w:t>S</w:t>
      </w:r>
      <w:r w:rsidRPr="001D2653">
        <w:rPr>
          <w:rFonts w:ascii="Arial" w:hAnsi="Arial" w:cs="Arial"/>
          <w:b/>
          <w:sz w:val="28"/>
          <w:szCs w:val="28"/>
        </w:rPr>
        <w:t>oftware version 1.0</w:t>
      </w:r>
      <w:r w:rsidR="00482305">
        <w:rPr>
          <w:rFonts w:ascii="Arial" w:hAnsi="Arial" w:cs="Arial"/>
          <w:b/>
          <w:sz w:val="28"/>
          <w:szCs w:val="28"/>
        </w:rPr>
        <w:t>6</w:t>
      </w:r>
      <w:ins w:id="1" w:author="Igor P" w:date="2020-05-17T15:10:00Z">
        <w:r w:rsidR="00B232D2">
          <w:rPr>
            <w:rFonts w:ascii="Arial" w:hAnsi="Arial" w:cs="Arial"/>
            <w:b/>
            <w:sz w:val="28"/>
            <w:szCs w:val="28"/>
          </w:rPr>
          <w:t xml:space="preserve"> pre-release</w:t>
        </w:r>
      </w:ins>
      <w:ins w:id="2" w:author="Igor P" w:date="2020-08-17T18:38:00Z">
        <w:r w:rsidR="007D2F26">
          <w:rPr>
            <w:rFonts w:ascii="Arial" w:hAnsi="Arial" w:cs="Arial"/>
            <w:b/>
            <w:sz w:val="28"/>
            <w:szCs w:val="28"/>
          </w:rPr>
          <w:t xml:space="preserve"> PR2</w:t>
        </w:r>
      </w:ins>
    </w:p>
    <w:p w14:paraId="682654E4" w14:textId="77777777" w:rsidR="00CA69C3" w:rsidRPr="001845BC" w:rsidRDefault="00CA69C3" w:rsidP="00CA69C3">
      <w:pPr>
        <w:pStyle w:val="BodyText"/>
        <w:spacing w:before="480"/>
        <w:jc w:val="center"/>
        <w:rPr>
          <w:rFonts w:ascii="Arial" w:hAnsi="Arial" w:cs="Arial"/>
          <w:b/>
          <w:sz w:val="32"/>
          <w:szCs w:val="32"/>
        </w:rPr>
      </w:pPr>
      <w:r w:rsidRPr="001845BC">
        <w:rPr>
          <w:rFonts w:ascii="Arial" w:hAnsi="Arial" w:cs="Arial"/>
          <w:b/>
          <w:sz w:val="32"/>
          <w:szCs w:val="32"/>
        </w:rPr>
        <w:t>API Reference</w:t>
      </w:r>
    </w:p>
    <w:p w14:paraId="21938D04" w14:textId="77777777" w:rsidR="00CA69C3" w:rsidRPr="001D2653" w:rsidRDefault="00CA69C3" w:rsidP="00CA69C3"/>
    <w:p w14:paraId="006BB5AF" w14:textId="5E82D05E" w:rsidR="007D2F26" w:rsidRPr="007D2F26" w:rsidRDefault="00CA69C3" w:rsidP="007D2F26">
      <w:pPr>
        <w:pStyle w:val="HTMLPreformatted"/>
        <w:shd w:val="clear" w:color="auto" w:fill="FFFFFF"/>
        <w:rPr>
          <w:ins w:id="3" w:author="Igor P" w:date="2020-08-17T18:38:00Z"/>
          <w:rFonts w:ascii="Consolas" w:hAnsi="Consolas"/>
          <w:color w:val="000000"/>
        </w:rPr>
      </w:pPr>
      <w:r w:rsidRPr="001D2653">
        <w:rPr>
          <w:rStyle w:val="BodyTextChar"/>
        </w:rPr>
        <w:t>Last revision date:</w:t>
      </w:r>
      <w:ins w:id="4" w:author="Igor P" w:date="2020-08-17T18:39:00Z">
        <w:r w:rsidR="007D2F26">
          <w:rPr>
            <w:rStyle w:val="BodyTextChar"/>
          </w:rPr>
          <w:t xml:space="preserve"> </w:t>
        </w:r>
        <w:r w:rsidR="007D2F26" w:rsidRPr="007D2F26">
          <w:rPr>
            <w:rStyle w:val="BodyTextChar"/>
          </w:rPr>
          <w:t>August 17, 2020</w:t>
        </w:r>
      </w:ins>
      <w:r w:rsidRPr="001D2653">
        <w:rPr>
          <w:rStyle w:val="BodyTextChar"/>
        </w:rPr>
        <w:t xml:space="preserve"> </w:t>
      </w:r>
      <w:del w:id="5" w:author="Igor P" w:date="2020-05-17T15:10:00Z">
        <w:r w:rsidR="00F82886" w:rsidDel="00B232D2">
          <w:rPr>
            <w:rStyle w:val="BodyTextChar"/>
          </w:rPr>
          <w:delText>J</w:delText>
        </w:r>
        <w:r w:rsidR="00A14F09" w:rsidDel="00B232D2">
          <w:rPr>
            <w:rStyle w:val="BodyTextChar"/>
          </w:rPr>
          <w:delText xml:space="preserve">anuary </w:delText>
        </w:r>
      </w:del>
      <w:del w:id="6" w:author="Igor P" w:date="2020-01-31T20:33:00Z">
        <w:r w:rsidR="00A14F09" w:rsidDel="00C837F9">
          <w:rPr>
            <w:rStyle w:val="BodyTextChar"/>
          </w:rPr>
          <w:delText>1</w:delText>
        </w:r>
        <w:r w:rsidR="008822DB" w:rsidDel="00C837F9">
          <w:rPr>
            <w:rStyle w:val="BodyTextChar"/>
          </w:rPr>
          <w:delText>6</w:delText>
        </w:r>
      </w:del>
    </w:p>
    <w:p w14:paraId="3495924B" w14:textId="3F25B984" w:rsidR="00CA69C3" w:rsidRPr="001D2653" w:rsidRDefault="00CA69C3" w:rsidP="00CA69C3">
      <w:pPr>
        <w:pStyle w:val="StyleBodyTextBottomDoublesolidlinesAuto075ptLine"/>
        <w:jc w:val="left"/>
      </w:pPr>
      <w:del w:id="7" w:author="Igor P" w:date="2020-08-17T18:38:00Z">
        <w:r w:rsidRPr="001D2653" w:rsidDel="007D2F26">
          <w:rPr>
            <w:rStyle w:val="BodyTextChar"/>
          </w:rPr>
          <w:delText xml:space="preserve">, </w:delText>
        </w:r>
        <w:r w:rsidR="00A14F09" w:rsidDel="007D2F26">
          <w:rPr>
            <w:rStyle w:val="BodyTextChar"/>
          </w:rPr>
          <w:delText>2020</w:delText>
        </w:r>
      </w:del>
    </w:p>
    <w:p w14:paraId="691A17CB" w14:textId="14EE29B7" w:rsidR="00CA69C3" w:rsidRPr="00B4068D" w:rsidRDefault="00CA69C3" w:rsidP="00CA69C3">
      <w:pPr>
        <w:pStyle w:val="BodyText"/>
        <w:spacing w:before="480"/>
      </w:pPr>
      <w:r w:rsidRPr="001D2653">
        <w:t>This document is a part of the release of the IUPAC International Chemical Identifier with InChIKey, version 1, software version 1.</w:t>
      </w:r>
      <w:r w:rsidR="00482305">
        <w:t>06</w:t>
      </w:r>
      <w:ins w:id="8" w:author="Igor P" w:date="2020-05-17T15:10:00Z">
        <w:r w:rsidR="00B232D2">
          <w:t xml:space="preserve"> pre-release</w:t>
        </w:r>
      </w:ins>
      <w:ins w:id="9" w:author="Igor P" w:date="2020-08-17T18:39:00Z">
        <w:r w:rsidR="00091E97">
          <w:t xml:space="preserve"> PR2</w:t>
        </w:r>
      </w:ins>
      <w:r w:rsidRPr="001D2653">
        <w:t>.</w:t>
      </w:r>
    </w:p>
    <w:p w14:paraId="290FAAB4" w14:textId="77777777" w:rsidR="00324DF2" w:rsidRDefault="00324DF2" w:rsidP="00324DF2">
      <w:pPr>
        <w:pStyle w:val="StyleBodyTextBottomDoublesolidlinesAuto075ptLine"/>
      </w:pPr>
    </w:p>
    <w:p w14:paraId="59147AB4" w14:textId="77777777" w:rsidR="00324DF2" w:rsidRDefault="00324DF2" w:rsidP="008121C1"/>
    <w:p w14:paraId="01B437E4" w14:textId="77777777" w:rsidR="00324DF2" w:rsidRPr="00836BFA" w:rsidRDefault="00324DF2" w:rsidP="008121C1">
      <w:pPr>
        <w:rPr>
          <w:rFonts w:ascii="Arial" w:hAnsi="Arial" w:cs="Arial"/>
          <w:b/>
          <w:sz w:val="28"/>
          <w:szCs w:val="28"/>
        </w:rPr>
      </w:pPr>
      <w:r w:rsidRPr="00836BFA">
        <w:rPr>
          <w:rFonts w:ascii="Arial" w:hAnsi="Arial" w:cs="Arial"/>
          <w:b/>
          <w:sz w:val="28"/>
          <w:szCs w:val="28"/>
        </w:rPr>
        <w:t>CONTENTS</w:t>
      </w:r>
    </w:p>
    <w:bookmarkEnd w:id="0"/>
    <w:p w14:paraId="11A08350" w14:textId="0896866B" w:rsidR="002D4E43" w:rsidRDefault="00B054DD">
      <w:pPr>
        <w:pStyle w:val="TOC2"/>
        <w:tabs>
          <w:tab w:val="right" w:leader="dot" w:pos="9062"/>
        </w:tabs>
        <w:rPr>
          <w:ins w:id="10" w:author="Igor P" w:date="2020-01-31T20:36:00Z"/>
          <w:rFonts w:asciiTheme="minorHAnsi" w:eastAsiaTheme="minorEastAsia" w:hAnsiTheme="minorHAnsi" w:cstheme="minorBidi"/>
          <w:noProof/>
          <w:sz w:val="22"/>
          <w:szCs w:val="22"/>
        </w:rPr>
      </w:pPr>
      <w:r>
        <w:fldChar w:fldCharType="begin"/>
      </w:r>
      <w:r>
        <w:instrText xml:space="preserve"> TOC \o "1-4" \h \z \u </w:instrText>
      </w:r>
      <w:r>
        <w:fldChar w:fldCharType="separate"/>
      </w:r>
      <w:ins w:id="11" w:author="Igor P" w:date="2020-01-31T20:36:00Z">
        <w:r w:rsidR="002D4E43" w:rsidRPr="00992BBB">
          <w:rPr>
            <w:rStyle w:val="Hyperlink"/>
            <w:noProof/>
          </w:rPr>
          <w:fldChar w:fldCharType="begin"/>
        </w:r>
        <w:r w:rsidR="002D4E43" w:rsidRPr="00992BBB">
          <w:rPr>
            <w:rStyle w:val="Hyperlink"/>
            <w:noProof/>
          </w:rPr>
          <w:instrText xml:space="preserve"> </w:instrText>
        </w:r>
        <w:r w:rsidR="002D4E43">
          <w:rPr>
            <w:noProof/>
          </w:rPr>
          <w:instrText>HYPERLINK \l "_Toc31395418"</w:instrText>
        </w:r>
        <w:r w:rsidR="002D4E43" w:rsidRPr="00992BBB">
          <w:rPr>
            <w:rStyle w:val="Hyperlink"/>
            <w:noProof/>
          </w:rPr>
          <w:instrText xml:space="preserve"> </w:instrText>
        </w:r>
        <w:r w:rsidR="002D4E43" w:rsidRPr="00992BBB">
          <w:rPr>
            <w:rStyle w:val="Hyperlink"/>
            <w:noProof/>
          </w:rPr>
          <w:fldChar w:fldCharType="separate"/>
        </w:r>
        <w:r w:rsidR="002D4E43" w:rsidRPr="00992BBB">
          <w:rPr>
            <w:rStyle w:val="Hyperlink"/>
            <w:noProof/>
          </w:rPr>
          <w:t>Overview</w:t>
        </w:r>
        <w:r w:rsidR="002D4E43">
          <w:rPr>
            <w:noProof/>
            <w:webHidden/>
          </w:rPr>
          <w:tab/>
        </w:r>
        <w:r w:rsidR="002D4E43">
          <w:rPr>
            <w:noProof/>
            <w:webHidden/>
          </w:rPr>
          <w:fldChar w:fldCharType="begin"/>
        </w:r>
        <w:r w:rsidR="002D4E43">
          <w:rPr>
            <w:noProof/>
            <w:webHidden/>
          </w:rPr>
          <w:instrText xml:space="preserve"> PAGEREF _Toc31395418 \h </w:instrText>
        </w:r>
      </w:ins>
      <w:r w:rsidR="002D4E43">
        <w:rPr>
          <w:noProof/>
          <w:webHidden/>
        </w:rPr>
      </w:r>
      <w:r w:rsidR="002D4E43">
        <w:rPr>
          <w:noProof/>
          <w:webHidden/>
        </w:rPr>
        <w:fldChar w:fldCharType="separate"/>
      </w:r>
      <w:ins w:id="12" w:author="Igor P" w:date="2020-08-17T18:39:00Z">
        <w:r w:rsidR="000C25BD">
          <w:rPr>
            <w:noProof/>
            <w:webHidden/>
          </w:rPr>
          <w:t>8</w:t>
        </w:r>
      </w:ins>
      <w:ins w:id="13" w:author="Igor P" w:date="2020-01-31T20:36:00Z">
        <w:r w:rsidR="002D4E43">
          <w:rPr>
            <w:noProof/>
            <w:webHidden/>
          </w:rPr>
          <w:fldChar w:fldCharType="end"/>
        </w:r>
        <w:r w:rsidR="002D4E43" w:rsidRPr="00992BBB">
          <w:rPr>
            <w:rStyle w:val="Hyperlink"/>
            <w:noProof/>
          </w:rPr>
          <w:fldChar w:fldCharType="end"/>
        </w:r>
      </w:ins>
    </w:p>
    <w:p w14:paraId="55DA5D0B" w14:textId="1C5A33F3" w:rsidR="002D4E43" w:rsidRDefault="002D4E43">
      <w:pPr>
        <w:pStyle w:val="TOC2"/>
        <w:tabs>
          <w:tab w:val="right" w:leader="dot" w:pos="9062"/>
        </w:tabs>
        <w:rPr>
          <w:ins w:id="14" w:author="Igor P" w:date="2020-01-31T20:36:00Z"/>
          <w:rFonts w:asciiTheme="minorHAnsi" w:eastAsiaTheme="minorEastAsia" w:hAnsiTheme="minorHAnsi" w:cstheme="minorBidi"/>
          <w:noProof/>
          <w:sz w:val="22"/>
          <w:szCs w:val="22"/>
        </w:rPr>
      </w:pPr>
      <w:ins w:id="15"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"_Toc31395419"</w:instrText>
        </w:r>
        <w:r w:rsidRPr="00992BBB">
          <w:rPr>
            <w:rStyle w:val="Hyperlink"/>
            <w:noProof/>
          </w:rPr>
          <w:instrText xml:space="preserve"> </w:instrText>
        </w:r>
        <w:r w:rsidRPr="00992BBB">
          <w:rPr>
            <w:rStyle w:val="Hyperlink"/>
            <w:noProof/>
          </w:rPr>
          <w:fldChar w:fldCharType="separate"/>
        </w:r>
        <w:r w:rsidRPr="00992BBB">
          <w:rPr>
            <w:rStyle w:val="Hyperlink"/>
            <w:noProof/>
          </w:rPr>
          <w:t>Classic InChI API</w:t>
        </w:r>
        <w:r>
          <w:rPr>
            <w:noProof/>
            <w:webHidden/>
          </w:rPr>
          <w:tab/>
        </w:r>
        <w:r>
          <w:rPr>
            <w:noProof/>
            <w:webHidden/>
          </w:rPr>
          <w:fldChar w:fldCharType="begin"/>
        </w:r>
        <w:r>
          <w:rPr>
            <w:noProof/>
            <w:webHidden/>
          </w:rPr>
          <w:instrText xml:space="preserve"> PAGEREF _Toc31395419 \h </w:instrText>
        </w:r>
      </w:ins>
      <w:r>
        <w:rPr>
          <w:noProof/>
          <w:webHidden/>
        </w:rPr>
      </w:r>
      <w:r>
        <w:rPr>
          <w:noProof/>
          <w:webHidden/>
        </w:rPr>
        <w:fldChar w:fldCharType="separate"/>
      </w:r>
      <w:ins w:id="16" w:author="Igor P" w:date="2020-08-17T18:39:00Z">
        <w:r w:rsidR="000C25BD">
          <w:rPr>
            <w:noProof/>
            <w:webHidden/>
          </w:rPr>
          <w:t>9</w:t>
        </w:r>
      </w:ins>
      <w:ins w:id="17" w:author="Igor P" w:date="2020-01-31T20:36:00Z">
        <w:r>
          <w:rPr>
            <w:noProof/>
            <w:webHidden/>
          </w:rPr>
          <w:fldChar w:fldCharType="end"/>
        </w:r>
        <w:r w:rsidRPr="00992BBB">
          <w:rPr>
            <w:rStyle w:val="Hyperlink"/>
            <w:noProof/>
          </w:rPr>
          <w:fldChar w:fldCharType="end"/>
        </w:r>
      </w:ins>
    </w:p>
    <w:p w14:paraId="353045B0" w14:textId="32AAB988" w:rsidR="002D4E43" w:rsidRDefault="002D4E43">
      <w:pPr>
        <w:pStyle w:val="TOC3"/>
        <w:tabs>
          <w:tab w:val="right" w:leader="dot" w:pos="9062"/>
        </w:tabs>
        <w:rPr>
          <w:ins w:id="18" w:author="Igor P" w:date="2020-01-31T20:36:00Z"/>
          <w:rFonts w:asciiTheme="minorHAnsi" w:eastAsiaTheme="minorEastAsia" w:hAnsiTheme="minorHAnsi" w:cstheme="minorBidi"/>
          <w:noProof/>
          <w:sz w:val="22"/>
          <w:szCs w:val="22"/>
        </w:rPr>
      </w:pPr>
      <w:ins w:id="19"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"_Toc31395420"</w:instrText>
        </w:r>
        <w:r w:rsidRPr="00992BBB">
          <w:rPr>
            <w:rStyle w:val="Hyperlink"/>
            <w:noProof/>
          </w:rPr>
          <w:instrText xml:space="preserve"> </w:instrText>
        </w:r>
        <w:r w:rsidRPr="00992BBB">
          <w:rPr>
            <w:rStyle w:val="Hyperlink"/>
            <w:noProof/>
          </w:rPr>
          <w:fldChar w:fldCharType="separate"/>
        </w:r>
        <w:r w:rsidRPr="00992BBB">
          <w:rPr>
            <w:rStyle w:val="Hyperlink"/>
            <w:noProof/>
          </w:rPr>
          <w:t>Generation of InChI from structure</w:t>
        </w:r>
        <w:r>
          <w:rPr>
            <w:noProof/>
            <w:webHidden/>
          </w:rPr>
          <w:tab/>
        </w:r>
        <w:r>
          <w:rPr>
            <w:noProof/>
            <w:webHidden/>
          </w:rPr>
          <w:fldChar w:fldCharType="begin"/>
        </w:r>
        <w:r>
          <w:rPr>
            <w:noProof/>
            <w:webHidden/>
          </w:rPr>
          <w:instrText xml:space="preserve"> PAGEREF _Toc31395420 \h </w:instrText>
        </w:r>
      </w:ins>
      <w:r>
        <w:rPr>
          <w:noProof/>
          <w:webHidden/>
        </w:rPr>
      </w:r>
      <w:r>
        <w:rPr>
          <w:noProof/>
          <w:webHidden/>
        </w:rPr>
        <w:fldChar w:fldCharType="separate"/>
      </w:r>
      <w:ins w:id="20" w:author="Igor P" w:date="2020-08-17T18:39:00Z">
        <w:r w:rsidR="000C25BD">
          <w:rPr>
            <w:noProof/>
            <w:webHidden/>
          </w:rPr>
          <w:t>9</w:t>
        </w:r>
      </w:ins>
      <w:ins w:id="21" w:author="Igor P" w:date="2020-01-31T20:36:00Z">
        <w:r>
          <w:rPr>
            <w:noProof/>
            <w:webHidden/>
          </w:rPr>
          <w:fldChar w:fldCharType="end"/>
        </w:r>
        <w:r w:rsidRPr="00992BBB">
          <w:rPr>
            <w:rStyle w:val="Hyperlink"/>
            <w:noProof/>
          </w:rPr>
          <w:fldChar w:fldCharType="end"/>
        </w:r>
      </w:ins>
    </w:p>
    <w:p w14:paraId="17EE50D9" w14:textId="3A498393" w:rsidR="002D4E43" w:rsidRDefault="002D4E43">
      <w:pPr>
        <w:pStyle w:val="TOC4"/>
        <w:tabs>
          <w:tab w:val="right" w:leader="dot" w:pos="9062"/>
        </w:tabs>
        <w:rPr>
          <w:ins w:id="22" w:author="Igor P" w:date="2020-01-31T20:36:00Z"/>
          <w:rFonts w:asciiTheme="minorHAnsi" w:eastAsiaTheme="minorEastAsia" w:hAnsiTheme="minorHAnsi" w:cstheme="minorBidi"/>
          <w:noProof/>
          <w:sz w:val="22"/>
          <w:szCs w:val="22"/>
        </w:rPr>
      </w:pPr>
      <w:ins w:id="23"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"_Toc31395421"</w:instrText>
        </w:r>
        <w:r w:rsidRPr="00992BBB">
          <w:rPr>
            <w:rStyle w:val="Hyperlink"/>
            <w:noProof/>
          </w:rPr>
          <w:instrText xml:space="preserve"> </w:instrText>
        </w:r>
        <w:r w:rsidRPr="00992BBB">
          <w:rPr>
            <w:rStyle w:val="Hyperlink"/>
            <w:noProof/>
          </w:rPr>
          <w:fldChar w:fldCharType="separate"/>
        </w:r>
        <w:r w:rsidRPr="00992BBB">
          <w:rPr>
            <w:rStyle w:val="Hyperlink"/>
            <w:noProof/>
          </w:rPr>
          <w:t>GetINCHI</w:t>
        </w:r>
        <w:r>
          <w:rPr>
            <w:noProof/>
            <w:webHidden/>
          </w:rPr>
          <w:tab/>
        </w:r>
        <w:r>
          <w:rPr>
            <w:noProof/>
            <w:webHidden/>
          </w:rPr>
          <w:fldChar w:fldCharType="begin"/>
        </w:r>
        <w:r>
          <w:rPr>
            <w:noProof/>
            <w:webHidden/>
          </w:rPr>
          <w:instrText xml:space="preserve"> PAGEREF _Toc31395421 \h </w:instrText>
        </w:r>
      </w:ins>
      <w:r>
        <w:rPr>
          <w:noProof/>
          <w:webHidden/>
        </w:rPr>
      </w:r>
      <w:r>
        <w:rPr>
          <w:noProof/>
          <w:webHidden/>
        </w:rPr>
        <w:fldChar w:fldCharType="separate"/>
      </w:r>
      <w:ins w:id="24" w:author="Igor P" w:date="2020-08-17T18:39:00Z">
        <w:r w:rsidR="000C25BD">
          <w:rPr>
            <w:noProof/>
            <w:webHidden/>
          </w:rPr>
          <w:t>9</w:t>
        </w:r>
      </w:ins>
      <w:ins w:id="25" w:author="Igor P" w:date="2020-01-31T20:36:00Z">
        <w:r>
          <w:rPr>
            <w:noProof/>
            <w:webHidden/>
          </w:rPr>
          <w:fldChar w:fldCharType="end"/>
        </w:r>
        <w:r w:rsidRPr="00992BBB">
          <w:rPr>
            <w:rStyle w:val="Hyperlink"/>
            <w:noProof/>
          </w:rPr>
          <w:fldChar w:fldCharType="end"/>
        </w:r>
      </w:ins>
    </w:p>
    <w:p w14:paraId="2CA05B7E" w14:textId="68DEE7FB" w:rsidR="002D4E43" w:rsidRDefault="002D4E43">
      <w:pPr>
        <w:pStyle w:val="TOC4"/>
        <w:tabs>
          <w:tab w:val="right" w:leader="dot" w:pos="9062"/>
        </w:tabs>
        <w:rPr>
          <w:ins w:id="26" w:author="Igor P" w:date="2020-01-31T20:36:00Z"/>
          <w:rFonts w:asciiTheme="minorHAnsi" w:eastAsiaTheme="minorEastAsia" w:hAnsiTheme="minorHAnsi" w:cstheme="minorBidi"/>
          <w:noProof/>
          <w:sz w:val="22"/>
          <w:szCs w:val="22"/>
        </w:rPr>
      </w:pPr>
      <w:ins w:id="27"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"_Toc31395422"</w:instrText>
        </w:r>
        <w:r w:rsidRPr="00992BBB">
          <w:rPr>
            <w:rStyle w:val="Hyperlink"/>
            <w:noProof/>
          </w:rPr>
          <w:instrText xml:space="preserve"> </w:instrText>
        </w:r>
        <w:r w:rsidRPr="00992BBB">
          <w:rPr>
            <w:rStyle w:val="Hyperlink"/>
            <w:noProof/>
          </w:rPr>
          <w:fldChar w:fldCharType="separate"/>
        </w:r>
        <w:r w:rsidRPr="00992BBB">
          <w:rPr>
            <w:rStyle w:val="Hyperlink"/>
            <w:noProof/>
          </w:rPr>
          <w:t>GetINCHIEx</w:t>
        </w:r>
        <w:r>
          <w:rPr>
            <w:noProof/>
            <w:webHidden/>
          </w:rPr>
          <w:tab/>
        </w:r>
        <w:r>
          <w:rPr>
            <w:noProof/>
            <w:webHidden/>
          </w:rPr>
          <w:fldChar w:fldCharType="begin"/>
        </w:r>
        <w:r>
          <w:rPr>
            <w:noProof/>
            <w:webHidden/>
          </w:rPr>
          <w:instrText xml:space="preserve"> PAGEREF _Toc31395422 \h </w:instrText>
        </w:r>
      </w:ins>
      <w:r>
        <w:rPr>
          <w:noProof/>
          <w:webHidden/>
        </w:rPr>
      </w:r>
      <w:r>
        <w:rPr>
          <w:noProof/>
          <w:webHidden/>
        </w:rPr>
        <w:fldChar w:fldCharType="separate"/>
      </w:r>
      <w:ins w:id="28" w:author="Igor P" w:date="2020-08-17T18:39:00Z">
        <w:r w:rsidR="000C25BD">
          <w:rPr>
            <w:noProof/>
            <w:webHidden/>
          </w:rPr>
          <w:t>13</w:t>
        </w:r>
      </w:ins>
      <w:ins w:id="29" w:author="Igor P" w:date="2020-01-31T20:36:00Z">
        <w:r>
          <w:rPr>
            <w:noProof/>
            <w:webHidden/>
          </w:rPr>
          <w:fldChar w:fldCharType="end"/>
        </w:r>
        <w:r w:rsidRPr="00992BBB">
          <w:rPr>
            <w:rStyle w:val="Hyperlink"/>
            <w:noProof/>
          </w:rPr>
          <w:fldChar w:fldCharType="end"/>
        </w:r>
      </w:ins>
    </w:p>
    <w:p w14:paraId="1EE2AF44" w14:textId="3D0B15CA" w:rsidR="002D4E43" w:rsidRDefault="002D4E43">
      <w:pPr>
        <w:pStyle w:val="TOC4"/>
        <w:tabs>
          <w:tab w:val="right" w:leader="dot" w:pos="9062"/>
        </w:tabs>
        <w:rPr>
          <w:ins w:id="30" w:author="Igor P" w:date="2020-01-31T20:36:00Z"/>
          <w:rFonts w:asciiTheme="minorHAnsi" w:eastAsiaTheme="minorEastAsia" w:hAnsiTheme="minorHAnsi" w:cstheme="minorBidi"/>
          <w:noProof/>
          <w:sz w:val="22"/>
          <w:szCs w:val="22"/>
        </w:rPr>
      </w:pPr>
      <w:ins w:id="31"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"_Toc31395423"</w:instrText>
        </w:r>
        <w:r w:rsidRPr="00992BBB">
          <w:rPr>
            <w:rStyle w:val="Hyperlink"/>
            <w:noProof/>
          </w:rPr>
          <w:instrText xml:space="preserve"> </w:instrText>
        </w:r>
        <w:r w:rsidRPr="00992BBB">
          <w:rPr>
            <w:rStyle w:val="Hyperlink"/>
            <w:noProof/>
          </w:rPr>
          <w:fldChar w:fldCharType="separate"/>
        </w:r>
        <w:r w:rsidRPr="00992BBB">
          <w:rPr>
            <w:rStyle w:val="Hyperlink"/>
            <w:noProof/>
          </w:rPr>
          <w:t>FreeINCHI</w:t>
        </w:r>
        <w:r>
          <w:rPr>
            <w:noProof/>
            <w:webHidden/>
          </w:rPr>
          <w:tab/>
        </w:r>
        <w:r>
          <w:rPr>
            <w:noProof/>
            <w:webHidden/>
          </w:rPr>
          <w:fldChar w:fldCharType="begin"/>
        </w:r>
        <w:r>
          <w:rPr>
            <w:noProof/>
            <w:webHidden/>
          </w:rPr>
          <w:instrText xml:space="preserve"> PAGEREF _Toc31395423 \h </w:instrText>
        </w:r>
      </w:ins>
      <w:r>
        <w:rPr>
          <w:noProof/>
          <w:webHidden/>
        </w:rPr>
      </w:r>
      <w:r>
        <w:rPr>
          <w:noProof/>
          <w:webHidden/>
        </w:rPr>
        <w:fldChar w:fldCharType="separate"/>
      </w:r>
      <w:ins w:id="32" w:author="Igor P" w:date="2020-08-17T18:39:00Z">
        <w:r w:rsidR="000C25BD">
          <w:rPr>
            <w:noProof/>
            <w:webHidden/>
          </w:rPr>
          <w:t>15</w:t>
        </w:r>
      </w:ins>
      <w:ins w:id="33" w:author="Igor P" w:date="2020-01-31T20:36:00Z">
        <w:r>
          <w:rPr>
            <w:noProof/>
            <w:webHidden/>
          </w:rPr>
          <w:fldChar w:fldCharType="end"/>
        </w:r>
        <w:r w:rsidRPr="00992BBB">
          <w:rPr>
            <w:rStyle w:val="Hyperlink"/>
            <w:noProof/>
          </w:rPr>
          <w:fldChar w:fldCharType="end"/>
        </w:r>
      </w:ins>
    </w:p>
    <w:p w14:paraId="796A89E8" w14:textId="25B3D1B8" w:rsidR="002D4E43" w:rsidRDefault="002D4E43">
      <w:pPr>
        <w:pStyle w:val="TOC4"/>
        <w:tabs>
          <w:tab w:val="right" w:leader="dot" w:pos="9062"/>
        </w:tabs>
        <w:rPr>
          <w:ins w:id="34" w:author="Igor P" w:date="2020-01-31T20:36:00Z"/>
          <w:rFonts w:asciiTheme="minorHAnsi" w:eastAsiaTheme="minorEastAsia" w:hAnsiTheme="minorHAnsi" w:cstheme="minorBidi"/>
          <w:noProof/>
          <w:sz w:val="22"/>
          <w:szCs w:val="22"/>
        </w:rPr>
      </w:pPr>
      <w:ins w:id="35"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"_Toc31395424"</w:instrText>
        </w:r>
        <w:r w:rsidRPr="00992BBB">
          <w:rPr>
            <w:rStyle w:val="Hyperlink"/>
            <w:noProof/>
          </w:rPr>
          <w:instrText xml:space="preserve"> </w:instrText>
        </w:r>
        <w:r w:rsidRPr="00992BBB">
          <w:rPr>
            <w:rStyle w:val="Hyperlink"/>
            <w:noProof/>
          </w:rPr>
          <w:fldChar w:fldCharType="separate"/>
        </w:r>
        <w:r w:rsidRPr="00992BBB">
          <w:rPr>
            <w:rStyle w:val="Hyperlink"/>
            <w:noProof/>
          </w:rPr>
          <w:t>Free_inchi_Input</w:t>
        </w:r>
        <w:r>
          <w:rPr>
            <w:noProof/>
            <w:webHidden/>
          </w:rPr>
          <w:tab/>
        </w:r>
        <w:r>
          <w:rPr>
            <w:noProof/>
            <w:webHidden/>
          </w:rPr>
          <w:fldChar w:fldCharType="begin"/>
        </w:r>
        <w:r>
          <w:rPr>
            <w:noProof/>
            <w:webHidden/>
          </w:rPr>
          <w:instrText xml:space="preserve"> PAGEREF _Toc31395424 \h </w:instrText>
        </w:r>
      </w:ins>
      <w:r>
        <w:rPr>
          <w:noProof/>
          <w:webHidden/>
        </w:rPr>
      </w:r>
      <w:r>
        <w:rPr>
          <w:noProof/>
          <w:webHidden/>
        </w:rPr>
        <w:fldChar w:fldCharType="separate"/>
      </w:r>
      <w:ins w:id="36" w:author="Igor P" w:date="2020-08-17T18:39:00Z">
        <w:r w:rsidR="000C25BD">
          <w:rPr>
            <w:noProof/>
            <w:webHidden/>
          </w:rPr>
          <w:t>15</w:t>
        </w:r>
      </w:ins>
      <w:ins w:id="37" w:author="Igor P" w:date="2020-01-31T20:36:00Z">
        <w:r>
          <w:rPr>
            <w:noProof/>
            <w:webHidden/>
          </w:rPr>
          <w:fldChar w:fldCharType="end"/>
        </w:r>
        <w:r w:rsidRPr="00992BBB">
          <w:rPr>
            <w:rStyle w:val="Hyperlink"/>
            <w:noProof/>
          </w:rPr>
          <w:fldChar w:fldCharType="end"/>
        </w:r>
      </w:ins>
    </w:p>
    <w:p w14:paraId="0739910E" w14:textId="41B6B321" w:rsidR="002D4E43" w:rsidRDefault="002D4E43">
      <w:pPr>
        <w:pStyle w:val="TOC4"/>
        <w:tabs>
          <w:tab w:val="right" w:leader="dot" w:pos="9062"/>
        </w:tabs>
        <w:rPr>
          <w:ins w:id="38" w:author="Igor P" w:date="2020-01-31T20:36:00Z"/>
          <w:rFonts w:asciiTheme="minorHAnsi" w:eastAsiaTheme="minorEastAsia" w:hAnsiTheme="minorHAnsi" w:cstheme="minorBidi"/>
          <w:noProof/>
          <w:sz w:val="22"/>
          <w:szCs w:val="22"/>
        </w:rPr>
      </w:pPr>
      <w:ins w:id="39"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"_Toc31395425"</w:instrText>
        </w:r>
        <w:r w:rsidRPr="00992BBB">
          <w:rPr>
            <w:rStyle w:val="Hyperlink"/>
            <w:noProof/>
          </w:rPr>
          <w:instrText xml:space="preserve"> </w:instrText>
        </w:r>
        <w:r w:rsidRPr="00992BBB">
          <w:rPr>
            <w:rStyle w:val="Hyperlink"/>
            <w:noProof/>
          </w:rPr>
          <w:fldChar w:fldCharType="separate"/>
        </w:r>
        <w:r w:rsidRPr="00992BBB">
          <w:rPr>
            <w:rStyle w:val="Hyperlink"/>
            <w:noProof/>
          </w:rPr>
          <w:t>Get_inchi_Input_FromAuxInfo</w:t>
        </w:r>
        <w:r>
          <w:rPr>
            <w:noProof/>
            <w:webHidden/>
          </w:rPr>
          <w:tab/>
        </w:r>
        <w:r>
          <w:rPr>
            <w:noProof/>
            <w:webHidden/>
          </w:rPr>
          <w:fldChar w:fldCharType="begin"/>
        </w:r>
        <w:r>
          <w:rPr>
            <w:noProof/>
            <w:webHidden/>
          </w:rPr>
          <w:instrText xml:space="preserve"> PAGEREF _Toc31395425 \h </w:instrText>
        </w:r>
      </w:ins>
      <w:r>
        <w:rPr>
          <w:noProof/>
          <w:webHidden/>
        </w:rPr>
      </w:r>
      <w:r>
        <w:rPr>
          <w:noProof/>
          <w:webHidden/>
        </w:rPr>
        <w:fldChar w:fldCharType="separate"/>
      </w:r>
      <w:ins w:id="40" w:author="Igor P" w:date="2020-08-17T18:39:00Z">
        <w:r w:rsidR="000C25BD">
          <w:rPr>
            <w:noProof/>
            <w:webHidden/>
          </w:rPr>
          <w:t>15</w:t>
        </w:r>
      </w:ins>
      <w:ins w:id="41" w:author="Igor P" w:date="2020-01-31T20:36:00Z">
        <w:r>
          <w:rPr>
            <w:noProof/>
            <w:webHidden/>
          </w:rPr>
          <w:fldChar w:fldCharType="end"/>
        </w:r>
        <w:r w:rsidRPr="00992BBB">
          <w:rPr>
            <w:rStyle w:val="Hyperlink"/>
            <w:noProof/>
          </w:rPr>
          <w:fldChar w:fldCharType="end"/>
        </w:r>
      </w:ins>
    </w:p>
    <w:p w14:paraId="467E7EA8" w14:textId="1A7BF66B" w:rsidR="002D4E43" w:rsidRDefault="002D4E43">
      <w:pPr>
        <w:pStyle w:val="TOC4"/>
        <w:tabs>
          <w:tab w:val="right" w:leader="dot" w:pos="9062"/>
        </w:tabs>
        <w:rPr>
          <w:ins w:id="42" w:author="Igor P" w:date="2020-01-31T20:36:00Z"/>
          <w:rFonts w:asciiTheme="minorHAnsi" w:eastAsiaTheme="minorEastAsia" w:hAnsiTheme="minorHAnsi" w:cstheme="minorBidi"/>
          <w:noProof/>
          <w:sz w:val="22"/>
          <w:szCs w:val="22"/>
        </w:rPr>
      </w:pPr>
      <w:ins w:id="43"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"_Toc31395426"</w:instrText>
        </w:r>
        <w:r w:rsidRPr="00992BBB">
          <w:rPr>
            <w:rStyle w:val="Hyperlink"/>
            <w:noProof/>
          </w:rPr>
          <w:instrText xml:space="preserve"> </w:instrText>
        </w:r>
        <w:r w:rsidRPr="00992BBB">
          <w:rPr>
            <w:rStyle w:val="Hyperlink"/>
            <w:noProof/>
          </w:rPr>
          <w:fldChar w:fldCharType="separate"/>
        </w:r>
        <w:r w:rsidRPr="00992BBB">
          <w:rPr>
            <w:rStyle w:val="Hyperlink"/>
            <w:noProof/>
          </w:rPr>
          <w:t>GetStdINCHI</w:t>
        </w:r>
        <w:r>
          <w:rPr>
            <w:noProof/>
            <w:webHidden/>
          </w:rPr>
          <w:tab/>
        </w:r>
        <w:r>
          <w:rPr>
            <w:noProof/>
            <w:webHidden/>
          </w:rPr>
          <w:fldChar w:fldCharType="begin"/>
        </w:r>
        <w:r>
          <w:rPr>
            <w:noProof/>
            <w:webHidden/>
          </w:rPr>
          <w:instrText xml:space="preserve"> PAGEREF _Toc31395426 \h </w:instrText>
        </w:r>
      </w:ins>
      <w:r>
        <w:rPr>
          <w:noProof/>
          <w:webHidden/>
        </w:rPr>
      </w:r>
      <w:r>
        <w:rPr>
          <w:noProof/>
          <w:webHidden/>
        </w:rPr>
        <w:fldChar w:fldCharType="separate"/>
      </w:r>
      <w:ins w:id="44" w:author="Igor P" w:date="2020-08-17T18:39:00Z">
        <w:r w:rsidR="000C25BD">
          <w:rPr>
            <w:noProof/>
            <w:webHidden/>
          </w:rPr>
          <w:t>17</w:t>
        </w:r>
      </w:ins>
      <w:ins w:id="45" w:author="Igor P" w:date="2020-01-31T20:36:00Z">
        <w:r>
          <w:rPr>
            <w:noProof/>
            <w:webHidden/>
          </w:rPr>
          <w:fldChar w:fldCharType="end"/>
        </w:r>
        <w:r w:rsidRPr="00992BBB">
          <w:rPr>
            <w:rStyle w:val="Hyperlink"/>
            <w:noProof/>
          </w:rPr>
          <w:fldChar w:fldCharType="end"/>
        </w:r>
      </w:ins>
    </w:p>
    <w:p w14:paraId="7DCDD230" w14:textId="129857AE" w:rsidR="002D4E43" w:rsidRDefault="002D4E43">
      <w:pPr>
        <w:pStyle w:val="TOC4"/>
        <w:tabs>
          <w:tab w:val="right" w:leader="dot" w:pos="9062"/>
        </w:tabs>
        <w:rPr>
          <w:ins w:id="46" w:author="Igor P" w:date="2020-01-31T20:36:00Z"/>
          <w:rFonts w:asciiTheme="minorHAnsi" w:eastAsiaTheme="minorEastAsia" w:hAnsiTheme="minorHAnsi" w:cstheme="minorBidi"/>
          <w:noProof/>
          <w:sz w:val="22"/>
          <w:szCs w:val="22"/>
        </w:rPr>
      </w:pPr>
      <w:ins w:id="47"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"_Toc31395427"</w:instrText>
        </w:r>
        <w:r w:rsidRPr="00992BBB">
          <w:rPr>
            <w:rStyle w:val="Hyperlink"/>
            <w:noProof/>
          </w:rPr>
          <w:instrText xml:space="preserve"> </w:instrText>
        </w:r>
        <w:r w:rsidRPr="00992BBB">
          <w:rPr>
            <w:rStyle w:val="Hyperlink"/>
            <w:noProof/>
          </w:rPr>
          <w:fldChar w:fldCharType="separate"/>
        </w:r>
        <w:r w:rsidRPr="00992BBB">
          <w:rPr>
            <w:rStyle w:val="Hyperlink"/>
            <w:noProof/>
          </w:rPr>
          <w:t>FreeStdINCHI</w:t>
        </w:r>
        <w:r>
          <w:rPr>
            <w:noProof/>
            <w:webHidden/>
          </w:rPr>
          <w:tab/>
        </w:r>
        <w:r>
          <w:rPr>
            <w:noProof/>
            <w:webHidden/>
          </w:rPr>
          <w:fldChar w:fldCharType="begin"/>
        </w:r>
        <w:r>
          <w:rPr>
            <w:noProof/>
            <w:webHidden/>
          </w:rPr>
          <w:instrText xml:space="preserve"> PAGEREF _Toc31395427 \h </w:instrText>
        </w:r>
      </w:ins>
      <w:r>
        <w:rPr>
          <w:noProof/>
          <w:webHidden/>
        </w:rPr>
      </w:r>
      <w:r>
        <w:rPr>
          <w:noProof/>
          <w:webHidden/>
        </w:rPr>
        <w:fldChar w:fldCharType="separate"/>
      </w:r>
      <w:ins w:id="48" w:author="Igor P" w:date="2020-08-17T18:39:00Z">
        <w:r w:rsidR="000C25BD">
          <w:rPr>
            <w:noProof/>
            <w:webHidden/>
          </w:rPr>
          <w:t>18</w:t>
        </w:r>
      </w:ins>
      <w:ins w:id="49" w:author="Igor P" w:date="2020-01-31T20:36:00Z">
        <w:r>
          <w:rPr>
            <w:noProof/>
            <w:webHidden/>
          </w:rPr>
          <w:fldChar w:fldCharType="end"/>
        </w:r>
        <w:r w:rsidRPr="00992BBB">
          <w:rPr>
            <w:rStyle w:val="Hyperlink"/>
            <w:noProof/>
          </w:rPr>
          <w:fldChar w:fldCharType="end"/>
        </w:r>
      </w:ins>
    </w:p>
    <w:p w14:paraId="5C056F80" w14:textId="34C8EAFD" w:rsidR="002D4E43" w:rsidRDefault="002D4E43">
      <w:pPr>
        <w:pStyle w:val="TOC4"/>
        <w:tabs>
          <w:tab w:val="right" w:leader="dot" w:pos="9062"/>
        </w:tabs>
        <w:rPr>
          <w:ins w:id="50" w:author="Igor P" w:date="2020-01-31T20:36:00Z"/>
          <w:rFonts w:asciiTheme="minorHAnsi" w:eastAsiaTheme="minorEastAsia" w:hAnsiTheme="minorHAnsi" w:cstheme="minorBidi"/>
          <w:noProof/>
          <w:sz w:val="22"/>
          <w:szCs w:val="22"/>
        </w:rPr>
      </w:pPr>
      <w:ins w:id="51" w:author="Igor P" w:date="2020-01-31T20:36:00Z">
        <w:r w:rsidRPr="00992BBB">
          <w:rPr>
            <w:rStyle w:val="Hyperlink"/>
            <w:noProof/>
          </w:rPr>
          <w:lastRenderedPageBreak/>
          <w:fldChar w:fldCharType="begin"/>
        </w:r>
        <w:r w:rsidRPr="00992BBB">
          <w:rPr>
            <w:rStyle w:val="Hyperlink"/>
            <w:noProof/>
          </w:rPr>
          <w:instrText xml:space="preserve"> </w:instrText>
        </w:r>
        <w:r>
          <w:rPr>
            <w:noProof/>
          </w:rPr>
          <w:instrText>HYPERLINK \l "_Toc31395428"</w:instrText>
        </w:r>
        <w:r w:rsidRPr="00992BBB">
          <w:rPr>
            <w:rStyle w:val="Hyperlink"/>
            <w:noProof/>
          </w:rPr>
          <w:instrText xml:space="preserve"> </w:instrText>
        </w:r>
        <w:r w:rsidRPr="00992BBB">
          <w:rPr>
            <w:rStyle w:val="Hyperlink"/>
            <w:noProof/>
          </w:rPr>
          <w:fldChar w:fldCharType="separate"/>
        </w:r>
        <w:r w:rsidRPr="00992BBB">
          <w:rPr>
            <w:rStyle w:val="Hyperlink"/>
            <w:noProof/>
          </w:rPr>
          <w:t>Free_std_inchi_Input</w:t>
        </w:r>
        <w:r>
          <w:rPr>
            <w:noProof/>
            <w:webHidden/>
          </w:rPr>
          <w:tab/>
        </w:r>
        <w:r>
          <w:rPr>
            <w:noProof/>
            <w:webHidden/>
          </w:rPr>
          <w:fldChar w:fldCharType="begin"/>
        </w:r>
        <w:r>
          <w:rPr>
            <w:noProof/>
            <w:webHidden/>
          </w:rPr>
          <w:instrText xml:space="preserve"> PAGEREF _Toc31395428 \h </w:instrText>
        </w:r>
      </w:ins>
      <w:r>
        <w:rPr>
          <w:noProof/>
          <w:webHidden/>
        </w:rPr>
      </w:r>
      <w:r>
        <w:rPr>
          <w:noProof/>
          <w:webHidden/>
        </w:rPr>
        <w:fldChar w:fldCharType="separate"/>
      </w:r>
      <w:ins w:id="52" w:author="Igor P" w:date="2020-08-17T18:39:00Z">
        <w:r w:rsidR="000C25BD">
          <w:rPr>
            <w:noProof/>
            <w:webHidden/>
          </w:rPr>
          <w:t>18</w:t>
        </w:r>
      </w:ins>
      <w:ins w:id="53" w:author="Igor P" w:date="2020-01-31T20:36:00Z">
        <w:r>
          <w:rPr>
            <w:noProof/>
            <w:webHidden/>
          </w:rPr>
          <w:fldChar w:fldCharType="end"/>
        </w:r>
        <w:r w:rsidRPr="00992BBB">
          <w:rPr>
            <w:rStyle w:val="Hyperlink"/>
            <w:noProof/>
          </w:rPr>
          <w:fldChar w:fldCharType="end"/>
        </w:r>
      </w:ins>
    </w:p>
    <w:p w14:paraId="57936946" w14:textId="61F72974" w:rsidR="002D4E43" w:rsidRDefault="002D4E43">
      <w:pPr>
        <w:pStyle w:val="TOC4"/>
        <w:tabs>
          <w:tab w:val="right" w:leader="dot" w:pos="9062"/>
        </w:tabs>
        <w:rPr>
          <w:ins w:id="54" w:author="Igor P" w:date="2020-01-31T20:36:00Z"/>
          <w:rFonts w:asciiTheme="minorHAnsi" w:eastAsiaTheme="minorEastAsia" w:hAnsiTheme="minorHAnsi" w:cstheme="minorBidi"/>
          <w:noProof/>
          <w:sz w:val="22"/>
          <w:szCs w:val="22"/>
        </w:rPr>
      </w:pPr>
      <w:ins w:id="55"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"_Toc31395429"</w:instrText>
        </w:r>
        <w:r w:rsidRPr="00992BBB">
          <w:rPr>
            <w:rStyle w:val="Hyperlink"/>
            <w:noProof/>
          </w:rPr>
          <w:instrText xml:space="preserve"> </w:instrText>
        </w:r>
        <w:r w:rsidRPr="00992BBB">
          <w:rPr>
            <w:rStyle w:val="Hyperlink"/>
            <w:noProof/>
          </w:rPr>
          <w:fldChar w:fldCharType="separate"/>
        </w:r>
        <w:r w:rsidRPr="00992BBB">
          <w:rPr>
            <w:rStyle w:val="Hyperlink"/>
            <w:noProof/>
          </w:rPr>
          <w:t>Get_std_inchi_Input_FromAuxInfo</w:t>
        </w:r>
        <w:r>
          <w:rPr>
            <w:noProof/>
            <w:webHidden/>
          </w:rPr>
          <w:tab/>
        </w:r>
        <w:r>
          <w:rPr>
            <w:noProof/>
            <w:webHidden/>
          </w:rPr>
          <w:fldChar w:fldCharType="begin"/>
        </w:r>
        <w:r>
          <w:rPr>
            <w:noProof/>
            <w:webHidden/>
          </w:rPr>
          <w:instrText xml:space="preserve"> PAGEREF _Toc31395429 \h </w:instrText>
        </w:r>
      </w:ins>
      <w:r>
        <w:rPr>
          <w:noProof/>
          <w:webHidden/>
        </w:rPr>
      </w:r>
      <w:r>
        <w:rPr>
          <w:noProof/>
          <w:webHidden/>
        </w:rPr>
        <w:fldChar w:fldCharType="separate"/>
      </w:r>
      <w:ins w:id="56" w:author="Igor P" w:date="2020-08-17T18:39:00Z">
        <w:r w:rsidR="000C25BD">
          <w:rPr>
            <w:noProof/>
            <w:webHidden/>
          </w:rPr>
          <w:t>18</w:t>
        </w:r>
      </w:ins>
      <w:ins w:id="57" w:author="Igor P" w:date="2020-01-31T20:36:00Z">
        <w:r>
          <w:rPr>
            <w:noProof/>
            <w:webHidden/>
          </w:rPr>
          <w:fldChar w:fldCharType="end"/>
        </w:r>
        <w:r w:rsidRPr="00992BBB">
          <w:rPr>
            <w:rStyle w:val="Hyperlink"/>
            <w:noProof/>
          </w:rPr>
          <w:fldChar w:fldCharType="end"/>
        </w:r>
      </w:ins>
    </w:p>
    <w:p w14:paraId="4D3A9239" w14:textId="722396BA" w:rsidR="002D4E43" w:rsidRDefault="002D4E43">
      <w:pPr>
        <w:pStyle w:val="TOC3"/>
        <w:tabs>
          <w:tab w:val="right" w:leader="dot" w:pos="9062"/>
        </w:tabs>
        <w:rPr>
          <w:ins w:id="58" w:author="Igor P" w:date="2020-01-31T20:36:00Z"/>
          <w:rFonts w:asciiTheme="minorHAnsi" w:eastAsiaTheme="minorEastAsia" w:hAnsiTheme="minorHAnsi" w:cstheme="minorBidi"/>
          <w:noProof/>
          <w:sz w:val="22"/>
          <w:szCs w:val="22"/>
        </w:rPr>
      </w:pPr>
      <w:ins w:id="59"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"_Toc31395430"</w:instrText>
        </w:r>
        <w:r w:rsidRPr="00992BBB">
          <w:rPr>
            <w:rStyle w:val="Hyperlink"/>
            <w:noProof/>
          </w:rPr>
          <w:instrText xml:space="preserve"> </w:instrText>
        </w:r>
        <w:r w:rsidRPr="00992BBB">
          <w:rPr>
            <w:rStyle w:val="Hyperlink"/>
            <w:noProof/>
          </w:rPr>
          <w:fldChar w:fldCharType="separate"/>
        </w:r>
        <w:r w:rsidRPr="00992BBB">
          <w:rPr>
            <w:rStyle w:val="Hyperlink"/>
            <w:noProof/>
          </w:rPr>
          <w:t>Generation of InChI from structure, step-by-step way</w:t>
        </w:r>
        <w:r>
          <w:rPr>
            <w:noProof/>
            <w:webHidden/>
          </w:rPr>
          <w:tab/>
        </w:r>
        <w:r>
          <w:rPr>
            <w:noProof/>
            <w:webHidden/>
          </w:rPr>
          <w:fldChar w:fldCharType="begin"/>
        </w:r>
        <w:r>
          <w:rPr>
            <w:noProof/>
            <w:webHidden/>
          </w:rPr>
          <w:instrText xml:space="preserve"> PAGEREF _Toc31395430 \h </w:instrText>
        </w:r>
      </w:ins>
      <w:r>
        <w:rPr>
          <w:noProof/>
          <w:webHidden/>
        </w:rPr>
      </w:r>
      <w:r>
        <w:rPr>
          <w:noProof/>
          <w:webHidden/>
        </w:rPr>
        <w:fldChar w:fldCharType="separate"/>
      </w:r>
      <w:ins w:id="60" w:author="Igor P" w:date="2020-08-17T18:39:00Z">
        <w:r w:rsidR="000C25BD">
          <w:rPr>
            <w:noProof/>
            <w:webHidden/>
          </w:rPr>
          <w:t>18</w:t>
        </w:r>
      </w:ins>
      <w:ins w:id="61" w:author="Igor P" w:date="2020-01-31T20:36:00Z">
        <w:r>
          <w:rPr>
            <w:noProof/>
            <w:webHidden/>
          </w:rPr>
          <w:fldChar w:fldCharType="end"/>
        </w:r>
        <w:r w:rsidRPr="00992BBB">
          <w:rPr>
            <w:rStyle w:val="Hyperlink"/>
            <w:noProof/>
          </w:rPr>
          <w:fldChar w:fldCharType="end"/>
        </w:r>
      </w:ins>
    </w:p>
    <w:p w14:paraId="5B086ED8" w14:textId="5428F094" w:rsidR="002D4E43" w:rsidRDefault="002D4E43">
      <w:pPr>
        <w:pStyle w:val="TOC4"/>
        <w:tabs>
          <w:tab w:val="right" w:leader="dot" w:pos="9062"/>
        </w:tabs>
        <w:rPr>
          <w:ins w:id="62" w:author="Igor P" w:date="2020-01-31T20:36:00Z"/>
          <w:rFonts w:asciiTheme="minorHAnsi" w:eastAsiaTheme="minorEastAsia" w:hAnsiTheme="minorHAnsi" w:cstheme="minorBidi"/>
          <w:noProof/>
          <w:sz w:val="22"/>
          <w:szCs w:val="22"/>
        </w:rPr>
      </w:pPr>
      <w:ins w:id="63"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"_Toc31395431"</w:instrText>
        </w:r>
        <w:r w:rsidRPr="00992BBB">
          <w:rPr>
            <w:rStyle w:val="Hyperlink"/>
            <w:noProof/>
          </w:rPr>
          <w:instrText xml:space="preserve"> </w:instrText>
        </w:r>
        <w:r w:rsidRPr="00992BBB">
          <w:rPr>
            <w:rStyle w:val="Hyperlink"/>
            <w:noProof/>
          </w:rPr>
          <w:fldChar w:fldCharType="separate"/>
        </w:r>
        <w:r w:rsidRPr="00992BBB">
          <w:rPr>
            <w:rStyle w:val="Hyperlink"/>
            <w:noProof/>
          </w:rPr>
          <w:t>INCHIGEN_Create</w:t>
        </w:r>
        <w:r>
          <w:rPr>
            <w:noProof/>
            <w:webHidden/>
          </w:rPr>
          <w:tab/>
        </w:r>
        <w:r>
          <w:rPr>
            <w:noProof/>
            <w:webHidden/>
          </w:rPr>
          <w:fldChar w:fldCharType="begin"/>
        </w:r>
        <w:r>
          <w:rPr>
            <w:noProof/>
            <w:webHidden/>
          </w:rPr>
          <w:instrText xml:space="preserve"> PAGEREF _Toc31395431 \h </w:instrText>
        </w:r>
      </w:ins>
      <w:r>
        <w:rPr>
          <w:noProof/>
          <w:webHidden/>
        </w:rPr>
      </w:r>
      <w:r>
        <w:rPr>
          <w:noProof/>
          <w:webHidden/>
        </w:rPr>
        <w:fldChar w:fldCharType="separate"/>
      </w:r>
      <w:ins w:id="64" w:author="Igor P" w:date="2020-08-17T18:39:00Z">
        <w:r w:rsidR="000C25BD">
          <w:rPr>
            <w:noProof/>
            <w:webHidden/>
          </w:rPr>
          <w:t>19</w:t>
        </w:r>
      </w:ins>
      <w:ins w:id="65" w:author="Igor P" w:date="2020-01-31T20:36:00Z">
        <w:r>
          <w:rPr>
            <w:noProof/>
            <w:webHidden/>
          </w:rPr>
          <w:fldChar w:fldCharType="end"/>
        </w:r>
        <w:r w:rsidRPr="00992BBB">
          <w:rPr>
            <w:rStyle w:val="Hyperlink"/>
            <w:noProof/>
          </w:rPr>
          <w:fldChar w:fldCharType="end"/>
        </w:r>
      </w:ins>
    </w:p>
    <w:p w14:paraId="6D914203" w14:textId="0716A8AA" w:rsidR="002D4E43" w:rsidRDefault="002D4E43">
      <w:pPr>
        <w:pStyle w:val="TOC4"/>
        <w:tabs>
          <w:tab w:val="right" w:leader="dot" w:pos="9062"/>
        </w:tabs>
        <w:rPr>
          <w:ins w:id="66" w:author="Igor P" w:date="2020-01-31T20:36:00Z"/>
          <w:rFonts w:asciiTheme="minorHAnsi" w:eastAsiaTheme="minorEastAsia" w:hAnsiTheme="minorHAnsi" w:cstheme="minorBidi"/>
          <w:noProof/>
          <w:sz w:val="22"/>
          <w:szCs w:val="22"/>
        </w:rPr>
      </w:pPr>
      <w:ins w:id="67"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"_Toc31395432"</w:instrText>
        </w:r>
        <w:r w:rsidRPr="00992BBB">
          <w:rPr>
            <w:rStyle w:val="Hyperlink"/>
            <w:noProof/>
          </w:rPr>
          <w:instrText xml:space="preserve"> </w:instrText>
        </w:r>
        <w:r w:rsidRPr="00992BBB">
          <w:rPr>
            <w:rStyle w:val="Hyperlink"/>
            <w:noProof/>
          </w:rPr>
          <w:fldChar w:fldCharType="separate"/>
        </w:r>
        <w:r w:rsidRPr="00992BBB">
          <w:rPr>
            <w:rStyle w:val="Hyperlink"/>
            <w:noProof/>
          </w:rPr>
          <w:t>INCHIGEN_Setup</w:t>
        </w:r>
        <w:r>
          <w:rPr>
            <w:noProof/>
            <w:webHidden/>
          </w:rPr>
          <w:tab/>
        </w:r>
        <w:r>
          <w:rPr>
            <w:noProof/>
            <w:webHidden/>
          </w:rPr>
          <w:fldChar w:fldCharType="begin"/>
        </w:r>
        <w:r>
          <w:rPr>
            <w:noProof/>
            <w:webHidden/>
          </w:rPr>
          <w:instrText xml:space="preserve"> PAGEREF _Toc31395432 \h </w:instrText>
        </w:r>
      </w:ins>
      <w:r>
        <w:rPr>
          <w:noProof/>
          <w:webHidden/>
        </w:rPr>
      </w:r>
      <w:r>
        <w:rPr>
          <w:noProof/>
          <w:webHidden/>
        </w:rPr>
        <w:fldChar w:fldCharType="separate"/>
      </w:r>
      <w:ins w:id="68" w:author="Igor P" w:date="2020-08-17T18:39:00Z">
        <w:r w:rsidR="000C25BD">
          <w:rPr>
            <w:noProof/>
            <w:webHidden/>
          </w:rPr>
          <w:t>20</w:t>
        </w:r>
      </w:ins>
      <w:ins w:id="69" w:author="Igor P" w:date="2020-01-31T20:36:00Z">
        <w:r>
          <w:rPr>
            <w:noProof/>
            <w:webHidden/>
          </w:rPr>
          <w:fldChar w:fldCharType="end"/>
        </w:r>
        <w:r w:rsidRPr="00992BBB">
          <w:rPr>
            <w:rStyle w:val="Hyperlink"/>
            <w:noProof/>
          </w:rPr>
          <w:fldChar w:fldCharType="end"/>
        </w:r>
      </w:ins>
    </w:p>
    <w:p w14:paraId="789E5C5B" w14:textId="47AA56FE" w:rsidR="002D4E43" w:rsidRDefault="002D4E43">
      <w:pPr>
        <w:pStyle w:val="TOC4"/>
        <w:tabs>
          <w:tab w:val="right" w:leader="dot" w:pos="9062"/>
        </w:tabs>
        <w:rPr>
          <w:ins w:id="70" w:author="Igor P" w:date="2020-01-31T20:36:00Z"/>
          <w:rFonts w:asciiTheme="minorHAnsi" w:eastAsiaTheme="minorEastAsia" w:hAnsiTheme="minorHAnsi" w:cstheme="minorBidi"/>
          <w:noProof/>
          <w:sz w:val="22"/>
          <w:szCs w:val="22"/>
        </w:rPr>
      </w:pPr>
      <w:ins w:id="71"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"_Toc31395433"</w:instrText>
        </w:r>
        <w:r w:rsidRPr="00992BBB">
          <w:rPr>
            <w:rStyle w:val="Hyperlink"/>
            <w:noProof/>
          </w:rPr>
          <w:instrText xml:space="preserve"> </w:instrText>
        </w:r>
        <w:r w:rsidRPr="00992BBB">
          <w:rPr>
            <w:rStyle w:val="Hyperlink"/>
            <w:noProof/>
          </w:rPr>
          <w:fldChar w:fldCharType="separate"/>
        </w:r>
        <w:r w:rsidRPr="00992BBB">
          <w:rPr>
            <w:rStyle w:val="Hyperlink"/>
            <w:noProof/>
          </w:rPr>
          <w:t>INCHIGEN_DoNormalization</w:t>
        </w:r>
        <w:r>
          <w:rPr>
            <w:noProof/>
            <w:webHidden/>
          </w:rPr>
          <w:tab/>
        </w:r>
        <w:r>
          <w:rPr>
            <w:noProof/>
            <w:webHidden/>
          </w:rPr>
          <w:fldChar w:fldCharType="begin"/>
        </w:r>
        <w:r>
          <w:rPr>
            <w:noProof/>
            <w:webHidden/>
          </w:rPr>
          <w:instrText xml:space="preserve"> PAGEREF _Toc31395433 \h </w:instrText>
        </w:r>
      </w:ins>
      <w:r>
        <w:rPr>
          <w:noProof/>
          <w:webHidden/>
        </w:rPr>
      </w:r>
      <w:r>
        <w:rPr>
          <w:noProof/>
          <w:webHidden/>
        </w:rPr>
        <w:fldChar w:fldCharType="separate"/>
      </w:r>
      <w:ins w:id="72" w:author="Igor P" w:date="2020-08-17T18:39:00Z">
        <w:r w:rsidR="000C25BD">
          <w:rPr>
            <w:noProof/>
            <w:webHidden/>
          </w:rPr>
          <w:t>21</w:t>
        </w:r>
      </w:ins>
      <w:ins w:id="73" w:author="Igor P" w:date="2020-01-31T20:36:00Z">
        <w:r>
          <w:rPr>
            <w:noProof/>
            <w:webHidden/>
          </w:rPr>
          <w:fldChar w:fldCharType="end"/>
        </w:r>
        <w:r w:rsidRPr="00992BBB">
          <w:rPr>
            <w:rStyle w:val="Hyperlink"/>
            <w:noProof/>
          </w:rPr>
          <w:fldChar w:fldCharType="end"/>
        </w:r>
      </w:ins>
    </w:p>
    <w:p w14:paraId="6E4A0538" w14:textId="3A87DDB8" w:rsidR="002D4E43" w:rsidRDefault="002D4E43">
      <w:pPr>
        <w:pStyle w:val="TOC4"/>
        <w:tabs>
          <w:tab w:val="right" w:leader="dot" w:pos="9062"/>
        </w:tabs>
        <w:rPr>
          <w:ins w:id="74" w:author="Igor P" w:date="2020-01-31T20:36:00Z"/>
          <w:rFonts w:asciiTheme="minorHAnsi" w:eastAsiaTheme="minorEastAsia" w:hAnsiTheme="minorHAnsi" w:cstheme="minorBidi"/>
          <w:noProof/>
          <w:sz w:val="22"/>
          <w:szCs w:val="22"/>
        </w:rPr>
      </w:pPr>
      <w:ins w:id="75"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"_Toc31395434"</w:instrText>
        </w:r>
        <w:r w:rsidRPr="00992BBB">
          <w:rPr>
            <w:rStyle w:val="Hyperlink"/>
            <w:noProof/>
          </w:rPr>
          <w:instrText xml:space="preserve"> </w:instrText>
        </w:r>
        <w:r w:rsidRPr="00992BBB">
          <w:rPr>
            <w:rStyle w:val="Hyperlink"/>
            <w:noProof/>
          </w:rPr>
          <w:fldChar w:fldCharType="separate"/>
        </w:r>
        <w:r w:rsidRPr="00992BBB">
          <w:rPr>
            <w:rStyle w:val="Hyperlink"/>
            <w:noProof/>
          </w:rPr>
          <w:t>INCHIGEN_DoCanonicalization</w:t>
        </w:r>
        <w:r>
          <w:rPr>
            <w:noProof/>
            <w:webHidden/>
          </w:rPr>
          <w:tab/>
        </w:r>
        <w:r>
          <w:rPr>
            <w:noProof/>
            <w:webHidden/>
          </w:rPr>
          <w:fldChar w:fldCharType="begin"/>
        </w:r>
        <w:r>
          <w:rPr>
            <w:noProof/>
            <w:webHidden/>
          </w:rPr>
          <w:instrText xml:space="preserve"> PAGEREF _Toc31395434 \h </w:instrText>
        </w:r>
      </w:ins>
      <w:r>
        <w:rPr>
          <w:noProof/>
          <w:webHidden/>
        </w:rPr>
      </w:r>
      <w:r>
        <w:rPr>
          <w:noProof/>
          <w:webHidden/>
        </w:rPr>
        <w:fldChar w:fldCharType="separate"/>
      </w:r>
      <w:ins w:id="76" w:author="Igor P" w:date="2020-08-17T18:39:00Z">
        <w:r w:rsidR="000C25BD">
          <w:rPr>
            <w:noProof/>
            <w:webHidden/>
          </w:rPr>
          <w:t>21</w:t>
        </w:r>
      </w:ins>
      <w:ins w:id="77" w:author="Igor P" w:date="2020-01-31T20:36:00Z">
        <w:r>
          <w:rPr>
            <w:noProof/>
            <w:webHidden/>
          </w:rPr>
          <w:fldChar w:fldCharType="end"/>
        </w:r>
        <w:r w:rsidRPr="00992BBB">
          <w:rPr>
            <w:rStyle w:val="Hyperlink"/>
            <w:noProof/>
          </w:rPr>
          <w:fldChar w:fldCharType="end"/>
        </w:r>
      </w:ins>
    </w:p>
    <w:p w14:paraId="28B7206B" w14:textId="1C1EA9FE" w:rsidR="002D4E43" w:rsidRDefault="002D4E43">
      <w:pPr>
        <w:pStyle w:val="TOC4"/>
        <w:tabs>
          <w:tab w:val="right" w:leader="dot" w:pos="9062"/>
        </w:tabs>
        <w:rPr>
          <w:ins w:id="78" w:author="Igor P" w:date="2020-01-31T20:36:00Z"/>
          <w:rFonts w:asciiTheme="minorHAnsi" w:eastAsiaTheme="minorEastAsia" w:hAnsiTheme="minorHAnsi" w:cstheme="minorBidi"/>
          <w:noProof/>
          <w:sz w:val="22"/>
          <w:szCs w:val="22"/>
        </w:rPr>
      </w:pPr>
      <w:ins w:id="79"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"_Toc31395435"</w:instrText>
        </w:r>
        <w:r w:rsidRPr="00992BBB">
          <w:rPr>
            <w:rStyle w:val="Hyperlink"/>
            <w:noProof/>
          </w:rPr>
          <w:instrText xml:space="preserve"> </w:instrText>
        </w:r>
        <w:r w:rsidRPr="00992BBB">
          <w:rPr>
            <w:rStyle w:val="Hyperlink"/>
            <w:noProof/>
          </w:rPr>
          <w:fldChar w:fldCharType="separate"/>
        </w:r>
        <w:r w:rsidRPr="00992BBB">
          <w:rPr>
            <w:rStyle w:val="Hyperlink"/>
            <w:noProof/>
          </w:rPr>
          <w:t>INCHIGEN_DoSerialization</w:t>
        </w:r>
        <w:r>
          <w:rPr>
            <w:noProof/>
            <w:webHidden/>
          </w:rPr>
          <w:tab/>
        </w:r>
        <w:r>
          <w:rPr>
            <w:noProof/>
            <w:webHidden/>
          </w:rPr>
          <w:fldChar w:fldCharType="begin"/>
        </w:r>
        <w:r>
          <w:rPr>
            <w:noProof/>
            <w:webHidden/>
          </w:rPr>
          <w:instrText xml:space="preserve"> PAGEREF _Toc31395435 \h </w:instrText>
        </w:r>
      </w:ins>
      <w:r>
        <w:rPr>
          <w:noProof/>
          <w:webHidden/>
        </w:rPr>
      </w:r>
      <w:r>
        <w:rPr>
          <w:noProof/>
          <w:webHidden/>
        </w:rPr>
        <w:fldChar w:fldCharType="separate"/>
      </w:r>
      <w:ins w:id="80" w:author="Igor P" w:date="2020-08-17T18:39:00Z">
        <w:r w:rsidR="000C25BD">
          <w:rPr>
            <w:noProof/>
            <w:webHidden/>
          </w:rPr>
          <w:t>22</w:t>
        </w:r>
      </w:ins>
      <w:ins w:id="81" w:author="Igor P" w:date="2020-01-31T20:36:00Z">
        <w:r>
          <w:rPr>
            <w:noProof/>
            <w:webHidden/>
          </w:rPr>
          <w:fldChar w:fldCharType="end"/>
        </w:r>
        <w:r w:rsidRPr="00992BBB">
          <w:rPr>
            <w:rStyle w:val="Hyperlink"/>
            <w:noProof/>
          </w:rPr>
          <w:fldChar w:fldCharType="end"/>
        </w:r>
      </w:ins>
    </w:p>
    <w:p w14:paraId="14637214" w14:textId="57637161" w:rsidR="002D4E43" w:rsidRDefault="002D4E43">
      <w:pPr>
        <w:pStyle w:val="TOC4"/>
        <w:tabs>
          <w:tab w:val="right" w:leader="dot" w:pos="9062"/>
        </w:tabs>
        <w:rPr>
          <w:ins w:id="82" w:author="Igor P" w:date="2020-01-31T20:36:00Z"/>
          <w:rFonts w:asciiTheme="minorHAnsi" w:eastAsiaTheme="minorEastAsia" w:hAnsiTheme="minorHAnsi" w:cstheme="minorBidi"/>
          <w:noProof/>
          <w:sz w:val="22"/>
          <w:szCs w:val="22"/>
        </w:rPr>
      </w:pPr>
      <w:ins w:id="83"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"_Toc31395436"</w:instrText>
        </w:r>
        <w:r w:rsidRPr="00992BBB">
          <w:rPr>
            <w:rStyle w:val="Hyperlink"/>
            <w:noProof/>
          </w:rPr>
          <w:instrText xml:space="preserve"> </w:instrText>
        </w:r>
        <w:r w:rsidRPr="00992BBB">
          <w:rPr>
            <w:rStyle w:val="Hyperlink"/>
            <w:noProof/>
          </w:rPr>
          <w:fldChar w:fldCharType="separate"/>
        </w:r>
        <w:r w:rsidRPr="00992BBB">
          <w:rPr>
            <w:rStyle w:val="Hyperlink"/>
            <w:noProof/>
          </w:rPr>
          <w:t>INCHIGEN_Reset</w:t>
        </w:r>
        <w:r>
          <w:rPr>
            <w:noProof/>
            <w:webHidden/>
          </w:rPr>
          <w:tab/>
        </w:r>
        <w:r>
          <w:rPr>
            <w:noProof/>
            <w:webHidden/>
          </w:rPr>
          <w:fldChar w:fldCharType="begin"/>
        </w:r>
        <w:r>
          <w:rPr>
            <w:noProof/>
            <w:webHidden/>
          </w:rPr>
          <w:instrText xml:space="preserve"> PAGEREF _Toc31395436 \h </w:instrText>
        </w:r>
      </w:ins>
      <w:r>
        <w:rPr>
          <w:noProof/>
          <w:webHidden/>
        </w:rPr>
      </w:r>
      <w:r>
        <w:rPr>
          <w:noProof/>
          <w:webHidden/>
        </w:rPr>
        <w:fldChar w:fldCharType="separate"/>
      </w:r>
      <w:ins w:id="84" w:author="Igor P" w:date="2020-08-17T18:39:00Z">
        <w:r w:rsidR="000C25BD">
          <w:rPr>
            <w:noProof/>
            <w:webHidden/>
          </w:rPr>
          <w:t>23</w:t>
        </w:r>
      </w:ins>
      <w:ins w:id="85" w:author="Igor P" w:date="2020-01-31T20:36:00Z">
        <w:r>
          <w:rPr>
            <w:noProof/>
            <w:webHidden/>
          </w:rPr>
          <w:fldChar w:fldCharType="end"/>
        </w:r>
        <w:r w:rsidRPr="00992BBB">
          <w:rPr>
            <w:rStyle w:val="Hyperlink"/>
            <w:noProof/>
          </w:rPr>
          <w:fldChar w:fldCharType="end"/>
        </w:r>
      </w:ins>
    </w:p>
    <w:p w14:paraId="461C2E80" w14:textId="5F7F8F89" w:rsidR="002D4E43" w:rsidRDefault="002D4E43">
      <w:pPr>
        <w:pStyle w:val="TOC4"/>
        <w:tabs>
          <w:tab w:val="right" w:leader="dot" w:pos="9062"/>
        </w:tabs>
        <w:rPr>
          <w:ins w:id="86" w:author="Igor P" w:date="2020-01-31T20:36:00Z"/>
          <w:rFonts w:asciiTheme="minorHAnsi" w:eastAsiaTheme="minorEastAsia" w:hAnsiTheme="minorHAnsi" w:cstheme="minorBidi"/>
          <w:noProof/>
          <w:sz w:val="22"/>
          <w:szCs w:val="22"/>
        </w:rPr>
      </w:pPr>
      <w:ins w:id="87"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"_Toc31395437"</w:instrText>
        </w:r>
        <w:r w:rsidRPr="00992BBB">
          <w:rPr>
            <w:rStyle w:val="Hyperlink"/>
            <w:noProof/>
          </w:rPr>
          <w:instrText xml:space="preserve"> </w:instrText>
        </w:r>
        <w:r w:rsidRPr="00992BBB">
          <w:rPr>
            <w:rStyle w:val="Hyperlink"/>
            <w:noProof/>
          </w:rPr>
          <w:fldChar w:fldCharType="separate"/>
        </w:r>
        <w:r w:rsidRPr="00992BBB">
          <w:rPr>
            <w:rStyle w:val="Hyperlink"/>
            <w:noProof/>
          </w:rPr>
          <w:t>INCHIGEN_Destroy</w:t>
        </w:r>
        <w:r>
          <w:rPr>
            <w:noProof/>
            <w:webHidden/>
          </w:rPr>
          <w:tab/>
        </w:r>
        <w:r>
          <w:rPr>
            <w:noProof/>
            <w:webHidden/>
          </w:rPr>
          <w:fldChar w:fldCharType="begin"/>
        </w:r>
        <w:r>
          <w:rPr>
            <w:noProof/>
            <w:webHidden/>
          </w:rPr>
          <w:instrText xml:space="preserve"> PAGEREF _Toc31395437 \h </w:instrText>
        </w:r>
      </w:ins>
      <w:r>
        <w:rPr>
          <w:noProof/>
          <w:webHidden/>
        </w:rPr>
      </w:r>
      <w:r>
        <w:rPr>
          <w:noProof/>
          <w:webHidden/>
        </w:rPr>
        <w:fldChar w:fldCharType="separate"/>
      </w:r>
      <w:ins w:id="88" w:author="Igor P" w:date="2020-08-17T18:39:00Z">
        <w:r w:rsidR="000C25BD">
          <w:rPr>
            <w:noProof/>
            <w:webHidden/>
          </w:rPr>
          <w:t>24</w:t>
        </w:r>
      </w:ins>
      <w:ins w:id="89" w:author="Igor P" w:date="2020-01-31T20:36:00Z">
        <w:r>
          <w:rPr>
            <w:noProof/>
            <w:webHidden/>
          </w:rPr>
          <w:fldChar w:fldCharType="end"/>
        </w:r>
        <w:r w:rsidRPr="00992BBB">
          <w:rPr>
            <w:rStyle w:val="Hyperlink"/>
            <w:noProof/>
          </w:rPr>
          <w:fldChar w:fldCharType="end"/>
        </w:r>
      </w:ins>
    </w:p>
    <w:p w14:paraId="4230B80C" w14:textId="431FB973" w:rsidR="002D4E43" w:rsidRDefault="002D4E43">
      <w:pPr>
        <w:pStyle w:val="TOC4"/>
        <w:tabs>
          <w:tab w:val="right" w:leader="dot" w:pos="9062"/>
        </w:tabs>
        <w:rPr>
          <w:ins w:id="90" w:author="Igor P" w:date="2020-01-31T20:36:00Z"/>
          <w:rFonts w:asciiTheme="minorHAnsi" w:eastAsiaTheme="minorEastAsia" w:hAnsiTheme="minorHAnsi" w:cstheme="minorBidi"/>
          <w:noProof/>
          <w:sz w:val="22"/>
          <w:szCs w:val="22"/>
        </w:rPr>
      </w:pPr>
      <w:ins w:id="91"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"_Toc31395438"</w:instrText>
        </w:r>
        <w:r w:rsidRPr="00992BBB">
          <w:rPr>
            <w:rStyle w:val="Hyperlink"/>
            <w:noProof/>
          </w:rPr>
          <w:instrText xml:space="preserve"> </w:instrText>
        </w:r>
        <w:r w:rsidRPr="00992BBB">
          <w:rPr>
            <w:rStyle w:val="Hyperlink"/>
            <w:noProof/>
          </w:rPr>
          <w:fldChar w:fldCharType="separate"/>
        </w:r>
        <w:r w:rsidRPr="00992BBB">
          <w:rPr>
            <w:rStyle w:val="Hyperlink"/>
            <w:noProof/>
          </w:rPr>
          <w:t>STDINCHIGEN_Create</w:t>
        </w:r>
        <w:r>
          <w:rPr>
            <w:noProof/>
            <w:webHidden/>
          </w:rPr>
          <w:tab/>
        </w:r>
        <w:r>
          <w:rPr>
            <w:noProof/>
            <w:webHidden/>
          </w:rPr>
          <w:fldChar w:fldCharType="begin"/>
        </w:r>
        <w:r>
          <w:rPr>
            <w:noProof/>
            <w:webHidden/>
          </w:rPr>
          <w:instrText xml:space="preserve"> PAGEREF _Toc31395438 \h </w:instrText>
        </w:r>
      </w:ins>
      <w:r>
        <w:rPr>
          <w:noProof/>
          <w:webHidden/>
        </w:rPr>
      </w:r>
      <w:r>
        <w:rPr>
          <w:noProof/>
          <w:webHidden/>
        </w:rPr>
        <w:fldChar w:fldCharType="separate"/>
      </w:r>
      <w:ins w:id="92" w:author="Igor P" w:date="2020-08-17T18:39:00Z">
        <w:r w:rsidR="000C25BD">
          <w:rPr>
            <w:noProof/>
            <w:webHidden/>
          </w:rPr>
          <w:t>24</w:t>
        </w:r>
      </w:ins>
      <w:ins w:id="93" w:author="Igor P" w:date="2020-01-31T20:36:00Z">
        <w:r>
          <w:rPr>
            <w:noProof/>
            <w:webHidden/>
          </w:rPr>
          <w:fldChar w:fldCharType="end"/>
        </w:r>
        <w:r w:rsidRPr="00992BBB">
          <w:rPr>
            <w:rStyle w:val="Hyperlink"/>
            <w:noProof/>
          </w:rPr>
          <w:fldChar w:fldCharType="end"/>
        </w:r>
      </w:ins>
    </w:p>
    <w:p w14:paraId="62116C24" w14:textId="102F3DC9" w:rsidR="002D4E43" w:rsidRDefault="002D4E43">
      <w:pPr>
        <w:pStyle w:val="TOC4"/>
        <w:tabs>
          <w:tab w:val="right" w:leader="dot" w:pos="9062"/>
        </w:tabs>
        <w:rPr>
          <w:ins w:id="94" w:author="Igor P" w:date="2020-01-31T20:36:00Z"/>
          <w:rFonts w:asciiTheme="minorHAnsi" w:eastAsiaTheme="minorEastAsia" w:hAnsiTheme="minorHAnsi" w:cstheme="minorBidi"/>
          <w:noProof/>
          <w:sz w:val="22"/>
          <w:szCs w:val="22"/>
        </w:rPr>
      </w:pPr>
      <w:ins w:id="95"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"_Toc31395439"</w:instrText>
        </w:r>
        <w:r w:rsidRPr="00992BBB">
          <w:rPr>
            <w:rStyle w:val="Hyperlink"/>
            <w:noProof/>
          </w:rPr>
          <w:instrText xml:space="preserve"> </w:instrText>
        </w:r>
        <w:r w:rsidRPr="00992BBB">
          <w:rPr>
            <w:rStyle w:val="Hyperlink"/>
            <w:noProof/>
          </w:rPr>
          <w:fldChar w:fldCharType="separate"/>
        </w:r>
        <w:r w:rsidRPr="00992BBB">
          <w:rPr>
            <w:rStyle w:val="Hyperlink"/>
            <w:noProof/>
          </w:rPr>
          <w:t>STDINCHIGEN_Setup</w:t>
        </w:r>
        <w:r>
          <w:rPr>
            <w:noProof/>
            <w:webHidden/>
          </w:rPr>
          <w:tab/>
        </w:r>
        <w:r>
          <w:rPr>
            <w:noProof/>
            <w:webHidden/>
          </w:rPr>
          <w:fldChar w:fldCharType="begin"/>
        </w:r>
        <w:r>
          <w:rPr>
            <w:noProof/>
            <w:webHidden/>
          </w:rPr>
          <w:instrText xml:space="preserve"> PAGEREF _Toc31395439 \h </w:instrText>
        </w:r>
      </w:ins>
      <w:r>
        <w:rPr>
          <w:noProof/>
          <w:webHidden/>
        </w:rPr>
      </w:r>
      <w:r>
        <w:rPr>
          <w:noProof/>
          <w:webHidden/>
        </w:rPr>
        <w:fldChar w:fldCharType="separate"/>
      </w:r>
      <w:ins w:id="96" w:author="Igor P" w:date="2020-08-17T18:39:00Z">
        <w:r w:rsidR="000C25BD">
          <w:rPr>
            <w:noProof/>
            <w:webHidden/>
          </w:rPr>
          <w:t>24</w:t>
        </w:r>
      </w:ins>
      <w:ins w:id="97" w:author="Igor P" w:date="2020-01-31T20:36:00Z">
        <w:r>
          <w:rPr>
            <w:noProof/>
            <w:webHidden/>
          </w:rPr>
          <w:fldChar w:fldCharType="end"/>
        </w:r>
        <w:r w:rsidRPr="00992BBB">
          <w:rPr>
            <w:rStyle w:val="Hyperlink"/>
            <w:noProof/>
          </w:rPr>
          <w:fldChar w:fldCharType="end"/>
        </w:r>
      </w:ins>
    </w:p>
    <w:p w14:paraId="516E7B5E" w14:textId="6C0893AB" w:rsidR="002D4E43" w:rsidRDefault="002D4E43">
      <w:pPr>
        <w:pStyle w:val="TOC4"/>
        <w:tabs>
          <w:tab w:val="right" w:leader="dot" w:pos="9062"/>
        </w:tabs>
        <w:rPr>
          <w:ins w:id="98" w:author="Igor P" w:date="2020-01-31T20:36:00Z"/>
          <w:rFonts w:asciiTheme="minorHAnsi" w:eastAsiaTheme="minorEastAsia" w:hAnsiTheme="minorHAnsi" w:cstheme="minorBidi"/>
          <w:noProof/>
          <w:sz w:val="22"/>
          <w:szCs w:val="22"/>
        </w:rPr>
      </w:pPr>
      <w:ins w:id="99"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"_Toc31395440"</w:instrText>
        </w:r>
        <w:r w:rsidRPr="00992BBB">
          <w:rPr>
            <w:rStyle w:val="Hyperlink"/>
            <w:noProof/>
          </w:rPr>
          <w:instrText xml:space="preserve"> </w:instrText>
        </w:r>
        <w:r w:rsidRPr="00992BBB">
          <w:rPr>
            <w:rStyle w:val="Hyperlink"/>
            <w:noProof/>
          </w:rPr>
          <w:fldChar w:fldCharType="separate"/>
        </w:r>
        <w:r w:rsidRPr="00992BBB">
          <w:rPr>
            <w:rStyle w:val="Hyperlink"/>
            <w:noProof/>
          </w:rPr>
          <w:t>STDINCHIGEN_DoNormalization</w:t>
        </w:r>
        <w:r>
          <w:rPr>
            <w:noProof/>
            <w:webHidden/>
          </w:rPr>
          <w:tab/>
        </w:r>
        <w:r>
          <w:rPr>
            <w:noProof/>
            <w:webHidden/>
          </w:rPr>
          <w:fldChar w:fldCharType="begin"/>
        </w:r>
        <w:r>
          <w:rPr>
            <w:noProof/>
            <w:webHidden/>
          </w:rPr>
          <w:instrText xml:space="preserve"> PAGEREF _Toc31395440 \h </w:instrText>
        </w:r>
      </w:ins>
      <w:r>
        <w:rPr>
          <w:noProof/>
          <w:webHidden/>
        </w:rPr>
      </w:r>
      <w:r>
        <w:rPr>
          <w:noProof/>
          <w:webHidden/>
        </w:rPr>
        <w:fldChar w:fldCharType="separate"/>
      </w:r>
      <w:ins w:id="100" w:author="Igor P" w:date="2020-08-17T18:39:00Z">
        <w:r w:rsidR="000C25BD">
          <w:rPr>
            <w:noProof/>
            <w:webHidden/>
          </w:rPr>
          <w:t>25</w:t>
        </w:r>
      </w:ins>
      <w:ins w:id="101" w:author="Igor P" w:date="2020-01-31T20:36:00Z">
        <w:r>
          <w:rPr>
            <w:noProof/>
            <w:webHidden/>
          </w:rPr>
          <w:fldChar w:fldCharType="end"/>
        </w:r>
        <w:r w:rsidRPr="00992BBB">
          <w:rPr>
            <w:rStyle w:val="Hyperlink"/>
            <w:noProof/>
          </w:rPr>
          <w:fldChar w:fldCharType="end"/>
        </w:r>
      </w:ins>
    </w:p>
    <w:p w14:paraId="167F9A45" w14:textId="083ACBDE" w:rsidR="002D4E43" w:rsidRDefault="002D4E43">
      <w:pPr>
        <w:pStyle w:val="TOC4"/>
        <w:tabs>
          <w:tab w:val="right" w:leader="dot" w:pos="9062"/>
        </w:tabs>
        <w:rPr>
          <w:ins w:id="102" w:author="Igor P" w:date="2020-01-31T20:36:00Z"/>
          <w:rFonts w:asciiTheme="minorHAnsi" w:eastAsiaTheme="minorEastAsia" w:hAnsiTheme="minorHAnsi" w:cstheme="minorBidi"/>
          <w:noProof/>
          <w:sz w:val="22"/>
          <w:szCs w:val="22"/>
        </w:rPr>
      </w:pPr>
      <w:ins w:id="103"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"_Toc31395441"</w:instrText>
        </w:r>
        <w:r w:rsidRPr="00992BBB">
          <w:rPr>
            <w:rStyle w:val="Hyperlink"/>
            <w:noProof/>
          </w:rPr>
          <w:instrText xml:space="preserve"> </w:instrText>
        </w:r>
        <w:r w:rsidRPr="00992BBB">
          <w:rPr>
            <w:rStyle w:val="Hyperlink"/>
            <w:noProof/>
          </w:rPr>
          <w:fldChar w:fldCharType="separate"/>
        </w:r>
        <w:r w:rsidRPr="00992BBB">
          <w:rPr>
            <w:rStyle w:val="Hyperlink"/>
            <w:noProof/>
          </w:rPr>
          <w:t>STDINCHIGEN_DoCanonicalization</w:t>
        </w:r>
        <w:r>
          <w:rPr>
            <w:noProof/>
            <w:webHidden/>
          </w:rPr>
          <w:tab/>
        </w:r>
        <w:r>
          <w:rPr>
            <w:noProof/>
            <w:webHidden/>
          </w:rPr>
          <w:fldChar w:fldCharType="begin"/>
        </w:r>
        <w:r>
          <w:rPr>
            <w:noProof/>
            <w:webHidden/>
          </w:rPr>
          <w:instrText xml:space="preserve"> PAGEREF _Toc31395441 \h </w:instrText>
        </w:r>
      </w:ins>
      <w:r>
        <w:rPr>
          <w:noProof/>
          <w:webHidden/>
        </w:rPr>
      </w:r>
      <w:r>
        <w:rPr>
          <w:noProof/>
          <w:webHidden/>
        </w:rPr>
        <w:fldChar w:fldCharType="separate"/>
      </w:r>
      <w:ins w:id="104" w:author="Igor P" w:date="2020-08-17T18:39:00Z">
        <w:r w:rsidR="000C25BD">
          <w:rPr>
            <w:noProof/>
            <w:webHidden/>
          </w:rPr>
          <w:t>26</w:t>
        </w:r>
      </w:ins>
      <w:ins w:id="105" w:author="Igor P" w:date="2020-01-31T20:36:00Z">
        <w:r>
          <w:rPr>
            <w:noProof/>
            <w:webHidden/>
          </w:rPr>
          <w:fldChar w:fldCharType="end"/>
        </w:r>
        <w:r w:rsidRPr="00992BBB">
          <w:rPr>
            <w:rStyle w:val="Hyperlink"/>
            <w:noProof/>
          </w:rPr>
          <w:fldChar w:fldCharType="end"/>
        </w:r>
      </w:ins>
    </w:p>
    <w:p w14:paraId="384E09BB" w14:textId="226623BC" w:rsidR="002D4E43" w:rsidRDefault="002D4E43">
      <w:pPr>
        <w:pStyle w:val="TOC4"/>
        <w:tabs>
          <w:tab w:val="right" w:leader="dot" w:pos="9062"/>
        </w:tabs>
        <w:rPr>
          <w:ins w:id="106" w:author="Igor P" w:date="2020-01-31T20:36:00Z"/>
          <w:rFonts w:asciiTheme="minorHAnsi" w:eastAsiaTheme="minorEastAsia" w:hAnsiTheme="minorHAnsi" w:cstheme="minorBidi"/>
          <w:noProof/>
          <w:sz w:val="22"/>
          <w:szCs w:val="22"/>
        </w:rPr>
      </w:pPr>
      <w:ins w:id="107"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"_Toc31395442"</w:instrText>
        </w:r>
        <w:r w:rsidRPr="00992BBB">
          <w:rPr>
            <w:rStyle w:val="Hyperlink"/>
            <w:noProof/>
          </w:rPr>
          <w:instrText xml:space="preserve"> </w:instrText>
        </w:r>
        <w:r w:rsidRPr="00992BBB">
          <w:rPr>
            <w:rStyle w:val="Hyperlink"/>
            <w:noProof/>
          </w:rPr>
          <w:fldChar w:fldCharType="separate"/>
        </w:r>
        <w:r w:rsidRPr="00992BBB">
          <w:rPr>
            <w:rStyle w:val="Hyperlink"/>
            <w:noProof/>
          </w:rPr>
          <w:t>STDINCHIGEN_DoSerialization</w:t>
        </w:r>
        <w:r>
          <w:rPr>
            <w:noProof/>
            <w:webHidden/>
          </w:rPr>
          <w:tab/>
        </w:r>
        <w:r>
          <w:rPr>
            <w:noProof/>
            <w:webHidden/>
          </w:rPr>
          <w:fldChar w:fldCharType="begin"/>
        </w:r>
        <w:r>
          <w:rPr>
            <w:noProof/>
            <w:webHidden/>
          </w:rPr>
          <w:instrText xml:space="preserve"> PAGEREF _Toc31395442 \h </w:instrText>
        </w:r>
      </w:ins>
      <w:r>
        <w:rPr>
          <w:noProof/>
          <w:webHidden/>
        </w:rPr>
      </w:r>
      <w:r>
        <w:rPr>
          <w:noProof/>
          <w:webHidden/>
        </w:rPr>
        <w:fldChar w:fldCharType="separate"/>
      </w:r>
      <w:ins w:id="108" w:author="Igor P" w:date="2020-08-17T18:39:00Z">
        <w:r w:rsidR="000C25BD">
          <w:rPr>
            <w:noProof/>
            <w:webHidden/>
          </w:rPr>
          <w:t>26</w:t>
        </w:r>
      </w:ins>
      <w:ins w:id="109" w:author="Igor P" w:date="2020-01-31T20:36:00Z">
        <w:r>
          <w:rPr>
            <w:noProof/>
            <w:webHidden/>
          </w:rPr>
          <w:fldChar w:fldCharType="end"/>
        </w:r>
        <w:r w:rsidRPr="00992BBB">
          <w:rPr>
            <w:rStyle w:val="Hyperlink"/>
            <w:noProof/>
          </w:rPr>
          <w:fldChar w:fldCharType="end"/>
        </w:r>
      </w:ins>
    </w:p>
    <w:p w14:paraId="24D81B69" w14:textId="165E9F78" w:rsidR="002D4E43" w:rsidRDefault="002D4E43">
      <w:pPr>
        <w:pStyle w:val="TOC4"/>
        <w:tabs>
          <w:tab w:val="right" w:leader="dot" w:pos="9062"/>
        </w:tabs>
        <w:rPr>
          <w:ins w:id="110" w:author="Igor P" w:date="2020-01-31T20:36:00Z"/>
          <w:rFonts w:asciiTheme="minorHAnsi" w:eastAsiaTheme="minorEastAsia" w:hAnsiTheme="minorHAnsi" w:cstheme="minorBidi"/>
          <w:noProof/>
          <w:sz w:val="22"/>
          <w:szCs w:val="22"/>
        </w:rPr>
      </w:pPr>
      <w:ins w:id="111"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"_Toc31395443"</w:instrText>
        </w:r>
        <w:r w:rsidRPr="00992BBB">
          <w:rPr>
            <w:rStyle w:val="Hyperlink"/>
            <w:noProof/>
          </w:rPr>
          <w:instrText xml:space="preserve"> </w:instrText>
        </w:r>
        <w:r w:rsidRPr="00992BBB">
          <w:rPr>
            <w:rStyle w:val="Hyperlink"/>
            <w:noProof/>
          </w:rPr>
          <w:fldChar w:fldCharType="separate"/>
        </w:r>
        <w:r w:rsidRPr="00992BBB">
          <w:rPr>
            <w:rStyle w:val="Hyperlink"/>
            <w:noProof/>
          </w:rPr>
          <w:t>STDINCHIGEN_Reset</w:t>
        </w:r>
        <w:r>
          <w:rPr>
            <w:noProof/>
            <w:webHidden/>
          </w:rPr>
          <w:tab/>
        </w:r>
        <w:r>
          <w:rPr>
            <w:noProof/>
            <w:webHidden/>
          </w:rPr>
          <w:fldChar w:fldCharType="begin"/>
        </w:r>
        <w:r>
          <w:rPr>
            <w:noProof/>
            <w:webHidden/>
          </w:rPr>
          <w:instrText xml:space="preserve"> PAGEREF _Toc31395443 \h </w:instrText>
        </w:r>
      </w:ins>
      <w:r>
        <w:rPr>
          <w:noProof/>
          <w:webHidden/>
        </w:rPr>
      </w:r>
      <w:r>
        <w:rPr>
          <w:noProof/>
          <w:webHidden/>
        </w:rPr>
        <w:fldChar w:fldCharType="separate"/>
      </w:r>
      <w:ins w:id="112" w:author="Igor P" w:date="2020-08-17T18:39:00Z">
        <w:r w:rsidR="000C25BD">
          <w:rPr>
            <w:noProof/>
            <w:webHidden/>
          </w:rPr>
          <w:t>27</w:t>
        </w:r>
      </w:ins>
      <w:ins w:id="113" w:author="Igor P" w:date="2020-01-31T20:36:00Z">
        <w:r>
          <w:rPr>
            <w:noProof/>
            <w:webHidden/>
          </w:rPr>
          <w:fldChar w:fldCharType="end"/>
        </w:r>
        <w:r w:rsidRPr="00992BBB">
          <w:rPr>
            <w:rStyle w:val="Hyperlink"/>
            <w:noProof/>
          </w:rPr>
          <w:fldChar w:fldCharType="end"/>
        </w:r>
      </w:ins>
    </w:p>
    <w:p w14:paraId="11A041C5" w14:textId="10138BC2" w:rsidR="002D4E43" w:rsidRDefault="002D4E43">
      <w:pPr>
        <w:pStyle w:val="TOC4"/>
        <w:tabs>
          <w:tab w:val="right" w:leader="dot" w:pos="9062"/>
        </w:tabs>
        <w:rPr>
          <w:ins w:id="114" w:author="Igor P" w:date="2020-01-31T20:36:00Z"/>
          <w:rFonts w:asciiTheme="minorHAnsi" w:eastAsiaTheme="minorEastAsia" w:hAnsiTheme="minorHAnsi" w:cstheme="minorBidi"/>
          <w:noProof/>
          <w:sz w:val="22"/>
          <w:szCs w:val="22"/>
        </w:rPr>
      </w:pPr>
      <w:ins w:id="115"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"_Toc31395444"</w:instrText>
        </w:r>
        <w:r w:rsidRPr="00992BBB">
          <w:rPr>
            <w:rStyle w:val="Hyperlink"/>
            <w:noProof/>
          </w:rPr>
          <w:instrText xml:space="preserve"> </w:instrText>
        </w:r>
        <w:r w:rsidRPr="00992BBB">
          <w:rPr>
            <w:rStyle w:val="Hyperlink"/>
            <w:noProof/>
          </w:rPr>
          <w:fldChar w:fldCharType="separate"/>
        </w:r>
        <w:r w:rsidRPr="00992BBB">
          <w:rPr>
            <w:rStyle w:val="Hyperlink"/>
            <w:noProof/>
          </w:rPr>
          <w:t>STDINCHIGEN_Destroy</w:t>
        </w:r>
        <w:r>
          <w:rPr>
            <w:noProof/>
            <w:webHidden/>
          </w:rPr>
          <w:tab/>
        </w:r>
        <w:r>
          <w:rPr>
            <w:noProof/>
            <w:webHidden/>
          </w:rPr>
          <w:fldChar w:fldCharType="begin"/>
        </w:r>
        <w:r>
          <w:rPr>
            <w:noProof/>
            <w:webHidden/>
          </w:rPr>
          <w:instrText xml:space="preserve"> PAGEREF _Toc31395444 \h </w:instrText>
        </w:r>
      </w:ins>
      <w:r>
        <w:rPr>
          <w:noProof/>
          <w:webHidden/>
        </w:rPr>
      </w:r>
      <w:r>
        <w:rPr>
          <w:noProof/>
          <w:webHidden/>
        </w:rPr>
        <w:fldChar w:fldCharType="separate"/>
      </w:r>
      <w:ins w:id="116" w:author="Igor P" w:date="2020-08-17T18:39:00Z">
        <w:r w:rsidR="000C25BD">
          <w:rPr>
            <w:noProof/>
            <w:webHidden/>
          </w:rPr>
          <w:t>27</w:t>
        </w:r>
      </w:ins>
      <w:ins w:id="117" w:author="Igor P" w:date="2020-01-31T20:36:00Z">
        <w:r>
          <w:rPr>
            <w:noProof/>
            <w:webHidden/>
          </w:rPr>
          <w:fldChar w:fldCharType="end"/>
        </w:r>
        <w:r w:rsidRPr="00992BBB">
          <w:rPr>
            <w:rStyle w:val="Hyperlink"/>
            <w:noProof/>
          </w:rPr>
          <w:fldChar w:fldCharType="end"/>
        </w:r>
      </w:ins>
    </w:p>
    <w:p w14:paraId="4C07E600" w14:textId="6E4579CD" w:rsidR="002D4E43" w:rsidRDefault="002D4E43">
      <w:pPr>
        <w:pStyle w:val="TOC3"/>
        <w:tabs>
          <w:tab w:val="right" w:leader="dot" w:pos="9062"/>
        </w:tabs>
        <w:rPr>
          <w:ins w:id="118" w:author="Igor P" w:date="2020-01-31T20:36:00Z"/>
          <w:rFonts w:asciiTheme="minorHAnsi" w:eastAsiaTheme="minorEastAsia" w:hAnsiTheme="minorHAnsi" w:cstheme="minorBidi"/>
          <w:noProof/>
          <w:sz w:val="22"/>
          <w:szCs w:val="22"/>
        </w:rPr>
      </w:pPr>
      <w:ins w:id="119"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"_Toc31395445"</w:instrText>
        </w:r>
        <w:r w:rsidRPr="00992BBB">
          <w:rPr>
            <w:rStyle w:val="Hyperlink"/>
            <w:noProof/>
          </w:rPr>
          <w:instrText xml:space="preserve"> </w:instrText>
        </w:r>
        <w:r w:rsidRPr="00992BBB">
          <w:rPr>
            <w:rStyle w:val="Hyperlink"/>
            <w:noProof/>
          </w:rPr>
          <w:fldChar w:fldCharType="separate"/>
        </w:r>
        <w:r w:rsidRPr="00992BBB">
          <w:rPr>
            <w:rStyle w:val="Hyperlink"/>
            <w:noProof/>
          </w:rPr>
          <w:t>Generation of InChI directly from Molfile</w:t>
        </w:r>
        <w:r>
          <w:rPr>
            <w:noProof/>
            <w:webHidden/>
          </w:rPr>
          <w:tab/>
        </w:r>
        <w:r>
          <w:rPr>
            <w:noProof/>
            <w:webHidden/>
          </w:rPr>
          <w:fldChar w:fldCharType="begin"/>
        </w:r>
        <w:r>
          <w:rPr>
            <w:noProof/>
            <w:webHidden/>
          </w:rPr>
          <w:instrText xml:space="preserve"> PAGEREF _Toc31395445 \h </w:instrText>
        </w:r>
      </w:ins>
      <w:r>
        <w:rPr>
          <w:noProof/>
          <w:webHidden/>
        </w:rPr>
      </w:r>
      <w:r>
        <w:rPr>
          <w:noProof/>
          <w:webHidden/>
        </w:rPr>
        <w:fldChar w:fldCharType="separate"/>
      </w:r>
      <w:ins w:id="120" w:author="Igor P" w:date="2020-08-17T18:39:00Z">
        <w:r w:rsidR="000C25BD">
          <w:rPr>
            <w:noProof/>
            <w:webHidden/>
          </w:rPr>
          <w:t>28</w:t>
        </w:r>
      </w:ins>
      <w:ins w:id="121" w:author="Igor P" w:date="2020-01-31T20:36:00Z">
        <w:r>
          <w:rPr>
            <w:noProof/>
            <w:webHidden/>
          </w:rPr>
          <w:fldChar w:fldCharType="end"/>
        </w:r>
        <w:r w:rsidRPr="00992BBB">
          <w:rPr>
            <w:rStyle w:val="Hyperlink"/>
            <w:noProof/>
          </w:rPr>
          <w:fldChar w:fldCharType="end"/>
        </w:r>
      </w:ins>
    </w:p>
    <w:p w14:paraId="660F7A1F" w14:textId="1C95BF0B" w:rsidR="002D4E43" w:rsidRDefault="002D4E43">
      <w:pPr>
        <w:pStyle w:val="TOC4"/>
        <w:tabs>
          <w:tab w:val="right" w:leader="dot" w:pos="9062"/>
        </w:tabs>
        <w:rPr>
          <w:ins w:id="122" w:author="Igor P" w:date="2020-01-31T20:36:00Z"/>
          <w:rFonts w:asciiTheme="minorHAnsi" w:eastAsiaTheme="minorEastAsia" w:hAnsiTheme="minorHAnsi" w:cstheme="minorBidi"/>
          <w:noProof/>
          <w:sz w:val="22"/>
          <w:szCs w:val="22"/>
        </w:rPr>
      </w:pPr>
      <w:ins w:id="123"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"_Toc31395446"</w:instrText>
        </w:r>
        <w:r w:rsidRPr="00992BBB">
          <w:rPr>
            <w:rStyle w:val="Hyperlink"/>
            <w:noProof/>
          </w:rPr>
          <w:instrText xml:space="preserve"> </w:instrText>
        </w:r>
        <w:r w:rsidRPr="00992BBB">
          <w:rPr>
            <w:rStyle w:val="Hyperlink"/>
            <w:noProof/>
          </w:rPr>
          <w:fldChar w:fldCharType="separate"/>
        </w:r>
        <w:r w:rsidRPr="00992BBB">
          <w:rPr>
            <w:rStyle w:val="Hyperlink"/>
            <w:noProof/>
          </w:rPr>
          <w:t>MakeINCHIFromMolfileText</w:t>
        </w:r>
        <w:r>
          <w:rPr>
            <w:noProof/>
            <w:webHidden/>
          </w:rPr>
          <w:tab/>
        </w:r>
        <w:r>
          <w:rPr>
            <w:noProof/>
            <w:webHidden/>
          </w:rPr>
          <w:fldChar w:fldCharType="begin"/>
        </w:r>
        <w:r>
          <w:rPr>
            <w:noProof/>
            <w:webHidden/>
          </w:rPr>
          <w:instrText xml:space="preserve"> PAGEREF _Toc31395446 \h </w:instrText>
        </w:r>
      </w:ins>
      <w:r>
        <w:rPr>
          <w:noProof/>
          <w:webHidden/>
        </w:rPr>
      </w:r>
      <w:r>
        <w:rPr>
          <w:noProof/>
          <w:webHidden/>
        </w:rPr>
        <w:fldChar w:fldCharType="separate"/>
      </w:r>
      <w:ins w:id="124" w:author="Igor P" w:date="2020-08-17T18:39:00Z">
        <w:r w:rsidR="000C25BD">
          <w:rPr>
            <w:noProof/>
            <w:webHidden/>
          </w:rPr>
          <w:t>28</w:t>
        </w:r>
      </w:ins>
      <w:ins w:id="125" w:author="Igor P" w:date="2020-01-31T20:36:00Z">
        <w:r>
          <w:rPr>
            <w:noProof/>
            <w:webHidden/>
          </w:rPr>
          <w:fldChar w:fldCharType="end"/>
        </w:r>
        <w:r w:rsidRPr="00992BBB">
          <w:rPr>
            <w:rStyle w:val="Hyperlink"/>
            <w:noProof/>
          </w:rPr>
          <w:fldChar w:fldCharType="end"/>
        </w:r>
      </w:ins>
    </w:p>
    <w:p w14:paraId="7ACCD538" w14:textId="13DEA014" w:rsidR="002D4E43" w:rsidRDefault="002D4E43">
      <w:pPr>
        <w:pStyle w:val="TOC3"/>
        <w:tabs>
          <w:tab w:val="right" w:leader="dot" w:pos="9062"/>
        </w:tabs>
        <w:rPr>
          <w:ins w:id="126" w:author="Igor P" w:date="2020-01-31T20:36:00Z"/>
          <w:rFonts w:asciiTheme="minorHAnsi" w:eastAsiaTheme="minorEastAsia" w:hAnsiTheme="minorHAnsi" w:cstheme="minorBidi"/>
          <w:noProof/>
          <w:sz w:val="22"/>
          <w:szCs w:val="22"/>
        </w:rPr>
      </w:pPr>
      <w:ins w:id="127"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"_Toc31395447"</w:instrText>
        </w:r>
        <w:r w:rsidRPr="00992BBB">
          <w:rPr>
            <w:rStyle w:val="Hyperlink"/>
            <w:noProof/>
          </w:rPr>
          <w:instrText xml:space="preserve"> </w:instrText>
        </w:r>
        <w:r w:rsidRPr="00992BBB">
          <w:rPr>
            <w:rStyle w:val="Hyperlink"/>
            <w:noProof/>
          </w:rPr>
          <w:fldChar w:fldCharType="separate"/>
        </w:r>
        <w:r w:rsidRPr="00992BBB">
          <w:rPr>
            <w:rStyle w:val="Hyperlink"/>
            <w:noProof/>
          </w:rPr>
          <w:t>Restoring structure from InChI or AuxInfo</w:t>
        </w:r>
        <w:r>
          <w:rPr>
            <w:noProof/>
            <w:webHidden/>
          </w:rPr>
          <w:tab/>
        </w:r>
        <w:r>
          <w:rPr>
            <w:noProof/>
            <w:webHidden/>
          </w:rPr>
          <w:fldChar w:fldCharType="begin"/>
        </w:r>
        <w:r>
          <w:rPr>
            <w:noProof/>
            <w:webHidden/>
          </w:rPr>
          <w:instrText xml:space="preserve"> PAGEREF _Toc31395447 \h </w:instrText>
        </w:r>
      </w:ins>
      <w:r>
        <w:rPr>
          <w:noProof/>
          <w:webHidden/>
        </w:rPr>
      </w:r>
      <w:r>
        <w:rPr>
          <w:noProof/>
          <w:webHidden/>
        </w:rPr>
        <w:fldChar w:fldCharType="separate"/>
      </w:r>
      <w:ins w:id="128" w:author="Igor P" w:date="2020-08-17T18:39:00Z">
        <w:r w:rsidR="000C25BD">
          <w:rPr>
            <w:noProof/>
            <w:webHidden/>
          </w:rPr>
          <w:t>29</w:t>
        </w:r>
      </w:ins>
      <w:ins w:id="129" w:author="Igor P" w:date="2020-01-31T20:36:00Z">
        <w:r>
          <w:rPr>
            <w:noProof/>
            <w:webHidden/>
          </w:rPr>
          <w:fldChar w:fldCharType="end"/>
        </w:r>
        <w:r w:rsidRPr="00992BBB">
          <w:rPr>
            <w:rStyle w:val="Hyperlink"/>
            <w:noProof/>
          </w:rPr>
          <w:fldChar w:fldCharType="end"/>
        </w:r>
      </w:ins>
    </w:p>
    <w:p w14:paraId="1F1CBD02" w14:textId="18ECE371" w:rsidR="002D4E43" w:rsidRDefault="002D4E43">
      <w:pPr>
        <w:pStyle w:val="TOC4"/>
        <w:tabs>
          <w:tab w:val="right" w:leader="dot" w:pos="9062"/>
        </w:tabs>
        <w:rPr>
          <w:ins w:id="130" w:author="Igor P" w:date="2020-01-31T20:36:00Z"/>
          <w:rFonts w:asciiTheme="minorHAnsi" w:eastAsiaTheme="minorEastAsia" w:hAnsiTheme="minorHAnsi" w:cstheme="minorBidi"/>
          <w:noProof/>
          <w:sz w:val="22"/>
          <w:szCs w:val="22"/>
        </w:rPr>
      </w:pPr>
      <w:ins w:id="131"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"_Toc31395448"</w:instrText>
        </w:r>
        <w:r w:rsidRPr="00992BBB">
          <w:rPr>
            <w:rStyle w:val="Hyperlink"/>
            <w:noProof/>
          </w:rPr>
          <w:instrText xml:space="preserve"> </w:instrText>
        </w:r>
        <w:r w:rsidRPr="00992BBB">
          <w:rPr>
            <w:rStyle w:val="Hyperlink"/>
            <w:noProof/>
          </w:rPr>
          <w:fldChar w:fldCharType="separate"/>
        </w:r>
        <w:r w:rsidRPr="00992BBB">
          <w:rPr>
            <w:rStyle w:val="Hyperlink"/>
            <w:noProof/>
          </w:rPr>
          <w:t>GetStructFromINCHI</w:t>
        </w:r>
        <w:r>
          <w:rPr>
            <w:noProof/>
            <w:webHidden/>
          </w:rPr>
          <w:tab/>
        </w:r>
        <w:r>
          <w:rPr>
            <w:noProof/>
            <w:webHidden/>
          </w:rPr>
          <w:fldChar w:fldCharType="begin"/>
        </w:r>
        <w:r>
          <w:rPr>
            <w:noProof/>
            <w:webHidden/>
          </w:rPr>
          <w:instrText xml:space="preserve"> PAGEREF _Toc31395448 \h </w:instrText>
        </w:r>
      </w:ins>
      <w:r>
        <w:rPr>
          <w:noProof/>
          <w:webHidden/>
        </w:rPr>
      </w:r>
      <w:r>
        <w:rPr>
          <w:noProof/>
          <w:webHidden/>
        </w:rPr>
        <w:fldChar w:fldCharType="separate"/>
      </w:r>
      <w:ins w:id="132" w:author="Igor P" w:date="2020-08-17T18:39:00Z">
        <w:r w:rsidR="000C25BD">
          <w:rPr>
            <w:noProof/>
            <w:webHidden/>
          </w:rPr>
          <w:t>29</w:t>
        </w:r>
      </w:ins>
      <w:ins w:id="133" w:author="Igor P" w:date="2020-01-31T20:36:00Z">
        <w:r>
          <w:rPr>
            <w:noProof/>
            <w:webHidden/>
          </w:rPr>
          <w:fldChar w:fldCharType="end"/>
        </w:r>
        <w:r w:rsidRPr="00992BBB">
          <w:rPr>
            <w:rStyle w:val="Hyperlink"/>
            <w:noProof/>
          </w:rPr>
          <w:fldChar w:fldCharType="end"/>
        </w:r>
      </w:ins>
    </w:p>
    <w:p w14:paraId="2C8BAC5A" w14:textId="2EDF1232" w:rsidR="002D4E43" w:rsidRDefault="002D4E43">
      <w:pPr>
        <w:pStyle w:val="TOC4"/>
        <w:tabs>
          <w:tab w:val="right" w:leader="dot" w:pos="9062"/>
        </w:tabs>
        <w:rPr>
          <w:ins w:id="134" w:author="Igor P" w:date="2020-01-31T20:36:00Z"/>
          <w:rFonts w:asciiTheme="minorHAnsi" w:eastAsiaTheme="minorEastAsia" w:hAnsiTheme="minorHAnsi" w:cstheme="minorBidi"/>
          <w:noProof/>
          <w:sz w:val="22"/>
          <w:szCs w:val="22"/>
        </w:rPr>
      </w:pPr>
      <w:ins w:id="135"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"_Toc31395449"</w:instrText>
        </w:r>
        <w:r w:rsidRPr="00992BBB">
          <w:rPr>
            <w:rStyle w:val="Hyperlink"/>
            <w:noProof/>
          </w:rPr>
          <w:instrText xml:space="preserve"> </w:instrText>
        </w:r>
        <w:r w:rsidRPr="00992BBB">
          <w:rPr>
            <w:rStyle w:val="Hyperlink"/>
            <w:noProof/>
          </w:rPr>
          <w:fldChar w:fldCharType="separate"/>
        </w:r>
        <w:r w:rsidRPr="00992BBB">
          <w:rPr>
            <w:rStyle w:val="Hyperlink"/>
            <w:noProof/>
          </w:rPr>
          <w:t>GetStructFromINCHIEx</w:t>
        </w:r>
        <w:r>
          <w:rPr>
            <w:noProof/>
            <w:webHidden/>
          </w:rPr>
          <w:tab/>
        </w:r>
        <w:r>
          <w:rPr>
            <w:noProof/>
            <w:webHidden/>
          </w:rPr>
          <w:fldChar w:fldCharType="begin"/>
        </w:r>
        <w:r>
          <w:rPr>
            <w:noProof/>
            <w:webHidden/>
          </w:rPr>
          <w:instrText xml:space="preserve"> PAGEREF _Toc31395449 \h </w:instrText>
        </w:r>
      </w:ins>
      <w:r>
        <w:rPr>
          <w:noProof/>
          <w:webHidden/>
        </w:rPr>
      </w:r>
      <w:r>
        <w:rPr>
          <w:noProof/>
          <w:webHidden/>
        </w:rPr>
        <w:fldChar w:fldCharType="separate"/>
      </w:r>
      <w:ins w:id="136" w:author="Igor P" w:date="2020-08-17T18:39:00Z">
        <w:r w:rsidR="000C25BD">
          <w:rPr>
            <w:noProof/>
            <w:webHidden/>
          </w:rPr>
          <w:t>29</w:t>
        </w:r>
      </w:ins>
      <w:ins w:id="137" w:author="Igor P" w:date="2020-01-31T20:36:00Z">
        <w:r>
          <w:rPr>
            <w:noProof/>
            <w:webHidden/>
          </w:rPr>
          <w:fldChar w:fldCharType="end"/>
        </w:r>
        <w:r w:rsidRPr="00992BBB">
          <w:rPr>
            <w:rStyle w:val="Hyperlink"/>
            <w:noProof/>
          </w:rPr>
          <w:fldChar w:fldCharType="end"/>
        </w:r>
      </w:ins>
    </w:p>
    <w:p w14:paraId="055FBC22" w14:textId="627FCB91" w:rsidR="002D4E43" w:rsidRDefault="002D4E43">
      <w:pPr>
        <w:pStyle w:val="TOC4"/>
        <w:tabs>
          <w:tab w:val="right" w:leader="dot" w:pos="9062"/>
        </w:tabs>
        <w:rPr>
          <w:ins w:id="138" w:author="Igor P" w:date="2020-01-31T20:36:00Z"/>
          <w:rFonts w:asciiTheme="minorHAnsi" w:eastAsiaTheme="minorEastAsia" w:hAnsiTheme="minorHAnsi" w:cstheme="minorBidi"/>
          <w:noProof/>
          <w:sz w:val="22"/>
          <w:szCs w:val="22"/>
        </w:rPr>
      </w:pPr>
      <w:ins w:id="139"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"_Toc31395450"</w:instrText>
        </w:r>
        <w:r w:rsidRPr="00992BBB">
          <w:rPr>
            <w:rStyle w:val="Hyperlink"/>
            <w:noProof/>
          </w:rPr>
          <w:instrText xml:space="preserve"> </w:instrText>
        </w:r>
        <w:r w:rsidRPr="00992BBB">
          <w:rPr>
            <w:rStyle w:val="Hyperlink"/>
            <w:noProof/>
          </w:rPr>
          <w:fldChar w:fldCharType="separate"/>
        </w:r>
        <w:r w:rsidRPr="00992BBB">
          <w:rPr>
            <w:rStyle w:val="Hyperlink"/>
            <w:noProof/>
          </w:rPr>
          <w:t>FreeStructFromINCHI</w:t>
        </w:r>
        <w:r>
          <w:rPr>
            <w:noProof/>
            <w:webHidden/>
          </w:rPr>
          <w:tab/>
        </w:r>
        <w:r>
          <w:rPr>
            <w:noProof/>
            <w:webHidden/>
          </w:rPr>
          <w:fldChar w:fldCharType="begin"/>
        </w:r>
        <w:r>
          <w:rPr>
            <w:noProof/>
            <w:webHidden/>
          </w:rPr>
          <w:instrText xml:space="preserve"> PAGEREF _Toc31395450 \h </w:instrText>
        </w:r>
      </w:ins>
      <w:r>
        <w:rPr>
          <w:noProof/>
          <w:webHidden/>
        </w:rPr>
      </w:r>
      <w:r>
        <w:rPr>
          <w:noProof/>
          <w:webHidden/>
        </w:rPr>
        <w:fldChar w:fldCharType="separate"/>
      </w:r>
      <w:ins w:id="140" w:author="Igor P" w:date="2020-08-17T18:39:00Z">
        <w:r w:rsidR="000C25BD">
          <w:rPr>
            <w:noProof/>
            <w:webHidden/>
          </w:rPr>
          <w:t>30</w:t>
        </w:r>
      </w:ins>
      <w:ins w:id="141" w:author="Igor P" w:date="2020-01-31T20:36:00Z">
        <w:r>
          <w:rPr>
            <w:noProof/>
            <w:webHidden/>
          </w:rPr>
          <w:fldChar w:fldCharType="end"/>
        </w:r>
        <w:r w:rsidRPr="00992BBB">
          <w:rPr>
            <w:rStyle w:val="Hyperlink"/>
            <w:noProof/>
          </w:rPr>
          <w:fldChar w:fldCharType="end"/>
        </w:r>
      </w:ins>
    </w:p>
    <w:p w14:paraId="44C12A1C" w14:textId="406A17C2" w:rsidR="002D4E43" w:rsidRDefault="002D4E43">
      <w:pPr>
        <w:pStyle w:val="TOC4"/>
        <w:tabs>
          <w:tab w:val="right" w:leader="dot" w:pos="9062"/>
        </w:tabs>
        <w:rPr>
          <w:ins w:id="142" w:author="Igor P" w:date="2020-01-31T20:36:00Z"/>
          <w:rFonts w:asciiTheme="minorHAnsi" w:eastAsiaTheme="minorEastAsia" w:hAnsiTheme="minorHAnsi" w:cstheme="minorBidi"/>
          <w:noProof/>
          <w:sz w:val="22"/>
          <w:szCs w:val="22"/>
        </w:rPr>
      </w:pPr>
      <w:ins w:id="143"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"_Toc31395451"</w:instrText>
        </w:r>
        <w:r w:rsidRPr="00992BBB">
          <w:rPr>
            <w:rStyle w:val="Hyperlink"/>
            <w:noProof/>
          </w:rPr>
          <w:instrText xml:space="preserve"> </w:instrText>
        </w:r>
        <w:r w:rsidRPr="00992BBB">
          <w:rPr>
            <w:rStyle w:val="Hyperlink"/>
            <w:noProof/>
          </w:rPr>
          <w:fldChar w:fldCharType="separate"/>
        </w:r>
        <w:r w:rsidRPr="00992BBB">
          <w:rPr>
            <w:rStyle w:val="Hyperlink"/>
            <w:noProof/>
          </w:rPr>
          <w:t>GetStructFromStdINCHI</w:t>
        </w:r>
        <w:r>
          <w:rPr>
            <w:noProof/>
            <w:webHidden/>
          </w:rPr>
          <w:tab/>
        </w:r>
        <w:r>
          <w:rPr>
            <w:noProof/>
            <w:webHidden/>
          </w:rPr>
          <w:fldChar w:fldCharType="begin"/>
        </w:r>
        <w:r>
          <w:rPr>
            <w:noProof/>
            <w:webHidden/>
          </w:rPr>
          <w:instrText xml:space="preserve"> PAGEREF _Toc31395451 \h </w:instrText>
        </w:r>
      </w:ins>
      <w:r>
        <w:rPr>
          <w:noProof/>
          <w:webHidden/>
        </w:rPr>
      </w:r>
      <w:r>
        <w:rPr>
          <w:noProof/>
          <w:webHidden/>
        </w:rPr>
        <w:fldChar w:fldCharType="separate"/>
      </w:r>
      <w:ins w:id="144" w:author="Igor P" w:date="2020-08-17T18:39:00Z">
        <w:r w:rsidR="000C25BD">
          <w:rPr>
            <w:noProof/>
            <w:webHidden/>
          </w:rPr>
          <w:t>30</w:t>
        </w:r>
      </w:ins>
      <w:ins w:id="145" w:author="Igor P" w:date="2020-01-31T20:36:00Z">
        <w:r>
          <w:rPr>
            <w:noProof/>
            <w:webHidden/>
          </w:rPr>
          <w:fldChar w:fldCharType="end"/>
        </w:r>
        <w:r w:rsidRPr="00992BBB">
          <w:rPr>
            <w:rStyle w:val="Hyperlink"/>
            <w:noProof/>
          </w:rPr>
          <w:fldChar w:fldCharType="end"/>
        </w:r>
      </w:ins>
    </w:p>
    <w:p w14:paraId="41795222" w14:textId="41E1FD41" w:rsidR="002D4E43" w:rsidRDefault="002D4E43">
      <w:pPr>
        <w:pStyle w:val="TOC4"/>
        <w:tabs>
          <w:tab w:val="right" w:leader="dot" w:pos="9062"/>
        </w:tabs>
        <w:rPr>
          <w:ins w:id="146" w:author="Igor P" w:date="2020-01-31T20:36:00Z"/>
          <w:rFonts w:asciiTheme="minorHAnsi" w:eastAsiaTheme="minorEastAsia" w:hAnsiTheme="minorHAnsi" w:cstheme="minorBidi"/>
          <w:noProof/>
          <w:sz w:val="22"/>
          <w:szCs w:val="22"/>
        </w:rPr>
      </w:pPr>
      <w:ins w:id="147" w:author="Igor P" w:date="2020-01-31T20:36:00Z">
        <w:r w:rsidRPr="00992BBB">
          <w:rPr>
            <w:rStyle w:val="Hyperlink"/>
            <w:noProof/>
          </w:rPr>
          <w:lastRenderedPageBreak/>
          <w:fldChar w:fldCharType="begin"/>
        </w:r>
        <w:r w:rsidRPr="00992BBB">
          <w:rPr>
            <w:rStyle w:val="Hyperlink"/>
            <w:noProof/>
          </w:rPr>
          <w:instrText xml:space="preserve"> </w:instrText>
        </w:r>
        <w:r>
          <w:rPr>
            <w:noProof/>
          </w:rPr>
          <w:instrText>HYPERLINK \l "_Toc31395452"</w:instrText>
        </w:r>
        <w:r w:rsidRPr="00992BBB">
          <w:rPr>
            <w:rStyle w:val="Hyperlink"/>
            <w:noProof/>
          </w:rPr>
          <w:instrText xml:space="preserve"> </w:instrText>
        </w:r>
        <w:r w:rsidRPr="00992BBB">
          <w:rPr>
            <w:rStyle w:val="Hyperlink"/>
            <w:noProof/>
          </w:rPr>
          <w:fldChar w:fldCharType="separate"/>
        </w:r>
        <w:r w:rsidRPr="00992BBB">
          <w:rPr>
            <w:rStyle w:val="Hyperlink"/>
            <w:noProof/>
          </w:rPr>
          <w:t>FreeStructFromStdINCHI</w:t>
        </w:r>
        <w:r>
          <w:rPr>
            <w:noProof/>
            <w:webHidden/>
          </w:rPr>
          <w:tab/>
        </w:r>
        <w:r>
          <w:rPr>
            <w:noProof/>
            <w:webHidden/>
          </w:rPr>
          <w:fldChar w:fldCharType="begin"/>
        </w:r>
        <w:r>
          <w:rPr>
            <w:noProof/>
            <w:webHidden/>
          </w:rPr>
          <w:instrText xml:space="preserve"> PAGEREF _Toc31395452 \h </w:instrText>
        </w:r>
      </w:ins>
      <w:r>
        <w:rPr>
          <w:noProof/>
          <w:webHidden/>
        </w:rPr>
      </w:r>
      <w:r>
        <w:rPr>
          <w:noProof/>
          <w:webHidden/>
        </w:rPr>
        <w:fldChar w:fldCharType="separate"/>
      </w:r>
      <w:ins w:id="148" w:author="Igor P" w:date="2020-08-17T18:39:00Z">
        <w:r w:rsidR="000C25BD">
          <w:rPr>
            <w:noProof/>
            <w:webHidden/>
          </w:rPr>
          <w:t>31</w:t>
        </w:r>
      </w:ins>
      <w:ins w:id="149" w:author="Igor P" w:date="2020-01-31T20:36:00Z">
        <w:r>
          <w:rPr>
            <w:noProof/>
            <w:webHidden/>
          </w:rPr>
          <w:fldChar w:fldCharType="end"/>
        </w:r>
        <w:r w:rsidRPr="00992BBB">
          <w:rPr>
            <w:rStyle w:val="Hyperlink"/>
            <w:noProof/>
          </w:rPr>
          <w:fldChar w:fldCharType="end"/>
        </w:r>
      </w:ins>
    </w:p>
    <w:p w14:paraId="6650B3A6" w14:textId="1FCDCCA5" w:rsidR="002D4E43" w:rsidRDefault="002D4E43">
      <w:pPr>
        <w:pStyle w:val="TOC3"/>
        <w:tabs>
          <w:tab w:val="right" w:leader="dot" w:pos="9062"/>
        </w:tabs>
        <w:rPr>
          <w:ins w:id="150" w:author="Igor P" w:date="2020-01-31T20:36:00Z"/>
          <w:rFonts w:asciiTheme="minorHAnsi" w:eastAsiaTheme="minorEastAsia" w:hAnsiTheme="minorHAnsi" w:cstheme="minorBidi"/>
          <w:noProof/>
          <w:sz w:val="22"/>
          <w:szCs w:val="22"/>
        </w:rPr>
      </w:pPr>
      <w:ins w:id="151"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"_Toc31395453"</w:instrText>
        </w:r>
        <w:r w:rsidRPr="00992BBB">
          <w:rPr>
            <w:rStyle w:val="Hyperlink"/>
            <w:noProof/>
          </w:rPr>
          <w:instrText xml:space="preserve"> </w:instrText>
        </w:r>
        <w:r w:rsidRPr="00992BBB">
          <w:rPr>
            <w:rStyle w:val="Hyperlink"/>
            <w:noProof/>
          </w:rPr>
          <w:fldChar w:fldCharType="separate"/>
        </w:r>
        <w:r w:rsidRPr="00992BBB">
          <w:rPr>
            <w:rStyle w:val="Hyperlink"/>
            <w:noProof/>
          </w:rPr>
          <w:t>InChIKey</w:t>
        </w:r>
        <w:r>
          <w:rPr>
            <w:noProof/>
            <w:webHidden/>
          </w:rPr>
          <w:tab/>
        </w:r>
        <w:r>
          <w:rPr>
            <w:noProof/>
            <w:webHidden/>
          </w:rPr>
          <w:fldChar w:fldCharType="begin"/>
        </w:r>
        <w:r>
          <w:rPr>
            <w:noProof/>
            <w:webHidden/>
          </w:rPr>
          <w:instrText xml:space="preserve"> PAGEREF _Toc31395453 \h </w:instrText>
        </w:r>
      </w:ins>
      <w:r>
        <w:rPr>
          <w:noProof/>
          <w:webHidden/>
        </w:rPr>
      </w:r>
      <w:r>
        <w:rPr>
          <w:noProof/>
          <w:webHidden/>
        </w:rPr>
        <w:fldChar w:fldCharType="separate"/>
      </w:r>
      <w:ins w:id="152" w:author="Igor P" w:date="2020-08-17T18:39:00Z">
        <w:r w:rsidR="000C25BD">
          <w:rPr>
            <w:noProof/>
            <w:webHidden/>
          </w:rPr>
          <w:t>31</w:t>
        </w:r>
      </w:ins>
      <w:ins w:id="153" w:author="Igor P" w:date="2020-01-31T20:36:00Z">
        <w:r>
          <w:rPr>
            <w:noProof/>
            <w:webHidden/>
          </w:rPr>
          <w:fldChar w:fldCharType="end"/>
        </w:r>
        <w:r w:rsidRPr="00992BBB">
          <w:rPr>
            <w:rStyle w:val="Hyperlink"/>
            <w:noProof/>
          </w:rPr>
          <w:fldChar w:fldCharType="end"/>
        </w:r>
      </w:ins>
    </w:p>
    <w:p w14:paraId="4108C437" w14:textId="259B36F0" w:rsidR="002D4E43" w:rsidRDefault="002D4E43">
      <w:pPr>
        <w:pStyle w:val="TOC4"/>
        <w:tabs>
          <w:tab w:val="right" w:leader="dot" w:pos="9062"/>
        </w:tabs>
        <w:rPr>
          <w:ins w:id="154" w:author="Igor P" w:date="2020-01-31T20:36:00Z"/>
          <w:rFonts w:asciiTheme="minorHAnsi" w:eastAsiaTheme="minorEastAsia" w:hAnsiTheme="minorHAnsi" w:cstheme="minorBidi"/>
          <w:noProof/>
          <w:sz w:val="22"/>
          <w:szCs w:val="22"/>
        </w:rPr>
      </w:pPr>
      <w:ins w:id="155"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"_Toc31395454"</w:instrText>
        </w:r>
        <w:r w:rsidRPr="00992BBB">
          <w:rPr>
            <w:rStyle w:val="Hyperlink"/>
            <w:noProof/>
          </w:rPr>
          <w:instrText xml:space="preserve"> </w:instrText>
        </w:r>
        <w:r w:rsidRPr="00992BBB">
          <w:rPr>
            <w:rStyle w:val="Hyperlink"/>
            <w:noProof/>
          </w:rPr>
          <w:fldChar w:fldCharType="separate"/>
        </w:r>
        <w:r w:rsidRPr="00992BBB">
          <w:rPr>
            <w:rStyle w:val="Hyperlink"/>
            <w:noProof/>
          </w:rPr>
          <w:t>GetINCHIKeyFromINCHI</w:t>
        </w:r>
        <w:r>
          <w:rPr>
            <w:noProof/>
            <w:webHidden/>
          </w:rPr>
          <w:tab/>
        </w:r>
        <w:r>
          <w:rPr>
            <w:noProof/>
            <w:webHidden/>
          </w:rPr>
          <w:fldChar w:fldCharType="begin"/>
        </w:r>
        <w:r>
          <w:rPr>
            <w:noProof/>
            <w:webHidden/>
          </w:rPr>
          <w:instrText xml:space="preserve"> PAGEREF _Toc31395454 \h </w:instrText>
        </w:r>
      </w:ins>
      <w:r>
        <w:rPr>
          <w:noProof/>
          <w:webHidden/>
        </w:rPr>
      </w:r>
      <w:r>
        <w:rPr>
          <w:noProof/>
          <w:webHidden/>
        </w:rPr>
        <w:fldChar w:fldCharType="separate"/>
      </w:r>
      <w:ins w:id="156" w:author="Igor P" w:date="2020-08-17T18:39:00Z">
        <w:r w:rsidR="000C25BD">
          <w:rPr>
            <w:noProof/>
            <w:webHidden/>
          </w:rPr>
          <w:t>31</w:t>
        </w:r>
      </w:ins>
      <w:ins w:id="157" w:author="Igor P" w:date="2020-01-31T20:36:00Z">
        <w:r>
          <w:rPr>
            <w:noProof/>
            <w:webHidden/>
          </w:rPr>
          <w:fldChar w:fldCharType="end"/>
        </w:r>
        <w:r w:rsidRPr="00992BBB">
          <w:rPr>
            <w:rStyle w:val="Hyperlink"/>
            <w:noProof/>
          </w:rPr>
          <w:fldChar w:fldCharType="end"/>
        </w:r>
      </w:ins>
    </w:p>
    <w:p w14:paraId="085C54D1" w14:textId="1E46E25C" w:rsidR="002D4E43" w:rsidRDefault="002D4E43">
      <w:pPr>
        <w:pStyle w:val="TOC4"/>
        <w:tabs>
          <w:tab w:val="right" w:leader="dot" w:pos="9062"/>
        </w:tabs>
        <w:rPr>
          <w:ins w:id="158" w:author="Igor P" w:date="2020-01-31T20:36:00Z"/>
          <w:rFonts w:asciiTheme="minorHAnsi" w:eastAsiaTheme="minorEastAsia" w:hAnsiTheme="minorHAnsi" w:cstheme="minorBidi"/>
          <w:noProof/>
          <w:sz w:val="22"/>
          <w:szCs w:val="22"/>
        </w:rPr>
      </w:pPr>
      <w:ins w:id="159"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"_Toc31395455"</w:instrText>
        </w:r>
        <w:r w:rsidRPr="00992BBB">
          <w:rPr>
            <w:rStyle w:val="Hyperlink"/>
            <w:noProof/>
          </w:rPr>
          <w:instrText xml:space="preserve"> </w:instrText>
        </w:r>
        <w:r w:rsidRPr="00992BBB">
          <w:rPr>
            <w:rStyle w:val="Hyperlink"/>
            <w:noProof/>
          </w:rPr>
          <w:fldChar w:fldCharType="separate"/>
        </w:r>
        <w:r w:rsidRPr="00992BBB">
          <w:rPr>
            <w:rStyle w:val="Hyperlink"/>
            <w:noProof/>
          </w:rPr>
          <w:t>CheckINCHIKey</w:t>
        </w:r>
        <w:r>
          <w:rPr>
            <w:noProof/>
            <w:webHidden/>
          </w:rPr>
          <w:tab/>
        </w:r>
        <w:r>
          <w:rPr>
            <w:noProof/>
            <w:webHidden/>
          </w:rPr>
          <w:fldChar w:fldCharType="begin"/>
        </w:r>
        <w:r>
          <w:rPr>
            <w:noProof/>
            <w:webHidden/>
          </w:rPr>
          <w:instrText xml:space="preserve"> PAGEREF _Toc31395455 \h </w:instrText>
        </w:r>
      </w:ins>
      <w:r>
        <w:rPr>
          <w:noProof/>
          <w:webHidden/>
        </w:rPr>
      </w:r>
      <w:r>
        <w:rPr>
          <w:noProof/>
          <w:webHidden/>
        </w:rPr>
        <w:fldChar w:fldCharType="separate"/>
      </w:r>
      <w:ins w:id="160" w:author="Igor P" w:date="2020-08-17T18:39:00Z">
        <w:r w:rsidR="000C25BD">
          <w:rPr>
            <w:noProof/>
            <w:webHidden/>
          </w:rPr>
          <w:t>33</w:t>
        </w:r>
      </w:ins>
      <w:ins w:id="161" w:author="Igor P" w:date="2020-01-31T20:36:00Z">
        <w:r>
          <w:rPr>
            <w:noProof/>
            <w:webHidden/>
          </w:rPr>
          <w:fldChar w:fldCharType="end"/>
        </w:r>
        <w:r w:rsidRPr="00992BBB">
          <w:rPr>
            <w:rStyle w:val="Hyperlink"/>
            <w:noProof/>
          </w:rPr>
          <w:fldChar w:fldCharType="end"/>
        </w:r>
      </w:ins>
    </w:p>
    <w:p w14:paraId="592E7971" w14:textId="1F5DD1B0" w:rsidR="002D4E43" w:rsidRDefault="002D4E43">
      <w:pPr>
        <w:pStyle w:val="TOC4"/>
        <w:tabs>
          <w:tab w:val="right" w:leader="dot" w:pos="9062"/>
        </w:tabs>
        <w:rPr>
          <w:ins w:id="162" w:author="Igor P" w:date="2020-01-31T20:36:00Z"/>
          <w:rFonts w:asciiTheme="minorHAnsi" w:eastAsiaTheme="minorEastAsia" w:hAnsiTheme="minorHAnsi" w:cstheme="minorBidi"/>
          <w:noProof/>
          <w:sz w:val="22"/>
          <w:szCs w:val="22"/>
        </w:rPr>
      </w:pPr>
      <w:ins w:id="163"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"_Toc31395456"</w:instrText>
        </w:r>
        <w:r w:rsidRPr="00992BBB">
          <w:rPr>
            <w:rStyle w:val="Hyperlink"/>
            <w:noProof/>
          </w:rPr>
          <w:instrText xml:space="preserve"> </w:instrText>
        </w:r>
        <w:r w:rsidRPr="00992BBB">
          <w:rPr>
            <w:rStyle w:val="Hyperlink"/>
            <w:noProof/>
          </w:rPr>
          <w:fldChar w:fldCharType="separate"/>
        </w:r>
        <w:r w:rsidRPr="00992BBB">
          <w:rPr>
            <w:rStyle w:val="Hyperlink"/>
            <w:noProof/>
          </w:rPr>
          <w:t>GetStdINCHIKeyFromStdINCHI</w:t>
        </w:r>
        <w:r>
          <w:rPr>
            <w:noProof/>
            <w:webHidden/>
          </w:rPr>
          <w:tab/>
        </w:r>
        <w:r>
          <w:rPr>
            <w:noProof/>
            <w:webHidden/>
          </w:rPr>
          <w:fldChar w:fldCharType="begin"/>
        </w:r>
        <w:r>
          <w:rPr>
            <w:noProof/>
            <w:webHidden/>
          </w:rPr>
          <w:instrText xml:space="preserve"> PAGEREF _Toc31395456 \h </w:instrText>
        </w:r>
      </w:ins>
      <w:r>
        <w:rPr>
          <w:noProof/>
          <w:webHidden/>
        </w:rPr>
      </w:r>
      <w:r>
        <w:rPr>
          <w:noProof/>
          <w:webHidden/>
        </w:rPr>
        <w:fldChar w:fldCharType="separate"/>
      </w:r>
      <w:ins w:id="164" w:author="Igor P" w:date="2020-08-17T18:39:00Z">
        <w:r w:rsidR="000C25BD">
          <w:rPr>
            <w:noProof/>
            <w:webHidden/>
          </w:rPr>
          <w:t>34</w:t>
        </w:r>
      </w:ins>
      <w:ins w:id="165" w:author="Igor P" w:date="2020-01-31T20:36:00Z">
        <w:r>
          <w:rPr>
            <w:noProof/>
            <w:webHidden/>
          </w:rPr>
          <w:fldChar w:fldCharType="end"/>
        </w:r>
        <w:r w:rsidRPr="00992BBB">
          <w:rPr>
            <w:rStyle w:val="Hyperlink"/>
            <w:noProof/>
          </w:rPr>
          <w:fldChar w:fldCharType="end"/>
        </w:r>
      </w:ins>
    </w:p>
    <w:p w14:paraId="66F5C1A2" w14:textId="1B0D920A" w:rsidR="002D4E43" w:rsidRDefault="002D4E43">
      <w:pPr>
        <w:pStyle w:val="TOC3"/>
        <w:tabs>
          <w:tab w:val="right" w:leader="dot" w:pos="9062"/>
        </w:tabs>
        <w:rPr>
          <w:ins w:id="166" w:author="Igor P" w:date="2020-01-31T20:36:00Z"/>
          <w:rFonts w:asciiTheme="minorHAnsi" w:eastAsiaTheme="minorEastAsia" w:hAnsiTheme="minorHAnsi" w:cstheme="minorBidi"/>
          <w:noProof/>
          <w:sz w:val="22"/>
          <w:szCs w:val="22"/>
        </w:rPr>
      </w:pPr>
      <w:ins w:id="167"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"_Toc31395457"</w:instrText>
        </w:r>
        <w:r w:rsidRPr="00992BBB">
          <w:rPr>
            <w:rStyle w:val="Hyperlink"/>
            <w:noProof/>
          </w:rPr>
          <w:instrText xml:space="preserve"> </w:instrText>
        </w:r>
        <w:r w:rsidRPr="00992BBB">
          <w:rPr>
            <w:rStyle w:val="Hyperlink"/>
            <w:noProof/>
          </w:rPr>
          <w:fldChar w:fldCharType="separate"/>
        </w:r>
        <w:r w:rsidRPr="00992BBB">
          <w:rPr>
            <w:rStyle w:val="Hyperlink"/>
            <w:noProof/>
          </w:rPr>
          <w:t>Test and utlity procedures</w:t>
        </w:r>
        <w:r>
          <w:rPr>
            <w:noProof/>
            <w:webHidden/>
          </w:rPr>
          <w:tab/>
        </w:r>
        <w:r>
          <w:rPr>
            <w:noProof/>
            <w:webHidden/>
          </w:rPr>
          <w:fldChar w:fldCharType="begin"/>
        </w:r>
        <w:r>
          <w:rPr>
            <w:noProof/>
            <w:webHidden/>
          </w:rPr>
          <w:instrText xml:space="preserve"> PAGEREF _Toc31395457 \h </w:instrText>
        </w:r>
      </w:ins>
      <w:r>
        <w:rPr>
          <w:noProof/>
          <w:webHidden/>
        </w:rPr>
      </w:r>
      <w:r>
        <w:rPr>
          <w:noProof/>
          <w:webHidden/>
        </w:rPr>
        <w:fldChar w:fldCharType="separate"/>
      </w:r>
      <w:ins w:id="168" w:author="Igor P" w:date="2020-08-17T18:39:00Z">
        <w:r w:rsidR="000C25BD">
          <w:rPr>
            <w:noProof/>
            <w:webHidden/>
          </w:rPr>
          <w:t>34</w:t>
        </w:r>
      </w:ins>
      <w:ins w:id="169" w:author="Igor P" w:date="2020-01-31T20:36:00Z">
        <w:r>
          <w:rPr>
            <w:noProof/>
            <w:webHidden/>
          </w:rPr>
          <w:fldChar w:fldCharType="end"/>
        </w:r>
        <w:r w:rsidRPr="00992BBB">
          <w:rPr>
            <w:rStyle w:val="Hyperlink"/>
            <w:noProof/>
          </w:rPr>
          <w:fldChar w:fldCharType="end"/>
        </w:r>
      </w:ins>
    </w:p>
    <w:p w14:paraId="7D125F08" w14:textId="3EE082F1" w:rsidR="002D4E43" w:rsidRDefault="002D4E43">
      <w:pPr>
        <w:pStyle w:val="TOC4"/>
        <w:tabs>
          <w:tab w:val="right" w:leader="dot" w:pos="9062"/>
        </w:tabs>
        <w:rPr>
          <w:ins w:id="170" w:author="Igor P" w:date="2020-01-31T20:36:00Z"/>
          <w:rFonts w:asciiTheme="minorHAnsi" w:eastAsiaTheme="minorEastAsia" w:hAnsiTheme="minorHAnsi" w:cstheme="minorBidi"/>
          <w:noProof/>
          <w:sz w:val="22"/>
          <w:szCs w:val="22"/>
        </w:rPr>
      </w:pPr>
      <w:ins w:id="171"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"_Toc31395458"</w:instrText>
        </w:r>
        <w:r w:rsidRPr="00992BBB">
          <w:rPr>
            <w:rStyle w:val="Hyperlink"/>
            <w:noProof/>
          </w:rPr>
          <w:instrText xml:space="preserve"> </w:instrText>
        </w:r>
        <w:r w:rsidRPr="00992BBB">
          <w:rPr>
            <w:rStyle w:val="Hyperlink"/>
            <w:noProof/>
          </w:rPr>
          <w:fldChar w:fldCharType="separate"/>
        </w:r>
        <w:r w:rsidRPr="00992BBB">
          <w:rPr>
            <w:rStyle w:val="Hyperlink"/>
            <w:noProof/>
          </w:rPr>
          <w:t>GetINCHIfromINCHI</w:t>
        </w:r>
        <w:r>
          <w:rPr>
            <w:noProof/>
            <w:webHidden/>
          </w:rPr>
          <w:tab/>
        </w:r>
        <w:r>
          <w:rPr>
            <w:noProof/>
            <w:webHidden/>
          </w:rPr>
          <w:fldChar w:fldCharType="begin"/>
        </w:r>
        <w:r>
          <w:rPr>
            <w:noProof/>
            <w:webHidden/>
          </w:rPr>
          <w:instrText xml:space="preserve"> PAGEREF _Toc31395458 \h </w:instrText>
        </w:r>
      </w:ins>
      <w:r>
        <w:rPr>
          <w:noProof/>
          <w:webHidden/>
        </w:rPr>
      </w:r>
      <w:r>
        <w:rPr>
          <w:noProof/>
          <w:webHidden/>
        </w:rPr>
        <w:fldChar w:fldCharType="separate"/>
      </w:r>
      <w:ins w:id="172" w:author="Igor P" w:date="2020-08-17T18:39:00Z">
        <w:r w:rsidR="000C25BD">
          <w:rPr>
            <w:noProof/>
            <w:webHidden/>
          </w:rPr>
          <w:t>34</w:t>
        </w:r>
      </w:ins>
      <w:ins w:id="173" w:author="Igor P" w:date="2020-01-31T20:36:00Z">
        <w:r>
          <w:rPr>
            <w:noProof/>
            <w:webHidden/>
          </w:rPr>
          <w:fldChar w:fldCharType="end"/>
        </w:r>
        <w:r w:rsidRPr="00992BBB">
          <w:rPr>
            <w:rStyle w:val="Hyperlink"/>
            <w:noProof/>
          </w:rPr>
          <w:fldChar w:fldCharType="end"/>
        </w:r>
      </w:ins>
    </w:p>
    <w:p w14:paraId="44D4A76C" w14:textId="5DE38E95" w:rsidR="002D4E43" w:rsidRDefault="002D4E43">
      <w:pPr>
        <w:pStyle w:val="TOC4"/>
        <w:tabs>
          <w:tab w:val="right" w:leader="dot" w:pos="9062"/>
        </w:tabs>
        <w:rPr>
          <w:ins w:id="174" w:author="Igor P" w:date="2020-01-31T20:36:00Z"/>
          <w:rFonts w:asciiTheme="minorHAnsi" w:eastAsiaTheme="minorEastAsia" w:hAnsiTheme="minorHAnsi" w:cstheme="minorBidi"/>
          <w:noProof/>
          <w:sz w:val="22"/>
          <w:szCs w:val="22"/>
        </w:rPr>
      </w:pPr>
      <w:ins w:id="175"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"_Toc31395459"</w:instrText>
        </w:r>
        <w:r w:rsidRPr="00992BBB">
          <w:rPr>
            <w:rStyle w:val="Hyperlink"/>
            <w:noProof/>
          </w:rPr>
          <w:instrText xml:space="preserve"> </w:instrText>
        </w:r>
        <w:r w:rsidRPr="00992BBB">
          <w:rPr>
            <w:rStyle w:val="Hyperlink"/>
            <w:noProof/>
          </w:rPr>
          <w:fldChar w:fldCharType="separate"/>
        </w:r>
        <w:r w:rsidRPr="00992BBB">
          <w:rPr>
            <w:rStyle w:val="Hyperlink"/>
            <w:noProof/>
          </w:rPr>
          <w:t>CheckINCHI</w:t>
        </w:r>
        <w:r>
          <w:rPr>
            <w:noProof/>
            <w:webHidden/>
          </w:rPr>
          <w:tab/>
        </w:r>
        <w:r>
          <w:rPr>
            <w:noProof/>
            <w:webHidden/>
          </w:rPr>
          <w:fldChar w:fldCharType="begin"/>
        </w:r>
        <w:r>
          <w:rPr>
            <w:noProof/>
            <w:webHidden/>
          </w:rPr>
          <w:instrText xml:space="preserve"> PAGEREF _Toc31395459 \h </w:instrText>
        </w:r>
      </w:ins>
      <w:r>
        <w:rPr>
          <w:noProof/>
          <w:webHidden/>
        </w:rPr>
      </w:r>
      <w:r>
        <w:rPr>
          <w:noProof/>
          <w:webHidden/>
        </w:rPr>
        <w:fldChar w:fldCharType="separate"/>
      </w:r>
      <w:ins w:id="176" w:author="Igor P" w:date="2020-08-17T18:39:00Z">
        <w:r w:rsidR="000C25BD">
          <w:rPr>
            <w:noProof/>
            <w:webHidden/>
          </w:rPr>
          <w:t>35</w:t>
        </w:r>
      </w:ins>
      <w:ins w:id="177" w:author="Igor P" w:date="2020-01-31T20:36:00Z">
        <w:r>
          <w:rPr>
            <w:noProof/>
            <w:webHidden/>
          </w:rPr>
          <w:fldChar w:fldCharType="end"/>
        </w:r>
        <w:r w:rsidRPr="00992BBB">
          <w:rPr>
            <w:rStyle w:val="Hyperlink"/>
            <w:noProof/>
          </w:rPr>
          <w:fldChar w:fldCharType="end"/>
        </w:r>
      </w:ins>
    </w:p>
    <w:p w14:paraId="2D27BB45" w14:textId="5D0A6604" w:rsidR="002D4E43" w:rsidRDefault="002D4E43">
      <w:pPr>
        <w:pStyle w:val="TOC4"/>
        <w:tabs>
          <w:tab w:val="right" w:leader="dot" w:pos="9062"/>
        </w:tabs>
        <w:rPr>
          <w:ins w:id="178" w:author="Igor P" w:date="2020-01-31T20:36:00Z"/>
          <w:rFonts w:asciiTheme="minorHAnsi" w:eastAsiaTheme="minorEastAsia" w:hAnsiTheme="minorHAnsi" w:cstheme="minorBidi"/>
          <w:noProof/>
          <w:sz w:val="22"/>
          <w:szCs w:val="22"/>
        </w:rPr>
      </w:pPr>
      <w:ins w:id="179"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"_Toc31395460"</w:instrText>
        </w:r>
        <w:r w:rsidRPr="00992BBB">
          <w:rPr>
            <w:rStyle w:val="Hyperlink"/>
            <w:noProof/>
          </w:rPr>
          <w:instrText xml:space="preserve"> </w:instrText>
        </w:r>
        <w:r w:rsidRPr="00992BBB">
          <w:rPr>
            <w:rStyle w:val="Hyperlink"/>
            <w:noProof/>
          </w:rPr>
          <w:fldChar w:fldCharType="separate"/>
        </w:r>
        <w:r w:rsidRPr="00992BBB">
          <w:rPr>
            <w:rStyle w:val="Hyperlink"/>
            <w:noProof/>
          </w:rPr>
          <w:t>GetStringLength</w:t>
        </w:r>
        <w:r>
          <w:rPr>
            <w:noProof/>
            <w:webHidden/>
          </w:rPr>
          <w:tab/>
        </w:r>
        <w:r>
          <w:rPr>
            <w:noProof/>
            <w:webHidden/>
          </w:rPr>
          <w:fldChar w:fldCharType="begin"/>
        </w:r>
        <w:r>
          <w:rPr>
            <w:noProof/>
            <w:webHidden/>
          </w:rPr>
          <w:instrText xml:space="preserve"> PAGEREF _Toc31395460 \h </w:instrText>
        </w:r>
      </w:ins>
      <w:r>
        <w:rPr>
          <w:noProof/>
          <w:webHidden/>
        </w:rPr>
      </w:r>
      <w:r>
        <w:rPr>
          <w:noProof/>
          <w:webHidden/>
        </w:rPr>
        <w:fldChar w:fldCharType="separate"/>
      </w:r>
      <w:ins w:id="180" w:author="Igor P" w:date="2020-08-17T18:39:00Z">
        <w:r w:rsidR="000C25BD">
          <w:rPr>
            <w:noProof/>
            <w:webHidden/>
          </w:rPr>
          <w:t>36</w:t>
        </w:r>
      </w:ins>
      <w:ins w:id="181" w:author="Igor P" w:date="2020-01-31T20:36:00Z">
        <w:r>
          <w:rPr>
            <w:noProof/>
            <w:webHidden/>
          </w:rPr>
          <w:fldChar w:fldCharType="end"/>
        </w:r>
        <w:r w:rsidRPr="00992BBB">
          <w:rPr>
            <w:rStyle w:val="Hyperlink"/>
            <w:noProof/>
          </w:rPr>
          <w:fldChar w:fldCharType="end"/>
        </w:r>
      </w:ins>
    </w:p>
    <w:p w14:paraId="68480228" w14:textId="473C359A" w:rsidR="002D4E43" w:rsidRDefault="002D4E43">
      <w:pPr>
        <w:pStyle w:val="TOC2"/>
        <w:tabs>
          <w:tab w:val="right" w:leader="dot" w:pos="9062"/>
        </w:tabs>
        <w:rPr>
          <w:ins w:id="182" w:author="Igor P" w:date="2020-01-31T20:36:00Z"/>
          <w:rFonts w:asciiTheme="minorHAnsi" w:eastAsiaTheme="minorEastAsia" w:hAnsiTheme="minorHAnsi" w:cstheme="minorBidi"/>
          <w:noProof/>
          <w:sz w:val="22"/>
          <w:szCs w:val="22"/>
        </w:rPr>
      </w:pPr>
      <w:ins w:id="183"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"_Toc31395461"</w:instrText>
        </w:r>
        <w:r w:rsidRPr="00992BBB">
          <w:rPr>
            <w:rStyle w:val="Hyperlink"/>
            <w:noProof/>
          </w:rPr>
          <w:instrText xml:space="preserve"> </w:instrText>
        </w:r>
        <w:r w:rsidRPr="00992BBB">
          <w:rPr>
            <w:rStyle w:val="Hyperlink"/>
            <w:noProof/>
          </w:rPr>
          <w:fldChar w:fldCharType="separate"/>
        </w:r>
        <w:r w:rsidRPr="00992BBB">
          <w:rPr>
            <w:rStyle w:val="Hyperlink"/>
            <w:noProof/>
          </w:rPr>
          <w:t>InChI Extensible API – IXA</w:t>
        </w:r>
        <w:r>
          <w:rPr>
            <w:noProof/>
            <w:webHidden/>
          </w:rPr>
          <w:tab/>
        </w:r>
        <w:r>
          <w:rPr>
            <w:noProof/>
            <w:webHidden/>
          </w:rPr>
          <w:fldChar w:fldCharType="begin"/>
        </w:r>
        <w:r>
          <w:rPr>
            <w:noProof/>
            <w:webHidden/>
          </w:rPr>
          <w:instrText xml:space="preserve"> PAGEREF _Toc31395461 \h </w:instrText>
        </w:r>
      </w:ins>
      <w:r>
        <w:rPr>
          <w:noProof/>
          <w:webHidden/>
        </w:rPr>
      </w:r>
      <w:r>
        <w:rPr>
          <w:noProof/>
          <w:webHidden/>
        </w:rPr>
        <w:fldChar w:fldCharType="separate"/>
      </w:r>
      <w:ins w:id="184" w:author="Igor P" w:date="2020-08-17T18:39:00Z">
        <w:r w:rsidR="000C25BD">
          <w:rPr>
            <w:noProof/>
            <w:webHidden/>
          </w:rPr>
          <w:t>37</w:t>
        </w:r>
      </w:ins>
      <w:ins w:id="185" w:author="Igor P" w:date="2020-01-31T20:36:00Z">
        <w:r>
          <w:rPr>
            <w:noProof/>
            <w:webHidden/>
          </w:rPr>
          <w:fldChar w:fldCharType="end"/>
        </w:r>
        <w:r w:rsidRPr="00992BBB">
          <w:rPr>
            <w:rStyle w:val="Hyperlink"/>
            <w:noProof/>
          </w:rPr>
          <w:fldChar w:fldCharType="end"/>
        </w:r>
      </w:ins>
    </w:p>
    <w:p w14:paraId="2D87AC4C" w14:textId="3814AEF8" w:rsidR="002D4E43" w:rsidRDefault="002D4E43">
      <w:pPr>
        <w:pStyle w:val="TOC3"/>
        <w:tabs>
          <w:tab w:val="right" w:leader="dot" w:pos="9062"/>
        </w:tabs>
        <w:rPr>
          <w:ins w:id="186" w:author="Igor P" w:date="2020-01-31T20:36:00Z"/>
          <w:rFonts w:asciiTheme="minorHAnsi" w:eastAsiaTheme="minorEastAsia" w:hAnsiTheme="minorHAnsi" w:cstheme="minorBidi"/>
          <w:noProof/>
          <w:sz w:val="22"/>
          <w:szCs w:val="22"/>
        </w:rPr>
      </w:pPr>
      <w:ins w:id="187"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"_Toc31395462"</w:instrText>
        </w:r>
        <w:r w:rsidRPr="00992BBB">
          <w:rPr>
            <w:rStyle w:val="Hyperlink"/>
            <w:noProof/>
          </w:rPr>
          <w:instrText xml:space="preserve"> </w:instrText>
        </w:r>
        <w:r w:rsidRPr="00992BBB">
          <w:rPr>
            <w:rStyle w:val="Hyperlink"/>
            <w:noProof/>
          </w:rPr>
          <w:fldChar w:fldCharType="separate"/>
        </w:r>
        <w:r w:rsidRPr="00992BBB">
          <w:rPr>
            <w:rStyle w:val="Hyperlink"/>
            <w:noProof/>
          </w:rPr>
          <w:t>Status Objects</w:t>
        </w:r>
        <w:r>
          <w:rPr>
            <w:noProof/>
            <w:webHidden/>
          </w:rPr>
          <w:tab/>
        </w:r>
        <w:r>
          <w:rPr>
            <w:noProof/>
            <w:webHidden/>
          </w:rPr>
          <w:fldChar w:fldCharType="begin"/>
        </w:r>
        <w:r>
          <w:rPr>
            <w:noProof/>
            <w:webHidden/>
          </w:rPr>
          <w:instrText xml:space="preserve"> PAGEREF _Toc31395462 \h </w:instrText>
        </w:r>
      </w:ins>
      <w:r>
        <w:rPr>
          <w:noProof/>
          <w:webHidden/>
        </w:rPr>
      </w:r>
      <w:r>
        <w:rPr>
          <w:noProof/>
          <w:webHidden/>
        </w:rPr>
        <w:fldChar w:fldCharType="separate"/>
      </w:r>
      <w:ins w:id="188" w:author="Igor P" w:date="2020-08-17T18:39:00Z">
        <w:r w:rsidR="000C25BD">
          <w:rPr>
            <w:noProof/>
            <w:webHidden/>
          </w:rPr>
          <w:t>38</w:t>
        </w:r>
      </w:ins>
      <w:ins w:id="189" w:author="Igor P" w:date="2020-01-31T20:36:00Z">
        <w:r>
          <w:rPr>
            <w:noProof/>
            <w:webHidden/>
          </w:rPr>
          <w:fldChar w:fldCharType="end"/>
        </w:r>
        <w:r w:rsidRPr="00992BBB">
          <w:rPr>
            <w:rStyle w:val="Hyperlink"/>
            <w:noProof/>
          </w:rPr>
          <w:fldChar w:fldCharType="end"/>
        </w:r>
      </w:ins>
    </w:p>
    <w:p w14:paraId="48E9AB70" w14:textId="06BCE04B" w:rsidR="002D4E43" w:rsidRDefault="002D4E43">
      <w:pPr>
        <w:pStyle w:val="TOC4"/>
        <w:tabs>
          <w:tab w:val="right" w:leader="dot" w:pos="9062"/>
        </w:tabs>
        <w:rPr>
          <w:ins w:id="190" w:author="Igor P" w:date="2020-01-31T20:36:00Z"/>
          <w:rFonts w:asciiTheme="minorHAnsi" w:eastAsiaTheme="minorEastAsia" w:hAnsiTheme="minorHAnsi" w:cstheme="minorBidi"/>
          <w:noProof/>
          <w:sz w:val="22"/>
          <w:szCs w:val="22"/>
        </w:rPr>
      </w:pPr>
      <w:ins w:id="191"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"_Toc31395463"</w:instrText>
        </w:r>
        <w:r w:rsidRPr="00992BBB">
          <w:rPr>
            <w:rStyle w:val="Hyperlink"/>
            <w:noProof/>
          </w:rPr>
          <w:instrText xml:space="preserve"> </w:instrText>
        </w:r>
        <w:r w:rsidRPr="00992BBB">
          <w:rPr>
            <w:rStyle w:val="Hyperlink"/>
            <w:noProof/>
          </w:rPr>
          <w:fldChar w:fldCharType="separate"/>
        </w:r>
        <w:r w:rsidRPr="00992BBB">
          <w:rPr>
            <w:rStyle w:val="Hyperlink"/>
            <w:noProof/>
          </w:rPr>
          <w:t>Types and Constants</w:t>
        </w:r>
        <w:r>
          <w:rPr>
            <w:noProof/>
            <w:webHidden/>
          </w:rPr>
          <w:tab/>
        </w:r>
        <w:r>
          <w:rPr>
            <w:noProof/>
            <w:webHidden/>
          </w:rPr>
          <w:fldChar w:fldCharType="begin"/>
        </w:r>
        <w:r>
          <w:rPr>
            <w:noProof/>
            <w:webHidden/>
          </w:rPr>
          <w:instrText xml:space="preserve"> PAGEREF _Toc31395463 \h </w:instrText>
        </w:r>
      </w:ins>
      <w:r>
        <w:rPr>
          <w:noProof/>
          <w:webHidden/>
        </w:rPr>
      </w:r>
      <w:r>
        <w:rPr>
          <w:noProof/>
          <w:webHidden/>
        </w:rPr>
        <w:fldChar w:fldCharType="separate"/>
      </w:r>
      <w:ins w:id="192" w:author="Igor P" w:date="2020-08-17T18:39:00Z">
        <w:r w:rsidR="000C25BD">
          <w:rPr>
            <w:noProof/>
            <w:webHidden/>
          </w:rPr>
          <w:t>38</w:t>
        </w:r>
      </w:ins>
      <w:ins w:id="193" w:author="Igor P" w:date="2020-01-31T20:36:00Z">
        <w:r>
          <w:rPr>
            <w:noProof/>
            <w:webHidden/>
          </w:rPr>
          <w:fldChar w:fldCharType="end"/>
        </w:r>
        <w:r w:rsidRPr="00992BBB">
          <w:rPr>
            <w:rStyle w:val="Hyperlink"/>
            <w:noProof/>
          </w:rPr>
          <w:fldChar w:fldCharType="end"/>
        </w:r>
      </w:ins>
    </w:p>
    <w:p w14:paraId="4762BAA2" w14:textId="5DD5C77A" w:rsidR="002D4E43" w:rsidRDefault="002D4E43">
      <w:pPr>
        <w:pStyle w:val="TOC4"/>
        <w:tabs>
          <w:tab w:val="right" w:leader="dot" w:pos="9062"/>
        </w:tabs>
        <w:rPr>
          <w:ins w:id="194" w:author="Igor P" w:date="2020-01-31T20:36:00Z"/>
          <w:rFonts w:asciiTheme="minorHAnsi" w:eastAsiaTheme="minorEastAsia" w:hAnsiTheme="minorHAnsi" w:cstheme="minorBidi"/>
          <w:noProof/>
          <w:sz w:val="22"/>
          <w:szCs w:val="22"/>
        </w:rPr>
      </w:pPr>
      <w:ins w:id="195"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"_Toc31395464"</w:instrText>
        </w:r>
        <w:r w:rsidRPr="00992BBB">
          <w:rPr>
            <w:rStyle w:val="Hyperlink"/>
            <w:noProof/>
          </w:rPr>
          <w:instrText xml:space="preserve"> </w:instrText>
        </w:r>
        <w:r w:rsidRPr="00992BBB">
          <w:rPr>
            <w:rStyle w:val="Hyperlink"/>
            <w:noProof/>
          </w:rPr>
          <w:fldChar w:fldCharType="separate"/>
        </w:r>
        <w:r w:rsidRPr="00992BBB">
          <w:rPr>
            <w:rStyle w:val="Hyperlink"/>
            <w:noProof/>
          </w:rPr>
          <w:t>Functions</w:t>
        </w:r>
        <w:r>
          <w:rPr>
            <w:noProof/>
            <w:webHidden/>
          </w:rPr>
          <w:tab/>
        </w:r>
        <w:r>
          <w:rPr>
            <w:noProof/>
            <w:webHidden/>
          </w:rPr>
          <w:fldChar w:fldCharType="begin"/>
        </w:r>
        <w:r>
          <w:rPr>
            <w:noProof/>
            <w:webHidden/>
          </w:rPr>
          <w:instrText xml:space="preserve"> PAGEREF _Toc31395464 \h </w:instrText>
        </w:r>
      </w:ins>
      <w:r>
        <w:rPr>
          <w:noProof/>
          <w:webHidden/>
        </w:rPr>
      </w:r>
      <w:r>
        <w:rPr>
          <w:noProof/>
          <w:webHidden/>
        </w:rPr>
        <w:fldChar w:fldCharType="separate"/>
      </w:r>
      <w:ins w:id="196" w:author="Igor P" w:date="2020-08-17T18:39:00Z">
        <w:r w:rsidR="000C25BD">
          <w:rPr>
            <w:noProof/>
            <w:webHidden/>
          </w:rPr>
          <w:t>39</w:t>
        </w:r>
      </w:ins>
      <w:ins w:id="197" w:author="Igor P" w:date="2020-01-31T20:36:00Z">
        <w:r>
          <w:rPr>
            <w:noProof/>
            <w:webHidden/>
          </w:rPr>
          <w:fldChar w:fldCharType="end"/>
        </w:r>
        <w:r w:rsidRPr="00992BBB">
          <w:rPr>
            <w:rStyle w:val="Hyperlink"/>
            <w:noProof/>
          </w:rPr>
          <w:fldChar w:fldCharType="end"/>
        </w:r>
      </w:ins>
    </w:p>
    <w:p w14:paraId="319EB59D" w14:textId="133A55A2" w:rsidR="002D4E43" w:rsidRDefault="002D4E43">
      <w:pPr>
        <w:pStyle w:val="TOC4"/>
        <w:tabs>
          <w:tab w:val="right" w:leader="dot" w:pos="9062"/>
        </w:tabs>
        <w:rPr>
          <w:ins w:id="198" w:author="Igor P" w:date="2020-01-31T20:36:00Z"/>
          <w:rFonts w:asciiTheme="minorHAnsi" w:eastAsiaTheme="minorEastAsia" w:hAnsiTheme="minorHAnsi" w:cstheme="minorBidi"/>
          <w:noProof/>
          <w:sz w:val="22"/>
          <w:szCs w:val="22"/>
        </w:rPr>
      </w:pPr>
      <w:ins w:id="199"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"_Toc31395465"</w:instrText>
        </w:r>
        <w:r w:rsidRPr="00992BBB">
          <w:rPr>
            <w:rStyle w:val="Hyperlink"/>
            <w:noProof/>
          </w:rPr>
          <w:instrText xml:space="preserve"> </w:instrText>
        </w:r>
        <w:r w:rsidRPr="00992BBB">
          <w:rPr>
            <w:rStyle w:val="Hyperlink"/>
            <w:noProof/>
          </w:rPr>
          <w:fldChar w:fldCharType="separate"/>
        </w:r>
        <w:r w:rsidRPr="00992BBB">
          <w:rPr>
            <w:rStyle w:val="Hyperlink"/>
            <w:noProof/>
          </w:rPr>
          <w:t>IXA_STATUS_Create</w:t>
        </w:r>
        <w:r>
          <w:rPr>
            <w:noProof/>
            <w:webHidden/>
          </w:rPr>
          <w:tab/>
        </w:r>
        <w:r>
          <w:rPr>
            <w:noProof/>
            <w:webHidden/>
          </w:rPr>
          <w:fldChar w:fldCharType="begin"/>
        </w:r>
        <w:r>
          <w:rPr>
            <w:noProof/>
            <w:webHidden/>
          </w:rPr>
          <w:instrText xml:space="preserve"> PAGEREF _Toc31395465 \h </w:instrText>
        </w:r>
      </w:ins>
      <w:r>
        <w:rPr>
          <w:noProof/>
          <w:webHidden/>
        </w:rPr>
      </w:r>
      <w:r>
        <w:rPr>
          <w:noProof/>
          <w:webHidden/>
        </w:rPr>
        <w:fldChar w:fldCharType="separate"/>
      </w:r>
      <w:ins w:id="200" w:author="Igor P" w:date="2020-08-17T18:39:00Z">
        <w:r w:rsidR="000C25BD">
          <w:rPr>
            <w:noProof/>
            <w:webHidden/>
          </w:rPr>
          <w:t>39</w:t>
        </w:r>
      </w:ins>
      <w:ins w:id="201" w:author="Igor P" w:date="2020-01-31T20:36:00Z">
        <w:r>
          <w:rPr>
            <w:noProof/>
            <w:webHidden/>
          </w:rPr>
          <w:fldChar w:fldCharType="end"/>
        </w:r>
        <w:r w:rsidRPr="00992BBB">
          <w:rPr>
            <w:rStyle w:val="Hyperlink"/>
            <w:noProof/>
          </w:rPr>
          <w:fldChar w:fldCharType="end"/>
        </w:r>
      </w:ins>
    </w:p>
    <w:p w14:paraId="30AA1CEE" w14:textId="086E7FFC" w:rsidR="002D4E43" w:rsidRDefault="002D4E43">
      <w:pPr>
        <w:pStyle w:val="TOC4"/>
        <w:tabs>
          <w:tab w:val="right" w:leader="dot" w:pos="9062"/>
        </w:tabs>
        <w:rPr>
          <w:ins w:id="202" w:author="Igor P" w:date="2020-01-31T20:36:00Z"/>
          <w:rFonts w:asciiTheme="minorHAnsi" w:eastAsiaTheme="minorEastAsia" w:hAnsiTheme="minorHAnsi" w:cstheme="minorBidi"/>
          <w:noProof/>
          <w:sz w:val="22"/>
          <w:szCs w:val="22"/>
        </w:rPr>
      </w:pPr>
      <w:ins w:id="203"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"_Toc31395466"</w:instrText>
        </w:r>
        <w:r w:rsidRPr="00992BBB">
          <w:rPr>
            <w:rStyle w:val="Hyperlink"/>
            <w:noProof/>
          </w:rPr>
          <w:instrText xml:space="preserve"> </w:instrText>
        </w:r>
        <w:r w:rsidRPr="00992BBB">
          <w:rPr>
            <w:rStyle w:val="Hyperlink"/>
            <w:noProof/>
          </w:rPr>
          <w:fldChar w:fldCharType="separate"/>
        </w:r>
        <w:r w:rsidRPr="00992BBB">
          <w:rPr>
            <w:rStyle w:val="Hyperlink"/>
            <w:noProof/>
          </w:rPr>
          <w:t>IXA_STATUS_Clear</w:t>
        </w:r>
        <w:r>
          <w:rPr>
            <w:noProof/>
            <w:webHidden/>
          </w:rPr>
          <w:tab/>
        </w:r>
        <w:r>
          <w:rPr>
            <w:noProof/>
            <w:webHidden/>
          </w:rPr>
          <w:fldChar w:fldCharType="begin"/>
        </w:r>
        <w:r>
          <w:rPr>
            <w:noProof/>
            <w:webHidden/>
          </w:rPr>
          <w:instrText xml:space="preserve"> PAGEREF _Toc31395466 \h </w:instrText>
        </w:r>
      </w:ins>
      <w:r>
        <w:rPr>
          <w:noProof/>
          <w:webHidden/>
        </w:rPr>
      </w:r>
      <w:r>
        <w:rPr>
          <w:noProof/>
          <w:webHidden/>
        </w:rPr>
        <w:fldChar w:fldCharType="separate"/>
      </w:r>
      <w:ins w:id="204" w:author="Igor P" w:date="2020-08-17T18:39:00Z">
        <w:r w:rsidR="000C25BD">
          <w:rPr>
            <w:noProof/>
            <w:webHidden/>
          </w:rPr>
          <w:t>39</w:t>
        </w:r>
      </w:ins>
      <w:ins w:id="205" w:author="Igor P" w:date="2020-01-31T20:36:00Z">
        <w:r>
          <w:rPr>
            <w:noProof/>
            <w:webHidden/>
          </w:rPr>
          <w:fldChar w:fldCharType="end"/>
        </w:r>
        <w:r w:rsidRPr="00992BBB">
          <w:rPr>
            <w:rStyle w:val="Hyperlink"/>
            <w:noProof/>
          </w:rPr>
          <w:fldChar w:fldCharType="end"/>
        </w:r>
      </w:ins>
    </w:p>
    <w:p w14:paraId="0924A896" w14:textId="6F40D673" w:rsidR="002D4E43" w:rsidRDefault="002D4E43">
      <w:pPr>
        <w:pStyle w:val="TOC4"/>
        <w:tabs>
          <w:tab w:val="right" w:leader="dot" w:pos="9062"/>
        </w:tabs>
        <w:rPr>
          <w:ins w:id="206" w:author="Igor P" w:date="2020-01-31T20:36:00Z"/>
          <w:rFonts w:asciiTheme="minorHAnsi" w:eastAsiaTheme="minorEastAsia" w:hAnsiTheme="minorHAnsi" w:cstheme="minorBidi"/>
          <w:noProof/>
          <w:sz w:val="22"/>
          <w:szCs w:val="22"/>
        </w:rPr>
      </w:pPr>
      <w:ins w:id="207"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"_Toc31395467"</w:instrText>
        </w:r>
        <w:r w:rsidRPr="00992BBB">
          <w:rPr>
            <w:rStyle w:val="Hyperlink"/>
            <w:noProof/>
          </w:rPr>
          <w:instrText xml:space="preserve"> </w:instrText>
        </w:r>
        <w:r w:rsidRPr="00992BBB">
          <w:rPr>
            <w:rStyle w:val="Hyperlink"/>
            <w:noProof/>
          </w:rPr>
          <w:fldChar w:fldCharType="separate"/>
        </w:r>
        <w:r w:rsidRPr="00992BBB">
          <w:rPr>
            <w:rStyle w:val="Hyperlink"/>
            <w:noProof/>
          </w:rPr>
          <w:t>IXA_STATUS_Destroy</w:t>
        </w:r>
        <w:r>
          <w:rPr>
            <w:noProof/>
            <w:webHidden/>
          </w:rPr>
          <w:tab/>
        </w:r>
        <w:r>
          <w:rPr>
            <w:noProof/>
            <w:webHidden/>
          </w:rPr>
          <w:fldChar w:fldCharType="begin"/>
        </w:r>
        <w:r>
          <w:rPr>
            <w:noProof/>
            <w:webHidden/>
          </w:rPr>
          <w:instrText xml:space="preserve"> PAGEREF _Toc31395467 \h </w:instrText>
        </w:r>
      </w:ins>
      <w:r>
        <w:rPr>
          <w:noProof/>
          <w:webHidden/>
        </w:rPr>
      </w:r>
      <w:r>
        <w:rPr>
          <w:noProof/>
          <w:webHidden/>
        </w:rPr>
        <w:fldChar w:fldCharType="separate"/>
      </w:r>
      <w:ins w:id="208" w:author="Igor P" w:date="2020-08-17T18:39:00Z">
        <w:r w:rsidR="000C25BD">
          <w:rPr>
            <w:noProof/>
            <w:webHidden/>
          </w:rPr>
          <w:t>39</w:t>
        </w:r>
      </w:ins>
      <w:ins w:id="209" w:author="Igor P" w:date="2020-01-31T20:36:00Z">
        <w:r>
          <w:rPr>
            <w:noProof/>
            <w:webHidden/>
          </w:rPr>
          <w:fldChar w:fldCharType="end"/>
        </w:r>
        <w:r w:rsidRPr="00992BBB">
          <w:rPr>
            <w:rStyle w:val="Hyperlink"/>
            <w:noProof/>
          </w:rPr>
          <w:fldChar w:fldCharType="end"/>
        </w:r>
      </w:ins>
    </w:p>
    <w:p w14:paraId="5E6438F7" w14:textId="531DEC35" w:rsidR="002D4E43" w:rsidRDefault="002D4E43">
      <w:pPr>
        <w:pStyle w:val="TOC4"/>
        <w:tabs>
          <w:tab w:val="right" w:leader="dot" w:pos="9062"/>
        </w:tabs>
        <w:rPr>
          <w:ins w:id="210" w:author="Igor P" w:date="2020-01-31T20:36:00Z"/>
          <w:rFonts w:asciiTheme="minorHAnsi" w:eastAsiaTheme="minorEastAsia" w:hAnsiTheme="minorHAnsi" w:cstheme="minorBidi"/>
          <w:noProof/>
          <w:sz w:val="22"/>
          <w:szCs w:val="22"/>
        </w:rPr>
      </w:pPr>
      <w:ins w:id="211"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"_Toc31395468"</w:instrText>
        </w:r>
        <w:r w:rsidRPr="00992BBB">
          <w:rPr>
            <w:rStyle w:val="Hyperlink"/>
            <w:noProof/>
          </w:rPr>
          <w:instrText xml:space="preserve"> </w:instrText>
        </w:r>
        <w:r w:rsidRPr="00992BBB">
          <w:rPr>
            <w:rStyle w:val="Hyperlink"/>
            <w:noProof/>
          </w:rPr>
          <w:fldChar w:fldCharType="separate"/>
        </w:r>
        <w:r w:rsidRPr="00992BBB">
          <w:rPr>
            <w:rStyle w:val="Hyperlink"/>
            <w:noProof/>
          </w:rPr>
          <w:t>IXA_STATUS_HasError</w:t>
        </w:r>
        <w:r>
          <w:rPr>
            <w:noProof/>
            <w:webHidden/>
          </w:rPr>
          <w:tab/>
        </w:r>
        <w:r>
          <w:rPr>
            <w:noProof/>
            <w:webHidden/>
          </w:rPr>
          <w:fldChar w:fldCharType="begin"/>
        </w:r>
        <w:r>
          <w:rPr>
            <w:noProof/>
            <w:webHidden/>
          </w:rPr>
          <w:instrText xml:space="preserve"> PAGEREF _Toc31395468 \h </w:instrText>
        </w:r>
      </w:ins>
      <w:r>
        <w:rPr>
          <w:noProof/>
          <w:webHidden/>
        </w:rPr>
      </w:r>
      <w:r>
        <w:rPr>
          <w:noProof/>
          <w:webHidden/>
        </w:rPr>
        <w:fldChar w:fldCharType="separate"/>
      </w:r>
      <w:ins w:id="212" w:author="Igor P" w:date="2020-08-17T18:39:00Z">
        <w:r w:rsidR="000C25BD">
          <w:rPr>
            <w:noProof/>
            <w:webHidden/>
          </w:rPr>
          <w:t>40</w:t>
        </w:r>
      </w:ins>
      <w:ins w:id="213" w:author="Igor P" w:date="2020-01-31T20:36:00Z">
        <w:r>
          <w:rPr>
            <w:noProof/>
            <w:webHidden/>
          </w:rPr>
          <w:fldChar w:fldCharType="end"/>
        </w:r>
        <w:r w:rsidRPr="00992BBB">
          <w:rPr>
            <w:rStyle w:val="Hyperlink"/>
            <w:noProof/>
          </w:rPr>
          <w:fldChar w:fldCharType="end"/>
        </w:r>
      </w:ins>
    </w:p>
    <w:p w14:paraId="45EA3798" w14:textId="75BC926A" w:rsidR="002D4E43" w:rsidRDefault="002D4E43">
      <w:pPr>
        <w:pStyle w:val="TOC4"/>
        <w:tabs>
          <w:tab w:val="right" w:leader="dot" w:pos="9062"/>
        </w:tabs>
        <w:rPr>
          <w:ins w:id="214" w:author="Igor P" w:date="2020-01-31T20:36:00Z"/>
          <w:rFonts w:asciiTheme="minorHAnsi" w:eastAsiaTheme="minorEastAsia" w:hAnsiTheme="minorHAnsi" w:cstheme="minorBidi"/>
          <w:noProof/>
          <w:sz w:val="22"/>
          <w:szCs w:val="22"/>
        </w:rPr>
      </w:pPr>
      <w:ins w:id="215"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"_Toc31395469"</w:instrText>
        </w:r>
        <w:r w:rsidRPr="00992BBB">
          <w:rPr>
            <w:rStyle w:val="Hyperlink"/>
            <w:noProof/>
          </w:rPr>
          <w:instrText xml:space="preserve"> </w:instrText>
        </w:r>
        <w:r w:rsidRPr="00992BBB">
          <w:rPr>
            <w:rStyle w:val="Hyperlink"/>
            <w:noProof/>
          </w:rPr>
          <w:fldChar w:fldCharType="separate"/>
        </w:r>
        <w:r w:rsidRPr="00992BBB">
          <w:rPr>
            <w:rStyle w:val="Hyperlink"/>
            <w:noProof/>
          </w:rPr>
          <w:t>XA_STATUS_HasWarning</w:t>
        </w:r>
        <w:r>
          <w:rPr>
            <w:noProof/>
            <w:webHidden/>
          </w:rPr>
          <w:tab/>
        </w:r>
        <w:r>
          <w:rPr>
            <w:noProof/>
            <w:webHidden/>
          </w:rPr>
          <w:fldChar w:fldCharType="begin"/>
        </w:r>
        <w:r>
          <w:rPr>
            <w:noProof/>
            <w:webHidden/>
          </w:rPr>
          <w:instrText xml:space="preserve"> PAGEREF _Toc31395469 \h </w:instrText>
        </w:r>
      </w:ins>
      <w:r>
        <w:rPr>
          <w:noProof/>
          <w:webHidden/>
        </w:rPr>
      </w:r>
      <w:r>
        <w:rPr>
          <w:noProof/>
          <w:webHidden/>
        </w:rPr>
        <w:fldChar w:fldCharType="separate"/>
      </w:r>
      <w:ins w:id="216" w:author="Igor P" w:date="2020-08-17T18:39:00Z">
        <w:r w:rsidR="000C25BD">
          <w:rPr>
            <w:noProof/>
            <w:webHidden/>
          </w:rPr>
          <w:t>40</w:t>
        </w:r>
      </w:ins>
      <w:ins w:id="217" w:author="Igor P" w:date="2020-01-31T20:36:00Z">
        <w:r>
          <w:rPr>
            <w:noProof/>
            <w:webHidden/>
          </w:rPr>
          <w:fldChar w:fldCharType="end"/>
        </w:r>
        <w:r w:rsidRPr="00992BBB">
          <w:rPr>
            <w:rStyle w:val="Hyperlink"/>
            <w:noProof/>
          </w:rPr>
          <w:fldChar w:fldCharType="end"/>
        </w:r>
      </w:ins>
    </w:p>
    <w:p w14:paraId="45639038" w14:textId="5244D3BB" w:rsidR="002D4E43" w:rsidRDefault="002D4E43">
      <w:pPr>
        <w:pStyle w:val="TOC4"/>
        <w:tabs>
          <w:tab w:val="right" w:leader="dot" w:pos="9062"/>
        </w:tabs>
        <w:rPr>
          <w:ins w:id="218" w:author="Igor P" w:date="2020-01-31T20:36:00Z"/>
          <w:rFonts w:asciiTheme="minorHAnsi" w:eastAsiaTheme="minorEastAsia" w:hAnsiTheme="minorHAnsi" w:cstheme="minorBidi"/>
          <w:noProof/>
          <w:sz w:val="22"/>
          <w:szCs w:val="22"/>
        </w:rPr>
      </w:pPr>
      <w:ins w:id="219"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"_Toc31395470"</w:instrText>
        </w:r>
        <w:r w:rsidRPr="00992BBB">
          <w:rPr>
            <w:rStyle w:val="Hyperlink"/>
            <w:noProof/>
          </w:rPr>
          <w:instrText xml:space="preserve"> </w:instrText>
        </w:r>
        <w:r w:rsidRPr="00992BBB">
          <w:rPr>
            <w:rStyle w:val="Hyperlink"/>
            <w:noProof/>
          </w:rPr>
          <w:fldChar w:fldCharType="separate"/>
        </w:r>
        <w:r w:rsidRPr="00992BBB">
          <w:rPr>
            <w:rStyle w:val="Hyperlink"/>
            <w:noProof/>
          </w:rPr>
          <w:t>IXA_STATUS_GetCount</w:t>
        </w:r>
        <w:r>
          <w:rPr>
            <w:noProof/>
            <w:webHidden/>
          </w:rPr>
          <w:tab/>
        </w:r>
        <w:r>
          <w:rPr>
            <w:noProof/>
            <w:webHidden/>
          </w:rPr>
          <w:fldChar w:fldCharType="begin"/>
        </w:r>
        <w:r>
          <w:rPr>
            <w:noProof/>
            <w:webHidden/>
          </w:rPr>
          <w:instrText xml:space="preserve"> PAGEREF _Toc31395470 \h </w:instrText>
        </w:r>
      </w:ins>
      <w:r>
        <w:rPr>
          <w:noProof/>
          <w:webHidden/>
        </w:rPr>
      </w:r>
      <w:r>
        <w:rPr>
          <w:noProof/>
          <w:webHidden/>
        </w:rPr>
        <w:fldChar w:fldCharType="separate"/>
      </w:r>
      <w:ins w:id="220" w:author="Igor P" w:date="2020-08-17T18:39:00Z">
        <w:r w:rsidR="000C25BD">
          <w:rPr>
            <w:noProof/>
            <w:webHidden/>
          </w:rPr>
          <w:t>41</w:t>
        </w:r>
      </w:ins>
      <w:ins w:id="221" w:author="Igor P" w:date="2020-01-31T20:36:00Z">
        <w:r>
          <w:rPr>
            <w:noProof/>
            <w:webHidden/>
          </w:rPr>
          <w:fldChar w:fldCharType="end"/>
        </w:r>
        <w:r w:rsidRPr="00992BBB">
          <w:rPr>
            <w:rStyle w:val="Hyperlink"/>
            <w:noProof/>
          </w:rPr>
          <w:fldChar w:fldCharType="end"/>
        </w:r>
      </w:ins>
    </w:p>
    <w:p w14:paraId="17A0918F" w14:textId="61EDA912" w:rsidR="002D4E43" w:rsidRDefault="002D4E43">
      <w:pPr>
        <w:pStyle w:val="TOC4"/>
        <w:tabs>
          <w:tab w:val="right" w:leader="dot" w:pos="9062"/>
        </w:tabs>
        <w:rPr>
          <w:ins w:id="222" w:author="Igor P" w:date="2020-01-31T20:36:00Z"/>
          <w:rFonts w:asciiTheme="minorHAnsi" w:eastAsiaTheme="minorEastAsia" w:hAnsiTheme="minorHAnsi" w:cstheme="minorBidi"/>
          <w:noProof/>
          <w:sz w:val="22"/>
          <w:szCs w:val="22"/>
        </w:rPr>
      </w:pPr>
      <w:ins w:id="223"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"_Toc31395471"</w:instrText>
        </w:r>
        <w:r w:rsidRPr="00992BBB">
          <w:rPr>
            <w:rStyle w:val="Hyperlink"/>
            <w:noProof/>
          </w:rPr>
          <w:instrText xml:space="preserve"> </w:instrText>
        </w:r>
        <w:r w:rsidRPr="00992BBB">
          <w:rPr>
            <w:rStyle w:val="Hyperlink"/>
            <w:noProof/>
          </w:rPr>
          <w:fldChar w:fldCharType="separate"/>
        </w:r>
        <w:r w:rsidRPr="00992BBB">
          <w:rPr>
            <w:rStyle w:val="Hyperlink"/>
            <w:noProof/>
          </w:rPr>
          <w:t>IXA_STATUS_GetSeverity</w:t>
        </w:r>
        <w:r>
          <w:rPr>
            <w:noProof/>
            <w:webHidden/>
          </w:rPr>
          <w:tab/>
        </w:r>
        <w:r>
          <w:rPr>
            <w:noProof/>
            <w:webHidden/>
          </w:rPr>
          <w:fldChar w:fldCharType="begin"/>
        </w:r>
        <w:r>
          <w:rPr>
            <w:noProof/>
            <w:webHidden/>
          </w:rPr>
          <w:instrText xml:space="preserve"> PAGEREF _Toc31395471 \h </w:instrText>
        </w:r>
      </w:ins>
      <w:r>
        <w:rPr>
          <w:noProof/>
          <w:webHidden/>
        </w:rPr>
      </w:r>
      <w:r>
        <w:rPr>
          <w:noProof/>
          <w:webHidden/>
        </w:rPr>
        <w:fldChar w:fldCharType="separate"/>
      </w:r>
      <w:ins w:id="224" w:author="Igor P" w:date="2020-08-17T18:39:00Z">
        <w:r w:rsidR="000C25BD">
          <w:rPr>
            <w:noProof/>
            <w:webHidden/>
          </w:rPr>
          <w:t>41</w:t>
        </w:r>
      </w:ins>
      <w:ins w:id="225" w:author="Igor P" w:date="2020-01-31T20:36:00Z">
        <w:r>
          <w:rPr>
            <w:noProof/>
            <w:webHidden/>
          </w:rPr>
          <w:fldChar w:fldCharType="end"/>
        </w:r>
        <w:r w:rsidRPr="00992BBB">
          <w:rPr>
            <w:rStyle w:val="Hyperlink"/>
            <w:noProof/>
          </w:rPr>
          <w:fldChar w:fldCharType="end"/>
        </w:r>
      </w:ins>
    </w:p>
    <w:p w14:paraId="05FCCCEE" w14:textId="30AB339B" w:rsidR="002D4E43" w:rsidRDefault="002D4E43">
      <w:pPr>
        <w:pStyle w:val="TOC4"/>
        <w:tabs>
          <w:tab w:val="right" w:leader="dot" w:pos="9062"/>
        </w:tabs>
        <w:rPr>
          <w:ins w:id="226" w:author="Igor P" w:date="2020-01-31T20:36:00Z"/>
          <w:rFonts w:asciiTheme="minorHAnsi" w:eastAsiaTheme="minorEastAsia" w:hAnsiTheme="minorHAnsi" w:cstheme="minorBidi"/>
          <w:noProof/>
          <w:sz w:val="22"/>
          <w:szCs w:val="22"/>
        </w:rPr>
      </w:pPr>
      <w:ins w:id="227"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"_Toc31395472"</w:instrText>
        </w:r>
        <w:r w:rsidRPr="00992BBB">
          <w:rPr>
            <w:rStyle w:val="Hyperlink"/>
            <w:noProof/>
          </w:rPr>
          <w:instrText xml:space="preserve"> </w:instrText>
        </w:r>
        <w:r w:rsidRPr="00992BBB">
          <w:rPr>
            <w:rStyle w:val="Hyperlink"/>
            <w:noProof/>
          </w:rPr>
          <w:fldChar w:fldCharType="separate"/>
        </w:r>
        <w:r w:rsidRPr="00992BBB">
          <w:rPr>
            <w:rStyle w:val="Hyperlink"/>
            <w:noProof/>
          </w:rPr>
          <w:t>IXA_STATUS_GetMessage</w:t>
        </w:r>
        <w:r>
          <w:rPr>
            <w:noProof/>
            <w:webHidden/>
          </w:rPr>
          <w:tab/>
        </w:r>
        <w:r>
          <w:rPr>
            <w:noProof/>
            <w:webHidden/>
          </w:rPr>
          <w:fldChar w:fldCharType="begin"/>
        </w:r>
        <w:r>
          <w:rPr>
            <w:noProof/>
            <w:webHidden/>
          </w:rPr>
          <w:instrText xml:space="preserve"> PAGEREF _Toc31395472 \h </w:instrText>
        </w:r>
      </w:ins>
      <w:r>
        <w:rPr>
          <w:noProof/>
          <w:webHidden/>
        </w:rPr>
      </w:r>
      <w:r>
        <w:rPr>
          <w:noProof/>
          <w:webHidden/>
        </w:rPr>
        <w:fldChar w:fldCharType="separate"/>
      </w:r>
      <w:ins w:id="228" w:author="Igor P" w:date="2020-08-17T18:39:00Z">
        <w:r w:rsidR="000C25BD">
          <w:rPr>
            <w:noProof/>
            <w:webHidden/>
          </w:rPr>
          <w:t>42</w:t>
        </w:r>
      </w:ins>
      <w:ins w:id="229" w:author="Igor P" w:date="2020-01-31T20:36:00Z">
        <w:r>
          <w:rPr>
            <w:noProof/>
            <w:webHidden/>
          </w:rPr>
          <w:fldChar w:fldCharType="end"/>
        </w:r>
        <w:r w:rsidRPr="00992BBB">
          <w:rPr>
            <w:rStyle w:val="Hyperlink"/>
            <w:noProof/>
          </w:rPr>
          <w:fldChar w:fldCharType="end"/>
        </w:r>
      </w:ins>
    </w:p>
    <w:p w14:paraId="4E4E7FDB" w14:textId="7AEFCA32" w:rsidR="002D4E43" w:rsidRDefault="002D4E43">
      <w:pPr>
        <w:pStyle w:val="TOC3"/>
        <w:tabs>
          <w:tab w:val="right" w:leader="dot" w:pos="9062"/>
        </w:tabs>
        <w:rPr>
          <w:ins w:id="230" w:author="Igor P" w:date="2020-01-31T20:36:00Z"/>
          <w:rFonts w:asciiTheme="minorHAnsi" w:eastAsiaTheme="minorEastAsia" w:hAnsiTheme="minorHAnsi" w:cstheme="minorBidi"/>
          <w:noProof/>
          <w:sz w:val="22"/>
          <w:szCs w:val="22"/>
        </w:rPr>
      </w:pPr>
      <w:ins w:id="231"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"_Toc31395473"</w:instrText>
        </w:r>
        <w:r w:rsidRPr="00992BBB">
          <w:rPr>
            <w:rStyle w:val="Hyperlink"/>
            <w:noProof/>
          </w:rPr>
          <w:instrText xml:space="preserve"> </w:instrText>
        </w:r>
        <w:r w:rsidRPr="00992BBB">
          <w:rPr>
            <w:rStyle w:val="Hyperlink"/>
            <w:noProof/>
          </w:rPr>
          <w:fldChar w:fldCharType="separate"/>
        </w:r>
        <w:r w:rsidRPr="00992BBB">
          <w:rPr>
            <w:rStyle w:val="Hyperlink"/>
            <w:noProof/>
          </w:rPr>
          <w:t>Molecule Objects</w:t>
        </w:r>
        <w:r>
          <w:rPr>
            <w:noProof/>
            <w:webHidden/>
          </w:rPr>
          <w:tab/>
        </w:r>
        <w:r>
          <w:rPr>
            <w:noProof/>
            <w:webHidden/>
          </w:rPr>
          <w:fldChar w:fldCharType="begin"/>
        </w:r>
        <w:r>
          <w:rPr>
            <w:noProof/>
            <w:webHidden/>
          </w:rPr>
          <w:instrText xml:space="preserve"> PAGEREF _Toc31395473 \h </w:instrText>
        </w:r>
      </w:ins>
      <w:r>
        <w:rPr>
          <w:noProof/>
          <w:webHidden/>
        </w:rPr>
      </w:r>
      <w:r>
        <w:rPr>
          <w:noProof/>
          <w:webHidden/>
        </w:rPr>
        <w:fldChar w:fldCharType="separate"/>
      </w:r>
      <w:ins w:id="232" w:author="Igor P" w:date="2020-08-17T18:39:00Z">
        <w:r w:rsidR="000C25BD">
          <w:rPr>
            <w:noProof/>
            <w:webHidden/>
          </w:rPr>
          <w:t>42</w:t>
        </w:r>
      </w:ins>
      <w:ins w:id="233" w:author="Igor P" w:date="2020-01-31T20:36:00Z">
        <w:r>
          <w:rPr>
            <w:noProof/>
            <w:webHidden/>
          </w:rPr>
          <w:fldChar w:fldCharType="end"/>
        </w:r>
        <w:r w:rsidRPr="00992BBB">
          <w:rPr>
            <w:rStyle w:val="Hyperlink"/>
            <w:noProof/>
          </w:rPr>
          <w:fldChar w:fldCharType="end"/>
        </w:r>
      </w:ins>
    </w:p>
    <w:p w14:paraId="348BD3A5" w14:textId="414F0065" w:rsidR="002D4E43" w:rsidRDefault="002D4E43">
      <w:pPr>
        <w:pStyle w:val="TOC4"/>
        <w:tabs>
          <w:tab w:val="right" w:leader="dot" w:pos="9062"/>
        </w:tabs>
        <w:rPr>
          <w:ins w:id="234" w:author="Igor P" w:date="2020-01-31T20:36:00Z"/>
          <w:rFonts w:asciiTheme="minorHAnsi" w:eastAsiaTheme="minorEastAsia" w:hAnsiTheme="minorHAnsi" w:cstheme="minorBidi"/>
          <w:noProof/>
          <w:sz w:val="22"/>
          <w:szCs w:val="22"/>
        </w:rPr>
      </w:pPr>
      <w:ins w:id="235"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"_Toc31395474"</w:instrText>
        </w:r>
        <w:r w:rsidRPr="00992BBB">
          <w:rPr>
            <w:rStyle w:val="Hyperlink"/>
            <w:noProof/>
          </w:rPr>
          <w:instrText xml:space="preserve"> </w:instrText>
        </w:r>
        <w:r w:rsidRPr="00992BBB">
          <w:rPr>
            <w:rStyle w:val="Hyperlink"/>
            <w:noProof/>
          </w:rPr>
          <w:fldChar w:fldCharType="separate"/>
        </w:r>
        <w:r w:rsidRPr="00992BBB">
          <w:rPr>
            <w:rStyle w:val="Hyperlink"/>
            <w:noProof/>
          </w:rPr>
          <w:t>Stereochemistry</w:t>
        </w:r>
        <w:r>
          <w:rPr>
            <w:noProof/>
            <w:webHidden/>
          </w:rPr>
          <w:tab/>
        </w:r>
        <w:r>
          <w:rPr>
            <w:noProof/>
            <w:webHidden/>
          </w:rPr>
          <w:fldChar w:fldCharType="begin"/>
        </w:r>
        <w:r>
          <w:rPr>
            <w:noProof/>
            <w:webHidden/>
          </w:rPr>
          <w:instrText xml:space="preserve"> PAGEREF _Toc31395474 \h </w:instrText>
        </w:r>
      </w:ins>
      <w:r>
        <w:rPr>
          <w:noProof/>
          <w:webHidden/>
        </w:rPr>
      </w:r>
      <w:r>
        <w:rPr>
          <w:noProof/>
          <w:webHidden/>
        </w:rPr>
        <w:fldChar w:fldCharType="separate"/>
      </w:r>
      <w:ins w:id="236" w:author="Igor P" w:date="2020-08-17T18:39:00Z">
        <w:r w:rsidR="000C25BD">
          <w:rPr>
            <w:noProof/>
            <w:webHidden/>
          </w:rPr>
          <w:t>43</w:t>
        </w:r>
      </w:ins>
      <w:ins w:id="237" w:author="Igor P" w:date="2020-01-31T20:36:00Z">
        <w:r>
          <w:rPr>
            <w:noProof/>
            <w:webHidden/>
          </w:rPr>
          <w:fldChar w:fldCharType="end"/>
        </w:r>
        <w:r w:rsidRPr="00992BBB">
          <w:rPr>
            <w:rStyle w:val="Hyperlink"/>
            <w:noProof/>
          </w:rPr>
          <w:fldChar w:fldCharType="end"/>
        </w:r>
      </w:ins>
    </w:p>
    <w:p w14:paraId="734327AC" w14:textId="3561A317" w:rsidR="002D4E43" w:rsidRDefault="002D4E43">
      <w:pPr>
        <w:pStyle w:val="TOC4"/>
        <w:tabs>
          <w:tab w:val="right" w:leader="dot" w:pos="9062"/>
        </w:tabs>
        <w:rPr>
          <w:ins w:id="238" w:author="Igor P" w:date="2020-01-31T20:36:00Z"/>
          <w:rFonts w:asciiTheme="minorHAnsi" w:eastAsiaTheme="minorEastAsia" w:hAnsiTheme="minorHAnsi" w:cstheme="minorBidi"/>
          <w:noProof/>
          <w:sz w:val="22"/>
          <w:szCs w:val="22"/>
        </w:rPr>
      </w:pPr>
      <w:ins w:id="239"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"_Toc31395475"</w:instrText>
        </w:r>
        <w:r w:rsidRPr="00992BBB">
          <w:rPr>
            <w:rStyle w:val="Hyperlink"/>
            <w:noProof/>
          </w:rPr>
          <w:instrText xml:space="preserve"> </w:instrText>
        </w:r>
        <w:r w:rsidRPr="00992BBB">
          <w:rPr>
            <w:rStyle w:val="Hyperlink"/>
            <w:noProof/>
          </w:rPr>
          <w:fldChar w:fldCharType="separate"/>
        </w:r>
        <w:r w:rsidRPr="00992BBB">
          <w:rPr>
            <w:rStyle w:val="Hyperlink"/>
            <w:noProof/>
          </w:rPr>
          <w:t>Types and Constants</w:t>
        </w:r>
        <w:r>
          <w:rPr>
            <w:noProof/>
            <w:webHidden/>
          </w:rPr>
          <w:tab/>
        </w:r>
        <w:r>
          <w:rPr>
            <w:noProof/>
            <w:webHidden/>
          </w:rPr>
          <w:fldChar w:fldCharType="begin"/>
        </w:r>
        <w:r>
          <w:rPr>
            <w:noProof/>
            <w:webHidden/>
          </w:rPr>
          <w:instrText xml:space="preserve"> PAGEREF _Toc31395475 \h </w:instrText>
        </w:r>
      </w:ins>
      <w:r>
        <w:rPr>
          <w:noProof/>
          <w:webHidden/>
        </w:rPr>
      </w:r>
      <w:r>
        <w:rPr>
          <w:noProof/>
          <w:webHidden/>
        </w:rPr>
        <w:fldChar w:fldCharType="separate"/>
      </w:r>
      <w:ins w:id="240" w:author="Igor P" w:date="2020-08-17T18:39:00Z">
        <w:r w:rsidR="000C25BD">
          <w:rPr>
            <w:noProof/>
            <w:webHidden/>
          </w:rPr>
          <w:t>43</w:t>
        </w:r>
      </w:ins>
      <w:ins w:id="241" w:author="Igor P" w:date="2020-01-31T20:36:00Z">
        <w:r>
          <w:rPr>
            <w:noProof/>
            <w:webHidden/>
          </w:rPr>
          <w:fldChar w:fldCharType="end"/>
        </w:r>
        <w:r w:rsidRPr="00992BBB">
          <w:rPr>
            <w:rStyle w:val="Hyperlink"/>
            <w:noProof/>
          </w:rPr>
          <w:fldChar w:fldCharType="end"/>
        </w:r>
      </w:ins>
    </w:p>
    <w:p w14:paraId="7255DD4E" w14:textId="735CB3F8" w:rsidR="002D4E43" w:rsidRDefault="002D4E43">
      <w:pPr>
        <w:pStyle w:val="TOC4"/>
        <w:tabs>
          <w:tab w:val="right" w:leader="dot" w:pos="9062"/>
        </w:tabs>
        <w:rPr>
          <w:ins w:id="242" w:author="Igor P" w:date="2020-01-31T20:36:00Z"/>
          <w:rFonts w:asciiTheme="minorHAnsi" w:eastAsiaTheme="minorEastAsia" w:hAnsiTheme="minorHAnsi" w:cstheme="minorBidi"/>
          <w:noProof/>
          <w:sz w:val="22"/>
          <w:szCs w:val="22"/>
        </w:rPr>
      </w:pPr>
      <w:ins w:id="243" w:author="Igor P" w:date="2020-01-31T20:36:00Z">
        <w:r w:rsidRPr="00992BBB">
          <w:rPr>
            <w:rStyle w:val="Hyperlink"/>
            <w:noProof/>
          </w:rPr>
          <w:lastRenderedPageBreak/>
          <w:fldChar w:fldCharType="begin"/>
        </w:r>
        <w:r w:rsidRPr="00992BBB">
          <w:rPr>
            <w:rStyle w:val="Hyperlink"/>
            <w:noProof/>
          </w:rPr>
          <w:instrText xml:space="preserve"> </w:instrText>
        </w:r>
        <w:r>
          <w:rPr>
            <w:noProof/>
          </w:rPr>
          <w:instrText>HYPERLINK \l "_Toc31395476"</w:instrText>
        </w:r>
        <w:r w:rsidRPr="00992BBB">
          <w:rPr>
            <w:rStyle w:val="Hyperlink"/>
            <w:noProof/>
          </w:rPr>
          <w:instrText xml:space="preserve"> </w:instrText>
        </w:r>
        <w:r w:rsidRPr="00992BBB">
          <w:rPr>
            <w:rStyle w:val="Hyperlink"/>
            <w:noProof/>
          </w:rPr>
          <w:fldChar w:fldCharType="separate"/>
        </w:r>
        <w:r w:rsidRPr="00992BBB">
          <w:rPr>
            <w:rStyle w:val="Hyperlink"/>
            <w:noProof/>
          </w:rPr>
          <w:t>Functions to Create, Clear and Destroy Molecule Objects</w:t>
        </w:r>
        <w:r>
          <w:rPr>
            <w:noProof/>
            <w:webHidden/>
          </w:rPr>
          <w:tab/>
        </w:r>
        <w:r>
          <w:rPr>
            <w:noProof/>
            <w:webHidden/>
          </w:rPr>
          <w:fldChar w:fldCharType="begin"/>
        </w:r>
        <w:r>
          <w:rPr>
            <w:noProof/>
            <w:webHidden/>
          </w:rPr>
          <w:instrText xml:space="preserve"> PAGEREF _Toc31395476 \h </w:instrText>
        </w:r>
      </w:ins>
      <w:r>
        <w:rPr>
          <w:noProof/>
          <w:webHidden/>
        </w:rPr>
      </w:r>
      <w:r>
        <w:rPr>
          <w:noProof/>
          <w:webHidden/>
        </w:rPr>
        <w:fldChar w:fldCharType="separate"/>
      </w:r>
      <w:ins w:id="244" w:author="Igor P" w:date="2020-08-17T18:39:00Z">
        <w:r w:rsidR="000C25BD">
          <w:rPr>
            <w:noProof/>
            <w:webHidden/>
          </w:rPr>
          <w:t>46</w:t>
        </w:r>
      </w:ins>
      <w:ins w:id="245" w:author="Igor P" w:date="2020-01-31T20:36:00Z">
        <w:r>
          <w:rPr>
            <w:noProof/>
            <w:webHidden/>
          </w:rPr>
          <w:fldChar w:fldCharType="end"/>
        </w:r>
        <w:r w:rsidRPr="00992BBB">
          <w:rPr>
            <w:rStyle w:val="Hyperlink"/>
            <w:noProof/>
          </w:rPr>
          <w:fldChar w:fldCharType="end"/>
        </w:r>
      </w:ins>
    </w:p>
    <w:p w14:paraId="6317E1DC" w14:textId="7C8064C1" w:rsidR="002D4E43" w:rsidRDefault="002D4E43">
      <w:pPr>
        <w:pStyle w:val="TOC4"/>
        <w:tabs>
          <w:tab w:val="right" w:leader="dot" w:pos="9062"/>
        </w:tabs>
        <w:rPr>
          <w:ins w:id="246" w:author="Igor P" w:date="2020-01-31T20:36:00Z"/>
          <w:rFonts w:asciiTheme="minorHAnsi" w:eastAsiaTheme="minorEastAsia" w:hAnsiTheme="minorHAnsi" w:cstheme="minorBidi"/>
          <w:noProof/>
          <w:sz w:val="22"/>
          <w:szCs w:val="22"/>
        </w:rPr>
      </w:pPr>
      <w:ins w:id="247"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"_Toc31395477"</w:instrText>
        </w:r>
        <w:r w:rsidRPr="00992BBB">
          <w:rPr>
            <w:rStyle w:val="Hyperlink"/>
            <w:noProof/>
          </w:rPr>
          <w:instrText xml:space="preserve"> </w:instrText>
        </w:r>
        <w:r w:rsidRPr="00992BBB">
          <w:rPr>
            <w:rStyle w:val="Hyperlink"/>
            <w:noProof/>
          </w:rPr>
          <w:fldChar w:fldCharType="separate"/>
        </w:r>
        <w:r w:rsidRPr="00992BBB">
          <w:rPr>
            <w:rStyle w:val="Hyperlink"/>
            <w:noProof/>
          </w:rPr>
          <w:t>IXA_MOL_Create</w:t>
        </w:r>
        <w:r>
          <w:rPr>
            <w:noProof/>
            <w:webHidden/>
          </w:rPr>
          <w:tab/>
        </w:r>
        <w:r>
          <w:rPr>
            <w:noProof/>
            <w:webHidden/>
          </w:rPr>
          <w:fldChar w:fldCharType="begin"/>
        </w:r>
        <w:r>
          <w:rPr>
            <w:noProof/>
            <w:webHidden/>
          </w:rPr>
          <w:instrText xml:space="preserve"> PAGEREF _Toc31395477 \h </w:instrText>
        </w:r>
      </w:ins>
      <w:r>
        <w:rPr>
          <w:noProof/>
          <w:webHidden/>
        </w:rPr>
      </w:r>
      <w:r>
        <w:rPr>
          <w:noProof/>
          <w:webHidden/>
        </w:rPr>
        <w:fldChar w:fldCharType="separate"/>
      </w:r>
      <w:ins w:id="248" w:author="Igor P" w:date="2020-08-17T18:39:00Z">
        <w:r w:rsidR="000C25BD">
          <w:rPr>
            <w:noProof/>
            <w:webHidden/>
          </w:rPr>
          <w:t>46</w:t>
        </w:r>
      </w:ins>
      <w:ins w:id="249" w:author="Igor P" w:date="2020-01-31T20:36:00Z">
        <w:r>
          <w:rPr>
            <w:noProof/>
            <w:webHidden/>
          </w:rPr>
          <w:fldChar w:fldCharType="end"/>
        </w:r>
        <w:r w:rsidRPr="00992BBB">
          <w:rPr>
            <w:rStyle w:val="Hyperlink"/>
            <w:noProof/>
          </w:rPr>
          <w:fldChar w:fldCharType="end"/>
        </w:r>
      </w:ins>
    </w:p>
    <w:p w14:paraId="26409DC0" w14:textId="5785A60A" w:rsidR="002D4E43" w:rsidRDefault="002D4E43">
      <w:pPr>
        <w:pStyle w:val="TOC4"/>
        <w:tabs>
          <w:tab w:val="right" w:leader="dot" w:pos="9062"/>
        </w:tabs>
        <w:rPr>
          <w:ins w:id="250" w:author="Igor P" w:date="2020-01-31T20:36:00Z"/>
          <w:rFonts w:asciiTheme="minorHAnsi" w:eastAsiaTheme="minorEastAsia" w:hAnsiTheme="minorHAnsi" w:cstheme="minorBidi"/>
          <w:noProof/>
          <w:sz w:val="22"/>
          <w:szCs w:val="22"/>
        </w:rPr>
      </w:pPr>
      <w:ins w:id="251"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"_Toc31395478"</w:instrText>
        </w:r>
        <w:r w:rsidRPr="00992BBB">
          <w:rPr>
            <w:rStyle w:val="Hyperlink"/>
            <w:noProof/>
          </w:rPr>
          <w:instrText xml:space="preserve"> </w:instrText>
        </w:r>
        <w:r w:rsidRPr="00992BBB">
          <w:rPr>
            <w:rStyle w:val="Hyperlink"/>
            <w:noProof/>
          </w:rPr>
          <w:fldChar w:fldCharType="separate"/>
        </w:r>
        <w:r w:rsidRPr="00992BBB">
          <w:rPr>
            <w:rStyle w:val="Hyperlink"/>
            <w:noProof/>
          </w:rPr>
          <w:t>IXA_MOL_Clear</w:t>
        </w:r>
        <w:r>
          <w:rPr>
            <w:noProof/>
            <w:webHidden/>
          </w:rPr>
          <w:tab/>
        </w:r>
        <w:r>
          <w:rPr>
            <w:noProof/>
            <w:webHidden/>
          </w:rPr>
          <w:fldChar w:fldCharType="begin"/>
        </w:r>
        <w:r>
          <w:rPr>
            <w:noProof/>
            <w:webHidden/>
          </w:rPr>
          <w:instrText xml:space="preserve"> PAGEREF _Toc31395478 \h </w:instrText>
        </w:r>
      </w:ins>
      <w:r>
        <w:rPr>
          <w:noProof/>
          <w:webHidden/>
        </w:rPr>
      </w:r>
      <w:r>
        <w:rPr>
          <w:noProof/>
          <w:webHidden/>
        </w:rPr>
        <w:fldChar w:fldCharType="separate"/>
      </w:r>
      <w:ins w:id="252" w:author="Igor P" w:date="2020-08-17T18:39:00Z">
        <w:r w:rsidR="000C25BD">
          <w:rPr>
            <w:noProof/>
            <w:webHidden/>
          </w:rPr>
          <w:t>46</w:t>
        </w:r>
      </w:ins>
      <w:ins w:id="253" w:author="Igor P" w:date="2020-01-31T20:36:00Z">
        <w:r>
          <w:rPr>
            <w:noProof/>
            <w:webHidden/>
          </w:rPr>
          <w:fldChar w:fldCharType="end"/>
        </w:r>
        <w:r w:rsidRPr="00992BBB">
          <w:rPr>
            <w:rStyle w:val="Hyperlink"/>
            <w:noProof/>
          </w:rPr>
          <w:fldChar w:fldCharType="end"/>
        </w:r>
      </w:ins>
    </w:p>
    <w:p w14:paraId="17F086A6" w14:textId="4E61BA9F" w:rsidR="002D4E43" w:rsidRDefault="002D4E43">
      <w:pPr>
        <w:pStyle w:val="TOC4"/>
        <w:tabs>
          <w:tab w:val="right" w:leader="dot" w:pos="9062"/>
        </w:tabs>
        <w:rPr>
          <w:ins w:id="254" w:author="Igor P" w:date="2020-01-31T20:36:00Z"/>
          <w:rFonts w:asciiTheme="minorHAnsi" w:eastAsiaTheme="minorEastAsia" w:hAnsiTheme="minorHAnsi" w:cstheme="minorBidi"/>
          <w:noProof/>
          <w:sz w:val="22"/>
          <w:szCs w:val="22"/>
        </w:rPr>
      </w:pPr>
      <w:ins w:id="255"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"_Toc31395479"</w:instrText>
        </w:r>
        <w:r w:rsidRPr="00992BBB">
          <w:rPr>
            <w:rStyle w:val="Hyperlink"/>
            <w:noProof/>
          </w:rPr>
          <w:instrText xml:space="preserve"> </w:instrText>
        </w:r>
        <w:r w:rsidRPr="00992BBB">
          <w:rPr>
            <w:rStyle w:val="Hyperlink"/>
            <w:noProof/>
          </w:rPr>
          <w:fldChar w:fldCharType="separate"/>
        </w:r>
        <w:r w:rsidRPr="00992BBB">
          <w:rPr>
            <w:rStyle w:val="Hyperlink"/>
            <w:noProof/>
          </w:rPr>
          <w:t>IXA_MOL_Destroy</w:t>
        </w:r>
        <w:r>
          <w:rPr>
            <w:noProof/>
            <w:webHidden/>
          </w:rPr>
          <w:tab/>
        </w:r>
        <w:r>
          <w:rPr>
            <w:noProof/>
            <w:webHidden/>
          </w:rPr>
          <w:fldChar w:fldCharType="begin"/>
        </w:r>
        <w:r>
          <w:rPr>
            <w:noProof/>
            <w:webHidden/>
          </w:rPr>
          <w:instrText xml:space="preserve"> PAGEREF _Toc31395479 \h </w:instrText>
        </w:r>
      </w:ins>
      <w:r>
        <w:rPr>
          <w:noProof/>
          <w:webHidden/>
        </w:rPr>
      </w:r>
      <w:r>
        <w:rPr>
          <w:noProof/>
          <w:webHidden/>
        </w:rPr>
        <w:fldChar w:fldCharType="separate"/>
      </w:r>
      <w:ins w:id="256" w:author="Igor P" w:date="2020-08-17T18:39:00Z">
        <w:r w:rsidR="000C25BD">
          <w:rPr>
            <w:noProof/>
            <w:webHidden/>
          </w:rPr>
          <w:t>47</w:t>
        </w:r>
      </w:ins>
      <w:ins w:id="257" w:author="Igor P" w:date="2020-01-31T20:36:00Z">
        <w:r>
          <w:rPr>
            <w:noProof/>
            <w:webHidden/>
          </w:rPr>
          <w:fldChar w:fldCharType="end"/>
        </w:r>
        <w:r w:rsidRPr="00992BBB">
          <w:rPr>
            <w:rStyle w:val="Hyperlink"/>
            <w:noProof/>
          </w:rPr>
          <w:fldChar w:fldCharType="end"/>
        </w:r>
      </w:ins>
    </w:p>
    <w:p w14:paraId="016A551E" w14:textId="5E3ABF3F" w:rsidR="002D4E43" w:rsidRDefault="002D4E43">
      <w:pPr>
        <w:pStyle w:val="TOC4"/>
        <w:tabs>
          <w:tab w:val="right" w:leader="dot" w:pos="9062"/>
        </w:tabs>
        <w:rPr>
          <w:ins w:id="258" w:author="Igor P" w:date="2020-01-31T20:36:00Z"/>
          <w:rFonts w:asciiTheme="minorHAnsi" w:eastAsiaTheme="minorEastAsia" w:hAnsiTheme="minorHAnsi" w:cstheme="minorBidi"/>
          <w:noProof/>
          <w:sz w:val="22"/>
          <w:szCs w:val="22"/>
        </w:rPr>
      </w:pPr>
      <w:ins w:id="259"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"_Toc31395480"</w:instrText>
        </w:r>
        <w:r w:rsidRPr="00992BBB">
          <w:rPr>
            <w:rStyle w:val="Hyperlink"/>
            <w:noProof/>
          </w:rPr>
          <w:instrText xml:space="preserve"> </w:instrText>
        </w:r>
        <w:r w:rsidRPr="00992BBB">
          <w:rPr>
            <w:rStyle w:val="Hyperlink"/>
            <w:noProof/>
          </w:rPr>
          <w:fldChar w:fldCharType="separate"/>
        </w:r>
        <w:r w:rsidRPr="00992BBB">
          <w:rPr>
            <w:rStyle w:val="Hyperlink"/>
            <w:noProof/>
          </w:rPr>
          <w:t>Functions Operating on Complete Molecules</w:t>
        </w:r>
        <w:r>
          <w:rPr>
            <w:noProof/>
            <w:webHidden/>
          </w:rPr>
          <w:tab/>
        </w:r>
        <w:r>
          <w:rPr>
            <w:noProof/>
            <w:webHidden/>
          </w:rPr>
          <w:fldChar w:fldCharType="begin"/>
        </w:r>
        <w:r>
          <w:rPr>
            <w:noProof/>
            <w:webHidden/>
          </w:rPr>
          <w:instrText xml:space="preserve"> PAGEREF _Toc31395480 \h </w:instrText>
        </w:r>
      </w:ins>
      <w:r>
        <w:rPr>
          <w:noProof/>
          <w:webHidden/>
        </w:rPr>
      </w:r>
      <w:r>
        <w:rPr>
          <w:noProof/>
          <w:webHidden/>
        </w:rPr>
        <w:fldChar w:fldCharType="separate"/>
      </w:r>
      <w:ins w:id="260" w:author="Igor P" w:date="2020-08-17T18:39:00Z">
        <w:r w:rsidR="000C25BD">
          <w:rPr>
            <w:noProof/>
            <w:webHidden/>
          </w:rPr>
          <w:t>47</w:t>
        </w:r>
      </w:ins>
      <w:ins w:id="261" w:author="Igor P" w:date="2020-01-31T20:36:00Z">
        <w:r>
          <w:rPr>
            <w:noProof/>
            <w:webHidden/>
          </w:rPr>
          <w:fldChar w:fldCharType="end"/>
        </w:r>
        <w:r w:rsidRPr="00992BBB">
          <w:rPr>
            <w:rStyle w:val="Hyperlink"/>
            <w:noProof/>
          </w:rPr>
          <w:fldChar w:fldCharType="end"/>
        </w:r>
      </w:ins>
    </w:p>
    <w:p w14:paraId="675005F6" w14:textId="21E6F620" w:rsidR="002D4E43" w:rsidRDefault="002D4E43">
      <w:pPr>
        <w:pStyle w:val="TOC4"/>
        <w:tabs>
          <w:tab w:val="right" w:leader="dot" w:pos="9062"/>
        </w:tabs>
        <w:rPr>
          <w:ins w:id="262" w:author="Igor P" w:date="2020-01-31T20:36:00Z"/>
          <w:rFonts w:asciiTheme="minorHAnsi" w:eastAsiaTheme="minorEastAsia" w:hAnsiTheme="minorHAnsi" w:cstheme="minorBidi"/>
          <w:noProof/>
          <w:sz w:val="22"/>
          <w:szCs w:val="22"/>
        </w:rPr>
      </w:pPr>
      <w:ins w:id="263"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"_Toc31395481"</w:instrText>
        </w:r>
        <w:r w:rsidRPr="00992BBB">
          <w:rPr>
            <w:rStyle w:val="Hyperlink"/>
            <w:noProof/>
          </w:rPr>
          <w:instrText xml:space="preserve"> </w:instrText>
        </w:r>
        <w:r w:rsidRPr="00992BBB">
          <w:rPr>
            <w:rStyle w:val="Hyperlink"/>
            <w:noProof/>
          </w:rPr>
          <w:fldChar w:fldCharType="separate"/>
        </w:r>
        <w:r w:rsidRPr="00992BBB">
          <w:rPr>
            <w:rStyle w:val="Hyperlink"/>
            <w:noProof/>
          </w:rPr>
          <w:t>IXA_MOL_ReadMolfile</w:t>
        </w:r>
        <w:r>
          <w:rPr>
            <w:noProof/>
            <w:webHidden/>
          </w:rPr>
          <w:tab/>
        </w:r>
        <w:r>
          <w:rPr>
            <w:noProof/>
            <w:webHidden/>
          </w:rPr>
          <w:fldChar w:fldCharType="begin"/>
        </w:r>
        <w:r>
          <w:rPr>
            <w:noProof/>
            <w:webHidden/>
          </w:rPr>
          <w:instrText xml:space="preserve"> PAGEREF _Toc31395481 \h </w:instrText>
        </w:r>
      </w:ins>
      <w:r>
        <w:rPr>
          <w:noProof/>
          <w:webHidden/>
        </w:rPr>
      </w:r>
      <w:r>
        <w:rPr>
          <w:noProof/>
          <w:webHidden/>
        </w:rPr>
        <w:fldChar w:fldCharType="separate"/>
      </w:r>
      <w:ins w:id="264" w:author="Igor P" w:date="2020-08-17T18:39:00Z">
        <w:r w:rsidR="000C25BD">
          <w:rPr>
            <w:noProof/>
            <w:webHidden/>
          </w:rPr>
          <w:t>47</w:t>
        </w:r>
      </w:ins>
      <w:ins w:id="265" w:author="Igor P" w:date="2020-01-31T20:36:00Z">
        <w:r>
          <w:rPr>
            <w:noProof/>
            <w:webHidden/>
          </w:rPr>
          <w:fldChar w:fldCharType="end"/>
        </w:r>
        <w:r w:rsidRPr="00992BBB">
          <w:rPr>
            <w:rStyle w:val="Hyperlink"/>
            <w:noProof/>
          </w:rPr>
          <w:fldChar w:fldCharType="end"/>
        </w:r>
      </w:ins>
    </w:p>
    <w:p w14:paraId="040192B4" w14:textId="393D31F3" w:rsidR="002D4E43" w:rsidRDefault="002D4E43">
      <w:pPr>
        <w:pStyle w:val="TOC4"/>
        <w:tabs>
          <w:tab w:val="right" w:leader="dot" w:pos="9062"/>
        </w:tabs>
        <w:rPr>
          <w:ins w:id="266" w:author="Igor P" w:date="2020-01-31T20:36:00Z"/>
          <w:rFonts w:asciiTheme="minorHAnsi" w:eastAsiaTheme="minorEastAsia" w:hAnsiTheme="minorHAnsi" w:cstheme="minorBidi"/>
          <w:noProof/>
          <w:sz w:val="22"/>
          <w:szCs w:val="22"/>
        </w:rPr>
      </w:pPr>
      <w:ins w:id="267"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"_Toc31395482"</w:instrText>
        </w:r>
        <w:r w:rsidRPr="00992BBB">
          <w:rPr>
            <w:rStyle w:val="Hyperlink"/>
            <w:noProof/>
          </w:rPr>
          <w:instrText xml:space="preserve"> </w:instrText>
        </w:r>
        <w:r w:rsidRPr="00992BBB">
          <w:rPr>
            <w:rStyle w:val="Hyperlink"/>
            <w:noProof/>
          </w:rPr>
          <w:fldChar w:fldCharType="separate"/>
        </w:r>
        <w:r w:rsidRPr="00992BBB">
          <w:rPr>
            <w:rStyle w:val="Hyperlink"/>
            <w:noProof/>
          </w:rPr>
          <w:t>IXA_MOL_ReadInChI</w:t>
        </w:r>
        <w:r>
          <w:rPr>
            <w:noProof/>
            <w:webHidden/>
          </w:rPr>
          <w:tab/>
        </w:r>
        <w:r>
          <w:rPr>
            <w:noProof/>
            <w:webHidden/>
          </w:rPr>
          <w:fldChar w:fldCharType="begin"/>
        </w:r>
        <w:r>
          <w:rPr>
            <w:noProof/>
            <w:webHidden/>
          </w:rPr>
          <w:instrText xml:space="preserve"> PAGEREF _Toc31395482 \h </w:instrText>
        </w:r>
      </w:ins>
      <w:r>
        <w:rPr>
          <w:noProof/>
          <w:webHidden/>
        </w:rPr>
      </w:r>
      <w:r>
        <w:rPr>
          <w:noProof/>
          <w:webHidden/>
        </w:rPr>
        <w:fldChar w:fldCharType="separate"/>
      </w:r>
      <w:ins w:id="268" w:author="Igor P" w:date="2020-08-17T18:39:00Z">
        <w:r w:rsidR="000C25BD">
          <w:rPr>
            <w:noProof/>
            <w:webHidden/>
          </w:rPr>
          <w:t>48</w:t>
        </w:r>
      </w:ins>
      <w:ins w:id="269" w:author="Igor P" w:date="2020-01-31T20:36:00Z">
        <w:r>
          <w:rPr>
            <w:noProof/>
            <w:webHidden/>
          </w:rPr>
          <w:fldChar w:fldCharType="end"/>
        </w:r>
        <w:r w:rsidRPr="00992BBB">
          <w:rPr>
            <w:rStyle w:val="Hyperlink"/>
            <w:noProof/>
          </w:rPr>
          <w:fldChar w:fldCharType="end"/>
        </w:r>
      </w:ins>
    </w:p>
    <w:p w14:paraId="4B65A449" w14:textId="7733B57E" w:rsidR="002D4E43" w:rsidRDefault="002D4E43">
      <w:pPr>
        <w:pStyle w:val="TOC4"/>
        <w:tabs>
          <w:tab w:val="right" w:leader="dot" w:pos="9062"/>
        </w:tabs>
        <w:rPr>
          <w:ins w:id="270" w:author="Igor P" w:date="2020-01-31T20:36:00Z"/>
          <w:rFonts w:asciiTheme="minorHAnsi" w:eastAsiaTheme="minorEastAsia" w:hAnsiTheme="minorHAnsi" w:cstheme="minorBidi"/>
          <w:noProof/>
          <w:sz w:val="22"/>
          <w:szCs w:val="22"/>
        </w:rPr>
      </w:pPr>
      <w:ins w:id="271"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"_Toc31395483"</w:instrText>
        </w:r>
        <w:r w:rsidRPr="00992BBB">
          <w:rPr>
            <w:rStyle w:val="Hyperlink"/>
            <w:noProof/>
          </w:rPr>
          <w:instrText xml:space="preserve"> </w:instrText>
        </w:r>
        <w:r w:rsidRPr="00992BBB">
          <w:rPr>
            <w:rStyle w:val="Hyperlink"/>
            <w:noProof/>
          </w:rPr>
          <w:fldChar w:fldCharType="separate"/>
        </w:r>
        <w:r w:rsidRPr="00992BBB">
          <w:rPr>
            <w:rStyle w:val="Hyperlink"/>
            <w:noProof/>
          </w:rPr>
          <w:t>IXA_MOL_SetChiral</w:t>
        </w:r>
        <w:r>
          <w:rPr>
            <w:noProof/>
            <w:webHidden/>
          </w:rPr>
          <w:tab/>
        </w:r>
        <w:r>
          <w:rPr>
            <w:noProof/>
            <w:webHidden/>
          </w:rPr>
          <w:fldChar w:fldCharType="begin"/>
        </w:r>
        <w:r>
          <w:rPr>
            <w:noProof/>
            <w:webHidden/>
          </w:rPr>
          <w:instrText xml:space="preserve"> PAGEREF _Toc31395483 \h </w:instrText>
        </w:r>
      </w:ins>
      <w:r>
        <w:rPr>
          <w:noProof/>
          <w:webHidden/>
        </w:rPr>
      </w:r>
      <w:r>
        <w:rPr>
          <w:noProof/>
          <w:webHidden/>
        </w:rPr>
        <w:fldChar w:fldCharType="separate"/>
      </w:r>
      <w:ins w:id="272" w:author="Igor P" w:date="2020-08-17T18:39:00Z">
        <w:r w:rsidR="000C25BD">
          <w:rPr>
            <w:noProof/>
            <w:webHidden/>
          </w:rPr>
          <w:t>48</w:t>
        </w:r>
      </w:ins>
      <w:ins w:id="273" w:author="Igor P" w:date="2020-01-31T20:36:00Z">
        <w:r>
          <w:rPr>
            <w:noProof/>
            <w:webHidden/>
          </w:rPr>
          <w:fldChar w:fldCharType="end"/>
        </w:r>
        <w:r w:rsidRPr="00992BBB">
          <w:rPr>
            <w:rStyle w:val="Hyperlink"/>
            <w:noProof/>
          </w:rPr>
          <w:fldChar w:fldCharType="end"/>
        </w:r>
      </w:ins>
    </w:p>
    <w:p w14:paraId="155C5465" w14:textId="7F9DEB9E" w:rsidR="002D4E43" w:rsidRDefault="002D4E43">
      <w:pPr>
        <w:pStyle w:val="TOC4"/>
        <w:tabs>
          <w:tab w:val="right" w:leader="dot" w:pos="9062"/>
        </w:tabs>
        <w:rPr>
          <w:ins w:id="274" w:author="Igor P" w:date="2020-01-31T20:36:00Z"/>
          <w:rFonts w:asciiTheme="minorHAnsi" w:eastAsiaTheme="minorEastAsia" w:hAnsiTheme="minorHAnsi" w:cstheme="minorBidi"/>
          <w:noProof/>
          <w:sz w:val="22"/>
          <w:szCs w:val="22"/>
        </w:rPr>
      </w:pPr>
      <w:ins w:id="275"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"_Toc31395484"</w:instrText>
        </w:r>
        <w:r w:rsidRPr="00992BBB">
          <w:rPr>
            <w:rStyle w:val="Hyperlink"/>
            <w:noProof/>
          </w:rPr>
          <w:instrText xml:space="preserve"> </w:instrText>
        </w:r>
        <w:r w:rsidRPr="00992BBB">
          <w:rPr>
            <w:rStyle w:val="Hyperlink"/>
            <w:noProof/>
          </w:rPr>
          <w:fldChar w:fldCharType="separate"/>
        </w:r>
        <w:r w:rsidRPr="00992BBB">
          <w:rPr>
            <w:rStyle w:val="Hyperlink"/>
            <w:noProof/>
          </w:rPr>
          <w:t>IXA_MOL_GetChiral</w:t>
        </w:r>
        <w:r>
          <w:rPr>
            <w:noProof/>
            <w:webHidden/>
          </w:rPr>
          <w:tab/>
        </w:r>
        <w:r>
          <w:rPr>
            <w:noProof/>
            <w:webHidden/>
          </w:rPr>
          <w:fldChar w:fldCharType="begin"/>
        </w:r>
        <w:r>
          <w:rPr>
            <w:noProof/>
            <w:webHidden/>
          </w:rPr>
          <w:instrText xml:space="preserve"> PAGEREF _Toc31395484 \h </w:instrText>
        </w:r>
      </w:ins>
      <w:r>
        <w:rPr>
          <w:noProof/>
          <w:webHidden/>
        </w:rPr>
      </w:r>
      <w:r>
        <w:rPr>
          <w:noProof/>
          <w:webHidden/>
        </w:rPr>
        <w:fldChar w:fldCharType="separate"/>
      </w:r>
      <w:ins w:id="276" w:author="Igor P" w:date="2020-08-17T18:39:00Z">
        <w:r w:rsidR="000C25BD">
          <w:rPr>
            <w:noProof/>
            <w:webHidden/>
          </w:rPr>
          <w:t>49</w:t>
        </w:r>
      </w:ins>
      <w:ins w:id="277" w:author="Igor P" w:date="2020-01-31T20:36:00Z">
        <w:r>
          <w:rPr>
            <w:noProof/>
            <w:webHidden/>
          </w:rPr>
          <w:fldChar w:fldCharType="end"/>
        </w:r>
        <w:r w:rsidRPr="00992BBB">
          <w:rPr>
            <w:rStyle w:val="Hyperlink"/>
            <w:noProof/>
          </w:rPr>
          <w:fldChar w:fldCharType="end"/>
        </w:r>
      </w:ins>
    </w:p>
    <w:p w14:paraId="121E724C" w14:textId="05D8362F" w:rsidR="002D4E43" w:rsidRDefault="002D4E43">
      <w:pPr>
        <w:pStyle w:val="TOC4"/>
        <w:tabs>
          <w:tab w:val="right" w:leader="dot" w:pos="9062"/>
        </w:tabs>
        <w:rPr>
          <w:ins w:id="278" w:author="Igor P" w:date="2020-01-31T20:36:00Z"/>
          <w:rFonts w:asciiTheme="minorHAnsi" w:eastAsiaTheme="minorEastAsia" w:hAnsiTheme="minorHAnsi" w:cstheme="minorBidi"/>
          <w:noProof/>
          <w:sz w:val="22"/>
          <w:szCs w:val="22"/>
        </w:rPr>
      </w:pPr>
      <w:ins w:id="279"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"_Toc31395485"</w:instrText>
        </w:r>
        <w:r w:rsidRPr="00992BBB">
          <w:rPr>
            <w:rStyle w:val="Hyperlink"/>
            <w:noProof/>
          </w:rPr>
          <w:instrText xml:space="preserve"> </w:instrText>
        </w:r>
        <w:r w:rsidRPr="00992BBB">
          <w:rPr>
            <w:rStyle w:val="Hyperlink"/>
            <w:noProof/>
          </w:rPr>
          <w:fldChar w:fldCharType="separate"/>
        </w:r>
        <w:r w:rsidRPr="00992BBB">
          <w:rPr>
            <w:rStyle w:val="Hyperlink"/>
            <w:noProof/>
          </w:rPr>
          <w:t>Functions to Add and Define Atoms</w:t>
        </w:r>
        <w:r>
          <w:rPr>
            <w:noProof/>
            <w:webHidden/>
          </w:rPr>
          <w:tab/>
        </w:r>
        <w:r>
          <w:rPr>
            <w:noProof/>
            <w:webHidden/>
          </w:rPr>
          <w:fldChar w:fldCharType="begin"/>
        </w:r>
        <w:r>
          <w:rPr>
            <w:noProof/>
            <w:webHidden/>
          </w:rPr>
          <w:instrText xml:space="preserve"> PAGEREF _Toc31395485 \h </w:instrText>
        </w:r>
      </w:ins>
      <w:r>
        <w:rPr>
          <w:noProof/>
          <w:webHidden/>
        </w:rPr>
      </w:r>
      <w:r>
        <w:rPr>
          <w:noProof/>
          <w:webHidden/>
        </w:rPr>
        <w:fldChar w:fldCharType="separate"/>
      </w:r>
      <w:ins w:id="280" w:author="Igor P" w:date="2020-08-17T18:39:00Z">
        <w:r w:rsidR="000C25BD">
          <w:rPr>
            <w:noProof/>
            <w:webHidden/>
          </w:rPr>
          <w:t>50</w:t>
        </w:r>
      </w:ins>
      <w:ins w:id="281" w:author="Igor P" w:date="2020-01-31T20:36:00Z">
        <w:r>
          <w:rPr>
            <w:noProof/>
            <w:webHidden/>
          </w:rPr>
          <w:fldChar w:fldCharType="end"/>
        </w:r>
        <w:r w:rsidRPr="00992BBB">
          <w:rPr>
            <w:rStyle w:val="Hyperlink"/>
            <w:noProof/>
          </w:rPr>
          <w:fldChar w:fldCharType="end"/>
        </w:r>
      </w:ins>
    </w:p>
    <w:p w14:paraId="35138BA7" w14:textId="6086FA5E" w:rsidR="002D4E43" w:rsidRDefault="002D4E43">
      <w:pPr>
        <w:pStyle w:val="TOC4"/>
        <w:tabs>
          <w:tab w:val="right" w:leader="dot" w:pos="9062"/>
        </w:tabs>
        <w:rPr>
          <w:ins w:id="282" w:author="Igor P" w:date="2020-01-31T20:36:00Z"/>
          <w:rFonts w:asciiTheme="minorHAnsi" w:eastAsiaTheme="minorEastAsia" w:hAnsiTheme="minorHAnsi" w:cstheme="minorBidi"/>
          <w:noProof/>
          <w:sz w:val="22"/>
          <w:szCs w:val="22"/>
        </w:rPr>
      </w:pPr>
      <w:ins w:id="283"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"_Toc31395486"</w:instrText>
        </w:r>
        <w:r w:rsidRPr="00992BBB">
          <w:rPr>
            <w:rStyle w:val="Hyperlink"/>
            <w:noProof/>
          </w:rPr>
          <w:instrText xml:space="preserve"> </w:instrText>
        </w:r>
        <w:r w:rsidRPr="00992BBB">
          <w:rPr>
            <w:rStyle w:val="Hyperlink"/>
            <w:noProof/>
          </w:rPr>
          <w:fldChar w:fldCharType="separate"/>
        </w:r>
        <w:r w:rsidRPr="00992BBB">
          <w:rPr>
            <w:rStyle w:val="Hyperlink"/>
            <w:noProof/>
          </w:rPr>
          <w:t>IXA_MOL_CreateAtom</w:t>
        </w:r>
        <w:r>
          <w:rPr>
            <w:noProof/>
            <w:webHidden/>
          </w:rPr>
          <w:tab/>
        </w:r>
        <w:r>
          <w:rPr>
            <w:noProof/>
            <w:webHidden/>
          </w:rPr>
          <w:fldChar w:fldCharType="begin"/>
        </w:r>
        <w:r>
          <w:rPr>
            <w:noProof/>
            <w:webHidden/>
          </w:rPr>
          <w:instrText xml:space="preserve"> PAGEREF _Toc31395486 \h </w:instrText>
        </w:r>
      </w:ins>
      <w:r>
        <w:rPr>
          <w:noProof/>
          <w:webHidden/>
        </w:rPr>
      </w:r>
      <w:r>
        <w:rPr>
          <w:noProof/>
          <w:webHidden/>
        </w:rPr>
        <w:fldChar w:fldCharType="separate"/>
      </w:r>
      <w:ins w:id="284" w:author="Igor P" w:date="2020-08-17T18:39:00Z">
        <w:r w:rsidR="000C25BD">
          <w:rPr>
            <w:noProof/>
            <w:webHidden/>
          </w:rPr>
          <w:t>50</w:t>
        </w:r>
      </w:ins>
      <w:ins w:id="285" w:author="Igor P" w:date="2020-01-31T20:36:00Z">
        <w:r>
          <w:rPr>
            <w:noProof/>
            <w:webHidden/>
          </w:rPr>
          <w:fldChar w:fldCharType="end"/>
        </w:r>
        <w:r w:rsidRPr="00992BBB">
          <w:rPr>
            <w:rStyle w:val="Hyperlink"/>
            <w:noProof/>
          </w:rPr>
          <w:fldChar w:fldCharType="end"/>
        </w:r>
      </w:ins>
    </w:p>
    <w:p w14:paraId="49E1486E" w14:textId="6B522973" w:rsidR="002D4E43" w:rsidRDefault="002D4E43">
      <w:pPr>
        <w:pStyle w:val="TOC4"/>
        <w:tabs>
          <w:tab w:val="right" w:leader="dot" w:pos="9062"/>
        </w:tabs>
        <w:rPr>
          <w:ins w:id="286" w:author="Igor P" w:date="2020-01-31T20:36:00Z"/>
          <w:rFonts w:asciiTheme="minorHAnsi" w:eastAsiaTheme="minorEastAsia" w:hAnsiTheme="minorHAnsi" w:cstheme="minorBidi"/>
          <w:noProof/>
          <w:sz w:val="22"/>
          <w:szCs w:val="22"/>
        </w:rPr>
      </w:pPr>
      <w:ins w:id="287"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"_Toc31395487"</w:instrText>
        </w:r>
        <w:r w:rsidRPr="00992BBB">
          <w:rPr>
            <w:rStyle w:val="Hyperlink"/>
            <w:noProof/>
          </w:rPr>
          <w:instrText xml:space="preserve"> </w:instrText>
        </w:r>
        <w:r w:rsidRPr="00992BBB">
          <w:rPr>
            <w:rStyle w:val="Hyperlink"/>
            <w:noProof/>
          </w:rPr>
          <w:fldChar w:fldCharType="separate"/>
        </w:r>
        <w:r w:rsidRPr="00992BBB">
          <w:rPr>
            <w:rStyle w:val="Hyperlink"/>
            <w:noProof/>
          </w:rPr>
          <w:t>IXA_MOL_SetAtomElement</w:t>
        </w:r>
        <w:r>
          <w:rPr>
            <w:noProof/>
            <w:webHidden/>
          </w:rPr>
          <w:tab/>
        </w:r>
        <w:r>
          <w:rPr>
            <w:noProof/>
            <w:webHidden/>
          </w:rPr>
          <w:fldChar w:fldCharType="begin"/>
        </w:r>
        <w:r>
          <w:rPr>
            <w:noProof/>
            <w:webHidden/>
          </w:rPr>
          <w:instrText xml:space="preserve"> PAGEREF _Toc31395487 \h </w:instrText>
        </w:r>
      </w:ins>
      <w:r>
        <w:rPr>
          <w:noProof/>
          <w:webHidden/>
        </w:rPr>
      </w:r>
      <w:r>
        <w:rPr>
          <w:noProof/>
          <w:webHidden/>
        </w:rPr>
        <w:fldChar w:fldCharType="separate"/>
      </w:r>
      <w:ins w:id="288" w:author="Igor P" w:date="2020-08-17T18:39:00Z">
        <w:r w:rsidR="000C25BD">
          <w:rPr>
            <w:noProof/>
            <w:webHidden/>
          </w:rPr>
          <w:t>51</w:t>
        </w:r>
      </w:ins>
      <w:ins w:id="289" w:author="Igor P" w:date="2020-01-31T20:36:00Z">
        <w:r>
          <w:rPr>
            <w:noProof/>
            <w:webHidden/>
          </w:rPr>
          <w:fldChar w:fldCharType="end"/>
        </w:r>
        <w:r w:rsidRPr="00992BBB">
          <w:rPr>
            <w:rStyle w:val="Hyperlink"/>
            <w:noProof/>
          </w:rPr>
          <w:fldChar w:fldCharType="end"/>
        </w:r>
      </w:ins>
    </w:p>
    <w:p w14:paraId="62A477BB" w14:textId="7161556A" w:rsidR="002D4E43" w:rsidRDefault="002D4E43">
      <w:pPr>
        <w:pStyle w:val="TOC4"/>
        <w:tabs>
          <w:tab w:val="right" w:leader="dot" w:pos="9062"/>
        </w:tabs>
        <w:rPr>
          <w:ins w:id="290" w:author="Igor P" w:date="2020-01-31T20:36:00Z"/>
          <w:rFonts w:asciiTheme="minorHAnsi" w:eastAsiaTheme="minorEastAsia" w:hAnsiTheme="minorHAnsi" w:cstheme="minorBidi"/>
          <w:noProof/>
          <w:sz w:val="22"/>
          <w:szCs w:val="22"/>
        </w:rPr>
      </w:pPr>
      <w:ins w:id="291"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"_Toc31395488"</w:instrText>
        </w:r>
        <w:r w:rsidRPr="00992BBB">
          <w:rPr>
            <w:rStyle w:val="Hyperlink"/>
            <w:noProof/>
          </w:rPr>
          <w:instrText xml:space="preserve"> </w:instrText>
        </w:r>
        <w:r w:rsidRPr="00992BBB">
          <w:rPr>
            <w:rStyle w:val="Hyperlink"/>
            <w:noProof/>
          </w:rPr>
          <w:fldChar w:fldCharType="separate"/>
        </w:r>
        <w:r w:rsidRPr="00992BBB">
          <w:rPr>
            <w:rStyle w:val="Hyperlink"/>
            <w:noProof/>
          </w:rPr>
          <w:t>IXA_MOL_SetAtomAtomicNumber</w:t>
        </w:r>
        <w:r>
          <w:rPr>
            <w:noProof/>
            <w:webHidden/>
          </w:rPr>
          <w:tab/>
        </w:r>
        <w:r>
          <w:rPr>
            <w:noProof/>
            <w:webHidden/>
          </w:rPr>
          <w:fldChar w:fldCharType="begin"/>
        </w:r>
        <w:r>
          <w:rPr>
            <w:noProof/>
            <w:webHidden/>
          </w:rPr>
          <w:instrText xml:space="preserve"> PAGEREF _Toc31395488 \h </w:instrText>
        </w:r>
      </w:ins>
      <w:r>
        <w:rPr>
          <w:noProof/>
          <w:webHidden/>
        </w:rPr>
      </w:r>
      <w:r>
        <w:rPr>
          <w:noProof/>
          <w:webHidden/>
        </w:rPr>
        <w:fldChar w:fldCharType="separate"/>
      </w:r>
      <w:ins w:id="292" w:author="Igor P" w:date="2020-08-17T18:39:00Z">
        <w:r w:rsidR="000C25BD">
          <w:rPr>
            <w:noProof/>
            <w:webHidden/>
          </w:rPr>
          <w:t>51</w:t>
        </w:r>
      </w:ins>
      <w:ins w:id="293" w:author="Igor P" w:date="2020-01-31T20:36:00Z">
        <w:r>
          <w:rPr>
            <w:noProof/>
            <w:webHidden/>
          </w:rPr>
          <w:fldChar w:fldCharType="end"/>
        </w:r>
        <w:r w:rsidRPr="00992BBB">
          <w:rPr>
            <w:rStyle w:val="Hyperlink"/>
            <w:noProof/>
          </w:rPr>
          <w:fldChar w:fldCharType="end"/>
        </w:r>
      </w:ins>
    </w:p>
    <w:p w14:paraId="5A921D9E" w14:textId="0617C037" w:rsidR="002D4E43" w:rsidRDefault="002D4E43">
      <w:pPr>
        <w:pStyle w:val="TOC4"/>
        <w:tabs>
          <w:tab w:val="right" w:leader="dot" w:pos="9062"/>
        </w:tabs>
        <w:rPr>
          <w:ins w:id="294" w:author="Igor P" w:date="2020-01-31T20:36:00Z"/>
          <w:rFonts w:asciiTheme="minorHAnsi" w:eastAsiaTheme="minorEastAsia" w:hAnsiTheme="minorHAnsi" w:cstheme="minorBidi"/>
          <w:noProof/>
          <w:sz w:val="22"/>
          <w:szCs w:val="22"/>
        </w:rPr>
      </w:pPr>
      <w:ins w:id="295"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"_Toc31395489"</w:instrText>
        </w:r>
        <w:r w:rsidRPr="00992BBB">
          <w:rPr>
            <w:rStyle w:val="Hyperlink"/>
            <w:noProof/>
          </w:rPr>
          <w:instrText xml:space="preserve"> </w:instrText>
        </w:r>
        <w:r w:rsidRPr="00992BBB">
          <w:rPr>
            <w:rStyle w:val="Hyperlink"/>
            <w:noProof/>
          </w:rPr>
          <w:fldChar w:fldCharType="separate"/>
        </w:r>
        <w:r w:rsidRPr="00992BBB">
          <w:rPr>
            <w:rStyle w:val="Hyperlink"/>
            <w:noProof/>
          </w:rPr>
          <w:t>IXA_MOL_SetAtomMass</w:t>
        </w:r>
        <w:r>
          <w:rPr>
            <w:noProof/>
            <w:webHidden/>
          </w:rPr>
          <w:tab/>
        </w:r>
        <w:r>
          <w:rPr>
            <w:noProof/>
            <w:webHidden/>
          </w:rPr>
          <w:fldChar w:fldCharType="begin"/>
        </w:r>
        <w:r>
          <w:rPr>
            <w:noProof/>
            <w:webHidden/>
          </w:rPr>
          <w:instrText xml:space="preserve"> PAGEREF _Toc31395489 \h </w:instrText>
        </w:r>
      </w:ins>
      <w:r>
        <w:rPr>
          <w:noProof/>
          <w:webHidden/>
        </w:rPr>
      </w:r>
      <w:r>
        <w:rPr>
          <w:noProof/>
          <w:webHidden/>
        </w:rPr>
        <w:fldChar w:fldCharType="separate"/>
      </w:r>
      <w:ins w:id="296" w:author="Igor P" w:date="2020-08-17T18:39:00Z">
        <w:r w:rsidR="000C25BD">
          <w:rPr>
            <w:noProof/>
            <w:webHidden/>
          </w:rPr>
          <w:t>52</w:t>
        </w:r>
      </w:ins>
      <w:ins w:id="297" w:author="Igor P" w:date="2020-01-31T20:36:00Z">
        <w:r>
          <w:rPr>
            <w:noProof/>
            <w:webHidden/>
          </w:rPr>
          <w:fldChar w:fldCharType="end"/>
        </w:r>
        <w:r w:rsidRPr="00992BBB">
          <w:rPr>
            <w:rStyle w:val="Hyperlink"/>
            <w:noProof/>
          </w:rPr>
          <w:fldChar w:fldCharType="end"/>
        </w:r>
      </w:ins>
    </w:p>
    <w:p w14:paraId="32872AB0" w14:textId="2080B4AF" w:rsidR="002D4E43" w:rsidRDefault="002D4E43">
      <w:pPr>
        <w:pStyle w:val="TOC4"/>
        <w:tabs>
          <w:tab w:val="right" w:leader="dot" w:pos="9062"/>
        </w:tabs>
        <w:rPr>
          <w:ins w:id="298" w:author="Igor P" w:date="2020-01-31T20:36:00Z"/>
          <w:rFonts w:asciiTheme="minorHAnsi" w:eastAsiaTheme="minorEastAsia" w:hAnsiTheme="minorHAnsi" w:cstheme="minorBidi"/>
          <w:noProof/>
          <w:sz w:val="22"/>
          <w:szCs w:val="22"/>
        </w:rPr>
      </w:pPr>
      <w:ins w:id="299"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"_Toc31395490"</w:instrText>
        </w:r>
        <w:r w:rsidRPr="00992BBB">
          <w:rPr>
            <w:rStyle w:val="Hyperlink"/>
            <w:noProof/>
          </w:rPr>
          <w:instrText xml:space="preserve"> </w:instrText>
        </w:r>
        <w:r w:rsidRPr="00992BBB">
          <w:rPr>
            <w:rStyle w:val="Hyperlink"/>
            <w:noProof/>
          </w:rPr>
          <w:fldChar w:fldCharType="separate"/>
        </w:r>
        <w:r w:rsidRPr="00992BBB">
          <w:rPr>
            <w:rStyle w:val="Hyperlink"/>
            <w:noProof/>
          </w:rPr>
          <w:t>IXA_MOL_SetAtomCharge</w:t>
        </w:r>
        <w:r>
          <w:rPr>
            <w:noProof/>
            <w:webHidden/>
          </w:rPr>
          <w:tab/>
        </w:r>
        <w:r>
          <w:rPr>
            <w:noProof/>
            <w:webHidden/>
          </w:rPr>
          <w:fldChar w:fldCharType="begin"/>
        </w:r>
        <w:r>
          <w:rPr>
            <w:noProof/>
            <w:webHidden/>
          </w:rPr>
          <w:instrText xml:space="preserve"> PAGEREF _Toc31395490 \h </w:instrText>
        </w:r>
      </w:ins>
      <w:r>
        <w:rPr>
          <w:noProof/>
          <w:webHidden/>
        </w:rPr>
      </w:r>
      <w:r>
        <w:rPr>
          <w:noProof/>
          <w:webHidden/>
        </w:rPr>
        <w:fldChar w:fldCharType="separate"/>
      </w:r>
      <w:ins w:id="300" w:author="Igor P" w:date="2020-08-17T18:39:00Z">
        <w:r w:rsidR="000C25BD">
          <w:rPr>
            <w:noProof/>
            <w:webHidden/>
          </w:rPr>
          <w:t>53</w:t>
        </w:r>
      </w:ins>
      <w:ins w:id="301" w:author="Igor P" w:date="2020-01-31T20:36:00Z">
        <w:r>
          <w:rPr>
            <w:noProof/>
            <w:webHidden/>
          </w:rPr>
          <w:fldChar w:fldCharType="end"/>
        </w:r>
        <w:r w:rsidRPr="00992BBB">
          <w:rPr>
            <w:rStyle w:val="Hyperlink"/>
            <w:noProof/>
          </w:rPr>
          <w:fldChar w:fldCharType="end"/>
        </w:r>
      </w:ins>
    </w:p>
    <w:p w14:paraId="067D782F" w14:textId="18ECE7E2" w:rsidR="002D4E43" w:rsidRDefault="002D4E43">
      <w:pPr>
        <w:pStyle w:val="TOC4"/>
        <w:tabs>
          <w:tab w:val="right" w:leader="dot" w:pos="9062"/>
        </w:tabs>
        <w:rPr>
          <w:ins w:id="302" w:author="Igor P" w:date="2020-01-31T20:36:00Z"/>
          <w:rFonts w:asciiTheme="minorHAnsi" w:eastAsiaTheme="minorEastAsia" w:hAnsiTheme="minorHAnsi" w:cstheme="minorBidi"/>
          <w:noProof/>
          <w:sz w:val="22"/>
          <w:szCs w:val="22"/>
        </w:rPr>
      </w:pPr>
      <w:ins w:id="303"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"_Toc31395491"</w:instrText>
        </w:r>
        <w:r w:rsidRPr="00992BBB">
          <w:rPr>
            <w:rStyle w:val="Hyperlink"/>
            <w:noProof/>
          </w:rPr>
          <w:instrText xml:space="preserve"> </w:instrText>
        </w:r>
        <w:r w:rsidRPr="00992BBB">
          <w:rPr>
            <w:rStyle w:val="Hyperlink"/>
            <w:noProof/>
          </w:rPr>
          <w:fldChar w:fldCharType="separate"/>
        </w:r>
        <w:r w:rsidRPr="00992BBB">
          <w:rPr>
            <w:rStyle w:val="Hyperlink"/>
            <w:noProof/>
          </w:rPr>
          <w:t>IXA_MOL_SetAtomRadical</w:t>
        </w:r>
        <w:r>
          <w:rPr>
            <w:noProof/>
            <w:webHidden/>
          </w:rPr>
          <w:tab/>
        </w:r>
        <w:r>
          <w:rPr>
            <w:noProof/>
            <w:webHidden/>
          </w:rPr>
          <w:fldChar w:fldCharType="begin"/>
        </w:r>
        <w:r>
          <w:rPr>
            <w:noProof/>
            <w:webHidden/>
          </w:rPr>
          <w:instrText xml:space="preserve"> PAGEREF _Toc31395491 \h </w:instrText>
        </w:r>
      </w:ins>
      <w:r>
        <w:rPr>
          <w:noProof/>
          <w:webHidden/>
        </w:rPr>
      </w:r>
      <w:r>
        <w:rPr>
          <w:noProof/>
          <w:webHidden/>
        </w:rPr>
        <w:fldChar w:fldCharType="separate"/>
      </w:r>
      <w:ins w:id="304" w:author="Igor P" w:date="2020-08-17T18:39:00Z">
        <w:r w:rsidR="000C25BD">
          <w:rPr>
            <w:noProof/>
            <w:webHidden/>
          </w:rPr>
          <w:t>53</w:t>
        </w:r>
      </w:ins>
      <w:ins w:id="305" w:author="Igor P" w:date="2020-01-31T20:36:00Z">
        <w:r>
          <w:rPr>
            <w:noProof/>
            <w:webHidden/>
          </w:rPr>
          <w:fldChar w:fldCharType="end"/>
        </w:r>
        <w:r w:rsidRPr="00992BBB">
          <w:rPr>
            <w:rStyle w:val="Hyperlink"/>
            <w:noProof/>
          </w:rPr>
          <w:fldChar w:fldCharType="end"/>
        </w:r>
      </w:ins>
    </w:p>
    <w:p w14:paraId="1678592D" w14:textId="390889F1" w:rsidR="002D4E43" w:rsidRDefault="002D4E43">
      <w:pPr>
        <w:pStyle w:val="TOC4"/>
        <w:tabs>
          <w:tab w:val="right" w:leader="dot" w:pos="9062"/>
        </w:tabs>
        <w:rPr>
          <w:ins w:id="306" w:author="Igor P" w:date="2020-01-31T20:36:00Z"/>
          <w:rFonts w:asciiTheme="minorHAnsi" w:eastAsiaTheme="minorEastAsia" w:hAnsiTheme="minorHAnsi" w:cstheme="minorBidi"/>
          <w:noProof/>
          <w:sz w:val="22"/>
          <w:szCs w:val="22"/>
        </w:rPr>
      </w:pPr>
      <w:ins w:id="307"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"_Toc31395492"</w:instrText>
        </w:r>
        <w:r w:rsidRPr="00992BBB">
          <w:rPr>
            <w:rStyle w:val="Hyperlink"/>
            <w:noProof/>
          </w:rPr>
          <w:instrText xml:space="preserve"> </w:instrText>
        </w:r>
        <w:r w:rsidRPr="00992BBB">
          <w:rPr>
            <w:rStyle w:val="Hyperlink"/>
            <w:noProof/>
          </w:rPr>
          <w:fldChar w:fldCharType="separate"/>
        </w:r>
        <w:r w:rsidRPr="00992BBB">
          <w:rPr>
            <w:rStyle w:val="Hyperlink"/>
            <w:noProof/>
          </w:rPr>
          <w:t>IXA_MOL_SetAtomHydrogens</w:t>
        </w:r>
        <w:r>
          <w:rPr>
            <w:noProof/>
            <w:webHidden/>
          </w:rPr>
          <w:tab/>
        </w:r>
        <w:r>
          <w:rPr>
            <w:noProof/>
            <w:webHidden/>
          </w:rPr>
          <w:fldChar w:fldCharType="begin"/>
        </w:r>
        <w:r>
          <w:rPr>
            <w:noProof/>
            <w:webHidden/>
          </w:rPr>
          <w:instrText xml:space="preserve"> PAGEREF _Toc31395492 \h </w:instrText>
        </w:r>
      </w:ins>
      <w:r>
        <w:rPr>
          <w:noProof/>
          <w:webHidden/>
        </w:rPr>
      </w:r>
      <w:r>
        <w:rPr>
          <w:noProof/>
          <w:webHidden/>
        </w:rPr>
        <w:fldChar w:fldCharType="separate"/>
      </w:r>
      <w:ins w:id="308" w:author="Igor P" w:date="2020-08-17T18:39:00Z">
        <w:r w:rsidR="000C25BD">
          <w:rPr>
            <w:noProof/>
            <w:webHidden/>
          </w:rPr>
          <w:t>54</w:t>
        </w:r>
      </w:ins>
      <w:ins w:id="309" w:author="Igor P" w:date="2020-01-31T20:36:00Z">
        <w:r>
          <w:rPr>
            <w:noProof/>
            <w:webHidden/>
          </w:rPr>
          <w:fldChar w:fldCharType="end"/>
        </w:r>
        <w:r w:rsidRPr="00992BBB">
          <w:rPr>
            <w:rStyle w:val="Hyperlink"/>
            <w:noProof/>
          </w:rPr>
          <w:fldChar w:fldCharType="end"/>
        </w:r>
      </w:ins>
    </w:p>
    <w:p w14:paraId="2201CC5F" w14:textId="0D5C6F03" w:rsidR="002D4E43" w:rsidRDefault="002D4E43">
      <w:pPr>
        <w:pStyle w:val="TOC4"/>
        <w:tabs>
          <w:tab w:val="right" w:leader="dot" w:pos="9062"/>
        </w:tabs>
        <w:rPr>
          <w:ins w:id="310" w:author="Igor P" w:date="2020-01-31T20:36:00Z"/>
          <w:rFonts w:asciiTheme="minorHAnsi" w:eastAsiaTheme="minorEastAsia" w:hAnsiTheme="minorHAnsi" w:cstheme="minorBidi"/>
          <w:noProof/>
          <w:sz w:val="22"/>
          <w:szCs w:val="22"/>
        </w:rPr>
      </w:pPr>
      <w:ins w:id="311"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"_Toc31395493"</w:instrText>
        </w:r>
        <w:r w:rsidRPr="00992BBB">
          <w:rPr>
            <w:rStyle w:val="Hyperlink"/>
            <w:noProof/>
          </w:rPr>
          <w:instrText xml:space="preserve"> </w:instrText>
        </w:r>
        <w:r w:rsidRPr="00992BBB">
          <w:rPr>
            <w:rStyle w:val="Hyperlink"/>
            <w:noProof/>
          </w:rPr>
          <w:fldChar w:fldCharType="separate"/>
        </w:r>
        <w:r w:rsidRPr="00992BBB">
          <w:rPr>
            <w:rStyle w:val="Hyperlink"/>
            <w:noProof/>
          </w:rPr>
          <w:t>IXA_MOL_SetAtomX</w:t>
        </w:r>
        <w:r>
          <w:rPr>
            <w:noProof/>
            <w:webHidden/>
          </w:rPr>
          <w:tab/>
        </w:r>
        <w:r>
          <w:rPr>
            <w:noProof/>
            <w:webHidden/>
          </w:rPr>
          <w:fldChar w:fldCharType="begin"/>
        </w:r>
        <w:r>
          <w:rPr>
            <w:noProof/>
            <w:webHidden/>
          </w:rPr>
          <w:instrText xml:space="preserve"> PAGEREF _Toc31395493 \h </w:instrText>
        </w:r>
      </w:ins>
      <w:r>
        <w:rPr>
          <w:noProof/>
          <w:webHidden/>
        </w:rPr>
      </w:r>
      <w:r>
        <w:rPr>
          <w:noProof/>
          <w:webHidden/>
        </w:rPr>
        <w:fldChar w:fldCharType="separate"/>
      </w:r>
      <w:ins w:id="312" w:author="Igor P" w:date="2020-08-17T18:39:00Z">
        <w:r w:rsidR="000C25BD">
          <w:rPr>
            <w:noProof/>
            <w:webHidden/>
          </w:rPr>
          <w:t>55</w:t>
        </w:r>
      </w:ins>
      <w:ins w:id="313" w:author="Igor P" w:date="2020-01-31T20:36:00Z">
        <w:r>
          <w:rPr>
            <w:noProof/>
            <w:webHidden/>
          </w:rPr>
          <w:fldChar w:fldCharType="end"/>
        </w:r>
        <w:r w:rsidRPr="00992BBB">
          <w:rPr>
            <w:rStyle w:val="Hyperlink"/>
            <w:noProof/>
          </w:rPr>
          <w:fldChar w:fldCharType="end"/>
        </w:r>
      </w:ins>
    </w:p>
    <w:p w14:paraId="3A0A14C1" w14:textId="6E41AAC9" w:rsidR="002D4E43" w:rsidRDefault="002D4E43">
      <w:pPr>
        <w:pStyle w:val="TOC4"/>
        <w:tabs>
          <w:tab w:val="right" w:leader="dot" w:pos="9062"/>
        </w:tabs>
        <w:rPr>
          <w:ins w:id="314" w:author="Igor P" w:date="2020-01-31T20:36:00Z"/>
          <w:rFonts w:asciiTheme="minorHAnsi" w:eastAsiaTheme="minorEastAsia" w:hAnsiTheme="minorHAnsi" w:cstheme="minorBidi"/>
          <w:noProof/>
          <w:sz w:val="22"/>
          <w:szCs w:val="22"/>
        </w:rPr>
      </w:pPr>
      <w:ins w:id="315"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"_Toc31395494"</w:instrText>
        </w:r>
        <w:r w:rsidRPr="00992BBB">
          <w:rPr>
            <w:rStyle w:val="Hyperlink"/>
            <w:noProof/>
          </w:rPr>
          <w:instrText xml:space="preserve"> </w:instrText>
        </w:r>
        <w:r w:rsidRPr="00992BBB">
          <w:rPr>
            <w:rStyle w:val="Hyperlink"/>
            <w:noProof/>
          </w:rPr>
          <w:fldChar w:fldCharType="separate"/>
        </w:r>
        <w:r w:rsidRPr="00992BBB">
          <w:rPr>
            <w:rStyle w:val="Hyperlink"/>
            <w:noProof/>
          </w:rPr>
          <w:t>IXA_MOL_SetAtomY</w:t>
        </w:r>
        <w:r>
          <w:rPr>
            <w:noProof/>
            <w:webHidden/>
          </w:rPr>
          <w:tab/>
        </w:r>
        <w:r>
          <w:rPr>
            <w:noProof/>
            <w:webHidden/>
          </w:rPr>
          <w:fldChar w:fldCharType="begin"/>
        </w:r>
        <w:r>
          <w:rPr>
            <w:noProof/>
            <w:webHidden/>
          </w:rPr>
          <w:instrText xml:space="preserve"> PAGEREF _Toc31395494 \h </w:instrText>
        </w:r>
      </w:ins>
      <w:r>
        <w:rPr>
          <w:noProof/>
          <w:webHidden/>
        </w:rPr>
      </w:r>
      <w:r>
        <w:rPr>
          <w:noProof/>
          <w:webHidden/>
        </w:rPr>
        <w:fldChar w:fldCharType="separate"/>
      </w:r>
      <w:ins w:id="316" w:author="Igor P" w:date="2020-08-17T18:39:00Z">
        <w:r w:rsidR="000C25BD">
          <w:rPr>
            <w:noProof/>
            <w:webHidden/>
          </w:rPr>
          <w:t>55</w:t>
        </w:r>
      </w:ins>
      <w:ins w:id="317" w:author="Igor P" w:date="2020-01-31T20:36:00Z">
        <w:r>
          <w:rPr>
            <w:noProof/>
            <w:webHidden/>
          </w:rPr>
          <w:fldChar w:fldCharType="end"/>
        </w:r>
        <w:r w:rsidRPr="00992BBB">
          <w:rPr>
            <w:rStyle w:val="Hyperlink"/>
            <w:noProof/>
          </w:rPr>
          <w:fldChar w:fldCharType="end"/>
        </w:r>
      </w:ins>
    </w:p>
    <w:p w14:paraId="2FCB0B74" w14:textId="417004A1" w:rsidR="002D4E43" w:rsidRDefault="002D4E43">
      <w:pPr>
        <w:pStyle w:val="TOC4"/>
        <w:tabs>
          <w:tab w:val="right" w:leader="dot" w:pos="9062"/>
        </w:tabs>
        <w:rPr>
          <w:ins w:id="318" w:author="Igor P" w:date="2020-01-31T20:36:00Z"/>
          <w:rFonts w:asciiTheme="minorHAnsi" w:eastAsiaTheme="minorEastAsia" w:hAnsiTheme="minorHAnsi" w:cstheme="minorBidi"/>
          <w:noProof/>
          <w:sz w:val="22"/>
          <w:szCs w:val="22"/>
        </w:rPr>
      </w:pPr>
      <w:ins w:id="319"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"_Toc31395495"</w:instrText>
        </w:r>
        <w:r w:rsidRPr="00992BBB">
          <w:rPr>
            <w:rStyle w:val="Hyperlink"/>
            <w:noProof/>
          </w:rPr>
          <w:instrText xml:space="preserve"> </w:instrText>
        </w:r>
        <w:r w:rsidRPr="00992BBB">
          <w:rPr>
            <w:rStyle w:val="Hyperlink"/>
            <w:noProof/>
          </w:rPr>
          <w:fldChar w:fldCharType="separate"/>
        </w:r>
        <w:r w:rsidRPr="00992BBB">
          <w:rPr>
            <w:rStyle w:val="Hyperlink"/>
            <w:noProof/>
          </w:rPr>
          <w:t>IXA_MOL_SetAtomZ</w:t>
        </w:r>
        <w:r>
          <w:rPr>
            <w:noProof/>
            <w:webHidden/>
          </w:rPr>
          <w:tab/>
        </w:r>
        <w:r>
          <w:rPr>
            <w:noProof/>
            <w:webHidden/>
          </w:rPr>
          <w:fldChar w:fldCharType="begin"/>
        </w:r>
        <w:r>
          <w:rPr>
            <w:noProof/>
            <w:webHidden/>
          </w:rPr>
          <w:instrText xml:space="preserve"> PAGEREF _Toc31395495 \h </w:instrText>
        </w:r>
      </w:ins>
      <w:r>
        <w:rPr>
          <w:noProof/>
          <w:webHidden/>
        </w:rPr>
      </w:r>
      <w:r>
        <w:rPr>
          <w:noProof/>
          <w:webHidden/>
        </w:rPr>
        <w:fldChar w:fldCharType="separate"/>
      </w:r>
      <w:ins w:id="320" w:author="Igor P" w:date="2020-08-17T18:39:00Z">
        <w:r w:rsidR="000C25BD">
          <w:rPr>
            <w:noProof/>
            <w:webHidden/>
          </w:rPr>
          <w:t>56</w:t>
        </w:r>
      </w:ins>
      <w:ins w:id="321" w:author="Igor P" w:date="2020-01-31T20:36:00Z">
        <w:r>
          <w:rPr>
            <w:noProof/>
            <w:webHidden/>
          </w:rPr>
          <w:fldChar w:fldCharType="end"/>
        </w:r>
        <w:r w:rsidRPr="00992BBB">
          <w:rPr>
            <w:rStyle w:val="Hyperlink"/>
            <w:noProof/>
          </w:rPr>
          <w:fldChar w:fldCharType="end"/>
        </w:r>
      </w:ins>
    </w:p>
    <w:p w14:paraId="1B8324BA" w14:textId="0676E814" w:rsidR="002D4E43" w:rsidRDefault="002D4E43">
      <w:pPr>
        <w:pStyle w:val="TOC4"/>
        <w:tabs>
          <w:tab w:val="right" w:leader="dot" w:pos="9062"/>
        </w:tabs>
        <w:rPr>
          <w:ins w:id="322" w:author="Igor P" w:date="2020-01-31T20:36:00Z"/>
          <w:rFonts w:asciiTheme="minorHAnsi" w:eastAsiaTheme="minorEastAsia" w:hAnsiTheme="minorHAnsi" w:cstheme="minorBidi"/>
          <w:noProof/>
          <w:sz w:val="22"/>
          <w:szCs w:val="22"/>
        </w:rPr>
      </w:pPr>
      <w:ins w:id="323"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"_Toc31395496"</w:instrText>
        </w:r>
        <w:r w:rsidRPr="00992BBB">
          <w:rPr>
            <w:rStyle w:val="Hyperlink"/>
            <w:noProof/>
          </w:rPr>
          <w:instrText xml:space="preserve"> </w:instrText>
        </w:r>
        <w:r w:rsidRPr="00992BBB">
          <w:rPr>
            <w:rStyle w:val="Hyperlink"/>
            <w:noProof/>
          </w:rPr>
          <w:fldChar w:fldCharType="separate"/>
        </w:r>
        <w:r w:rsidRPr="00992BBB">
          <w:rPr>
            <w:rStyle w:val="Hyperlink"/>
            <w:noProof/>
          </w:rPr>
          <w:t>Functions to Add and Define Bonds</w:t>
        </w:r>
        <w:r>
          <w:rPr>
            <w:noProof/>
            <w:webHidden/>
          </w:rPr>
          <w:tab/>
        </w:r>
        <w:r>
          <w:rPr>
            <w:noProof/>
            <w:webHidden/>
          </w:rPr>
          <w:fldChar w:fldCharType="begin"/>
        </w:r>
        <w:r>
          <w:rPr>
            <w:noProof/>
            <w:webHidden/>
          </w:rPr>
          <w:instrText xml:space="preserve"> PAGEREF _Toc31395496 \h </w:instrText>
        </w:r>
      </w:ins>
      <w:r>
        <w:rPr>
          <w:noProof/>
          <w:webHidden/>
        </w:rPr>
      </w:r>
      <w:r>
        <w:rPr>
          <w:noProof/>
          <w:webHidden/>
        </w:rPr>
        <w:fldChar w:fldCharType="separate"/>
      </w:r>
      <w:ins w:id="324" w:author="Igor P" w:date="2020-08-17T18:39:00Z">
        <w:r w:rsidR="000C25BD">
          <w:rPr>
            <w:noProof/>
            <w:webHidden/>
          </w:rPr>
          <w:t>56</w:t>
        </w:r>
      </w:ins>
      <w:ins w:id="325" w:author="Igor P" w:date="2020-01-31T20:36:00Z">
        <w:r>
          <w:rPr>
            <w:noProof/>
            <w:webHidden/>
          </w:rPr>
          <w:fldChar w:fldCharType="end"/>
        </w:r>
        <w:r w:rsidRPr="00992BBB">
          <w:rPr>
            <w:rStyle w:val="Hyperlink"/>
            <w:noProof/>
          </w:rPr>
          <w:fldChar w:fldCharType="end"/>
        </w:r>
      </w:ins>
    </w:p>
    <w:p w14:paraId="1124C745" w14:textId="36BCA169" w:rsidR="002D4E43" w:rsidRDefault="002D4E43">
      <w:pPr>
        <w:pStyle w:val="TOC4"/>
        <w:tabs>
          <w:tab w:val="right" w:leader="dot" w:pos="9062"/>
        </w:tabs>
        <w:rPr>
          <w:ins w:id="326" w:author="Igor P" w:date="2020-01-31T20:36:00Z"/>
          <w:rFonts w:asciiTheme="minorHAnsi" w:eastAsiaTheme="minorEastAsia" w:hAnsiTheme="minorHAnsi" w:cstheme="minorBidi"/>
          <w:noProof/>
          <w:sz w:val="22"/>
          <w:szCs w:val="22"/>
        </w:rPr>
      </w:pPr>
      <w:ins w:id="327"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"_Toc31395497"</w:instrText>
        </w:r>
        <w:r w:rsidRPr="00992BBB">
          <w:rPr>
            <w:rStyle w:val="Hyperlink"/>
            <w:noProof/>
          </w:rPr>
          <w:instrText xml:space="preserve"> </w:instrText>
        </w:r>
        <w:r w:rsidRPr="00992BBB">
          <w:rPr>
            <w:rStyle w:val="Hyperlink"/>
            <w:noProof/>
          </w:rPr>
          <w:fldChar w:fldCharType="separate"/>
        </w:r>
        <w:r w:rsidRPr="00992BBB">
          <w:rPr>
            <w:rStyle w:val="Hyperlink"/>
            <w:noProof/>
          </w:rPr>
          <w:t>IXA_MOL_CreateBond</w:t>
        </w:r>
        <w:r>
          <w:rPr>
            <w:noProof/>
            <w:webHidden/>
          </w:rPr>
          <w:tab/>
        </w:r>
        <w:r>
          <w:rPr>
            <w:noProof/>
            <w:webHidden/>
          </w:rPr>
          <w:fldChar w:fldCharType="begin"/>
        </w:r>
        <w:r>
          <w:rPr>
            <w:noProof/>
            <w:webHidden/>
          </w:rPr>
          <w:instrText xml:space="preserve"> PAGEREF _Toc31395497 \h </w:instrText>
        </w:r>
      </w:ins>
      <w:r>
        <w:rPr>
          <w:noProof/>
          <w:webHidden/>
        </w:rPr>
      </w:r>
      <w:r>
        <w:rPr>
          <w:noProof/>
          <w:webHidden/>
        </w:rPr>
        <w:fldChar w:fldCharType="separate"/>
      </w:r>
      <w:ins w:id="328" w:author="Igor P" w:date="2020-08-17T18:39:00Z">
        <w:r w:rsidR="000C25BD">
          <w:rPr>
            <w:noProof/>
            <w:webHidden/>
          </w:rPr>
          <w:t>56</w:t>
        </w:r>
      </w:ins>
      <w:ins w:id="329" w:author="Igor P" w:date="2020-01-31T20:36:00Z">
        <w:r>
          <w:rPr>
            <w:noProof/>
            <w:webHidden/>
          </w:rPr>
          <w:fldChar w:fldCharType="end"/>
        </w:r>
        <w:r w:rsidRPr="00992BBB">
          <w:rPr>
            <w:rStyle w:val="Hyperlink"/>
            <w:noProof/>
          </w:rPr>
          <w:fldChar w:fldCharType="end"/>
        </w:r>
      </w:ins>
    </w:p>
    <w:p w14:paraId="4AFD516C" w14:textId="0F58075C" w:rsidR="002D4E43" w:rsidRDefault="002D4E43">
      <w:pPr>
        <w:pStyle w:val="TOC4"/>
        <w:tabs>
          <w:tab w:val="right" w:leader="dot" w:pos="9062"/>
        </w:tabs>
        <w:rPr>
          <w:ins w:id="330" w:author="Igor P" w:date="2020-01-31T20:36:00Z"/>
          <w:rFonts w:asciiTheme="minorHAnsi" w:eastAsiaTheme="minorEastAsia" w:hAnsiTheme="minorHAnsi" w:cstheme="minorBidi"/>
          <w:noProof/>
          <w:sz w:val="22"/>
          <w:szCs w:val="22"/>
        </w:rPr>
      </w:pPr>
      <w:ins w:id="331"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"_Toc31395498"</w:instrText>
        </w:r>
        <w:r w:rsidRPr="00992BBB">
          <w:rPr>
            <w:rStyle w:val="Hyperlink"/>
            <w:noProof/>
          </w:rPr>
          <w:instrText xml:space="preserve"> </w:instrText>
        </w:r>
        <w:r w:rsidRPr="00992BBB">
          <w:rPr>
            <w:rStyle w:val="Hyperlink"/>
            <w:noProof/>
          </w:rPr>
          <w:fldChar w:fldCharType="separate"/>
        </w:r>
        <w:r w:rsidRPr="00992BBB">
          <w:rPr>
            <w:rStyle w:val="Hyperlink"/>
            <w:noProof/>
          </w:rPr>
          <w:t>IXA_MOL_SetBondType</w:t>
        </w:r>
        <w:r>
          <w:rPr>
            <w:noProof/>
            <w:webHidden/>
          </w:rPr>
          <w:tab/>
        </w:r>
        <w:r>
          <w:rPr>
            <w:noProof/>
            <w:webHidden/>
          </w:rPr>
          <w:fldChar w:fldCharType="begin"/>
        </w:r>
        <w:r>
          <w:rPr>
            <w:noProof/>
            <w:webHidden/>
          </w:rPr>
          <w:instrText xml:space="preserve"> PAGEREF _Toc31395498 \h </w:instrText>
        </w:r>
      </w:ins>
      <w:r>
        <w:rPr>
          <w:noProof/>
          <w:webHidden/>
        </w:rPr>
      </w:r>
      <w:r>
        <w:rPr>
          <w:noProof/>
          <w:webHidden/>
        </w:rPr>
        <w:fldChar w:fldCharType="separate"/>
      </w:r>
      <w:ins w:id="332" w:author="Igor P" w:date="2020-08-17T18:39:00Z">
        <w:r w:rsidR="000C25BD">
          <w:rPr>
            <w:noProof/>
            <w:webHidden/>
          </w:rPr>
          <w:t>57</w:t>
        </w:r>
      </w:ins>
      <w:ins w:id="333" w:author="Igor P" w:date="2020-01-31T20:36:00Z">
        <w:r>
          <w:rPr>
            <w:noProof/>
            <w:webHidden/>
          </w:rPr>
          <w:fldChar w:fldCharType="end"/>
        </w:r>
        <w:r w:rsidRPr="00992BBB">
          <w:rPr>
            <w:rStyle w:val="Hyperlink"/>
            <w:noProof/>
          </w:rPr>
          <w:fldChar w:fldCharType="end"/>
        </w:r>
      </w:ins>
    </w:p>
    <w:p w14:paraId="73296E47" w14:textId="26C939D9" w:rsidR="002D4E43" w:rsidRDefault="002D4E43">
      <w:pPr>
        <w:pStyle w:val="TOC4"/>
        <w:tabs>
          <w:tab w:val="right" w:leader="dot" w:pos="9062"/>
        </w:tabs>
        <w:rPr>
          <w:ins w:id="334" w:author="Igor P" w:date="2020-01-31T20:36:00Z"/>
          <w:rFonts w:asciiTheme="minorHAnsi" w:eastAsiaTheme="minorEastAsia" w:hAnsiTheme="minorHAnsi" w:cstheme="minorBidi"/>
          <w:noProof/>
          <w:sz w:val="22"/>
          <w:szCs w:val="22"/>
        </w:rPr>
      </w:pPr>
      <w:ins w:id="335"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"_Toc31395499"</w:instrText>
        </w:r>
        <w:r w:rsidRPr="00992BBB">
          <w:rPr>
            <w:rStyle w:val="Hyperlink"/>
            <w:noProof/>
          </w:rPr>
          <w:instrText xml:space="preserve"> </w:instrText>
        </w:r>
        <w:r w:rsidRPr="00992BBB">
          <w:rPr>
            <w:rStyle w:val="Hyperlink"/>
            <w:noProof/>
          </w:rPr>
          <w:fldChar w:fldCharType="separate"/>
        </w:r>
        <w:r w:rsidRPr="00992BBB">
          <w:rPr>
            <w:rStyle w:val="Hyperlink"/>
            <w:noProof/>
          </w:rPr>
          <w:t>IXA_MOL_SetBondWedge</w:t>
        </w:r>
        <w:r>
          <w:rPr>
            <w:noProof/>
            <w:webHidden/>
          </w:rPr>
          <w:tab/>
        </w:r>
        <w:r>
          <w:rPr>
            <w:noProof/>
            <w:webHidden/>
          </w:rPr>
          <w:fldChar w:fldCharType="begin"/>
        </w:r>
        <w:r>
          <w:rPr>
            <w:noProof/>
            <w:webHidden/>
          </w:rPr>
          <w:instrText xml:space="preserve"> PAGEREF _Toc31395499 \h </w:instrText>
        </w:r>
      </w:ins>
      <w:r>
        <w:rPr>
          <w:noProof/>
          <w:webHidden/>
        </w:rPr>
      </w:r>
      <w:r>
        <w:rPr>
          <w:noProof/>
          <w:webHidden/>
        </w:rPr>
        <w:fldChar w:fldCharType="separate"/>
      </w:r>
      <w:ins w:id="336" w:author="Igor P" w:date="2020-08-17T18:39:00Z">
        <w:r w:rsidR="000C25BD">
          <w:rPr>
            <w:noProof/>
            <w:webHidden/>
          </w:rPr>
          <w:t>58</w:t>
        </w:r>
      </w:ins>
      <w:ins w:id="337" w:author="Igor P" w:date="2020-01-31T20:36:00Z">
        <w:r>
          <w:rPr>
            <w:noProof/>
            <w:webHidden/>
          </w:rPr>
          <w:fldChar w:fldCharType="end"/>
        </w:r>
        <w:r w:rsidRPr="00992BBB">
          <w:rPr>
            <w:rStyle w:val="Hyperlink"/>
            <w:noProof/>
          </w:rPr>
          <w:fldChar w:fldCharType="end"/>
        </w:r>
      </w:ins>
    </w:p>
    <w:p w14:paraId="17789607" w14:textId="3B55FC75" w:rsidR="002D4E43" w:rsidRDefault="002D4E43">
      <w:pPr>
        <w:pStyle w:val="TOC4"/>
        <w:tabs>
          <w:tab w:val="right" w:leader="dot" w:pos="9062"/>
        </w:tabs>
        <w:rPr>
          <w:ins w:id="338" w:author="Igor P" w:date="2020-01-31T20:36:00Z"/>
          <w:rFonts w:asciiTheme="minorHAnsi" w:eastAsiaTheme="minorEastAsia" w:hAnsiTheme="minorHAnsi" w:cstheme="minorBidi"/>
          <w:noProof/>
          <w:sz w:val="22"/>
          <w:szCs w:val="22"/>
        </w:rPr>
      </w:pPr>
      <w:ins w:id="339" w:author="Igor P" w:date="2020-01-31T20:36:00Z">
        <w:r w:rsidRPr="00992BBB">
          <w:rPr>
            <w:rStyle w:val="Hyperlink"/>
            <w:noProof/>
          </w:rPr>
          <w:lastRenderedPageBreak/>
          <w:fldChar w:fldCharType="begin"/>
        </w:r>
        <w:r w:rsidRPr="00992BBB">
          <w:rPr>
            <w:rStyle w:val="Hyperlink"/>
            <w:noProof/>
          </w:rPr>
          <w:instrText xml:space="preserve"> </w:instrText>
        </w:r>
        <w:r>
          <w:rPr>
            <w:noProof/>
          </w:rPr>
          <w:instrText>HYPERLINK \l "_Toc31395500"</w:instrText>
        </w:r>
        <w:r w:rsidRPr="00992BBB">
          <w:rPr>
            <w:rStyle w:val="Hyperlink"/>
            <w:noProof/>
          </w:rPr>
          <w:instrText xml:space="preserve"> </w:instrText>
        </w:r>
        <w:r w:rsidRPr="00992BBB">
          <w:rPr>
            <w:rStyle w:val="Hyperlink"/>
            <w:noProof/>
          </w:rPr>
          <w:fldChar w:fldCharType="separate"/>
        </w:r>
        <w:r w:rsidRPr="00992BBB">
          <w:rPr>
            <w:rStyle w:val="Hyperlink"/>
            <w:noProof/>
          </w:rPr>
          <w:t>IXA_MOL_SetDblBondConfig</w:t>
        </w:r>
        <w:r>
          <w:rPr>
            <w:noProof/>
            <w:webHidden/>
          </w:rPr>
          <w:tab/>
        </w:r>
        <w:r>
          <w:rPr>
            <w:noProof/>
            <w:webHidden/>
          </w:rPr>
          <w:fldChar w:fldCharType="begin"/>
        </w:r>
        <w:r>
          <w:rPr>
            <w:noProof/>
            <w:webHidden/>
          </w:rPr>
          <w:instrText xml:space="preserve"> PAGEREF _Toc31395500 \h </w:instrText>
        </w:r>
      </w:ins>
      <w:r>
        <w:rPr>
          <w:noProof/>
          <w:webHidden/>
        </w:rPr>
      </w:r>
      <w:r>
        <w:rPr>
          <w:noProof/>
          <w:webHidden/>
        </w:rPr>
        <w:fldChar w:fldCharType="separate"/>
      </w:r>
      <w:ins w:id="340" w:author="Igor P" w:date="2020-08-17T18:39:00Z">
        <w:r w:rsidR="000C25BD">
          <w:rPr>
            <w:noProof/>
            <w:webHidden/>
          </w:rPr>
          <w:t>59</w:t>
        </w:r>
      </w:ins>
      <w:ins w:id="341" w:author="Igor P" w:date="2020-01-31T20:36:00Z">
        <w:r>
          <w:rPr>
            <w:noProof/>
            <w:webHidden/>
          </w:rPr>
          <w:fldChar w:fldCharType="end"/>
        </w:r>
        <w:r w:rsidRPr="00992BBB">
          <w:rPr>
            <w:rStyle w:val="Hyperlink"/>
            <w:noProof/>
          </w:rPr>
          <w:fldChar w:fldCharType="end"/>
        </w:r>
      </w:ins>
    </w:p>
    <w:p w14:paraId="08204451" w14:textId="0CB47DDA" w:rsidR="002D4E43" w:rsidRDefault="002D4E43">
      <w:pPr>
        <w:pStyle w:val="TOC4"/>
        <w:tabs>
          <w:tab w:val="right" w:leader="dot" w:pos="9062"/>
        </w:tabs>
        <w:rPr>
          <w:ins w:id="342" w:author="Igor P" w:date="2020-01-31T20:36:00Z"/>
          <w:rFonts w:asciiTheme="minorHAnsi" w:eastAsiaTheme="minorEastAsia" w:hAnsiTheme="minorHAnsi" w:cstheme="minorBidi"/>
          <w:noProof/>
          <w:sz w:val="22"/>
          <w:szCs w:val="22"/>
        </w:rPr>
      </w:pPr>
      <w:ins w:id="343"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"_Toc31395501"</w:instrText>
        </w:r>
        <w:r w:rsidRPr="00992BBB">
          <w:rPr>
            <w:rStyle w:val="Hyperlink"/>
            <w:noProof/>
          </w:rPr>
          <w:instrText xml:space="preserve"> </w:instrText>
        </w:r>
        <w:r w:rsidRPr="00992BBB">
          <w:rPr>
            <w:rStyle w:val="Hyperlink"/>
            <w:noProof/>
          </w:rPr>
          <w:fldChar w:fldCharType="separate"/>
        </w:r>
        <w:r w:rsidRPr="00992BBB">
          <w:rPr>
            <w:rStyle w:val="Hyperlink"/>
            <w:noProof/>
          </w:rPr>
          <w:t>Functions to Add and Define Stereodescriptors</w:t>
        </w:r>
        <w:r>
          <w:rPr>
            <w:noProof/>
            <w:webHidden/>
          </w:rPr>
          <w:tab/>
        </w:r>
        <w:r>
          <w:rPr>
            <w:noProof/>
            <w:webHidden/>
          </w:rPr>
          <w:fldChar w:fldCharType="begin"/>
        </w:r>
        <w:r>
          <w:rPr>
            <w:noProof/>
            <w:webHidden/>
          </w:rPr>
          <w:instrText xml:space="preserve"> PAGEREF _Toc31395501 \h </w:instrText>
        </w:r>
      </w:ins>
      <w:r>
        <w:rPr>
          <w:noProof/>
          <w:webHidden/>
        </w:rPr>
      </w:r>
      <w:r>
        <w:rPr>
          <w:noProof/>
          <w:webHidden/>
        </w:rPr>
        <w:fldChar w:fldCharType="separate"/>
      </w:r>
      <w:ins w:id="344" w:author="Igor P" w:date="2020-08-17T18:39:00Z">
        <w:r w:rsidR="000C25BD">
          <w:rPr>
            <w:noProof/>
            <w:webHidden/>
          </w:rPr>
          <w:t>59</w:t>
        </w:r>
      </w:ins>
      <w:ins w:id="345" w:author="Igor P" w:date="2020-01-31T20:36:00Z">
        <w:r>
          <w:rPr>
            <w:noProof/>
            <w:webHidden/>
          </w:rPr>
          <w:fldChar w:fldCharType="end"/>
        </w:r>
        <w:r w:rsidRPr="00992BBB">
          <w:rPr>
            <w:rStyle w:val="Hyperlink"/>
            <w:noProof/>
          </w:rPr>
          <w:fldChar w:fldCharType="end"/>
        </w:r>
      </w:ins>
    </w:p>
    <w:p w14:paraId="58E98CA0" w14:textId="346F5954" w:rsidR="002D4E43" w:rsidRDefault="002D4E43">
      <w:pPr>
        <w:pStyle w:val="TOC4"/>
        <w:tabs>
          <w:tab w:val="right" w:leader="dot" w:pos="9062"/>
        </w:tabs>
        <w:rPr>
          <w:ins w:id="346" w:author="Igor P" w:date="2020-01-31T20:36:00Z"/>
          <w:rFonts w:asciiTheme="minorHAnsi" w:eastAsiaTheme="minorEastAsia" w:hAnsiTheme="minorHAnsi" w:cstheme="minorBidi"/>
          <w:noProof/>
          <w:sz w:val="22"/>
          <w:szCs w:val="22"/>
        </w:rPr>
      </w:pPr>
      <w:ins w:id="347"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"_Toc31395502"</w:instrText>
        </w:r>
        <w:r w:rsidRPr="00992BBB">
          <w:rPr>
            <w:rStyle w:val="Hyperlink"/>
            <w:noProof/>
          </w:rPr>
          <w:instrText xml:space="preserve"> </w:instrText>
        </w:r>
        <w:r w:rsidRPr="00992BBB">
          <w:rPr>
            <w:rStyle w:val="Hyperlink"/>
            <w:noProof/>
          </w:rPr>
          <w:fldChar w:fldCharType="separate"/>
        </w:r>
        <w:r w:rsidRPr="00992BBB">
          <w:rPr>
            <w:rStyle w:val="Hyperlink"/>
            <w:noProof/>
          </w:rPr>
          <w:t>IXA_MOL_CreateStereoTetrahedron</w:t>
        </w:r>
        <w:r>
          <w:rPr>
            <w:noProof/>
            <w:webHidden/>
          </w:rPr>
          <w:tab/>
        </w:r>
        <w:r>
          <w:rPr>
            <w:noProof/>
            <w:webHidden/>
          </w:rPr>
          <w:fldChar w:fldCharType="begin"/>
        </w:r>
        <w:r>
          <w:rPr>
            <w:noProof/>
            <w:webHidden/>
          </w:rPr>
          <w:instrText xml:space="preserve"> PAGEREF _Toc31395502 \h </w:instrText>
        </w:r>
      </w:ins>
      <w:r>
        <w:rPr>
          <w:noProof/>
          <w:webHidden/>
        </w:rPr>
      </w:r>
      <w:r>
        <w:rPr>
          <w:noProof/>
          <w:webHidden/>
        </w:rPr>
        <w:fldChar w:fldCharType="separate"/>
      </w:r>
      <w:ins w:id="348" w:author="Igor P" w:date="2020-08-17T18:39:00Z">
        <w:r w:rsidR="000C25BD">
          <w:rPr>
            <w:noProof/>
            <w:webHidden/>
          </w:rPr>
          <w:t>60</w:t>
        </w:r>
      </w:ins>
      <w:ins w:id="349" w:author="Igor P" w:date="2020-01-31T20:36:00Z">
        <w:r>
          <w:rPr>
            <w:noProof/>
            <w:webHidden/>
          </w:rPr>
          <w:fldChar w:fldCharType="end"/>
        </w:r>
        <w:r w:rsidRPr="00992BBB">
          <w:rPr>
            <w:rStyle w:val="Hyperlink"/>
            <w:noProof/>
          </w:rPr>
          <w:fldChar w:fldCharType="end"/>
        </w:r>
      </w:ins>
    </w:p>
    <w:p w14:paraId="12C4AE9E" w14:textId="00176861" w:rsidR="002D4E43" w:rsidRDefault="002D4E43">
      <w:pPr>
        <w:pStyle w:val="TOC4"/>
        <w:tabs>
          <w:tab w:val="right" w:leader="dot" w:pos="9062"/>
        </w:tabs>
        <w:rPr>
          <w:ins w:id="350" w:author="Igor P" w:date="2020-01-31T20:36:00Z"/>
          <w:rFonts w:asciiTheme="minorHAnsi" w:eastAsiaTheme="minorEastAsia" w:hAnsiTheme="minorHAnsi" w:cstheme="minorBidi"/>
          <w:noProof/>
          <w:sz w:val="22"/>
          <w:szCs w:val="22"/>
        </w:rPr>
      </w:pPr>
      <w:ins w:id="351"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"_Toc31395503"</w:instrText>
        </w:r>
        <w:r w:rsidRPr="00992BBB">
          <w:rPr>
            <w:rStyle w:val="Hyperlink"/>
            <w:noProof/>
          </w:rPr>
          <w:instrText xml:space="preserve"> </w:instrText>
        </w:r>
        <w:r w:rsidRPr="00992BBB">
          <w:rPr>
            <w:rStyle w:val="Hyperlink"/>
            <w:noProof/>
          </w:rPr>
          <w:fldChar w:fldCharType="separate"/>
        </w:r>
        <w:r w:rsidRPr="00992BBB">
          <w:rPr>
            <w:rStyle w:val="Hyperlink"/>
            <w:noProof/>
          </w:rPr>
          <w:t>IXA_MOL_CreateStereoRectangle</w:t>
        </w:r>
        <w:r>
          <w:rPr>
            <w:noProof/>
            <w:webHidden/>
          </w:rPr>
          <w:tab/>
        </w:r>
        <w:r>
          <w:rPr>
            <w:noProof/>
            <w:webHidden/>
          </w:rPr>
          <w:fldChar w:fldCharType="begin"/>
        </w:r>
        <w:r>
          <w:rPr>
            <w:noProof/>
            <w:webHidden/>
          </w:rPr>
          <w:instrText xml:space="preserve"> PAGEREF _Toc31395503 \h </w:instrText>
        </w:r>
      </w:ins>
      <w:r>
        <w:rPr>
          <w:noProof/>
          <w:webHidden/>
        </w:rPr>
      </w:r>
      <w:r>
        <w:rPr>
          <w:noProof/>
          <w:webHidden/>
        </w:rPr>
        <w:fldChar w:fldCharType="separate"/>
      </w:r>
      <w:ins w:id="352" w:author="Igor P" w:date="2020-08-17T18:39:00Z">
        <w:r w:rsidR="000C25BD">
          <w:rPr>
            <w:noProof/>
            <w:webHidden/>
          </w:rPr>
          <w:t>61</w:t>
        </w:r>
      </w:ins>
      <w:ins w:id="353" w:author="Igor P" w:date="2020-01-31T20:36:00Z">
        <w:r>
          <w:rPr>
            <w:noProof/>
            <w:webHidden/>
          </w:rPr>
          <w:fldChar w:fldCharType="end"/>
        </w:r>
        <w:r w:rsidRPr="00992BBB">
          <w:rPr>
            <w:rStyle w:val="Hyperlink"/>
            <w:noProof/>
          </w:rPr>
          <w:fldChar w:fldCharType="end"/>
        </w:r>
      </w:ins>
    </w:p>
    <w:p w14:paraId="1E6BAABC" w14:textId="6DC7F890" w:rsidR="002D4E43" w:rsidRDefault="002D4E43">
      <w:pPr>
        <w:pStyle w:val="TOC4"/>
        <w:tabs>
          <w:tab w:val="right" w:leader="dot" w:pos="9062"/>
        </w:tabs>
        <w:rPr>
          <w:ins w:id="354" w:author="Igor P" w:date="2020-01-31T20:36:00Z"/>
          <w:rFonts w:asciiTheme="minorHAnsi" w:eastAsiaTheme="minorEastAsia" w:hAnsiTheme="minorHAnsi" w:cstheme="minorBidi"/>
          <w:noProof/>
          <w:sz w:val="22"/>
          <w:szCs w:val="22"/>
        </w:rPr>
      </w:pPr>
      <w:ins w:id="355"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"_Toc31395504"</w:instrText>
        </w:r>
        <w:r w:rsidRPr="00992BBB">
          <w:rPr>
            <w:rStyle w:val="Hyperlink"/>
            <w:noProof/>
          </w:rPr>
          <w:instrText xml:space="preserve"> </w:instrText>
        </w:r>
        <w:r w:rsidRPr="00992BBB">
          <w:rPr>
            <w:rStyle w:val="Hyperlink"/>
            <w:noProof/>
          </w:rPr>
          <w:fldChar w:fldCharType="separate"/>
        </w:r>
        <w:r w:rsidRPr="00992BBB">
          <w:rPr>
            <w:rStyle w:val="Hyperlink"/>
            <w:noProof/>
          </w:rPr>
          <w:t>IXA_MOL_CreateStereoAntiRectangle</w:t>
        </w:r>
        <w:r>
          <w:rPr>
            <w:noProof/>
            <w:webHidden/>
          </w:rPr>
          <w:tab/>
        </w:r>
        <w:r>
          <w:rPr>
            <w:noProof/>
            <w:webHidden/>
          </w:rPr>
          <w:fldChar w:fldCharType="begin"/>
        </w:r>
        <w:r>
          <w:rPr>
            <w:noProof/>
            <w:webHidden/>
          </w:rPr>
          <w:instrText xml:space="preserve"> PAGEREF _Toc31395504 \h </w:instrText>
        </w:r>
      </w:ins>
      <w:r>
        <w:rPr>
          <w:noProof/>
          <w:webHidden/>
        </w:rPr>
      </w:r>
      <w:r>
        <w:rPr>
          <w:noProof/>
          <w:webHidden/>
        </w:rPr>
        <w:fldChar w:fldCharType="separate"/>
      </w:r>
      <w:ins w:id="356" w:author="Igor P" w:date="2020-08-17T18:39:00Z">
        <w:r w:rsidR="000C25BD">
          <w:rPr>
            <w:noProof/>
            <w:webHidden/>
          </w:rPr>
          <w:t>62</w:t>
        </w:r>
      </w:ins>
      <w:ins w:id="357" w:author="Igor P" w:date="2020-01-31T20:36:00Z">
        <w:r>
          <w:rPr>
            <w:noProof/>
            <w:webHidden/>
          </w:rPr>
          <w:fldChar w:fldCharType="end"/>
        </w:r>
        <w:r w:rsidRPr="00992BBB">
          <w:rPr>
            <w:rStyle w:val="Hyperlink"/>
            <w:noProof/>
          </w:rPr>
          <w:fldChar w:fldCharType="end"/>
        </w:r>
      </w:ins>
    </w:p>
    <w:p w14:paraId="23819EC7" w14:textId="706F6790" w:rsidR="002D4E43" w:rsidRDefault="002D4E43">
      <w:pPr>
        <w:pStyle w:val="TOC4"/>
        <w:tabs>
          <w:tab w:val="right" w:leader="dot" w:pos="9062"/>
        </w:tabs>
        <w:rPr>
          <w:ins w:id="358" w:author="Igor P" w:date="2020-01-31T20:36:00Z"/>
          <w:rFonts w:asciiTheme="minorHAnsi" w:eastAsiaTheme="minorEastAsia" w:hAnsiTheme="minorHAnsi" w:cstheme="minorBidi"/>
          <w:noProof/>
          <w:sz w:val="22"/>
          <w:szCs w:val="22"/>
        </w:rPr>
      </w:pPr>
      <w:ins w:id="359"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"_Toc31395505"</w:instrText>
        </w:r>
        <w:r w:rsidRPr="00992BBB">
          <w:rPr>
            <w:rStyle w:val="Hyperlink"/>
            <w:noProof/>
          </w:rPr>
          <w:instrText xml:space="preserve"> </w:instrText>
        </w:r>
        <w:r w:rsidRPr="00992BBB">
          <w:rPr>
            <w:rStyle w:val="Hyperlink"/>
            <w:noProof/>
          </w:rPr>
          <w:fldChar w:fldCharType="separate"/>
        </w:r>
        <w:r w:rsidRPr="00992BBB">
          <w:rPr>
            <w:rStyle w:val="Hyperlink"/>
            <w:noProof/>
          </w:rPr>
          <w:t>IXA_MOL_SetStereoParity</w:t>
        </w:r>
        <w:r>
          <w:rPr>
            <w:noProof/>
            <w:webHidden/>
          </w:rPr>
          <w:tab/>
        </w:r>
        <w:r>
          <w:rPr>
            <w:noProof/>
            <w:webHidden/>
          </w:rPr>
          <w:fldChar w:fldCharType="begin"/>
        </w:r>
        <w:r>
          <w:rPr>
            <w:noProof/>
            <w:webHidden/>
          </w:rPr>
          <w:instrText xml:space="preserve"> PAGEREF _Toc31395505 \h </w:instrText>
        </w:r>
      </w:ins>
      <w:r>
        <w:rPr>
          <w:noProof/>
          <w:webHidden/>
        </w:rPr>
      </w:r>
      <w:r>
        <w:rPr>
          <w:noProof/>
          <w:webHidden/>
        </w:rPr>
        <w:fldChar w:fldCharType="separate"/>
      </w:r>
      <w:ins w:id="360" w:author="Igor P" w:date="2020-08-17T18:39:00Z">
        <w:r w:rsidR="000C25BD">
          <w:rPr>
            <w:noProof/>
            <w:webHidden/>
          </w:rPr>
          <w:t>64</w:t>
        </w:r>
      </w:ins>
      <w:ins w:id="361" w:author="Igor P" w:date="2020-01-31T20:36:00Z">
        <w:r>
          <w:rPr>
            <w:noProof/>
            <w:webHidden/>
          </w:rPr>
          <w:fldChar w:fldCharType="end"/>
        </w:r>
        <w:r w:rsidRPr="00992BBB">
          <w:rPr>
            <w:rStyle w:val="Hyperlink"/>
            <w:noProof/>
          </w:rPr>
          <w:fldChar w:fldCharType="end"/>
        </w:r>
      </w:ins>
    </w:p>
    <w:p w14:paraId="3EB4FFC6" w14:textId="767EF00B" w:rsidR="002D4E43" w:rsidRDefault="002D4E43">
      <w:pPr>
        <w:pStyle w:val="TOC4"/>
        <w:tabs>
          <w:tab w:val="right" w:leader="dot" w:pos="9062"/>
        </w:tabs>
        <w:rPr>
          <w:ins w:id="362" w:author="Igor P" w:date="2020-01-31T20:36:00Z"/>
          <w:rFonts w:asciiTheme="minorHAnsi" w:eastAsiaTheme="minorEastAsia" w:hAnsiTheme="minorHAnsi" w:cstheme="minorBidi"/>
          <w:noProof/>
          <w:sz w:val="22"/>
          <w:szCs w:val="22"/>
        </w:rPr>
      </w:pPr>
      <w:ins w:id="363"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"_Toc31395506"</w:instrText>
        </w:r>
        <w:r w:rsidRPr="00992BBB">
          <w:rPr>
            <w:rStyle w:val="Hyperlink"/>
            <w:noProof/>
          </w:rPr>
          <w:instrText xml:space="preserve"> </w:instrText>
        </w:r>
        <w:r w:rsidRPr="00992BBB">
          <w:rPr>
            <w:rStyle w:val="Hyperlink"/>
            <w:noProof/>
          </w:rPr>
          <w:fldChar w:fldCharType="separate"/>
        </w:r>
        <w:r w:rsidRPr="00992BBB">
          <w:rPr>
            <w:rStyle w:val="Hyperlink"/>
            <w:noProof/>
          </w:rPr>
          <w:t>Functions to Add and Define Polymer Units</w:t>
        </w:r>
        <w:r>
          <w:rPr>
            <w:noProof/>
            <w:webHidden/>
          </w:rPr>
          <w:tab/>
        </w:r>
        <w:r>
          <w:rPr>
            <w:noProof/>
            <w:webHidden/>
          </w:rPr>
          <w:fldChar w:fldCharType="begin"/>
        </w:r>
        <w:r>
          <w:rPr>
            <w:noProof/>
            <w:webHidden/>
          </w:rPr>
          <w:instrText xml:space="preserve"> PAGEREF _Toc31395506 \h </w:instrText>
        </w:r>
      </w:ins>
      <w:r>
        <w:rPr>
          <w:noProof/>
          <w:webHidden/>
        </w:rPr>
      </w:r>
      <w:r>
        <w:rPr>
          <w:noProof/>
          <w:webHidden/>
        </w:rPr>
        <w:fldChar w:fldCharType="separate"/>
      </w:r>
      <w:ins w:id="364" w:author="Igor P" w:date="2020-08-17T18:39:00Z">
        <w:r w:rsidR="000C25BD">
          <w:rPr>
            <w:noProof/>
            <w:webHidden/>
          </w:rPr>
          <w:t>64</w:t>
        </w:r>
      </w:ins>
      <w:ins w:id="365" w:author="Igor P" w:date="2020-01-31T20:36:00Z">
        <w:r>
          <w:rPr>
            <w:noProof/>
            <w:webHidden/>
          </w:rPr>
          <w:fldChar w:fldCharType="end"/>
        </w:r>
        <w:r w:rsidRPr="00992BBB">
          <w:rPr>
            <w:rStyle w:val="Hyperlink"/>
            <w:noProof/>
          </w:rPr>
          <w:fldChar w:fldCharType="end"/>
        </w:r>
      </w:ins>
    </w:p>
    <w:p w14:paraId="40C533B5" w14:textId="69365EB1" w:rsidR="002D4E43" w:rsidRDefault="002D4E43">
      <w:pPr>
        <w:pStyle w:val="TOC4"/>
        <w:tabs>
          <w:tab w:val="right" w:leader="dot" w:pos="9062"/>
        </w:tabs>
        <w:rPr>
          <w:ins w:id="366" w:author="Igor P" w:date="2020-01-31T20:36:00Z"/>
          <w:rFonts w:asciiTheme="minorHAnsi" w:eastAsiaTheme="minorEastAsia" w:hAnsiTheme="minorHAnsi" w:cstheme="minorBidi"/>
          <w:noProof/>
          <w:sz w:val="22"/>
          <w:szCs w:val="22"/>
        </w:rPr>
      </w:pPr>
      <w:ins w:id="367"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"_Toc31395507"</w:instrText>
        </w:r>
        <w:r w:rsidRPr="00992BBB">
          <w:rPr>
            <w:rStyle w:val="Hyperlink"/>
            <w:noProof/>
          </w:rPr>
          <w:instrText xml:space="preserve"> </w:instrText>
        </w:r>
        <w:r w:rsidRPr="00992BBB">
          <w:rPr>
            <w:rStyle w:val="Hyperlink"/>
            <w:noProof/>
          </w:rPr>
          <w:fldChar w:fldCharType="separate"/>
        </w:r>
        <w:r w:rsidRPr="00992BBB">
          <w:rPr>
            <w:rStyle w:val="Hyperlink"/>
            <w:noProof/>
          </w:rPr>
          <w:t>IXA_MOL_CreatePolymerUnit (new in v. 1.06)</w:t>
        </w:r>
        <w:r>
          <w:rPr>
            <w:noProof/>
            <w:webHidden/>
          </w:rPr>
          <w:tab/>
        </w:r>
        <w:r>
          <w:rPr>
            <w:noProof/>
            <w:webHidden/>
          </w:rPr>
          <w:fldChar w:fldCharType="begin"/>
        </w:r>
        <w:r>
          <w:rPr>
            <w:noProof/>
            <w:webHidden/>
          </w:rPr>
          <w:instrText xml:space="preserve"> PAGEREF _Toc31395507 \h </w:instrText>
        </w:r>
      </w:ins>
      <w:r>
        <w:rPr>
          <w:noProof/>
          <w:webHidden/>
        </w:rPr>
      </w:r>
      <w:r>
        <w:rPr>
          <w:noProof/>
          <w:webHidden/>
        </w:rPr>
        <w:fldChar w:fldCharType="separate"/>
      </w:r>
      <w:ins w:id="368" w:author="Igor P" w:date="2020-08-17T18:39:00Z">
        <w:r w:rsidR="000C25BD">
          <w:rPr>
            <w:noProof/>
            <w:webHidden/>
          </w:rPr>
          <w:t>64</w:t>
        </w:r>
      </w:ins>
      <w:ins w:id="369" w:author="Igor P" w:date="2020-01-31T20:36:00Z">
        <w:r>
          <w:rPr>
            <w:noProof/>
            <w:webHidden/>
          </w:rPr>
          <w:fldChar w:fldCharType="end"/>
        </w:r>
        <w:r w:rsidRPr="00992BBB">
          <w:rPr>
            <w:rStyle w:val="Hyperlink"/>
            <w:noProof/>
          </w:rPr>
          <w:fldChar w:fldCharType="end"/>
        </w:r>
      </w:ins>
    </w:p>
    <w:p w14:paraId="685D8C5B" w14:textId="340BC9DA" w:rsidR="002D4E43" w:rsidRDefault="002D4E43">
      <w:pPr>
        <w:pStyle w:val="TOC4"/>
        <w:tabs>
          <w:tab w:val="right" w:leader="dot" w:pos="9062"/>
        </w:tabs>
        <w:rPr>
          <w:ins w:id="370" w:author="Igor P" w:date="2020-01-31T20:36:00Z"/>
          <w:rFonts w:asciiTheme="minorHAnsi" w:eastAsiaTheme="minorEastAsia" w:hAnsiTheme="minorHAnsi" w:cstheme="minorBidi"/>
          <w:noProof/>
          <w:sz w:val="22"/>
          <w:szCs w:val="22"/>
        </w:rPr>
      </w:pPr>
      <w:ins w:id="371"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"_Toc31395508"</w:instrText>
        </w:r>
        <w:r w:rsidRPr="00992BBB">
          <w:rPr>
            <w:rStyle w:val="Hyperlink"/>
            <w:noProof/>
          </w:rPr>
          <w:instrText xml:space="preserve"> </w:instrText>
        </w:r>
        <w:r w:rsidRPr="00992BBB">
          <w:rPr>
            <w:rStyle w:val="Hyperlink"/>
            <w:noProof/>
          </w:rPr>
          <w:fldChar w:fldCharType="separate"/>
        </w:r>
        <w:r w:rsidRPr="00992BBB">
          <w:rPr>
            <w:rStyle w:val="Hyperlink"/>
            <w:noProof/>
          </w:rPr>
          <w:t>IXA_MOL_GetPolymerUnitId (new in v. 1.06)</w:t>
        </w:r>
        <w:r>
          <w:rPr>
            <w:noProof/>
            <w:webHidden/>
          </w:rPr>
          <w:tab/>
        </w:r>
        <w:r>
          <w:rPr>
            <w:noProof/>
            <w:webHidden/>
          </w:rPr>
          <w:fldChar w:fldCharType="begin"/>
        </w:r>
        <w:r>
          <w:rPr>
            <w:noProof/>
            <w:webHidden/>
          </w:rPr>
          <w:instrText xml:space="preserve"> PAGEREF _Toc31395508 \h </w:instrText>
        </w:r>
      </w:ins>
      <w:r>
        <w:rPr>
          <w:noProof/>
          <w:webHidden/>
        </w:rPr>
      </w:r>
      <w:r>
        <w:rPr>
          <w:noProof/>
          <w:webHidden/>
        </w:rPr>
        <w:fldChar w:fldCharType="separate"/>
      </w:r>
      <w:ins w:id="372" w:author="Igor P" w:date="2020-08-17T18:39:00Z">
        <w:r w:rsidR="000C25BD">
          <w:rPr>
            <w:noProof/>
            <w:webHidden/>
          </w:rPr>
          <w:t>65</w:t>
        </w:r>
      </w:ins>
      <w:ins w:id="373" w:author="Igor P" w:date="2020-01-31T20:36:00Z">
        <w:r>
          <w:rPr>
            <w:noProof/>
            <w:webHidden/>
          </w:rPr>
          <w:fldChar w:fldCharType="end"/>
        </w:r>
        <w:r w:rsidRPr="00992BBB">
          <w:rPr>
            <w:rStyle w:val="Hyperlink"/>
            <w:noProof/>
          </w:rPr>
          <w:fldChar w:fldCharType="end"/>
        </w:r>
      </w:ins>
    </w:p>
    <w:p w14:paraId="67DE6496" w14:textId="41F0247B" w:rsidR="002D4E43" w:rsidRDefault="002D4E43">
      <w:pPr>
        <w:pStyle w:val="TOC4"/>
        <w:tabs>
          <w:tab w:val="right" w:leader="dot" w:pos="9062"/>
        </w:tabs>
        <w:rPr>
          <w:ins w:id="374" w:author="Igor P" w:date="2020-01-31T20:36:00Z"/>
          <w:rFonts w:asciiTheme="minorHAnsi" w:eastAsiaTheme="minorEastAsia" w:hAnsiTheme="minorHAnsi" w:cstheme="minorBidi"/>
          <w:noProof/>
          <w:sz w:val="22"/>
          <w:szCs w:val="22"/>
        </w:rPr>
      </w:pPr>
      <w:ins w:id="375"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"_Toc31395509"</w:instrText>
        </w:r>
        <w:r w:rsidRPr="00992BBB">
          <w:rPr>
            <w:rStyle w:val="Hyperlink"/>
            <w:noProof/>
          </w:rPr>
          <w:instrText xml:space="preserve"> </w:instrText>
        </w:r>
        <w:r w:rsidRPr="00992BBB">
          <w:rPr>
            <w:rStyle w:val="Hyperlink"/>
            <w:noProof/>
          </w:rPr>
          <w:fldChar w:fldCharType="separate"/>
        </w:r>
        <w:r w:rsidRPr="00992BBB">
          <w:rPr>
            <w:rStyle w:val="Hyperlink"/>
            <w:noProof/>
          </w:rPr>
          <w:t>IXA_MOL_GetPolymerUnitIndex (new in v. 1.06)</w:t>
        </w:r>
        <w:r>
          <w:rPr>
            <w:noProof/>
            <w:webHidden/>
          </w:rPr>
          <w:tab/>
        </w:r>
        <w:r>
          <w:rPr>
            <w:noProof/>
            <w:webHidden/>
          </w:rPr>
          <w:fldChar w:fldCharType="begin"/>
        </w:r>
        <w:r>
          <w:rPr>
            <w:noProof/>
            <w:webHidden/>
          </w:rPr>
          <w:instrText xml:space="preserve"> PAGEREF _Toc31395509 \h </w:instrText>
        </w:r>
      </w:ins>
      <w:r>
        <w:rPr>
          <w:noProof/>
          <w:webHidden/>
        </w:rPr>
      </w:r>
      <w:r>
        <w:rPr>
          <w:noProof/>
          <w:webHidden/>
        </w:rPr>
        <w:fldChar w:fldCharType="separate"/>
      </w:r>
      <w:ins w:id="376" w:author="Igor P" w:date="2020-08-17T18:39:00Z">
        <w:r w:rsidR="000C25BD">
          <w:rPr>
            <w:noProof/>
            <w:webHidden/>
          </w:rPr>
          <w:t>65</w:t>
        </w:r>
      </w:ins>
      <w:ins w:id="377" w:author="Igor P" w:date="2020-01-31T20:36:00Z">
        <w:r>
          <w:rPr>
            <w:noProof/>
            <w:webHidden/>
          </w:rPr>
          <w:fldChar w:fldCharType="end"/>
        </w:r>
        <w:r w:rsidRPr="00992BBB">
          <w:rPr>
            <w:rStyle w:val="Hyperlink"/>
            <w:noProof/>
          </w:rPr>
          <w:fldChar w:fldCharType="end"/>
        </w:r>
      </w:ins>
    </w:p>
    <w:p w14:paraId="59C5AD0D" w14:textId="03A7F0E0" w:rsidR="002D4E43" w:rsidRDefault="002D4E43">
      <w:pPr>
        <w:pStyle w:val="TOC4"/>
        <w:tabs>
          <w:tab w:val="right" w:leader="dot" w:pos="9062"/>
        </w:tabs>
        <w:rPr>
          <w:ins w:id="378" w:author="Igor P" w:date="2020-01-31T20:36:00Z"/>
          <w:rFonts w:asciiTheme="minorHAnsi" w:eastAsiaTheme="minorEastAsia" w:hAnsiTheme="minorHAnsi" w:cstheme="minorBidi"/>
          <w:noProof/>
          <w:sz w:val="22"/>
          <w:szCs w:val="22"/>
        </w:rPr>
      </w:pPr>
      <w:ins w:id="379"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"_Toc31395510"</w:instrText>
        </w:r>
        <w:r w:rsidRPr="00992BBB">
          <w:rPr>
            <w:rStyle w:val="Hyperlink"/>
            <w:noProof/>
          </w:rPr>
          <w:instrText xml:space="preserve"> </w:instrText>
        </w:r>
        <w:r w:rsidRPr="00992BBB">
          <w:rPr>
            <w:rStyle w:val="Hyperlink"/>
            <w:noProof/>
          </w:rPr>
          <w:fldChar w:fldCharType="separate"/>
        </w:r>
        <w:r w:rsidRPr="00992BBB">
          <w:rPr>
            <w:rStyle w:val="Hyperlink"/>
            <w:noProof/>
          </w:rPr>
          <w:t>IXA_MOL_SetPolymerUnit (new in v. 1.06)</w:t>
        </w:r>
        <w:r>
          <w:rPr>
            <w:noProof/>
            <w:webHidden/>
          </w:rPr>
          <w:tab/>
        </w:r>
        <w:r>
          <w:rPr>
            <w:noProof/>
            <w:webHidden/>
          </w:rPr>
          <w:fldChar w:fldCharType="begin"/>
        </w:r>
        <w:r>
          <w:rPr>
            <w:noProof/>
            <w:webHidden/>
          </w:rPr>
          <w:instrText xml:space="preserve"> PAGEREF _Toc31395510 \h </w:instrText>
        </w:r>
      </w:ins>
      <w:r>
        <w:rPr>
          <w:noProof/>
          <w:webHidden/>
        </w:rPr>
      </w:r>
      <w:r>
        <w:rPr>
          <w:noProof/>
          <w:webHidden/>
        </w:rPr>
        <w:fldChar w:fldCharType="separate"/>
      </w:r>
      <w:ins w:id="380" w:author="Igor P" w:date="2020-08-17T18:39:00Z">
        <w:r w:rsidR="000C25BD">
          <w:rPr>
            <w:noProof/>
            <w:webHidden/>
          </w:rPr>
          <w:t>65</w:t>
        </w:r>
      </w:ins>
      <w:ins w:id="381" w:author="Igor P" w:date="2020-01-31T20:36:00Z">
        <w:r>
          <w:rPr>
            <w:noProof/>
            <w:webHidden/>
          </w:rPr>
          <w:fldChar w:fldCharType="end"/>
        </w:r>
        <w:r w:rsidRPr="00992BBB">
          <w:rPr>
            <w:rStyle w:val="Hyperlink"/>
            <w:noProof/>
          </w:rPr>
          <w:fldChar w:fldCharType="end"/>
        </w:r>
      </w:ins>
    </w:p>
    <w:p w14:paraId="0F8CAE68" w14:textId="4613CA5D" w:rsidR="002D4E43" w:rsidRDefault="002D4E43">
      <w:pPr>
        <w:pStyle w:val="TOC4"/>
        <w:tabs>
          <w:tab w:val="right" w:leader="dot" w:pos="9062"/>
        </w:tabs>
        <w:rPr>
          <w:ins w:id="382" w:author="Igor P" w:date="2020-01-31T20:36:00Z"/>
          <w:rFonts w:asciiTheme="minorHAnsi" w:eastAsiaTheme="minorEastAsia" w:hAnsiTheme="minorHAnsi" w:cstheme="minorBidi"/>
          <w:noProof/>
          <w:sz w:val="22"/>
          <w:szCs w:val="22"/>
        </w:rPr>
      </w:pPr>
      <w:ins w:id="383"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"_Toc31395511"</w:instrText>
        </w:r>
        <w:r w:rsidRPr="00992BBB">
          <w:rPr>
            <w:rStyle w:val="Hyperlink"/>
            <w:noProof/>
          </w:rPr>
          <w:instrText xml:space="preserve"> </w:instrText>
        </w:r>
        <w:r w:rsidRPr="00992BBB">
          <w:rPr>
            <w:rStyle w:val="Hyperlink"/>
            <w:noProof/>
          </w:rPr>
          <w:fldChar w:fldCharType="separate"/>
        </w:r>
        <w:r w:rsidRPr="00992BBB">
          <w:rPr>
            <w:rStyle w:val="Hyperlink"/>
            <w:noProof/>
          </w:rPr>
          <w:t>Functions to Navigate Within a Molecule</w:t>
        </w:r>
        <w:r>
          <w:rPr>
            <w:noProof/>
            <w:webHidden/>
          </w:rPr>
          <w:tab/>
        </w:r>
        <w:r>
          <w:rPr>
            <w:noProof/>
            <w:webHidden/>
          </w:rPr>
          <w:fldChar w:fldCharType="begin"/>
        </w:r>
        <w:r>
          <w:rPr>
            <w:noProof/>
            <w:webHidden/>
          </w:rPr>
          <w:instrText xml:space="preserve"> PAGEREF _Toc31395511 \h </w:instrText>
        </w:r>
      </w:ins>
      <w:r>
        <w:rPr>
          <w:noProof/>
          <w:webHidden/>
        </w:rPr>
      </w:r>
      <w:r>
        <w:rPr>
          <w:noProof/>
          <w:webHidden/>
        </w:rPr>
        <w:fldChar w:fldCharType="separate"/>
      </w:r>
      <w:ins w:id="384" w:author="Igor P" w:date="2020-08-17T18:39:00Z">
        <w:r w:rsidR="000C25BD">
          <w:rPr>
            <w:noProof/>
            <w:webHidden/>
          </w:rPr>
          <w:t>67</w:t>
        </w:r>
      </w:ins>
      <w:ins w:id="385" w:author="Igor P" w:date="2020-01-31T20:36:00Z">
        <w:r>
          <w:rPr>
            <w:noProof/>
            <w:webHidden/>
          </w:rPr>
          <w:fldChar w:fldCharType="end"/>
        </w:r>
        <w:r w:rsidRPr="00992BBB">
          <w:rPr>
            <w:rStyle w:val="Hyperlink"/>
            <w:noProof/>
          </w:rPr>
          <w:fldChar w:fldCharType="end"/>
        </w:r>
      </w:ins>
    </w:p>
    <w:p w14:paraId="230B87BA" w14:textId="47165724" w:rsidR="002D4E43" w:rsidRDefault="002D4E43">
      <w:pPr>
        <w:pStyle w:val="TOC4"/>
        <w:tabs>
          <w:tab w:val="right" w:leader="dot" w:pos="9062"/>
        </w:tabs>
        <w:rPr>
          <w:ins w:id="386" w:author="Igor P" w:date="2020-01-31T20:36:00Z"/>
          <w:rFonts w:asciiTheme="minorHAnsi" w:eastAsiaTheme="minorEastAsia" w:hAnsiTheme="minorHAnsi" w:cstheme="minorBidi"/>
          <w:noProof/>
          <w:sz w:val="22"/>
          <w:szCs w:val="22"/>
        </w:rPr>
      </w:pPr>
      <w:ins w:id="387"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"_Toc31395512"</w:instrText>
        </w:r>
        <w:r w:rsidRPr="00992BBB">
          <w:rPr>
            <w:rStyle w:val="Hyperlink"/>
            <w:noProof/>
          </w:rPr>
          <w:instrText xml:space="preserve"> </w:instrText>
        </w:r>
        <w:r w:rsidRPr="00992BBB">
          <w:rPr>
            <w:rStyle w:val="Hyperlink"/>
            <w:noProof/>
          </w:rPr>
          <w:fldChar w:fldCharType="separate"/>
        </w:r>
        <w:r w:rsidRPr="00992BBB">
          <w:rPr>
            <w:rStyle w:val="Hyperlink"/>
            <w:noProof/>
          </w:rPr>
          <w:t>IXA_MOL_GetNumAtoms</w:t>
        </w:r>
        <w:r>
          <w:rPr>
            <w:noProof/>
            <w:webHidden/>
          </w:rPr>
          <w:tab/>
        </w:r>
        <w:r>
          <w:rPr>
            <w:noProof/>
            <w:webHidden/>
          </w:rPr>
          <w:fldChar w:fldCharType="begin"/>
        </w:r>
        <w:r>
          <w:rPr>
            <w:noProof/>
            <w:webHidden/>
          </w:rPr>
          <w:instrText xml:space="preserve"> PAGEREF _Toc31395512 \h </w:instrText>
        </w:r>
      </w:ins>
      <w:r>
        <w:rPr>
          <w:noProof/>
          <w:webHidden/>
        </w:rPr>
      </w:r>
      <w:r>
        <w:rPr>
          <w:noProof/>
          <w:webHidden/>
        </w:rPr>
        <w:fldChar w:fldCharType="separate"/>
      </w:r>
      <w:ins w:id="388" w:author="Igor P" w:date="2020-08-17T18:39:00Z">
        <w:r w:rsidR="000C25BD">
          <w:rPr>
            <w:noProof/>
            <w:webHidden/>
          </w:rPr>
          <w:t>67</w:t>
        </w:r>
      </w:ins>
      <w:ins w:id="389" w:author="Igor P" w:date="2020-01-31T20:36:00Z">
        <w:r>
          <w:rPr>
            <w:noProof/>
            <w:webHidden/>
          </w:rPr>
          <w:fldChar w:fldCharType="end"/>
        </w:r>
        <w:r w:rsidRPr="00992BBB">
          <w:rPr>
            <w:rStyle w:val="Hyperlink"/>
            <w:noProof/>
          </w:rPr>
          <w:fldChar w:fldCharType="end"/>
        </w:r>
      </w:ins>
    </w:p>
    <w:p w14:paraId="0C62AA0A" w14:textId="5BD5C2EE" w:rsidR="002D4E43" w:rsidRDefault="002D4E43">
      <w:pPr>
        <w:pStyle w:val="TOC4"/>
        <w:tabs>
          <w:tab w:val="right" w:leader="dot" w:pos="9062"/>
        </w:tabs>
        <w:rPr>
          <w:ins w:id="390" w:author="Igor P" w:date="2020-01-31T20:36:00Z"/>
          <w:rFonts w:asciiTheme="minorHAnsi" w:eastAsiaTheme="minorEastAsia" w:hAnsiTheme="minorHAnsi" w:cstheme="minorBidi"/>
          <w:noProof/>
          <w:sz w:val="22"/>
          <w:szCs w:val="22"/>
        </w:rPr>
      </w:pPr>
      <w:ins w:id="391"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"_Toc31395513"</w:instrText>
        </w:r>
        <w:r w:rsidRPr="00992BBB">
          <w:rPr>
            <w:rStyle w:val="Hyperlink"/>
            <w:noProof/>
          </w:rPr>
          <w:instrText xml:space="preserve"> </w:instrText>
        </w:r>
        <w:r w:rsidRPr="00992BBB">
          <w:rPr>
            <w:rStyle w:val="Hyperlink"/>
            <w:noProof/>
          </w:rPr>
          <w:fldChar w:fldCharType="separate"/>
        </w:r>
        <w:r w:rsidRPr="00992BBB">
          <w:rPr>
            <w:rStyle w:val="Hyperlink"/>
            <w:noProof/>
          </w:rPr>
          <w:t>IXA_MOL_GetNumBonds</w:t>
        </w:r>
        <w:r>
          <w:rPr>
            <w:noProof/>
            <w:webHidden/>
          </w:rPr>
          <w:tab/>
        </w:r>
        <w:r>
          <w:rPr>
            <w:noProof/>
            <w:webHidden/>
          </w:rPr>
          <w:fldChar w:fldCharType="begin"/>
        </w:r>
        <w:r>
          <w:rPr>
            <w:noProof/>
            <w:webHidden/>
          </w:rPr>
          <w:instrText xml:space="preserve"> PAGEREF _Toc31395513 \h </w:instrText>
        </w:r>
      </w:ins>
      <w:r>
        <w:rPr>
          <w:noProof/>
          <w:webHidden/>
        </w:rPr>
      </w:r>
      <w:r>
        <w:rPr>
          <w:noProof/>
          <w:webHidden/>
        </w:rPr>
        <w:fldChar w:fldCharType="separate"/>
      </w:r>
      <w:ins w:id="392" w:author="Igor P" w:date="2020-08-17T18:39:00Z">
        <w:r w:rsidR="000C25BD">
          <w:rPr>
            <w:noProof/>
            <w:webHidden/>
          </w:rPr>
          <w:t>68</w:t>
        </w:r>
      </w:ins>
      <w:ins w:id="393" w:author="Igor P" w:date="2020-01-31T20:36:00Z">
        <w:r>
          <w:rPr>
            <w:noProof/>
            <w:webHidden/>
          </w:rPr>
          <w:fldChar w:fldCharType="end"/>
        </w:r>
        <w:r w:rsidRPr="00992BBB">
          <w:rPr>
            <w:rStyle w:val="Hyperlink"/>
            <w:noProof/>
          </w:rPr>
          <w:fldChar w:fldCharType="end"/>
        </w:r>
      </w:ins>
    </w:p>
    <w:p w14:paraId="4021EF57" w14:textId="5B8FFCEA" w:rsidR="002D4E43" w:rsidRDefault="002D4E43">
      <w:pPr>
        <w:pStyle w:val="TOC4"/>
        <w:tabs>
          <w:tab w:val="right" w:leader="dot" w:pos="9062"/>
        </w:tabs>
        <w:rPr>
          <w:ins w:id="394" w:author="Igor P" w:date="2020-01-31T20:36:00Z"/>
          <w:rFonts w:asciiTheme="minorHAnsi" w:eastAsiaTheme="minorEastAsia" w:hAnsiTheme="minorHAnsi" w:cstheme="minorBidi"/>
          <w:noProof/>
          <w:sz w:val="22"/>
          <w:szCs w:val="22"/>
        </w:rPr>
      </w:pPr>
      <w:ins w:id="395"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"_Toc31395514"</w:instrText>
        </w:r>
        <w:r w:rsidRPr="00992BBB">
          <w:rPr>
            <w:rStyle w:val="Hyperlink"/>
            <w:noProof/>
          </w:rPr>
          <w:instrText xml:space="preserve"> </w:instrText>
        </w:r>
        <w:r w:rsidRPr="00992BBB">
          <w:rPr>
            <w:rStyle w:val="Hyperlink"/>
            <w:noProof/>
          </w:rPr>
          <w:fldChar w:fldCharType="separate"/>
        </w:r>
        <w:r w:rsidRPr="00992BBB">
          <w:rPr>
            <w:rStyle w:val="Hyperlink"/>
            <w:noProof/>
          </w:rPr>
          <w:t>IXA_MOL_GetAtomId</w:t>
        </w:r>
        <w:r>
          <w:rPr>
            <w:noProof/>
            <w:webHidden/>
          </w:rPr>
          <w:tab/>
        </w:r>
        <w:r>
          <w:rPr>
            <w:noProof/>
            <w:webHidden/>
          </w:rPr>
          <w:fldChar w:fldCharType="begin"/>
        </w:r>
        <w:r>
          <w:rPr>
            <w:noProof/>
            <w:webHidden/>
          </w:rPr>
          <w:instrText xml:space="preserve"> PAGEREF _Toc31395514 \h </w:instrText>
        </w:r>
      </w:ins>
      <w:r>
        <w:rPr>
          <w:noProof/>
          <w:webHidden/>
        </w:rPr>
      </w:r>
      <w:r>
        <w:rPr>
          <w:noProof/>
          <w:webHidden/>
        </w:rPr>
        <w:fldChar w:fldCharType="separate"/>
      </w:r>
      <w:ins w:id="396" w:author="Igor P" w:date="2020-08-17T18:39:00Z">
        <w:r w:rsidR="000C25BD">
          <w:rPr>
            <w:noProof/>
            <w:webHidden/>
          </w:rPr>
          <w:t>68</w:t>
        </w:r>
      </w:ins>
      <w:ins w:id="397" w:author="Igor P" w:date="2020-01-31T20:36:00Z">
        <w:r>
          <w:rPr>
            <w:noProof/>
            <w:webHidden/>
          </w:rPr>
          <w:fldChar w:fldCharType="end"/>
        </w:r>
        <w:r w:rsidRPr="00992BBB">
          <w:rPr>
            <w:rStyle w:val="Hyperlink"/>
            <w:noProof/>
          </w:rPr>
          <w:fldChar w:fldCharType="end"/>
        </w:r>
      </w:ins>
    </w:p>
    <w:p w14:paraId="70E7AECD" w14:textId="502D54B0" w:rsidR="002D4E43" w:rsidRDefault="002D4E43">
      <w:pPr>
        <w:pStyle w:val="TOC4"/>
        <w:tabs>
          <w:tab w:val="right" w:leader="dot" w:pos="9062"/>
        </w:tabs>
        <w:rPr>
          <w:ins w:id="398" w:author="Igor P" w:date="2020-01-31T20:36:00Z"/>
          <w:rFonts w:asciiTheme="minorHAnsi" w:eastAsiaTheme="minorEastAsia" w:hAnsiTheme="minorHAnsi" w:cstheme="minorBidi"/>
          <w:noProof/>
          <w:sz w:val="22"/>
          <w:szCs w:val="22"/>
        </w:rPr>
      </w:pPr>
      <w:ins w:id="399"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"_Toc31395515"</w:instrText>
        </w:r>
        <w:r w:rsidRPr="00992BBB">
          <w:rPr>
            <w:rStyle w:val="Hyperlink"/>
            <w:noProof/>
          </w:rPr>
          <w:instrText xml:space="preserve"> </w:instrText>
        </w:r>
        <w:r w:rsidRPr="00992BBB">
          <w:rPr>
            <w:rStyle w:val="Hyperlink"/>
            <w:noProof/>
          </w:rPr>
          <w:fldChar w:fldCharType="separate"/>
        </w:r>
        <w:r w:rsidRPr="00992BBB">
          <w:rPr>
            <w:rStyle w:val="Hyperlink"/>
            <w:noProof/>
          </w:rPr>
          <w:t>IXA_MOL_GetBondId</w:t>
        </w:r>
        <w:r>
          <w:rPr>
            <w:noProof/>
            <w:webHidden/>
          </w:rPr>
          <w:tab/>
        </w:r>
        <w:r>
          <w:rPr>
            <w:noProof/>
            <w:webHidden/>
          </w:rPr>
          <w:fldChar w:fldCharType="begin"/>
        </w:r>
        <w:r>
          <w:rPr>
            <w:noProof/>
            <w:webHidden/>
          </w:rPr>
          <w:instrText xml:space="preserve"> PAGEREF _Toc31395515 \h </w:instrText>
        </w:r>
      </w:ins>
      <w:r>
        <w:rPr>
          <w:noProof/>
          <w:webHidden/>
        </w:rPr>
      </w:r>
      <w:r>
        <w:rPr>
          <w:noProof/>
          <w:webHidden/>
        </w:rPr>
        <w:fldChar w:fldCharType="separate"/>
      </w:r>
      <w:ins w:id="400" w:author="Igor P" w:date="2020-08-17T18:39:00Z">
        <w:r w:rsidR="000C25BD">
          <w:rPr>
            <w:noProof/>
            <w:webHidden/>
          </w:rPr>
          <w:t>69</w:t>
        </w:r>
      </w:ins>
      <w:ins w:id="401" w:author="Igor P" w:date="2020-01-31T20:36:00Z">
        <w:r>
          <w:rPr>
            <w:noProof/>
            <w:webHidden/>
          </w:rPr>
          <w:fldChar w:fldCharType="end"/>
        </w:r>
        <w:r w:rsidRPr="00992BBB">
          <w:rPr>
            <w:rStyle w:val="Hyperlink"/>
            <w:noProof/>
          </w:rPr>
          <w:fldChar w:fldCharType="end"/>
        </w:r>
      </w:ins>
    </w:p>
    <w:p w14:paraId="0329D248" w14:textId="64B727B8" w:rsidR="002D4E43" w:rsidRDefault="002D4E43">
      <w:pPr>
        <w:pStyle w:val="TOC4"/>
        <w:tabs>
          <w:tab w:val="right" w:leader="dot" w:pos="9062"/>
        </w:tabs>
        <w:rPr>
          <w:ins w:id="402" w:author="Igor P" w:date="2020-01-31T20:36:00Z"/>
          <w:rFonts w:asciiTheme="minorHAnsi" w:eastAsiaTheme="minorEastAsia" w:hAnsiTheme="minorHAnsi" w:cstheme="minorBidi"/>
          <w:noProof/>
          <w:sz w:val="22"/>
          <w:szCs w:val="22"/>
        </w:rPr>
      </w:pPr>
      <w:ins w:id="403"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"_Toc31395516"</w:instrText>
        </w:r>
        <w:r w:rsidRPr="00992BBB">
          <w:rPr>
            <w:rStyle w:val="Hyperlink"/>
            <w:noProof/>
          </w:rPr>
          <w:instrText xml:space="preserve"> </w:instrText>
        </w:r>
        <w:r w:rsidRPr="00992BBB">
          <w:rPr>
            <w:rStyle w:val="Hyperlink"/>
            <w:noProof/>
          </w:rPr>
          <w:fldChar w:fldCharType="separate"/>
        </w:r>
        <w:r w:rsidRPr="00992BBB">
          <w:rPr>
            <w:rStyle w:val="Hyperlink"/>
            <w:noProof/>
          </w:rPr>
          <w:t>IXA_MOL_GetAtomIndex</w:t>
        </w:r>
        <w:r>
          <w:rPr>
            <w:noProof/>
            <w:webHidden/>
          </w:rPr>
          <w:tab/>
        </w:r>
        <w:r>
          <w:rPr>
            <w:noProof/>
            <w:webHidden/>
          </w:rPr>
          <w:fldChar w:fldCharType="begin"/>
        </w:r>
        <w:r>
          <w:rPr>
            <w:noProof/>
            <w:webHidden/>
          </w:rPr>
          <w:instrText xml:space="preserve"> PAGEREF _Toc31395516 \h </w:instrText>
        </w:r>
      </w:ins>
      <w:r>
        <w:rPr>
          <w:noProof/>
          <w:webHidden/>
        </w:rPr>
      </w:r>
      <w:r>
        <w:rPr>
          <w:noProof/>
          <w:webHidden/>
        </w:rPr>
        <w:fldChar w:fldCharType="separate"/>
      </w:r>
      <w:ins w:id="404" w:author="Igor P" w:date="2020-08-17T18:39:00Z">
        <w:r w:rsidR="000C25BD">
          <w:rPr>
            <w:noProof/>
            <w:webHidden/>
          </w:rPr>
          <w:t>69</w:t>
        </w:r>
      </w:ins>
      <w:ins w:id="405" w:author="Igor P" w:date="2020-01-31T20:36:00Z">
        <w:r>
          <w:rPr>
            <w:noProof/>
            <w:webHidden/>
          </w:rPr>
          <w:fldChar w:fldCharType="end"/>
        </w:r>
        <w:r w:rsidRPr="00992BBB">
          <w:rPr>
            <w:rStyle w:val="Hyperlink"/>
            <w:noProof/>
          </w:rPr>
          <w:fldChar w:fldCharType="end"/>
        </w:r>
      </w:ins>
    </w:p>
    <w:p w14:paraId="7674C588" w14:textId="5DC762A0" w:rsidR="002D4E43" w:rsidRDefault="002D4E43">
      <w:pPr>
        <w:pStyle w:val="TOC4"/>
        <w:tabs>
          <w:tab w:val="right" w:leader="dot" w:pos="9062"/>
        </w:tabs>
        <w:rPr>
          <w:ins w:id="406" w:author="Igor P" w:date="2020-01-31T20:36:00Z"/>
          <w:rFonts w:asciiTheme="minorHAnsi" w:eastAsiaTheme="minorEastAsia" w:hAnsiTheme="minorHAnsi" w:cstheme="minorBidi"/>
          <w:noProof/>
          <w:sz w:val="22"/>
          <w:szCs w:val="22"/>
        </w:rPr>
      </w:pPr>
      <w:ins w:id="407"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"_Toc31395517"</w:instrText>
        </w:r>
        <w:r w:rsidRPr="00992BBB">
          <w:rPr>
            <w:rStyle w:val="Hyperlink"/>
            <w:noProof/>
          </w:rPr>
          <w:instrText xml:space="preserve"> </w:instrText>
        </w:r>
        <w:r w:rsidRPr="00992BBB">
          <w:rPr>
            <w:rStyle w:val="Hyperlink"/>
            <w:noProof/>
          </w:rPr>
          <w:fldChar w:fldCharType="separate"/>
        </w:r>
        <w:r w:rsidRPr="00992BBB">
          <w:rPr>
            <w:rStyle w:val="Hyperlink"/>
            <w:noProof/>
          </w:rPr>
          <w:t>IXA_MOL_GetBondIndex</w:t>
        </w:r>
        <w:r>
          <w:rPr>
            <w:noProof/>
            <w:webHidden/>
          </w:rPr>
          <w:tab/>
        </w:r>
        <w:r>
          <w:rPr>
            <w:noProof/>
            <w:webHidden/>
          </w:rPr>
          <w:fldChar w:fldCharType="begin"/>
        </w:r>
        <w:r>
          <w:rPr>
            <w:noProof/>
            <w:webHidden/>
          </w:rPr>
          <w:instrText xml:space="preserve"> PAGEREF _Toc31395517 \h </w:instrText>
        </w:r>
      </w:ins>
      <w:r>
        <w:rPr>
          <w:noProof/>
          <w:webHidden/>
        </w:rPr>
      </w:r>
      <w:r>
        <w:rPr>
          <w:noProof/>
          <w:webHidden/>
        </w:rPr>
        <w:fldChar w:fldCharType="separate"/>
      </w:r>
      <w:ins w:id="408" w:author="Igor P" w:date="2020-08-17T18:39:00Z">
        <w:r w:rsidR="000C25BD">
          <w:rPr>
            <w:noProof/>
            <w:webHidden/>
          </w:rPr>
          <w:t>70</w:t>
        </w:r>
      </w:ins>
      <w:ins w:id="409" w:author="Igor P" w:date="2020-01-31T20:36:00Z">
        <w:r>
          <w:rPr>
            <w:noProof/>
            <w:webHidden/>
          </w:rPr>
          <w:fldChar w:fldCharType="end"/>
        </w:r>
        <w:r w:rsidRPr="00992BBB">
          <w:rPr>
            <w:rStyle w:val="Hyperlink"/>
            <w:noProof/>
          </w:rPr>
          <w:fldChar w:fldCharType="end"/>
        </w:r>
      </w:ins>
    </w:p>
    <w:p w14:paraId="78CAE725" w14:textId="61ADAFB2" w:rsidR="002D4E43" w:rsidRDefault="002D4E43">
      <w:pPr>
        <w:pStyle w:val="TOC4"/>
        <w:tabs>
          <w:tab w:val="right" w:leader="dot" w:pos="9062"/>
        </w:tabs>
        <w:rPr>
          <w:ins w:id="410" w:author="Igor P" w:date="2020-01-31T20:36:00Z"/>
          <w:rFonts w:asciiTheme="minorHAnsi" w:eastAsiaTheme="minorEastAsia" w:hAnsiTheme="minorHAnsi" w:cstheme="minorBidi"/>
          <w:noProof/>
          <w:sz w:val="22"/>
          <w:szCs w:val="22"/>
        </w:rPr>
      </w:pPr>
      <w:ins w:id="411"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"_Toc31395518"</w:instrText>
        </w:r>
        <w:r w:rsidRPr="00992BBB">
          <w:rPr>
            <w:rStyle w:val="Hyperlink"/>
            <w:noProof/>
          </w:rPr>
          <w:instrText xml:space="preserve"> </w:instrText>
        </w:r>
        <w:r w:rsidRPr="00992BBB">
          <w:rPr>
            <w:rStyle w:val="Hyperlink"/>
            <w:noProof/>
          </w:rPr>
          <w:fldChar w:fldCharType="separate"/>
        </w:r>
        <w:r w:rsidRPr="00992BBB">
          <w:rPr>
            <w:rStyle w:val="Hyperlink"/>
            <w:noProof/>
          </w:rPr>
          <w:t>IXA_MOL_GetAtomNumBonds</w:t>
        </w:r>
        <w:r>
          <w:rPr>
            <w:noProof/>
            <w:webHidden/>
          </w:rPr>
          <w:tab/>
        </w:r>
        <w:r>
          <w:rPr>
            <w:noProof/>
            <w:webHidden/>
          </w:rPr>
          <w:fldChar w:fldCharType="begin"/>
        </w:r>
        <w:r>
          <w:rPr>
            <w:noProof/>
            <w:webHidden/>
          </w:rPr>
          <w:instrText xml:space="preserve"> PAGEREF _Toc31395518 \h </w:instrText>
        </w:r>
      </w:ins>
      <w:r>
        <w:rPr>
          <w:noProof/>
          <w:webHidden/>
        </w:rPr>
      </w:r>
      <w:r>
        <w:rPr>
          <w:noProof/>
          <w:webHidden/>
        </w:rPr>
        <w:fldChar w:fldCharType="separate"/>
      </w:r>
      <w:ins w:id="412" w:author="Igor P" w:date="2020-08-17T18:39:00Z">
        <w:r w:rsidR="000C25BD">
          <w:rPr>
            <w:noProof/>
            <w:webHidden/>
          </w:rPr>
          <w:t>71</w:t>
        </w:r>
      </w:ins>
      <w:ins w:id="413" w:author="Igor P" w:date="2020-01-31T20:36:00Z">
        <w:r>
          <w:rPr>
            <w:noProof/>
            <w:webHidden/>
          </w:rPr>
          <w:fldChar w:fldCharType="end"/>
        </w:r>
        <w:r w:rsidRPr="00992BBB">
          <w:rPr>
            <w:rStyle w:val="Hyperlink"/>
            <w:noProof/>
          </w:rPr>
          <w:fldChar w:fldCharType="end"/>
        </w:r>
      </w:ins>
    </w:p>
    <w:p w14:paraId="1B126736" w14:textId="534D3765" w:rsidR="002D4E43" w:rsidRDefault="002D4E43">
      <w:pPr>
        <w:pStyle w:val="TOC4"/>
        <w:tabs>
          <w:tab w:val="right" w:leader="dot" w:pos="9062"/>
        </w:tabs>
        <w:rPr>
          <w:ins w:id="414" w:author="Igor P" w:date="2020-01-31T20:36:00Z"/>
          <w:rFonts w:asciiTheme="minorHAnsi" w:eastAsiaTheme="minorEastAsia" w:hAnsiTheme="minorHAnsi" w:cstheme="minorBidi"/>
          <w:noProof/>
          <w:sz w:val="22"/>
          <w:szCs w:val="22"/>
        </w:rPr>
      </w:pPr>
      <w:ins w:id="415"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"_Toc31395519"</w:instrText>
        </w:r>
        <w:r w:rsidRPr="00992BBB">
          <w:rPr>
            <w:rStyle w:val="Hyperlink"/>
            <w:noProof/>
          </w:rPr>
          <w:instrText xml:space="preserve"> </w:instrText>
        </w:r>
        <w:r w:rsidRPr="00992BBB">
          <w:rPr>
            <w:rStyle w:val="Hyperlink"/>
            <w:noProof/>
          </w:rPr>
          <w:fldChar w:fldCharType="separate"/>
        </w:r>
        <w:r w:rsidRPr="00992BBB">
          <w:rPr>
            <w:rStyle w:val="Hyperlink"/>
            <w:noProof/>
          </w:rPr>
          <w:t>IXA_MOL_GetAtomBond</w:t>
        </w:r>
        <w:r>
          <w:rPr>
            <w:noProof/>
            <w:webHidden/>
          </w:rPr>
          <w:tab/>
        </w:r>
        <w:r>
          <w:rPr>
            <w:noProof/>
            <w:webHidden/>
          </w:rPr>
          <w:fldChar w:fldCharType="begin"/>
        </w:r>
        <w:r>
          <w:rPr>
            <w:noProof/>
            <w:webHidden/>
          </w:rPr>
          <w:instrText xml:space="preserve"> PAGEREF _Toc31395519 \h </w:instrText>
        </w:r>
      </w:ins>
      <w:r>
        <w:rPr>
          <w:noProof/>
          <w:webHidden/>
        </w:rPr>
      </w:r>
      <w:r>
        <w:rPr>
          <w:noProof/>
          <w:webHidden/>
        </w:rPr>
        <w:fldChar w:fldCharType="separate"/>
      </w:r>
      <w:ins w:id="416" w:author="Igor P" w:date="2020-08-17T18:39:00Z">
        <w:r w:rsidR="000C25BD">
          <w:rPr>
            <w:noProof/>
            <w:webHidden/>
          </w:rPr>
          <w:t>71</w:t>
        </w:r>
      </w:ins>
      <w:ins w:id="417" w:author="Igor P" w:date="2020-01-31T20:36:00Z">
        <w:r>
          <w:rPr>
            <w:noProof/>
            <w:webHidden/>
          </w:rPr>
          <w:fldChar w:fldCharType="end"/>
        </w:r>
        <w:r w:rsidRPr="00992BBB">
          <w:rPr>
            <w:rStyle w:val="Hyperlink"/>
            <w:noProof/>
          </w:rPr>
          <w:fldChar w:fldCharType="end"/>
        </w:r>
      </w:ins>
    </w:p>
    <w:p w14:paraId="2C0E4455" w14:textId="1119899D" w:rsidR="002D4E43" w:rsidRDefault="002D4E43">
      <w:pPr>
        <w:pStyle w:val="TOC4"/>
        <w:tabs>
          <w:tab w:val="right" w:leader="dot" w:pos="9062"/>
        </w:tabs>
        <w:rPr>
          <w:ins w:id="418" w:author="Igor P" w:date="2020-01-31T20:36:00Z"/>
          <w:rFonts w:asciiTheme="minorHAnsi" w:eastAsiaTheme="minorEastAsia" w:hAnsiTheme="minorHAnsi" w:cstheme="minorBidi"/>
          <w:noProof/>
          <w:sz w:val="22"/>
          <w:szCs w:val="22"/>
        </w:rPr>
      </w:pPr>
      <w:ins w:id="419"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"_Toc31395520"</w:instrText>
        </w:r>
        <w:r w:rsidRPr="00992BBB">
          <w:rPr>
            <w:rStyle w:val="Hyperlink"/>
            <w:noProof/>
          </w:rPr>
          <w:instrText xml:space="preserve"> </w:instrText>
        </w:r>
        <w:r w:rsidRPr="00992BBB">
          <w:rPr>
            <w:rStyle w:val="Hyperlink"/>
            <w:noProof/>
          </w:rPr>
          <w:fldChar w:fldCharType="separate"/>
        </w:r>
        <w:r w:rsidRPr="00992BBB">
          <w:rPr>
            <w:rStyle w:val="Hyperlink"/>
            <w:noProof/>
          </w:rPr>
          <w:t>IXA_MOL_GetCommonBond</w:t>
        </w:r>
        <w:r>
          <w:rPr>
            <w:noProof/>
            <w:webHidden/>
          </w:rPr>
          <w:tab/>
        </w:r>
        <w:r>
          <w:rPr>
            <w:noProof/>
            <w:webHidden/>
          </w:rPr>
          <w:fldChar w:fldCharType="begin"/>
        </w:r>
        <w:r>
          <w:rPr>
            <w:noProof/>
            <w:webHidden/>
          </w:rPr>
          <w:instrText xml:space="preserve"> PAGEREF _Toc31395520 \h </w:instrText>
        </w:r>
      </w:ins>
      <w:r>
        <w:rPr>
          <w:noProof/>
          <w:webHidden/>
        </w:rPr>
      </w:r>
      <w:r>
        <w:rPr>
          <w:noProof/>
          <w:webHidden/>
        </w:rPr>
        <w:fldChar w:fldCharType="separate"/>
      </w:r>
      <w:ins w:id="420" w:author="Igor P" w:date="2020-08-17T18:39:00Z">
        <w:r w:rsidR="000C25BD">
          <w:rPr>
            <w:noProof/>
            <w:webHidden/>
          </w:rPr>
          <w:t>72</w:t>
        </w:r>
      </w:ins>
      <w:ins w:id="421" w:author="Igor P" w:date="2020-01-31T20:36:00Z">
        <w:r>
          <w:rPr>
            <w:noProof/>
            <w:webHidden/>
          </w:rPr>
          <w:fldChar w:fldCharType="end"/>
        </w:r>
        <w:r w:rsidRPr="00992BBB">
          <w:rPr>
            <w:rStyle w:val="Hyperlink"/>
            <w:noProof/>
          </w:rPr>
          <w:fldChar w:fldCharType="end"/>
        </w:r>
      </w:ins>
    </w:p>
    <w:p w14:paraId="3A602FD2" w14:textId="5456AA70" w:rsidR="002D4E43" w:rsidRDefault="002D4E43">
      <w:pPr>
        <w:pStyle w:val="TOC4"/>
        <w:tabs>
          <w:tab w:val="right" w:leader="dot" w:pos="9062"/>
        </w:tabs>
        <w:rPr>
          <w:ins w:id="422" w:author="Igor P" w:date="2020-01-31T20:36:00Z"/>
          <w:rFonts w:asciiTheme="minorHAnsi" w:eastAsiaTheme="minorEastAsia" w:hAnsiTheme="minorHAnsi" w:cstheme="minorBidi"/>
          <w:noProof/>
          <w:sz w:val="22"/>
          <w:szCs w:val="22"/>
        </w:rPr>
      </w:pPr>
      <w:ins w:id="423"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"_Toc31395521"</w:instrText>
        </w:r>
        <w:r w:rsidRPr="00992BBB">
          <w:rPr>
            <w:rStyle w:val="Hyperlink"/>
            <w:noProof/>
          </w:rPr>
          <w:instrText xml:space="preserve"> </w:instrText>
        </w:r>
        <w:r w:rsidRPr="00992BBB">
          <w:rPr>
            <w:rStyle w:val="Hyperlink"/>
            <w:noProof/>
          </w:rPr>
          <w:fldChar w:fldCharType="separate"/>
        </w:r>
        <w:r w:rsidRPr="00992BBB">
          <w:rPr>
            <w:rStyle w:val="Hyperlink"/>
            <w:noProof/>
          </w:rPr>
          <w:t>IXA_MOL_GetBondAtom1</w:t>
        </w:r>
        <w:r>
          <w:rPr>
            <w:noProof/>
            <w:webHidden/>
          </w:rPr>
          <w:tab/>
        </w:r>
        <w:r>
          <w:rPr>
            <w:noProof/>
            <w:webHidden/>
          </w:rPr>
          <w:fldChar w:fldCharType="begin"/>
        </w:r>
        <w:r>
          <w:rPr>
            <w:noProof/>
            <w:webHidden/>
          </w:rPr>
          <w:instrText xml:space="preserve"> PAGEREF _Toc31395521 \h </w:instrText>
        </w:r>
      </w:ins>
      <w:r>
        <w:rPr>
          <w:noProof/>
          <w:webHidden/>
        </w:rPr>
      </w:r>
      <w:r>
        <w:rPr>
          <w:noProof/>
          <w:webHidden/>
        </w:rPr>
        <w:fldChar w:fldCharType="separate"/>
      </w:r>
      <w:ins w:id="424" w:author="Igor P" w:date="2020-08-17T18:39:00Z">
        <w:r w:rsidR="000C25BD">
          <w:rPr>
            <w:noProof/>
            <w:webHidden/>
          </w:rPr>
          <w:t>73</w:t>
        </w:r>
      </w:ins>
      <w:ins w:id="425" w:author="Igor P" w:date="2020-01-31T20:36:00Z">
        <w:r>
          <w:rPr>
            <w:noProof/>
            <w:webHidden/>
          </w:rPr>
          <w:fldChar w:fldCharType="end"/>
        </w:r>
        <w:r w:rsidRPr="00992BBB">
          <w:rPr>
            <w:rStyle w:val="Hyperlink"/>
            <w:noProof/>
          </w:rPr>
          <w:fldChar w:fldCharType="end"/>
        </w:r>
      </w:ins>
    </w:p>
    <w:p w14:paraId="171754F2" w14:textId="6308B186" w:rsidR="002D4E43" w:rsidRDefault="002D4E43">
      <w:pPr>
        <w:pStyle w:val="TOC4"/>
        <w:tabs>
          <w:tab w:val="right" w:leader="dot" w:pos="9062"/>
        </w:tabs>
        <w:rPr>
          <w:ins w:id="426" w:author="Igor P" w:date="2020-01-31T20:36:00Z"/>
          <w:rFonts w:asciiTheme="minorHAnsi" w:eastAsiaTheme="minorEastAsia" w:hAnsiTheme="minorHAnsi" w:cstheme="minorBidi"/>
          <w:noProof/>
          <w:sz w:val="22"/>
          <w:szCs w:val="22"/>
        </w:rPr>
      </w:pPr>
      <w:ins w:id="427"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"_Toc31395522"</w:instrText>
        </w:r>
        <w:r w:rsidRPr="00992BBB">
          <w:rPr>
            <w:rStyle w:val="Hyperlink"/>
            <w:noProof/>
          </w:rPr>
          <w:instrText xml:space="preserve"> </w:instrText>
        </w:r>
        <w:r w:rsidRPr="00992BBB">
          <w:rPr>
            <w:rStyle w:val="Hyperlink"/>
            <w:noProof/>
          </w:rPr>
          <w:fldChar w:fldCharType="separate"/>
        </w:r>
        <w:r w:rsidRPr="00992BBB">
          <w:rPr>
            <w:rStyle w:val="Hyperlink"/>
            <w:noProof/>
          </w:rPr>
          <w:t>IXA_MOL_GetBondAtom2</w:t>
        </w:r>
        <w:r>
          <w:rPr>
            <w:noProof/>
            <w:webHidden/>
          </w:rPr>
          <w:tab/>
        </w:r>
        <w:r>
          <w:rPr>
            <w:noProof/>
            <w:webHidden/>
          </w:rPr>
          <w:fldChar w:fldCharType="begin"/>
        </w:r>
        <w:r>
          <w:rPr>
            <w:noProof/>
            <w:webHidden/>
          </w:rPr>
          <w:instrText xml:space="preserve"> PAGEREF _Toc31395522 \h </w:instrText>
        </w:r>
      </w:ins>
      <w:r>
        <w:rPr>
          <w:noProof/>
          <w:webHidden/>
        </w:rPr>
      </w:r>
      <w:r>
        <w:rPr>
          <w:noProof/>
          <w:webHidden/>
        </w:rPr>
        <w:fldChar w:fldCharType="separate"/>
      </w:r>
      <w:ins w:id="428" w:author="Igor P" w:date="2020-08-17T18:39:00Z">
        <w:r w:rsidR="000C25BD">
          <w:rPr>
            <w:noProof/>
            <w:webHidden/>
          </w:rPr>
          <w:t>73</w:t>
        </w:r>
      </w:ins>
      <w:ins w:id="429" w:author="Igor P" w:date="2020-01-31T20:36:00Z">
        <w:r>
          <w:rPr>
            <w:noProof/>
            <w:webHidden/>
          </w:rPr>
          <w:fldChar w:fldCharType="end"/>
        </w:r>
        <w:r w:rsidRPr="00992BBB">
          <w:rPr>
            <w:rStyle w:val="Hyperlink"/>
            <w:noProof/>
          </w:rPr>
          <w:fldChar w:fldCharType="end"/>
        </w:r>
      </w:ins>
    </w:p>
    <w:p w14:paraId="75229097" w14:textId="1A65EFE1" w:rsidR="002D4E43" w:rsidRDefault="002D4E43">
      <w:pPr>
        <w:pStyle w:val="TOC4"/>
        <w:tabs>
          <w:tab w:val="right" w:leader="dot" w:pos="9062"/>
        </w:tabs>
        <w:rPr>
          <w:ins w:id="430" w:author="Igor P" w:date="2020-01-31T20:36:00Z"/>
          <w:rFonts w:asciiTheme="minorHAnsi" w:eastAsiaTheme="minorEastAsia" w:hAnsiTheme="minorHAnsi" w:cstheme="minorBidi"/>
          <w:noProof/>
          <w:sz w:val="22"/>
          <w:szCs w:val="22"/>
        </w:rPr>
      </w:pPr>
      <w:ins w:id="431"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"_Toc31395523"</w:instrText>
        </w:r>
        <w:r w:rsidRPr="00992BBB">
          <w:rPr>
            <w:rStyle w:val="Hyperlink"/>
            <w:noProof/>
          </w:rPr>
          <w:instrText xml:space="preserve"> </w:instrText>
        </w:r>
        <w:r w:rsidRPr="00992BBB">
          <w:rPr>
            <w:rStyle w:val="Hyperlink"/>
            <w:noProof/>
          </w:rPr>
          <w:fldChar w:fldCharType="separate"/>
        </w:r>
        <w:r w:rsidRPr="00992BBB">
          <w:rPr>
            <w:rStyle w:val="Hyperlink"/>
            <w:noProof/>
            <w:shd w:val="clear" w:color="auto" w:fill="F3F2EE"/>
          </w:rPr>
          <w:t>IXA_MOL_GetBondOtherAtom</w:t>
        </w:r>
        <w:r w:rsidRPr="00992BBB">
          <w:rPr>
            <w:rStyle w:val="Hyperlink"/>
            <w:noProof/>
          </w:rPr>
          <w:t xml:space="preserve"> (new in v. 1.06)</w:t>
        </w:r>
        <w:r>
          <w:rPr>
            <w:noProof/>
            <w:webHidden/>
          </w:rPr>
          <w:tab/>
        </w:r>
        <w:r>
          <w:rPr>
            <w:noProof/>
            <w:webHidden/>
          </w:rPr>
          <w:fldChar w:fldCharType="begin"/>
        </w:r>
        <w:r>
          <w:rPr>
            <w:noProof/>
            <w:webHidden/>
          </w:rPr>
          <w:instrText xml:space="preserve"> PAGEREF _Toc31395523 \h </w:instrText>
        </w:r>
      </w:ins>
      <w:r>
        <w:rPr>
          <w:noProof/>
          <w:webHidden/>
        </w:rPr>
      </w:r>
      <w:r>
        <w:rPr>
          <w:noProof/>
          <w:webHidden/>
        </w:rPr>
        <w:fldChar w:fldCharType="separate"/>
      </w:r>
      <w:ins w:id="432" w:author="Igor P" w:date="2020-08-17T18:39:00Z">
        <w:r w:rsidR="000C25BD">
          <w:rPr>
            <w:noProof/>
            <w:webHidden/>
          </w:rPr>
          <w:t>74</w:t>
        </w:r>
      </w:ins>
      <w:ins w:id="433" w:author="Igor P" w:date="2020-01-31T20:36:00Z">
        <w:r>
          <w:rPr>
            <w:noProof/>
            <w:webHidden/>
          </w:rPr>
          <w:fldChar w:fldCharType="end"/>
        </w:r>
        <w:r w:rsidRPr="00992BBB">
          <w:rPr>
            <w:rStyle w:val="Hyperlink"/>
            <w:noProof/>
          </w:rPr>
          <w:fldChar w:fldCharType="end"/>
        </w:r>
      </w:ins>
    </w:p>
    <w:p w14:paraId="4A11F867" w14:textId="2E913026" w:rsidR="002D4E43" w:rsidRDefault="002D4E43">
      <w:pPr>
        <w:pStyle w:val="TOC4"/>
        <w:tabs>
          <w:tab w:val="right" w:leader="dot" w:pos="9062"/>
        </w:tabs>
        <w:rPr>
          <w:ins w:id="434" w:author="Igor P" w:date="2020-01-31T20:36:00Z"/>
          <w:rFonts w:asciiTheme="minorHAnsi" w:eastAsiaTheme="minorEastAsia" w:hAnsiTheme="minorHAnsi" w:cstheme="minorBidi"/>
          <w:noProof/>
          <w:sz w:val="22"/>
          <w:szCs w:val="22"/>
        </w:rPr>
      </w:pPr>
      <w:ins w:id="435" w:author="Igor P" w:date="2020-01-31T20:36:00Z">
        <w:r w:rsidRPr="00992BBB">
          <w:rPr>
            <w:rStyle w:val="Hyperlink"/>
            <w:noProof/>
          </w:rPr>
          <w:lastRenderedPageBreak/>
          <w:fldChar w:fldCharType="begin"/>
        </w:r>
        <w:r w:rsidRPr="00992BBB">
          <w:rPr>
            <w:rStyle w:val="Hyperlink"/>
            <w:noProof/>
          </w:rPr>
          <w:instrText xml:space="preserve"> </w:instrText>
        </w:r>
        <w:r>
          <w:rPr>
            <w:noProof/>
          </w:rPr>
          <w:instrText>HYPERLINK \l "_Toc31395524"</w:instrText>
        </w:r>
        <w:r w:rsidRPr="00992BBB">
          <w:rPr>
            <w:rStyle w:val="Hyperlink"/>
            <w:noProof/>
          </w:rPr>
          <w:instrText xml:space="preserve"> </w:instrText>
        </w:r>
        <w:r w:rsidRPr="00992BBB">
          <w:rPr>
            <w:rStyle w:val="Hyperlink"/>
            <w:noProof/>
          </w:rPr>
          <w:fldChar w:fldCharType="separate"/>
        </w:r>
        <w:r w:rsidRPr="00992BBB">
          <w:rPr>
            <w:rStyle w:val="Hyperlink"/>
            <w:noProof/>
          </w:rPr>
          <w:t>Functions to Return Information About Atoms</w:t>
        </w:r>
        <w:r>
          <w:rPr>
            <w:noProof/>
            <w:webHidden/>
          </w:rPr>
          <w:tab/>
        </w:r>
        <w:r>
          <w:rPr>
            <w:noProof/>
            <w:webHidden/>
          </w:rPr>
          <w:fldChar w:fldCharType="begin"/>
        </w:r>
        <w:r>
          <w:rPr>
            <w:noProof/>
            <w:webHidden/>
          </w:rPr>
          <w:instrText xml:space="preserve"> PAGEREF _Toc31395524 \h </w:instrText>
        </w:r>
      </w:ins>
      <w:r>
        <w:rPr>
          <w:noProof/>
          <w:webHidden/>
        </w:rPr>
      </w:r>
      <w:r>
        <w:rPr>
          <w:noProof/>
          <w:webHidden/>
        </w:rPr>
        <w:fldChar w:fldCharType="separate"/>
      </w:r>
      <w:ins w:id="436" w:author="Igor P" w:date="2020-08-17T18:39:00Z">
        <w:r w:rsidR="000C25BD">
          <w:rPr>
            <w:noProof/>
            <w:webHidden/>
          </w:rPr>
          <w:t>75</w:t>
        </w:r>
      </w:ins>
      <w:ins w:id="437" w:author="Igor P" w:date="2020-01-31T20:36:00Z">
        <w:r>
          <w:rPr>
            <w:noProof/>
            <w:webHidden/>
          </w:rPr>
          <w:fldChar w:fldCharType="end"/>
        </w:r>
        <w:r w:rsidRPr="00992BBB">
          <w:rPr>
            <w:rStyle w:val="Hyperlink"/>
            <w:noProof/>
          </w:rPr>
          <w:fldChar w:fldCharType="end"/>
        </w:r>
      </w:ins>
    </w:p>
    <w:p w14:paraId="2E735186" w14:textId="4101457A" w:rsidR="002D4E43" w:rsidRDefault="002D4E43">
      <w:pPr>
        <w:pStyle w:val="TOC4"/>
        <w:tabs>
          <w:tab w:val="right" w:leader="dot" w:pos="9062"/>
        </w:tabs>
        <w:rPr>
          <w:ins w:id="438" w:author="Igor P" w:date="2020-01-31T20:36:00Z"/>
          <w:rFonts w:asciiTheme="minorHAnsi" w:eastAsiaTheme="minorEastAsia" w:hAnsiTheme="minorHAnsi" w:cstheme="minorBidi"/>
          <w:noProof/>
          <w:sz w:val="22"/>
          <w:szCs w:val="22"/>
        </w:rPr>
      </w:pPr>
      <w:ins w:id="439"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"_Toc31395525"</w:instrText>
        </w:r>
        <w:r w:rsidRPr="00992BBB">
          <w:rPr>
            <w:rStyle w:val="Hyperlink"/>
            <w:noProof/>
          </w:rPr>
          <w:instrText xml:space="preserve"> </w:instrText>
        </w:r>
        <w:r w:rsidRPr="00992BBB">
          <w:rPr>
            <w:rStyle w:val="Hyperlink"/>
            <w:noProof/>
          </w:rPr>
          <w:fldChar w:fldCharType="separate"/>
        </w:r>
        <w:r w:rsidRPr="00992BBB">
          <w:rPr>
            <w:rStyle w:val="Hyperlink"/>
            <w:noProof/>
          </w:rPr>
          <w:t>IXA_MOL_GetAtomElement</w:t>
        </w:r>
        <w:r>
          <w:rPr>
            <w:noProof/>
            <w:webHidden/>
          </w:rPr>
          <w:tab/>
        </w:r>
        <w:r>
          <w:rPr>
            <w:noProof/>
            <w:webHidden/>
          </w:rPr>
          <w:fldChar w:fldCharType="begin"/>
        </w:r>
        <w:r>
          <w:rPr>
            <w:noProof/>
            <w:webHidden/>
          </w:rPr>
          <w:instrText xml:space="preserve"> PAGEREF _Toc31395525 \h </w:instrText>
        </w:r>
      </w:ins>
      <w:r>
        <w:rPr>
          <w:noProof/>
          <w:webHidden/>
        </w:rPr>
      </w:r>
      <w:r>
        <w:rPr>
          <w:noProof/>
          <w:webHidden/>
        </w:rPr>
        <w:fldChar w:fldCharType="separate"/>
      </w:r>
      <w:ins w:id="440" w:author="Igor P" w:date="2020-08-17T18:39:00Z">
        <w:r w:rsidR="000C25BD">
          <w:rPr>
            <w:noProof/>
            <w:webHidden/>
          </w:rPr>
          <w:t>75</w:t>
        </w:r>
      </w:ins>
      <w:ins w:id="441" w:author="Igor P" w:date="2020-01-31T20:36:00Z">
        <w:r>
          <w:rPr>
            <w:noProof/>
            <w:webHidden/>
          </w:rPr>
          <w:fldChar w:fldCharType="end"/>
        </w:r>
        <w:r w:rsidRPr="00992BBB">
          <w:rPr>
            <w:rStyle w:val="Hyperlink"/>
            <w:noProof/>
          </w:rPr>
          <w:fldChar w:fldCharType="end"/>
        </w:r>
      </w:ins>
    </w:p>
    <w:p w14:paraId="190B4DCF" w14:textId="096FBCCB" w:rsidR="002D4E43" w:rsidRDefault="002D4E43">
      <w:pPr>
        <w:pStyle w:val="TOC4"/>
        <w:tabs>
          <w:tab w:val="right" w:leader="dot" w:pos="9062"/>
        </w:tabs>
        <w:rPr>
          <w:ins w:id="442" w:author="Igor P" w:date="2020-01-31T20:36:00Z"/>
          <w:rFonts w:asciiTheme="minorHAnsi" w:eastAsiaTheme="minorEastAsia" w:hAnsiTheme="minorHAnsi" w:cstheme="minorBidi"/>
          <w:noProof/>
          <w:sz w:val="22"/>
          <w:szCs w:val="22"/>
        </w:rPr>
      </w:pPr>
      <w:ins w:id="443"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"_Toc31395526"</w:instrText>
        </w:r>
        <w:r w:rsidRPr="00992BBB">
          <w:rPr>
            <w:rStyle w:val="Hyperlink"/>
            <w:noProof/>
          </w:rPr>
          <w:instrText xml:space="preserve"> </w:instrText>
        </w:r>
        <w:r w:rsidRPr="00992BBB">
          <w:rPr>
            <w:rStyle w:val="Hyperlink"/>
            <w:noProof/>
          </w:rPr>
          <w:fldChar w:fldCharType="separate"/>
        </w:r>
        <w:r w:rsidRPr="00992BBB">
          <w:rPr>
            <w:rStyle w:val="Hyperlink"/>
            <w:noProof/>
          </w:rPr>
          <w:t>IXA_MOL_GetAtomAtomicNumber</w:t>
        </w:r>
        <w:r>
          <w:rPr>
            <w:noProof/>
            <w:webHidden/>
          </w:rPr>
          <w:tab/>
        </w:r>
        <w:r>
          <w:rPr>
            <w:noProof/>
            <w:webHidden/>
          </w:rPr>
          <w:fldChar w:fldCharType="begin"/>
        </w:r>
        <w:r>
          <w:rPr>
            <w:noProof/>
            <w:webHidden/>
          </w:rPr>
          <w:instrText xml:space="preserve"> PAGEREF _Toc31395526 \h </w:instrText>
        </w:r>
      </w:ins>
      <w:r>
        <w:rPr>
          <w:noProof/>
          <w:webHidden/>
        </w:rPr>
      </w:r>
      <w:r>
        <w:rPr>
          <w:noProof/>
          <w:webHidden/>
        </w:rPr>
        <w:fldChar w:fldCharType="separate"/>
      </w:r>
      <w:ins w:id="444" w:author="Igor P" w:date="2020-08-17T18:39:00Z">
        <w:r w:rsidR="000C25BD">
          <w:rPr>
            <w:noProof/>
            <w:webHidden/>
          </w:rPr>
          <w:t>75</w:t>
        </w:r>
      </w:ins>
      <w:ins w:id="445" w:author="Igor P" w:date="2020-01-31T20:36:00Z">
        <w:r>
          <w:rPr>
            <w:noProof/>
            <w:webHidden/>
          </w:rPr>
          <w:fldChar w:fldCharType="end"/>
        </w:r>
        <w:r w:rsidRPr="00992BBB">
          <w:rPr>
            <w:rStyle w:val="Hyperlink"/>
            <w:noProof/>
          </w:rPr>
          <w:fldChar w:fldCharType="end"/>
        </w:r>
      </w:ins>
    </w:p>
    <w:p w14:paraId="61B4C6A7" w14:textId="0CDA249F" w:rsidR="002D4E43" w:rsidRDefault="002D4E43">
      <w:pPr>
        <w:pStyle w:val="TOC4"/>
        <w:tabs>
          <w:tab w:val="right" w:leader="dot" w:pos="9062"/>
        </w:tabs>
        <w:rPr>
          <w:ins w:id="446" w:author="Igor P" w:date="2020-01-31T20:36:00Z"/>
          <w:rFonts w:asciiTheme="minorHAnsi" w:eastAsiaTheme="minorEastAsia" w:hAnsiTheme="minorHAnsi" w:cstheme="minorBidi"/>
          <w:noProof/>
          <w:sz w:val="22"/>
          <w:szCs w:val="22"/>
        </w:rPr>
      </w:pPr>
      <w:ins w:id="447"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"_Toc31395527"</w:instrText>
        </w:r>
        <w:r w:rsidRPr="00992BBB">
          <w:rPr>
            <w:rStyle w:val="Hyperlink"/>
            <w:noProof/>
          </w:rPr>
          <w:instrText xml:space="preserve"> </w:instrText>
        </w:r>
        <w:r w:rsidRPr="00992BBB">
          <w:rPr>
            <w:rStyle w:val="Hyperlink"/>
            <w:noProof/>
          </w:rPr>
          <w:fldChar w:fldCharType="separate"/>
        </w:r>
        <w:r w:rsidRPr="00992BBB">
          <w:rPr>
            <w:rStyle w:val="Hyperlink"/>
            <w:noProof/>
          </w:rPr>
          <w:t>IXA_MOL_GetAtomMass</w:t>
        </w:r>
        <w:r>
          <w:rPr>
            <w:noProof/>
            <w:webHidden/>
          </w:rPr>
          <w:tab/>
        </w:r>
        <w:r>
          <w:rPr>
            <w:noProof/>
            <w:webHidden/>
          </w:rPr>
          <w:fldChar w:fldCharType="begin"/>
        </w:r>
        <w:r>
          <w:rPr>
            <w:noProof/>
            <w:webHidden/>
          </w:rPr>
          <w:instrText xml:space="preserve"> PAGEREF _Toc31395527 \h </w:instrText>
        </w:r>
      </w:ins>
      <w:r>
        <w:rPr>
          <w:noProof/>
          <w:webHidden/>
        </w:rPr>
      </w:r>
      <w:r>
        <w:rPr>
          <w:noProof/>
          <w:webHidden/>
        </w:rPr>
        <w:fldChar w:fldCharType="separate"/>
      </w:r>
      <w:ins w:id="448" w:author="Igor P" w:date="2020-08-17T18:39:00Z">
        <w:r w:rsidR="000C25BD">
          <w:rPr>
            <w:noProof/>
            <w:webHidden/>
          </w:rPr>
          <w:t>76</w:t>
        </w:r>
      </w:ins>
      <w:ins w:id="449" w:author="Igor P" w:date="2020-01-31T20:36:00Z">
        <w:r>
          <w:rPr>
            <w:noProof/>
            <w:webHidden/>
          </w:rPr>
          <w:fldChar w:fldCharType="end"/>
        </w:r>
        <w:r w:rsidRPr="00992BBB">
          <w:rPr>
            <w:rStyle w:val="Hyperlink"/>
            <w:noProof/>
          </w:rPr>
          <w:fldChar w:fldCharType="end"/>
        </w:r>
      </w:ins>
    </w:p>
    <w:p w14:paraId="6F35E74E" w14:textId="63B7FF66" w:rsidR="002D4E43" w:rsidRDefault="002D4E43">
      <w:pPr>
        <w:pStyle w:val="TOC4"/>
        <w:tabs>
          <w:tab w:val="right" w:leader="dot" w:pos="9062"/>
        </w:tabs>
        <w:rPr>
          <w:ins w:id="450" w:author="Igor P" w:date="2020-01-31T20:36:00Z"/>
          <w:rFonts w:asciiTheme="minorHAnsi" w:eastAsiaTheme="minorEastAsia" w:hAnsiTheme="minorHAnsi" w:cstheme="minorBidi"/>
          <w:noProof/>
          <w:sz w:val="22"/>
          <w:szCs w:val="22"/>
        </w:rPr>
      </w:pPr>
      <w:ins w:id="451"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"_Toc31395528"</w:instrText>
        </w:r>
        <w:r w:rsidRPr="00992BBB">
          <w:rPr>
            <w:rStyle w:val="Hyperlink"/>
            <w:noProof/>
          </w:rPr>
          <w:instrText xml:space="preserve"> </w:instrText>
        </w:r>
        <w:r w:rsidRPr="00992BBB">
          <w:rPr>
            <w:rStyle w:val="Hyperlink"/>
            <w:noProof/>
          </w:rPr>
          <w:fldChar w:fldCharType="separate"/>
        </w:r>
        <w:r w:rsidRPr="00992BBB">
          <w:rPr>
            <w:rStyle w:val="Hyperlink"/>
            <w:noProof/>
          </w:rPr>
          <w:t>IXA_MOL_GetAtomCharge</w:t>
        </w:r>
        <w:r>
          <w:rPr>
            <w:noProof/>
            <w:webHidden/>
          </w:rPr>
          <w:tab/>
        </w:r>
        <w:r>
          <w:rPr>
            <w:noProof/>
            <w:webHidden/>
          </w:rPr>
          <w:fldChar w:fldCharType="begin"/>
        </w:r>
        <w:r>
          <w:rPr>
            <w:noProof/>
            <w:webHidden/>
          </w:rPr>
          <w:instrText xml:space="preserve"> PAGEREF _Toc31395528 \h </w:instrText>
        </w:r>
      </w:ins>
      <w:r>
        <w:rPr>
          <w:noProof/>
          <w:webHidden/>
        </w:rPr>
      </w:r>
      <w:r>
        <w:rPr>
          <w:noProof/>
          <w:webHidden/>
        </w:rPr>
        <w:fldChar w:fldCharType="separate"/>
      </w:r>
      <w:ins w:id="452" w:author="Igor P" w:date="2020-08-17T18:39:00Z">
        <w:r w:rsidR="000C25BD">
          <w:rPr>
            <w:noProof/>
            <w:webHidden/>
          </w:rPr>
          <w:t>77</w:t>
        </w:r>
      </w:ins>
      <w:ins w:id="453" w:author="Igor P" w:date="2020-01-31T20:36:00Z">
        <w:r>
          <w:rPr>
            <w:noProof/>
            <w:webHidden/>
          </w:rPr>
          <w:fldChar w:fldCharType="end"/>
        </w:r>
        <w:r w:rsidRPr="00992BBB">
          <w:rPr>
            <w:rStyle w:val="Hyperlink"/>
            <w:noProof/>
          </w:rPr>
          <w:fldChar w:fldCharType="end"/>
        </w:r>
      </w:ins>
    </w:p>
    <w:p w14:paraId="01F79818" w14:textId="07EB1450" w:rsidR="002D4E43" w:rsidRDefault="002D4E43">
      <w:pPr>
        <w:pStyle w:val="TOC4"/>
        <w:tabs>
          <w:tab w:val="right" w:leader="dot" w:pos="9062"/>
        </w:tabs>
        <w:rPr>
          <w:ins w:id="454" w:author="Igor P" w:date="2020-01-31T20:36:00Z"/>
          <w:rFonts w:asciiTheme="minorHAnsi" w:eastAsiaTheme="minorEastAsia" w:hAnsiTheme="minorHAnsi" w:cstheme="minorBidi"/>
          <w:noProof/>
          <w:sz w:val="22"/>
          <w:szCs w:val="22"/>
        </w:rPr>
      </w:pPr>
      <w:ins w:id="455"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"_Toc31395529"</w:instrText>
        </w:r>
        <w:r w:rsidRPr="00992BBB">
          <w:rPr>
            <w:rStyle w:val="Hyperlink"/>
            <w:noProof/>
          </w:rPr>
          <w:instrText xml:space="preserve"> </w:instrText>
        </w:r>
        <w:r w:rsidRPr="00992BBB">
          <w:rPr>
            <w:rStyle w:val="Hyperlink"/>
            <w:noProof/>
          </w:rPr>
          <w:fldChar w:fldCharType="separate"/>
        </w:r>
        <w:r w:rsidRPr="00992BBB">
          <w:rPr>
            <w:rStyle w:val="Hyperlink"/>
            <w:noProof/>
          </w:rPr>
          <w:t>IXA_MOL_GetAtomRadical</w:t>
        </w:r>
        <w:r>
          <w:rPr>
            <w:noProof/>
            <w:webHidden/>
          </w:rPr>
          <w:tab/>
        </w:r>
        <w:r>
          <w:rPr>
            <w:noProof/>
            <w:webHidden/>
          </w:rPr>
          <w:fldChar w:fldCharType="begin"/>
        </w:r>
        <w:r>
          <w:rPr>
            <w:noProof/>
            <w:webHidden/>
          </w:rPr>
          <w:instrText xml:space="preserve"> PAGEREF _Toc31395529 \h </w:instrText>
        </w:r>
      </w:ins>
      <w:r>
        <w:rPr>
          <w:noProof/>
          <w:webHidden/>
        </w:rPr>
      </w:r>
      <w:r>
        <w:rPr>
          <w:noProof/>
          <w:webHidden/>
        </w:rPr>
        <w:fldChar w:fldCharType="separate"/>
      </w:r>
      <w:ins w:id="456" w:author="Igor P" w:date="2020-08-17T18:39:00Z">
        <w:r w:rsidR="000C25BD">
          <w:rPr>
            <w:noProof/>
            <w:webHidden/>
          </w:rPr>
          <w:t>77</w:t>
        </w:r>
      </w:ins>
      <w:ins w:id="457" w:author="Igor P" w:date="2020-01-31T20:36:00Z">
        <w:r>
          <w:rPr>
            <w:noProof/>
            <w:webHidden/>
          </w:rPr>
          <w:fldChar w:fldCharType="end"/>
        </w:r>
        <w:r w:rsidRPr="00992BBB">
          <w:rPr>
            <w:rStyle w:val="Hyperlink"/>
            <w:noProof/>
          </w:rPr>
          <w:fldChar w:fldCharType="end"/>
        </w:r>
      </w:ins>
    </w:p>
    <w:p w14:paraId="129294D5" w14:textId="4D48728C" w:rsidR="002D4E43" w:rsidRDefault="002D4E43">
      <w:pPr>
        <w:pStyle w:val="TOC4"/>
        <w:tabs>
          <w:tab w:val="right" w:leader="dot" w:pos="9062"/>
        </w:tabs>
        <w:rPr>
          <w:ins w:id="458" w:author="Igor P" w:date="2020-01-31T20:36:00Z"/>
          <w:rFonts w:asciiTheme="minorHAnsi" w:eastAsiaTheme="minorEastAsia" w:hAnsiTheme="minorHAnsi" w:cstheme="minorBidi"/>
          <w:noProof/>
          <w:sz w:val="22"/>
          <w:szCs w:val="22"/>
        </w:rPr>
      </w:pPr>
      <w:ins w:id="459"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"_Toc31395530"</w:instrText>
        </w:r>
        <w:r w:rsidRPr="00992BBB">
          <w:rPr>
            <w:rStyle w:val="Hyperlink"/>
            <w:noProof/>
          </w:rPr>
          <w:instrText xml:space="preserve"> </w:instrText>
        </w:r>
        <w:r w:rsidRPr="00992BBB">
          <w:rPr>
            <w:rStyle w:val="Hyperlink"/>
            <w:noProof/>
          </w:rPr>
          <w:fldChar w:fldCharType="separate"/>
        </w:r>
        <w:r w:rsidRPr="00992BBB">
          <w:rPr>
            <w:rStyle w:val="Hyperlink"/>
            <w:noProof/>
          </w:rPr>
          <w:t>IXA_MOL_GetAtomHydrogens</w:t>
        </w:r>
        <w:r>
          <w:rPr>
            <w:noProof/>
            <w:webHidden/>
          </w:rPr>
          <w:tab/>
        </w:r>
        <w:r>
          <w:rPr>
            <w:noProof/>
            <w:webHidden/>
          </w:rPr>
          <w:fldChar w:fldCharType="begin"/>
        </w:r>
        <w:r>
          <w:rPr>
            <w:noProof/>
            <w:webHidden/>
          </w:rPr>
          <w:instrText xml:space="preserve"> PAGEREF _Toc31395530 \h </w:instrText>
        </w:r>
      </w:ins>
      <w:r>
        <w:rPr>
          <w:noProof/>
          <w:webHidden/>
        </w:rPr>
      </w:r>
      <w:r>
        <w:rPr>
          <w:noProof/>
          <w:webHidden/>
        </w:rPr>
        <w:fldChar w:fldCharType="separate"/>
      </w:r>
      <w:ins w:id="460" w:author="Igor P" w:date="2020-08-17T18:39:00Z">
        <w:r w:rsidR="000C25BD">
          <w:rPr>
            <w:noProof/>
            <w:webHidden/>
          </w:rPr>
          <w:t>78</w:t>
        </w:r>
      </w:ins>
      <w:ins w:id="461" w:author="Igor P" w:date="2020-01-31T20:36:00Z">
        <w:r>
          <w:rPr>
            <w:noProof/>
            <w:webHidden/>
          </w:rPr>
          <w:fldChar w:fldCharType="end"/>
        </w:r>
        <w:r w:rsidRPr="00992BBB">
          <w:rPr>
            <w:rStyle w:val="Hyperlink"/>
            <w:noProof/>
          </w:rPr>
          <w:fldChar w:fldCharType="end"/>
        </w:r>
      </w:ins>
    </w:p>
    <w:p w14:paraId="1C646721" w14:textId="354E1B2E" w:rsidR="002D4E43" w:rsidRDefault="002D4E43">
      <w:pPr>
        <w:pStyle w:val="TOC4"/>
        <w:tabs>
          <w:tab w:val="right" w:leader="dot" w:pos="9062"/>
        </w:tabs>
        <w:rPr>
          <w:ins w:id="462" w:author="Igor P" w:date="2020-01-31T20:36:00Z"/>
          <w:rFonts w:asciiTheme="minorHAnsi" w:eastAsiaTheme="minorEastAsia" w:hAnsiTheme="minorHAnsi" w:cstheme="minorBidi"/>
          <w:noProof/>
          <w:sz w:val="22"/>
          <w:szCs w:val="22"/>
        </w:rPr>
      </w:pPr>
      <w:ins w:id="463"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"_Toc31395531"</w:instrText>
        </w:r>
        <w:r w:rsidRPr="00992BBB">
          <w:rPr>
            <w:rStyle w:val="Hyperlink"/>
            <w:noProof/>
          </w:rPr>
          <w:instrText xml:space="preserve"> </w:instrText>
        </w:r>
        <w:r w:rsidRPr="00992BBB">
          <w:rPr>
            <w:rStyle w:val="Hyperlink"/>
            <w:noProof/>
          </w:rPr>
          <w:fldChar w:fldCharType="separate"/>
        </w:r>
        <w:r w:rsidRPr="00992BBB">
          <w:rPr>
            <w:rStyle w:val="Hyperlink"/>
            <w:noProof/>
          </w:rPr>
          <w:t>IXA_MOL_GetAtomX</w:t>
        </w:r>
        <w:r>
          <w:rPr>
            <w:noProof/>
            <w:webHidden/>
          </w:rPr>
          <w:tab/>
        </w:r>
        <w:r>
          <w:rPr>
            <w:noProof/>
            <w:webHidden/>
          </w:rPr>
          <w:fldChar w:fldCharType="begin"/>
        </w:r>
        <w:r>
          <w:rPr>
            <w:noProof/>
            <w:webHidden/>
          </w:rPr>
          <w:instrText xml:space="preserve"> PAGEREF _Toc31395531 \h </w:instrText>
        </w:r>
      </w:ins>
      <w:r>
        <w:rPr>
          <w:noProof/>
          <w:webHidden/>
        </w:rPr>
      </w:r>
      <w:r>
        <w:rPr>
          <w:noProof/>
          <w:webHidden/>
        </w:rPr>
        <w:fldChar w:fldCharType="separate"/>
      </w:r>
      <w:ins w:id="464" w:author="Igor P" w:date="2020-08-17T18:39:00Z">
        <w:r w:rsidR="000C25BD">
          <w:rPr>
            <w:noProof/>
            <w:webHidden/>
          </w:rPr>
          <w:t>79</w:t>
        </w:r>
      </w:ins>
      <w:ins w:id="465" w:author="Igor P" w:date="2020-01-31T20:36:00Z">
        <w:r>
          <w:rPr>
            <w:noProof/>
            <w:webHidden/>
          </w:rPr>
          <w:fldChar w:fldCharType="end"/>
        </w:r>
        <w:r w:rsidRPr="00992BBB">
          <w:rPr>
            <w:rStyle w:val="Hyperlink"/>
            <w:noProof/>
          </w:rPr>
          <w:fldChar w:fldCharType="end"/>
        </w:r>
      </w:ins>
    </w:p>
    <w:p w14:paraId="52D52CDC" w14:textId="0959A52C" w:rsidR="002D4E43" w:rsidRDefault="002D4E43">
      <w:pPr>
        <w:pStyle w:val="TOC4"/>
        <w:tabs>
          <w:tab w:val="right" w:leader="dot" w:pos="9062"/>
        </w:tabs>
        <w:rPr>
          <w:ins w:id="466" w:author="Igor P" w:date="2020-01-31T20:36:00Z"/>
          <w:rFonts w:asciiTheme="minorHAnsi" w:eastAsiaTheme="minorEastAsia" w:hAnsiTheme="minorHAnsi" w:cstheme="minorBidi"/>
          <w:noProof/>
          <w:sz w:val="22"/>
          <w:szCs w:val="22"/>
        </w:rPr>
      </w:pPr>
      <w:ins w:id="467"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"_Toc31395532"</w:instrText>
        </w:r>
        <w:r w:rsidRPr="00992BBB">
          <w:rPr>
            <w:rStyle w:val="Hyperlink"/>
            <w:noProof/>
          </w:rPr>
          <w:instrText xml:space="preserve"> </w:instrText>
        </w:r>
        <w:r w:rsidRPr="00992BBB">
          <w:rPr>
            <w:rStyle w:val="Hyperlink"/>
            <w:noProof/>
          </w:rPr>
          <w:fldChar w:fldCharType="separate"/>
        </w:r>
        <w:r w:rsidRPr="00992BBB">
          <w:rPr>
            <w:rStyle w:val="Hyperlink"/>
            <w:noProof/>
          </w:rPr>
          <w:t>IXA_MOL_GetAtomY</w:t>
        </w:r>
        <w:r>
          <w:rPr>
            <w:noProof/>
            <w:webHidden/>
          </w:rPr>
          <w:tab/>
        </w:r>
        <w:r>
          <w:rPr>
            <w:noProof/>
            <w:webHidden/>
          </w:rPr>
          <w:fldChar w:fldCharType="begin"/>
        </w:r>
        <w:r>
          <w:rPr>
            <w:noProof/>
            <w:webHidden/>
          </w:rPr>
          <w:instrText xml:space="preserve"> PAGEREF _Toc31395532 \h </w:instrText>
        </w:r>
      </w:ins>
      <w:r>
        <w:rPr>
          <w:noProof/>
          <w:webHidden/>
        </w:rPr>
      </w:r>
      <w:r>
        <w:rPr>
          <w:noProof/>
          <w:webHidden/>
        </w:rPr>
        <w:fldChar w:fldCharType="separate"/>
      </w:r>
      <w:ins w:id="468" w:author="Igor P" w:date="2020-08-17T18:39:00Z">
        <w:r w:rsidR="000C25BD">
          <w:rPr>
            <w:noProof/>
            <w:webHidden/>
          </w:rPr>
          <w:t>79</w:t>
        </w:r>
      </w:ins>
      <w:ins w:id="469" w:author="Igor P" w:date="2020-01-31T20:36:00Z">
        <w:r>
          <w:rPr>
            <w:noProof/>
            <w:webHidden/>
          </w:rPr>
          <w:fldChar w:fldCharType="end"/>
        </w:r>
        <w:r w:rsidRPr="00992BBB">
          <w:rPr>
            <w:rStyle w:val="Hyperlink"/>
            <w:noProof/>
          </w:rPr>
          <w:fldChar w:fldCharType="end"/>
        </w:r>
      </w:ins>
    </w:p>
    <w:p w14:paraId="5726E5E3" w14:textId="71C671E5" w:rsidR="002D4E43" w:rsidRDefault="002D4E43">
      <w:pPr>
        <w:pStyle w:val="TOC4"/>
        <w:tabs>
          <w:tab w:val="right" w:leader="dot" w:pos="9062"/>
        </w:tabs>
        <w:rPr>
          <w:ins w:id="470" w:author="Igor P" w:date="2020-01-31T20:36:00Z"/>
          <w:rFonts w:asciiTheme="minorHAnsi" w:eastAsiaTheme="minorEastAsia" w:hAnsiTheme="minorHAnsi" w:cstheme="minorBidi"/>
          <w:noProof/>
          <w:sz w:val="22"/>
          <w:szCs w:val="22"/>
        </w:rPr>
      </w:pPr>
      <w:ins w:id="471"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"_Toc31395533"</w:instrText>
        </w:r>
        <w:r w:rsidRPr="00992BBB">
          <w:rPr>
            <w:rStyle w:val="Hyperlink"/>
            <w:noProof/>
          </w:rPr>
          <w:instrText xml:space="preserve"> </w:instrText>
        </w:r>
        <w:r w:rsidRPr="00992BBB">
          <w:rPr>
            <w:rStyle w:val="Hyperlink"/>
            <w:noProof/>
          </w:rPr>
          <w:fldChar w:fldCharType="separate"/>
        </w:r>
        <w:r w:rsidRPr="00992BBB">
          <w:rPr>
            <w:rStyle w:val="Hyperlink"/>
            <w:noProof/>
          </w:rPr>
          <w:t>IXA_MOL_GetAtomZ</w:t>
        </w:r>
        <w:r>
          <w:rPr>
            <w:noProof/>
            <w:webHidden/>
          </w:rPr>
          <w:tab/>
        </w:r>
        <w:r>
          <w:rPr>
            <w:noProof/>
            <w:webHidden/>
          </w:rPr>
          <w:fldChar w:fldCharType="begin"/>
        </w:r>
        <w:r>
          <w:rPr>
            <w:noProof/>
            <w:webHidden/>
          </w:rPr>
          <w:instrText xml:space="preserve"> PAGEREF _Toc31395533 \h </w:instrText>
        </w:r>
      </w:ins>
      <w:r>
        <w:rPr>
          <w:noProof/>
          <w:webHidden/>
        </w:rPr>
      </w:r>
      <w:r>
        <w:rPr>
          <w:noProof/>
          <w:webHidden/>
        </w:rPr>
        <w:fldChar w:fldCharType="separate"/>
      </w:r>
      <w:ins w:id="472" w:author="Igor P" w:date="2020-08-17T18:39:00Z">
        <w:r w:rsidR="000C25BD">
          <w:rPr>
            <w:noProof/>
            <w:webHidden/>
          </w:rPr>
          <w:t>80</w:t>
        </w:r>
      </w:ins>
      <w:ins w:id="473" w:author="Igor P" w:date="2020-01-31T20:36:00Z">
        <w:r>
          <w:rPr>
            <w:noProof/>
            <w:webHidden/>
          </w:rPr>
          <w:fldChar w:fldCharType="end"/>
        </w:r>
        <w:r w:rsidRPr="00992BBB">
          <w:rPr>
            <w:rStyle w:val="Hyperlink"/>
            <w:noProof/>
          </w:rPr>
          <w:fldChar w:fldCharType="end"/>
        </w:r>
      </w:ins>
    </w:p>
    <w:p w14:paraId="0A4E19DF" w14:textId="25BF23C0" w:rsidR="002D4E43" w:rsidRDefault="002D4E43">
      <w:pPr>
        <w:pStyle w:val="TOC4"/>
        <w:tabs>
          <w:tab w:val="right" w:leader="dot" w:pos="9062"/>
        </w:tabs>
        <w:rPr>
          <w:ins w:id="474" w:author="Igor P" w:date="2020-01-31T20:36:00Z"/>
          <w:rFonts w:asciiTheme="minorHAnsi" w:eastAsiaTheme="minorEastAsia" w:hAnsiTheme="minorHAnsi" w:cstheme="minorBidi"/>
          <w:noProof/>
          <w:sz w:val="22"/>
          <w:szCs w:val="22"/>
        </w:rPr>
      </w:pPr>
      <w:ins w:id="475"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"_Toc31395534"</w:instrText>
        </w:r>
        <w:r w:rsidRPr="00992BBB">
          <w:rPr>
            <w:rStyle w:val="Hyperlink"/>
            <w:noProof/>
          </w:rPr>
          <w:instrText xml:space="preserve"> </w:instrText>
        </w:r>
        <w:r w:rsidRPr="00992BBB">
          <w:rPr>
            <w:rStyle w:val="Hyperlink"/>
            <w:noProof/>
          </w:rPr>
          <w:fldChar w:fldCharType="separate"/>
        </w:r>
        <w:r w:rsidRPr="00992BBB">
          <w:rPr>
            <w:rStyle w:val="Hyperlink"/>
            <w:noProof/>
          </w:rPr>
          <w:t>Functions to Return Information About Bonds</w:t>
        </w:r>
        <w:r>
          <w:rPr>
            <w:noProof/>
            <w:webHidden/>
          </w:rPr>
          <w:tab/>
        </w:r>
        <w:r>
          <w:rPr>
            <w:noProof/>
            <w:webHidden/>
          </w:rPr>
          <w:fldChar w:fldCharType="begin"/>
        </w:r>
        <w:r>
          <w:rPr>
            <w:noProof/>
            <w:webHidden/>
          </w:rPr>
          <w:instrText xml:space="preserve"> PAGEREF _Toc31395534 \h </w:instrText>
        </w:r>
      </w:ins>
      <w:r>
        <w:rPr>
          <w:noProof/>
          <w:webHidden/>
        </w:rPr>
      </w:r>
      <w:r>
        <w:rPr>
          <w:noProof/>
          <w:webHidden/>
        </w:rPr>
        <w:fldChar w:fldCharType="separate"/>
      </w:r>
      <w:ins w:id="476" w:author="Igor P" w:date="2020-08-17T18:39:00Z">
        <w:r w:rsidR="000C25BD">
          <w:rPr>
            <w:noProof/>
            <w:webHidden/>
          </w:rPr>
          <w:t>80</w:t>
        </w:r>
      </w:ins>
      <w:ins w:id="477" w:author="Igor P" w:date="2020-01-31T20:36:00Z">
        <w:r>
          <w:rPr>
            <w:noProof/>
            <w:webHidden/>
          </w:rPr>
          <w:fldChar w:fldCharType="end"/>
        </w:r>
        <w:r w:rsidRPr="00992BBB">
          <w:rPr>
            <w:rStyle w:val="Hyperlink"/>
            <w:noProof/>
          </w:rPr>
          <w:fldChar w:fldCharType="end"/>
        </w:r>
      </w:ins>
    </w:p>
    <w:p w14:paraId="714342C5" w14:textId="0338D6DE" w:rsidR="002D4E43" w:rsidRDefault="002D4E43">
      <w:pPr>
        <w:pStyle w:val="TOC4"/>
        <w:tabs>
          <w:tab w:val="right" w:leader="dot" w:pos="9062"/>
        </w:tabs>
        <w:rPr>
          <w:ins w:id="478" w:author="Igor P" w:date="2020-01-31T20:36:00Z"/>
          <w:rFonts w:asciiTheme="minorHAnsi" w:eastAsiaTheme="minorEastAsia" w:hAnsiTheme="minorHAnsi" w:cstheme="minorBidi"/>
          <w:noProof/>
          <w:sz w:val="22"/>
          <w:szCs w:val="22"/>
        </w:rPr>
      </w:pPr>
      <w:ins w:id="479"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"_Toc31395535"</w:instrText>
        </w:r>
        <w:r w:rsidRPr="00992BBB">
          <w:rPr>
            <w:rStyle w:val="Hyperlink"/>
            <w:noProof/>
          </w:rPr>
          <w:instrText xml:space="preserve"> </w:instrText>
        </w:r>
        <w:r w:rsidRPr="00992BBB">
          <w:rPr>
            <w:rStyle w:val="Hyperlink"/>
            <w:noProof/>
          </w:rPr>
          <w:fldChar w:fldCharType="separate"/>
        </w:r>
        <w:r w:rsidRPr="00992BBB">
          <w:rPr>
            <w:rStyle w:val="Hyperlink"/>
            <w:noProof/>
          </w:rPr>
          <w:t>IXA_MOL_GetBondType</w:t>
        </w:r>
        <w:r>
          <w:rPr>
            <w:noProof/>
            <w:webHidden/>
          </w:rPr>
          <w:tab/>
        </w:r>
        <w:r>
          <w:rPr>
            <w:noProof/>
            <w:webHidden/>
          </w:rPr>
          <w:fldChar w:fldCharType="begin"/>
        </w:r>
        <w:r>
          <w:rPr>
            <w:noProof/>
            <w:webHidden/>
          </w:rPr>
          <w:instrText xml:space="preserve"> PAGEREF _Toc31395535 \h </w:instrText>
        </w:r>
      </w:ins>
      <w:r>
        <w:rPr>
          <w:noProof/>
          <w:webHidden/>
        </w:rPr>
      </w:r>
      <w:r>
        <w:rPr>
          <w:noProof/>
          <w:webHidden/>
        </w:rPr>
        <w:fldChar w:fldCharType="separate"/>
      </w:r>
      <w:ins w:id="480" w:author="Igor P" w:date="2020-08-17T18:39:00Z">
        <w:r w:rsidR="000C25BD">
          <w:rPr>
            <w:noProof/>
            <w:webHidden/>
          </w:rPr>
          <w:t>80</w:t>
        </w:r>
      </w:ins>
      <w:ins w:id="481" w:author="Igor P" w:date="2020-01-31T20:36:00Z">
        <w:r>
          <w:rPr>
            <w:noProof/>
            <w:webHidden/>
          </w:rPr>
          <w:fldChar w:fldCharType="end"/>
        </w:r>
        <w:r w:rsidRPr="00992BBB">
          <w:rPr>
            <w:rStyle w:val="Hyperlink"/>
            <w:noProof/>
          </w:rPr>
          <w:fldChar w:fldCharType="end"/>
        </w:r>
      </w:ins>
    </w:p>
    <w:p w14:paraId="3C6579B3" w14:textId="76A58A9D" w:rsidR="002D4E43" w:rsidRDefault="002D4E43">
      <w:pPr>
        <w:pStyle w:val="TOC4"/>
        <w:tabs>
          <w:tab w:val="right" w:leader="dot" w:pos="9062"/>
        </w:tabs>
        <w:rPr>
          <w:ins w:id="482" w:author="Igor P" w:date="2020-01-31T20:36:00Z"/>
          <w:rFonts w:asciiTheme="minorHAnsi" w:eastAsiaTheme="minorEastAsia" w:hAnsiTheme="minorHAnsi" w:cstheme="minorBidi"/>
          <w:noProof/>
          <w:sz w:val="22"/>
          <w:szCs w:val="22"/>
        </w:rPr>
      </w:pPr>
      <w:ins w:id="483"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"_Toc31395536"</w:instrText>
        </w:r>
        <w:r w:rsidRPr="00992BBB">
          <w:rPr>
            <w:rStyle w:val="Hyperlink"/>
            <w:noProof/>
          </w:rPr>
          <w:instrText xml:space="preserve"> </w:instrText>
        </w:r>
        <w:r w:rsidRPr="00992BBB">
          <w:rPr>
            <w:rStyle w:val="Hyperlink"/>
            <w:noProof/>
          </w:rPr>
          <w:fldChar w:fldCharType="separate"/>
        </w:r>
        <w:r w:rsidRPr="00992BBB">
          <w:rPr>
            <w:rStyle w:val="Hyperlink"/>
            <w:noProof/>
          </w:rPr>
          <w:t>IXA_MOL_GetBondWedge</w:t>
        </w:r>
        <w:r>
          <w:rPr>
            <w:noProof/>
            <w:webHidden/>
          </w:rPr>
          <w:tab/>
        </w:r>
        <w:r>
          <w:rPr>
            <w:noProof/>
            <w:webHidden/>
          </w:rPr>
          <w:fldChar w:fldCharType="begin"/>
        </w:r>
        <w:r>
          <w:rPr>
            <w:noProof/>
            <w:webHidden/>
          </w:rPr>
          <w:instrText xml:space="preserve"> PAGEREF _Toc31395536 \h </w:instrText>
        </w:r>
      </w:ins>
      <w:r>
        <w:rPr>
          <w:noProof/>
          <w:webHidden/>
        </w:rPr>
      </w:r>
      <w:r>
        <w:rPr>
          <w:noProof/>
          <w:webHidden/>
        </w:rPr>
        <w:fldChar w:fldCharType="separate"/>
      </w:r>
      <w:ins w:id="484" w:author="Igor P" w:date="2020-08-17T18:39:00Z">
        <w:r w:rsidR="000C25BD">
          <w:rPr>
            <w:noProof/>
            <w:webHidden/>
          </w:rPr>
          <w:t>81</w:t>
        </w:r>
      </w:ins>
      <w:ins w:id="485" w:author="Igor P" w:date="2020-01-31T20:36:00Z">
        <w:r>
          <w:rPr>
            <w:noProof/>
            <w:webHidden/>
          </w:rPr>
          <w:fldChar w:fldCharType="end"/>
        </w:r>
        <w:r w:rsidRPr="00992BBB">
          <w:rPr>
            <w:rStyle w:val="Hyperlink"/>
            <w:noProof/>
          </w:rPr>
          <w:fldChar w:fldCharType="end"/>
        </w:r>
      </w:ins>
    </w:p>
    <w:p w14:paraId="1BFAA4DE" w14:textId="36B3ACC1" w:rsidR="002D4E43" w:rsidRDefault="002D4E43">
      <w:pPr>
        <w:pStyle w:val="TOC4"/>
        <w:tabs>
          <w:tab w:val="right" w:leader="dot" w:pos="9062"/>
        </w:tabs>
        <w:rPr>
          <w:ins w:id="486" w:author="Igor P" w:date="2020-01-31T20:36:00Z"/>
          <w:rFonts w:asciiTheme="minorHAnsi" w:eastAsiaTheme="minorEastAsia" w:hAnsiTheme="minorHAnsi" w:cstheme="minorBidi"/>
          <w:noProof/>
          <w:sz w:val="22"/>
          <w:szCs w:val="22"/>
        </w:rPr>
      </w:pPr>
      <w:ins w:id="487"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"_Toc31395537"</w:instrText>
        </w:r>
        <w:r w:rsidRPr="00992BBB">
          <w:rPr>
            <w:rStyle w:val="Hyperlink"/>
            <w:noProof/>
          </w:rPr>
          <w:instrText xml:space="preserve"> </w:instrText>
        </w:r>
        <w:r w:rsidRPr="00992BBB">
          <w:rPr>
            <w:rStyle w:val="Hyperlink"/>
            <w:noProof/>
          </w:rPr>
          <w:fldChar w:fldCharType="separate"/>
        </w:r>
        <w:r w:rsidRPr="00992BBB">
          <w:rPr>
            <w:rStyle w:val="Hyperlink"/>
            <w:noProof/>
          </w:rPr>
          <w:t>IXA_MOL_GetDblBondConfig</w:t>
        </w:r>
        <w:r>
          <w:rPr>
            <w:noProof/>
            <w:webHidden/>
          </w:rPr>
          <w:tab/>
        </w:r>
        <w:r>
          <w:rPr>
            <w:noProof/>
            <w:webHidden/>
          </w:rPr>
          <w:fldChar w:fldCharType="begin"/>
        </w:r>
        <w:r>
          <w:rPr>
            <w:noProof/>
            <w:webHidden/>
          </w:rPr>
          <w:instrText xml:space="preserve"> PAGEREF _Toc31395537 \h </w:instrText>
        </w:r>
      </w:ins>
      <w:r>
        <w:rPr>
          <w:noProof/>
          <w:webHidden/>
        </w:rPr>
      </w:r>
      <w:r>
        <w:rPr>
          <w:noProof/>
          <w:webHidden/>
        </w:rPr>
        <w:fldChar w:fldCharType="separate"/>
      </w:r>
      <w:ins w:id="488" w:author="Igor P" w:date="2020-08-17T18:39:00Z">
        <w:r w:rsidR="000C25BD">
          <w:rPr>
            <w:noProof/>
            <w:webHidden/>
          </w:rPr>
          <w:t>82</w:t>
        </w:r>
      </w:ins>
      <w:ins w:id="489" w:author="Igor P" w:date="2020-01-31T20:36:00Z">
        <w:r>
          <w:rPr>
            <w:noProof/>
            <w:webHidden/>
          </w:rPr>
          <w:fldChar w:fldCharType="end"/>
        </w:r>
        <w:r w:rsidRPr="00992BBB">
          <w:rPr>
            <w:rStyle w:val="Hyperlink"/>
            <w:noProof/>
          </w:rPr>
          <w:fldChar w:fldCharType="end"/>
        </w:r>
      </w:ins>
    </w:p>
    <w:p w14:paraId="79938E25" w14:textId="19A15FB4" w:rsidR="002D4E43" w:rsidRDefault="002D4E43">
      <w:pPr>
        <w:pStyle w:val="TOC4"/>
        <w:tabs>
          <w:tab w:val="right" w:leader="dot" w:pos="9062"/>
        </w:tabs>
        <w:rPr>
          <w:ins w:id="490" w:author="Igor P" w:date="2020-01-31T20:36:00Z"/>
          <w:rFonts w:asciiTheme="minorHAnsi" w:eastAsiaTheme="minorEastAsia" w:hAnsiTheme="minorHAnsi" w:cstheme="minorBidi"/>
          <w:noProof/>
          <w:sz w:val="22"/>
          <w:szCs w:val="22"/>
        </w:rPr>
      </w:pPr>
      <w:ins w:id="491"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"_Toc31395538"</w:instrText>
        </w:r>
        <w:r w:rsidRPr="00992BBB">
          <w:rPr>
            <w:rStyle w:val="Hyperlink"/>
            <w:noProof/>
          </w:rPr>
          <w:instrText xml:space="preserve"> </w:instrText>
        </w:r>
        <w:r w:rsidRPr="00992BBB">
          <w:rPr>
            <w:rStyle w:val="Hyperlink"/>
            <w:noProof/>
          </w:rPr>
          <w:fldChar w:fldCharType="separate"/>
        </w:r>
        <w:r w:rsidRPr="00992BBB">
          <w:rPr>
            <w:rStyle w:val="Hyperlink"/>
            <w:noProof/>
          </w:rPr>
          <w:t>Functions to Return Information About Stereodescriptors</w:t>
        </w:r>
        <w:r>
          <w:rPr>
            <w:noProof/>
            <w:webHidden/>
          </w:rPr>
          <w:tab/>
        </w:r>
        <w:r>
          <w:rPr>
            <w:noProof/>
            <w:webHidden/>
          </w:rPr>
          <w:fldChar w:fldCharType="begin"/>
        </w:r>
        <w:r>
          <w:rPr>
            <w:noProof/>
            <w:webHidden/>
          </w:rPr>
          <w:instrText xml:space="preserve"> PAGEREF _Toc31395538 \h </w:instrText>
        </w:r>
      </w:ins>
      <w:r>
        <w:rPr>
          <w:noProof/>
          <w:webHidden/>
        </w:rPr>
      </w:r>
      <w:r>
        <w:rPr>
          <w:noProof/>
          <w:webHidden/>
        </w:rPr>
        <w:fldChar w:fldCharType="separate"/>
      </w:r>
      <w:ins w:id="492" w:author="Igor P" w:date="2020-08-17T18:39:00Z">
        <w:r w:rsidR="000C25BD">
          <w:rPr>
            <w:noProof/>
            <w:webHidden/>
          </w:rPr>
          <w:t>83</w:t>
        </w:r>
      </w:ins>
      <w:ins w:id="493" w:author="Igor P" w:date="2020-01-31T20:36:00Z">
        <w:r>
          <w:rPr>
            <w:noProof/>
            <w:webHidden/>
          </w:rPr>
          <w:fldChar w:fldCharType="end"/>
        </w:r>
        <w:r w:rsidRPr="00992BBB">
          <w:rPr>
            <w:rStyle w:val="Hyperlink"/>
            <w:noProof/>
          </w:rPr>
          <w:fldChar w:fldCharType="end"/>
        </w:r>
      </w:ins>
    </w:p>
    <w:p w14:paraId="2CC115CE" w14:textId="01BF34C3" w:rsidR="002D4E43" w:rsidRDefault="002D4E43">
      <w:pPr>
        <w:pStyle w:val="TOC4"/>
        <w:tabs>
          <w:tab w:val="right" w:leader="dot" w:pos="9062"/>
        </w:tabs>
        <w:rPr>
          <w:ins w:id="494" w:author="Igor P" w:date="2020-01-31T20:36:00Z"/>
          <w:rFonts w:asciiTheme="minorHAnsi" w:eastAsiaTheme="minorEastAsia" w:hAnsiTheme="minorHAnsi" w:cstheme="minorBidi"/>
          <w:noProof/>
          <w:sz w:val="22"/>
          <w:szCs w:val="22"/>
        </w:rPr>
      </w:pPr>
      <w:ins w:id="495"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"_Toc31395539"</w:instrText>
        </w:r>
        <w:r w:rsidRPr="00992BBB">
          <w:rPr>
            <w:rStyle w:val="Hyperlink"/>
            <w:noProof/>
          </w:rPr>
          <w:instrText xml:space="preserve"> </w:instrText>
        </w:r>
        <w:r w:rsidRPr="00992BBB">
          <w:rPr>
            <w:rStyle w:val="Hyperlink"/>
            <w:noProof/>
          </w:rPr>
          <w:fldChar w:fldCharType="separate"/>
        </w:r>
        <w:r w:rsidRPr="00992BBB">
          <w:rPr>
            <w:rStyle w:val="Hyperlink"/>
            <w:noProof/>
          </w:rPr>
          <w:t>IXA_MOL_GetNumStereos</w:t>
        </w:r>
        <w:r>
          <w:rPr>
            <w:noProof/>
            <w:webHidden/>
          </w:rPr>
          <w:tab/>
        </w:r>
        <w:r>
          <w:rPr>
            <w:noProof/>
            <w:webHidden/>
          </w:rPr>
          <w:fldChar w:fldCharType="begin"/>
        </w:r>
        <w:r>
          <w:rPr>
            <w:noProof/>
            <w:webHidden/>
          </w:rPr>
          <w:instrText xml:space="preserve"> PAGEREF _Toc31395539 \h </w:instrText>
        </w:r>
      </w:ins>
      <w:r>
        <w:rPr>
          <w:noProof/>
          <w:webHidden/>
        </w:rPr>
      </w:r>
      <w:r>
        <w:rPr>
          <w:noProof/>
          <w:webHidden/>
        </w:rPr>
        <w:fldChar w:fldCharType="separate"/>
      </w:r>
      <w:ins w:id="496" w:author="Igor P" w:date="2020-08-17T18:39:00Z">
        <w:r w:rsidR="000C25BD">
          <w:rPr>
            <w:noProof/>
            <w:webHidden/>
          </w:rPr>
          <w:t>83</w:t>
        </w:r>
      </w:ins>
      <w:ins w:id="497" w:author="Igor P" w:date="2020-01-31T20:36:00Z">
        <w:r>
          <w:rPr>
            <w:noProof/>
            <w:webHidden/>
          </w:rPr>
          <w:fldChar w:fldCharType="end"/>
        </w:r>
        <w:r w:rsidRPr="00992BBB">
          <w:rPr>
            <w:rStyle w:val="Hyperlink"/>
            <w:noProof/>
          </w:rPr>
          <w:fldChar w:fldCharType="end"/>
        </w:r>
      </w:ins>
    </w:p>
    <w:p w14:paraId="066E5D20" w14:textId="06586B2F" w:rsidR="002D4E43" w:rsidRDefault="002D4E43">
      <w:pPr>
        <w:pStyle w:val="TOC4"/>
        <w:tabs>
          <w:tab w:val="right" w:leader="dot" w:pos="9062"/>
        </w:tabs>
        <w:rPr>
          <w:ins w:id="498" w:author="Igor P" w:date="2020-01-31T20:36:00Z"/>
          <w:rFonts w:asciiTheme="minorHAnsi" w:eastAsiaTheme="minorEastAsia" w:hAnsiTheme="minorHAnsi" w:cstheme="minorBidi"/>
          <w:noProof/>
          <w:sz w:val="22"/>
          <w:szCs w:val="22"/>
        </w:rPr>
      </w:pPr>
      <w:ins w:id="499"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"_Toc31395540"</w:instrText>
        </w:r>
        <w:r w:rsidRPr="00992BBB">
          <w:rPr>
            <w:rStyle w:val="Hyperlink"/>
            <w:noProof/>
          </w:rPr>
          <w:instrText xml:space="preserve"> </w:instrText>
        </w:r>
        <w:r w:rsidRPr="00992BBB">
          <w:rPr>
            <w:rStyle w:val="Hyperlink"/>
            <w:noProof/>
          </w:rPr>
          <w:fldChar w:fldCharType="separate"/>
        </w:r>
        <w:r w:rsidRPr="00992BBB">
          <w:rPr>
            <w:rStyle w:val="Hyperlink"/>
            <w:noProof/>
          </w:rPr>
          <w:t>IXA_MOL_GetStereoId</w:t>
        </w:r>
        <w:r>
          <w:rPr>
            <w:noProof/>
            <w:webHidden/>
          </w:rPr>
          <w:tab/>
        </w:r>
        <w:r>
          <w:rPr>
            <w:noProof/>
            <w:webHidden/>
          </w:rPr>
          <w:fldChar w:fldCharType="begin"/>
        </w:r>
        <w:r>
          <w:rPr>
            <w:noProof/>
            <w:webHidden/>
          </w:rPr>
          <w:instrText xml:space="preserve"> PAGEREF _Toc31395540 \h </w:instrText>
        </w:r>
      </w:ins>
      <w:r>
        <w:rPr>
          <w:noProof/>
          <w:webHidden/>
        </w:rPr>
      </w:r>
      <w:r>
        <w:rPr>
          <w:noProof/>
          <w:webHidden/>
        </w:rPr>
        <w:fldChar w:fldCharType="separate"/>
      </w:r>
      <w:ins w:id="500" w:author="Igor P" w:date="2020-08-17T18:39:00Z">
        <w:r w:rsidR="000C25BD">
          <w:rPr>
            <w:noProof/>
            <w:webHidden/>
          </w:rPr>
          <w:t>83</w:t>
        </w:r>
      </w:ins>
      <w:ins w:id="501" w:author="Igor P" w:date="2020-01-31T20:36:00Z">
        <w:r>
          <w:rPr>
            <w:noProof/>
            <w:webHidden/>
          </w:rPr>
          <w:fldChar w:fldCharType="end"/>
        </w:r>
        <w:r w:rsidRPr="00992BBB">
          <w:rPr>
            <w:rStyle w:val="Hyperlink"/>
            <w:noProof/>
          </w:rPr>
          <w:fldChar w:fldCharType="end"/>
        </w:r>
      </w:ins>
    </w:p>
    <w:p w14:paraId="52F74D92" w14:textId="74D653F2" w:rsidR="002D4E43" w:rsidRDefault="002D4E43">
      <w:pPr>
        <w:pStyle w:val="TOC4"/>
        <w:tabs>
          <w:tab w:val="right" w:leader="dot" w:pos="9062"/>
        </w:tabs>
        <w:rPr>
          <w:ins w:id="502" w:author="Igor P" w:date="2020-01-31T20:36:00Z"/>
          <w:rFonts w:asciiTheme="minorHAnsi" w:eastAsiaTheme="minorEastAsia" w:hAnsiTheme="minorHAnsi" w:cstheme="minorBidi"/>
          <w:noProof/>
          <w:sz w:val="22"/>
          <w:szCs w:val="22"/>
        </w:rPr>
      </w:pPr>
      <w:ins w:id="503"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"_Toc31395541"</w:instrText>
        </w:r>
        <w:r w:rsidRPr="00992BBB">
          <w:rPr>
            <w:rStyle w:val="Hyperlink"/>
            <w:noProof/>
          </w:rPr>
          <w:instrText xml:space="preserve"> </w:instrText>
        </w:r>
        <w:r w:rsidRPr="00992BBB">
          <w:rPr>
            <w:rStyle w:val="Hyperlink"/>
            <w:noProof/>
          </w:rPr>
          <w:fldChar w:fldCharType="separate"/>
        </w:r>
        <w:r w:rsidRPr="00992BBB">
          <w:rPr>
            <w:rStyle w:val="Hyperlink"/>
            <w:noProof/>
          </w:rPr>
          <w:t>IXA_MOL_GetStereoIndex</w:t>
        </w:r>
        <w:r>
          <w:rPr>
            <w:noProof/>
            <w:webHidden/>
          </w:rPr>
          <w:tab/>
        </w:r>
        <w:r>
          <w:rPr>
            <w:noProof/>
            <w:webHidden/>
          </w:rPr>
          <w:fldChar w:fldCharType="begin"/>
        </w:r>
        <w:r>
          <w:rPr>
            <w:noProof/>
            <w:webHidden/>
          </w:rPr>
          <w:instrText xml:space="preserve"> PAGEREF _Toc31395541 \h </w:instrText>
        </w:r>
      </w:ins>
      <w:r>
        <w:rPr>
          <w:noProof/>
          <w:webHidden/>
        </w:rPr>
      </w:r>
      <w:r>
        <w:rPr>
          <w:noProof/>
          <w:webHidden/>
        </w:rPr>
        <w:fldChar w:fldCharType="separate"/>
      </w:r>
      <w:ins w:id="504" w:author="Igor P" w:date="2020-08-17T18:39:00Z">
        <w:r w:rsidR="000C25BD">
          <w:rPr>
            <w:noProof/>
            <w:webHidden/>
          </w:rPr>
          <w:t>84</w:t>
        </w:r>
      </w:ins>
      <w:ins w:id="505" w:author="Igor P" w:date="2020-01-31T20:36:00Z">
        <w:r>
          <w:rPr>
            <w:noProof/>
            <w:webHidden/>
          </w:rPr>
          <w:fldChar w:fldCharType="end"/>
        </w:r>
        <w:r w:rsidRPr="00992BBB">
          <w:rPr>
            <w:rStyle w:val="Hyperlink"/>
            <w:noProof/>
          </w:rPr>
          <w:fldChar w:fldCharType="end"/>
        </w:r>
      </w:ins>
    </w:p>
    <w:p w14:paraId="7467B5AC" w14:textId="306F31B7" w:rsidR="002D4E43" w:rsidRDefault="002D4E43">
      <w:pPr>
        <w:pStyle w:val="TOC4"/>
        <w:tabs>
          <w:tab w:val="right" w:leader="dot" w:pos="9062"/>
        </w:tabs>
        <w:rPr>
          <w:ins w:id="506" w:author="Igor P" w:date="2020-01-31T20:36:00Z"/>
          <w:rFonts w:asciiTheme="minorHAnsi" w:eastAsiaTheme="minorEastAsia" w:hAnsiTheme="minorHAnsi" w:cstheme="minorBidi"/>
          <w:noProof/>
          <w:sz w:val="22"/>
          <w:szCs w:val="22"/>
        </w:rPr>
      </w:pPr>
      <w:ins w:id="507"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"_Toc31395542"</w:instrText>
        </w:r>
        <w:r w:rsidRPr="00992BBB">
          <w:rPr>
            <w:rStyle w:val="Hyperlink"/>
            <w:noProof/>
          </w:rPr>
          <w:instrText xml:space="preserve"> </w:instrText>
        </w:r>
        <w:r w:rsidRPr="00992BBB">
          <w:rPr>
            <w:rStyle w:val="Hyperlink"/>
            <w:noProof/>
          </w:rPr>
          <w:fldChar w:fldCharType="separate"/>
        </w:r>
        <w:r w:rsidRPr="00992BBB">
          <w:rPr>
            <w:rStyle w:val="Hyperlink"/>
            <w:noProof/>
          </w:rPr>
          <w:t>IXA_MOL_GetStereoTopology</w:t>
        </w:r>
        <w:r>
          <w:rPr>
            <w:noProof/>
            <w:webHidden/>
          </w:rPr>
          <w:tab/>
        </w:r>
        <w:r>
          <w:rPr>
            <w:noProof/>
            <w:webHidden/>
          </w:rPr>
          <w:fldChar w:fldCharType="begin"/>
        </w:r>
        <w:r>
          <w:rPr>
            <w:noProof/>
            <w:webHidden/>
          </w:rPr>
          <w:instrText xml:space="preserve"> PAGEREF _Toc31395542 \h </w:instrText>
        </w:r>
      </w:ins>
      <w:r>
        <w:rPr>
          <w:noProof/>
          <w:webHidden/>
        </w:rPr>
      </w:r>
      <w:r>
        <w:rPr>
          <w:noProof/>
          <w:webHidden/>
        </w:rPr>
        <w:fldChar w:fldCharType="separate"/>
      </w:r>
      <w:ins w:id="508" w:author="Igor P" w:date="2020-08-17T18:39:00Z">
        <w:r w:rsidR="000C25BD">
          <w:rPr>
            <w:noProof/>
            <w:webHidden/>
          </w:rPr>
          <w:t>84</w:t>
        </w:r>
      </w:ins>
      <w:ins w:id="509" w:author="Igor P" w:date="2020-01-31T20:36:00Z">
        <w:r>
          <w:rPr>
            <w:noProof/>
            <w:webHidden/>
          </w:rPr>
          <w:fldChar w:fldCharType="end"/>
        </w:r>
        <w:r w:rsidRPr="00992BBB">
          <w:rPr>
            <w:rStyle w:val="Hyperlink"/>
            <w:noProof/>
          </w:rPr>
          <w:fldChar w:fldCharType="end"/>
        </w:r>
      </w:ins>
    </w:p>
    <w:p w14:paraId="49B18D4E" w14:textId="1FF529D6" w:rsidR="002D4E43" w:rsidRDefault="002D4E43">
      <w:pPr>
        <w:pStyle w:val="TOC4"/>
        <w:tabs>
          <w:tab w:val="right" w:leader="dot" w:pos="9062"/>
        </w:tabs>
        <w:rPr>
          <w:ins w:id="510" w:author="Igor P" w:date="2020-01-31T20:36:00Z"/>
          <w:rFonts w:asciiTheme="minorHAnsi" w:eastAsiaTheme="minorEastAsia" w:hAnsiTheme="minorHAnsi" w:cstheme="minorBidi"/>
          <w:noProof/>
          <w:sz w:val="22"/>
          <w:szCs w:val="22"/>
        </w:rPr>
      </w:pPr>
      <w:ins w:id="511"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"_Toc31395543"</w:instrText>
        </w:r>
        <w:r w:rsidRPr="00992BBB">
          <w:rPr>
            <w:rStyle w:val="Hyperlink"/>
            <w:noProof/>
          </w:rPr>
          <w:instrText xml:space="preserve"> </w:instrText>
        </w:r>
        <w:r w:rsidRPr="00992BBB">
          <w:rPr>
            <w:rStyle w:val="Hyperlink"/>
            <w:noProof/>
          </w:rPr>
          <w:fldChar w:fldCharType="separate"/>
        </w:r>
        <w:r w:rsidRPr="00992BBB">
          <w:rPr>
            <w:rStyle w:val="Hyperlink"/>
            <w:noProof/>
          </w:rPr>
          <w:t>IXA_MOL_GetStereoCentralAtom</w:t>
        </w:r>
        <w:r>
          <w:rPr>
            <w:noProof/>
            <w:webHidden/>
          </w:rPr>
          <w:tab/>
        </w:r>
        <w:r>
          <w:rPr>
            <w:noProof/>
            <w:webHidden/>
          </w:rPr>
          <w:fldChar w:fldCharType="begin"/>
        </w:r>
        <w:r>
          <w:rPr>
            <w:noProof/>
            <w:webHidden/>
          </w:rPr>
          <w:instrText xml:space="preserve"> PAGEREF _Toc31395543 \h </w:instrText>
        </w:r>
      </w:ins>
      <w:r>
        <w:rPr>
          <w:noProof/>
          <w:webHidden/>
        </w:rPr>
      </w:r>
      <w:r>
        <w:rPr>
          <w:noProof/>
          <w:webHidden/>
        </w:rPr>
        <w:fldChar w:fldCharType="separate"/>
      </w:r>
      <w:ins w:id="512" w:author="Igor P" w:date="2020-08-17T18:39:00Z">
        <w:r w:rsidR="000C25BD">
          <w:rPr>
            <w:noProof/>
            <w:webHidden/>
          </w:rPr>
          <w:t>85</w:t>
        </w:r>
      </w:ins>
      <w:ins w:id="513" w:author="Igor P" w:date="2020-01-31T20:36:00Z">
        <w:r>
          <w:rPr>
            <w:noProof/>
            <w:webHidden/>
          </w:rPr>
          <w:fldChar w:fldCharType="end"/>
        </w:r>
        <w:r w:rsidRPr="00992BBB">
          <w:rPr>
            <w:rStyle w:val="Hyperlink"/>
            <w:noProof/>
          </w:rPr>
          <w:fldChar w:fldCharType="end"/>
        </w:r>
      </w:ins>
    </w:p>
    <w:p w14:paraId="3B86D30F" w14:textId="4DFCD0A5" w:rsidR="002D4E43" w:rsidRDefault="002D4E43">
      <w:pPr>
        <w:pStyle w:val="TOC4"/>
        <w:tabs>
          <w:tab w:val="right" w:leader="dot" w:pos="9062"/>
        </w:tabs>
        <w:rPr>
          <w:ins w:id="514" w:author="Igor P" w:date="2020-01-31T20:36:00Z"/>
          <w:rFonts w:asciiTheme="minorHAnsi" w:eastAsiaTheme="minorEastAsia" w:hAnsiTheme="minorHAnsi" w:cstheme="minorBidi"/>
          <w:noProof/>
          <w:sz w:val="22"/>
          <w:szCs w:val="22"/>
        </w:rPr>
      </w:pPr>
      <w:ins w:id="515"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"_Toc31395544"</w:instrText>
        </w:r>
        <w:r w:rsidRPr="00992BBB">
          <w:rPr>
            <w:rStyle w:val="Hyperlink"/>
            <w:noProof/>
          </w:rPr>
          <w:instrText xml:space="preserve"> </w:instrText>
        </w:r>
        <w:r w:rsidRPr="00992BBB">
          <w:rPr>
            <w:rStyle w:val="Hyperlink"/>
            <w:noProof/>
          </w:rPr>
          <w:fldChar w:fldCharType="separate"/>
        </w:r>
        <w:r w:rsidRPr="00992BBB">
          <w:rPr>
            <w:rStyle w:val="Hyperlink"/>
            <w:noProof/>
          </w:rPr>
          <w:t>IXA_MOL_GetStereoCentralBond</w:t>
        </w:r>
        <w:r>
          <w:rPr>
            <w:noProof/>
            <w:webHidden/>
          </w:rPr>
          <w:tab/>
        </w:r>
        <w:r>
          <w:rPr>
            <w:noProof/>
            <w:webHidden/>
          </w:rPr>
          <w:fldChar w:fldCharType="begin"/>
        </w:r>
        <w:r>
          <w:rPr>
            <w:noProof/>
            <w:webHidden/>
          </w:rPr>
          <w:instrText xml:space="preserve"> PAGEREF _Toc31395544 \h </w:instrText>
        </w:r>
      </w:ins>
      <w:r>
        <w:rPr>
          <w:noProof/>
          <w:webHidden/>
        </w:rPr>
      </w:r>
      <w:r>
        <w:rPr>
          <w:noProof/>
          <w:webHidden/>
        </w:rPr>
        <w:fldChar w:fldCharType="separate"/>
      </w:r>
      <w:ins w:id="516" w:author="Igor P" w:date="2020-08-17T18:39:00Z">
        <w:r w:rsidR="000C25BD">
          <w:rPr>
            <w:noProof/>
            <w:webHidden/>
          </w:rPr>
          <w:t>86</w:t>
        </w:r>
      </w:ins>
      <w:ins w:id="517" w:author="Igor P" w:date="2020-01-31T20:36:00Z">
        <w:r>
          <w:rPr>
            <w:noProof/>
            <w:webHidden/>
          </w:rPr>
          <w:fldChar w:fldCharType="end"/>
        </w:r>
        <w:r w:rsidRPr="00992BBB">
          <w:rPr>
            <w:rStyle w:val="Hyperlink"/>
            <w:noProof/>
          </w:rPr>
          <w:fldChar w:fldCharType="end"/>
        </w:r>
      </w:ins>
    </w:p>
    <w:p w14:paraId="3E5BCB9A" w14:textId="1BEC2A41" w:rsidR="002D4E43" w:rsidRDefault="002D4E43">
      <w:pPr>
        <w:pStyle w:val="TOC4"/>
        <w:tabs>
          <w:tab w:val="right" w:leader="dot" w:pos="9062"/>
        </w:tabs>
        <w:rPr>
          <w:ins w:id="518" w:author="Igor P" w:date="2020-01-31T20:36:00Z"/>
          <w:rFonts w:asciiTheme="minorHAnsi" w:eastAsiaTheme="minorEastAsia" w:hAnsiTheme="minorHAnsi" w:cstheme="minorBidi"/>
          <w:noProof/>
          <w:sz w:val="22"/>
          <w:szCs w:val="22"/>
        </w:rPr>
      </w:pPr>
      <w:ins w:id="519"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"_Toc31395545"</w:instrText>
        </w:r>
        <w:r w:rsidRPr="00992BBB">
          <w:rPr>
            <w:rStyle w:val="Hyperlink"/>
            <w:noProof/>
          </w:rPr>
          <w:instrText xml:space="preserve"> </w:instrText>
        </w:r>
        <w:r w:rsidRPr="00992BBB">
          <w:rPr>
            <w:rStyle w:val="Hyperlink"/>
            <w:noProof/>
          </w:rPr>
          <w:fldChar w:fldCharType="separate"/>
        </w:r>
        <w:r w:rsidRPr="00992BBB">
          <w:rPr>
            <w:rStyle w:val="Hyperlink"/>
            <w:noProof/>
          </w:rPr>
          <w:t>IXA_MOL_GetStereoNumVertices</w:t>
        </w:r>
        <w:r>
          <w:rPr>
            <w:noProof/>
            <w:webHidden/>
          </w:rPr>
          <w:tab/>
        </w:r>
        <w:r>
          <w:rPr>
            <w:noProof/>
            <w:webHidden/>
          </w:rPr>
          <w:fldChar w:fldCharType="begin"/>
        </w:r>
        <w:r>
          <w:rPr>
            <w:noProof/>
            <w:webHidden/>
          </w:rPr>
          <w:instrText xml:space="preserve"> PAGEREF _Toc31395545 \h </w:instrText>
        </w:r>
      </w:ins>
      <w:r>
        <w:rPr>
          <w:noProof/>
          <w:webHidden/>
        </w:rPr>
      </w:r>
      <w:r>
        <w:rPr>
          <w:noProof/>
          <w:webHidden/>
        </w:rPr>
        <w:fldChar w:fldCharType="separate"/>
      </w:r>
      <w:ins w:id="520" w:author="Igor P" w:date="2020-08-17T18:39:00Z">
        <w:r w:rsidR="000C25BD">
          <w:rPr>
            <w:noProof/>
            <w:webHidden/>
          </w:rPr>
          <w:t>86</w:t>
        </w:r>
      </w:ins>
      <w:ins w:id="521" w:author="Igor P" w:date="2020-01-31T20:36:00Z">
        <w:r>
          <w:rPr>
            <w:noProof/>
            <w:webHidden/>
          </w:rPr>
          <w:fldChar w:fldCharType="end"/>
        </w:r>
        <w:r w:rsidRPr="00992BBB">
          <w:rPr>
            <w:rStyle w:val="Hyperlink"/>
            <w:noProof/>
          </w:rPr>
          <w:fldChar w:fldCharType="end"/>
        </w:r>
      </w:ins>
    </w:p>
    <w:p w14:paraId="629EB506" w14:textId="66BC7062" w:rsidR="002D4E43" w:rsidRDefault="002D4E43">
      <w:pPr>
        <w:pStyle w:val="TOC4"/>
        <w:tabs>
          <w:tab w:val="right" w:leader="dot" w:pos="9062"/>
        </w:tabs>
        <w:rPr>
          <w:ins w:id="522" w:author="Igor P" w:date="2020-01-31T20:36:00Z"/>
          <w:rFonts w:asciiTheme="minorHAnsi" w:eastAsiaTheme="minorEastAsia" w:hAnsiTheme="minorHAnsi" w:cstheme="minorBidi"/>
          <w:noProof/>
          <w:sz w:val="22"/>
          <w:szCs w:val="22"/>
        </w:rPr>
      </w:pPr>
      <w:ins w:id="523"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"_Toc31395546"</w:instrText>
        </w:r>
        <w:r w:rsidRPr="00992BBB">
          <w:rPr>
            <w:rStyle w:val="Hyperlink"/>
            <w:noProof/>
          </w:rPr>
          <w:instrText xml:space="preserve"> </w:instrText>
        </w:r>
        <w:r w:rsidRPr="00992BBB">
          <w:rPr>
            <w:rStyle w:val="Hyperlink"/>
            <w:noProof/>
          </w:rPr>
          <w:fldChar w:fldCharType="separate"/>
        </w:r>
        <w:r w:rsidRPr="00992BBB">
          <w:rPr>
            <w:rStyle w:val="Hyperlink"/>
            <w:noProof/>
          </w:rPr>
          <w:t>IXA_MOL_GetStereoVertex</w:t>
        </w:r>
        <w:r>
          <w:rPr>
            <w:noProof/>
            <w:webHidden/>
          </w:rPr>
          <w:tab/>
        </w:r>
        <w:r>
          <w:rPr>
            <w:noProof/>
            <w:webHidden/>
          </w:rPr>
          <w:fldChar w:fldCharType="begin"/>
        </w:r>
        <w:r>
          <w:rPr>
            <w:noProof/>
            <w:webHidden/>
          </w:rPr>
          <w:instrText xml:space="preserve"> PAGEREF _Toc31395546 \h </w:instrText>
        </w:r>
      </w:ins>
      <w:r>
        <w:rPr>
          <w:noProof/>
          <w:webHidden/>
        </w:rPr>
      </w:r>
      <w:r>
        <w:rPr>
          <w:noProof/>
          <w:webHidden/>
        </w:rPr>
        <w:fldChar w:fldCharType="separate"/>
      </w:r>
      <w:ins w:id="524" w:author="Igor P" w:date="2020-08-17T18:39:00Z">
        <w:r w:rsidR="000C25BD">
          <w:rPr>
            <w:noProof/>
            <w:webHidden/>
          </w:rPr>
          <w:t>87</w:t>
        </w:r>
      </w:ins>
      <w:ins w:id="525" w:author="Igor P" w:date="2020-01-31T20:36:00Z">
        <w:r>
          <w:rPr>
            <w:noProof/>
            <w:webHidden/>
          </w:rPr>
          <w:fldChar w:fldCharType="end"/>
        </w:r>
        <w:r w:rsidRPr="00992BBB">
          <w:rPr>
            <w:rStyle w:val="Hyperlink"/>
            <w:noProof/>
          </w:rPr>
          <w:fldChar w:fldCharType="end"/>
        </w:r>
      </w:ins>
    </w:p>
    <w:p w14:paraId="7D939E76" w14:textId="68093CD1" w:rsidR="002D4E43" w:rsidRDefault="002D4E43">
      <w:pPr>
        <w:pStyle w:val="TOC4"/>
        <w:tabs>
          <w:tab w:val="right" w:leader="dot" w:pos="9062"/>
        </w:tabs>
        <w:rPr>
          <w:ins w:id="526" w:author="Igor P" w:date="2020-01-31T20:36:00Z"/>
          <w:rFonts w:asciiTheme="minorHAnsi" w:eastAsiaTheme="minorEastAsia" w:hAnsiTheme="minorHAnsi" w:cstheme="minorBidi"/>
          <w:noProof/>
          <w:sz w:val="22"/>
          <w:szCs w:val="22"/>
        </w:rPr>
      </w:pPr>
      <w:ins w:id="527"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"_Toc31395547"</w:instrText>
        </w:r>
        <w:r w:rsidRPr="00992BBB">
          <w:rPr>
            <w:rStyle w:val="Hyperlink"/>
            <w:noProof/>
          </w:rPr>
          <w:instrText xml:space="preserve"> </w:instrText>
        </w:r>
        <w:r w:rsidRPr="00992BBB">
          <w:rPr>
            <w:rStyle w:val="Hyperlink"/>
            <w:noProof/>
          </w:rPr>
          <w:fldChar w:fldCharType="separate"/>
        </w:r>
        <w:r w:rsidRPr="00992BBB">
          <w:rPr>
            <w:rStyle w:val="Hyperlink"/>
            <w:noProof/>
          </w:rPr>
          <w:t>IXA_MOL_GetStereoParity</w:t>
        </w:r>
        <w:r>
          <w:rPr>
            <w:noProof/>
            <w:webHidden/>
          </w:rPr>
          <w:tab/>
        </w:r>
        <w:r>
          <w:rPr>
            <w:noProof/>
            <w:webHidden/>
          </w:rPr>
          <w:fldChar w:fldCharType="begin"/>
        </w:r>
        <w:r>
          <w:rPr>
            <w:noProof/>
            <w:webHidden/>
          </w:rPr>
          <w:instrText xml:space="preserve"> PAGEREF _Toc31395547 \h </w:instrText>
        </w:r>
      </w:ins>
      <w:r>
        <w:rPr>
          <w:noProof/>
          <w:webHidden/>
        </w:rPr>
      </w:r>
      <w:r>
        <w:rPr>
          <w:noProof/>
          <w:webHidden/>
        </w:rPr>
        <w:fldChar w:fldCharType="separate"/>
      </w:r>
      <w:ins w:id="528" w:author="Igor P" w:date="2020-08-17T18:39:00Z">
        <w:r w:rsidR="000C25BD">
          <w:rPr>
            <w:noProof/>
            <w:webHidden/>
          </w:rPr>
          <w:t>88</w:t>
        </w:r>
      </w:ins>
      <w:ins w:id="529" w:author="Igor P" w:date="2020-01-31T20:36:00Z">
        <w:r>
          <w:rPr>
            <w:noProof/>
            <w:webHidden/>
          </w:rPr>
          <w:fldChar w:fldCharType="end"/>
        </w:r>
        <w:r w:rsidRPr="00992BBB">
          <w:rPr>
            <w:rStyle w:val="Hyperlink"/>
            <w:noProof/>
          </w:rPr>
          <w:fldChar w:fldCharType="end"/>
        </w:r>
      </w:ins>
    </w:p>
    <w:p w14:paraId="23331BAA" w14:textId="514B7C06" w:rsidR="002D4E43" w:rsidRDefault="002D4E43">
      <w:pPr>
        <w:pStyle w:val="TOC3"/>
        <w:tabs>
          <w:tab w:val="right" w:leader="dot" w:pos="9062"/>
        </w:tabs>
        <w:rPr>
          <w:ins w:id="530" w:author="Igor P" w:date="2020-01-31T20:36:00Z"/>
          <w:rFonts w:asciiTheme="minorHAnsi" w:eastAsiaTheme="minorEastAsia" w:hAnsiTheme="minorHAnsi" w:cstheme="minorBidi"/>
          <w:noProof/>
          <w:sz w:val="22"/>
          <w:szCs w:val="22"/>
        </w:rPr>
      </w:pPr>
      <w:ins w:id="531" w:author="Igor P" w:date="2020-01-31T20:36:00Z">
        <w:r w:rsidRPr="00992BBB">
          <w:rPr>
            <w:rStyle w:val="Hyperlink"/>
            <w:noProof/>
          </w:rPr>
          <w:lastRenderedPageBreak/>
          <w:fldChar w:fldCharType="begin"/>
        </w:r>
        <w:r w:rsidRPr="00992BBB">
          <w:rPr>
            <w:rStyle w:val="Hyperlink"/>
            <w:noProof/>
          </w:rPr>
          <w:instrText xml:space="preserve"> </w:instrText>
        </w:r>
        <w:r>
          <w:rPr>
            <w:noProof/>
          </w:rPr>
          <w:instrText>HYPERLINK \l "_Toc31395548"</w:instrText>
        </w:r>
        <w:r w:rsidRPr="00992BBB">
          <w:rPr>
            <w:rStyle w:val="Hyperlink"/>
            <w:noProof/>
          </w:rPr>
          <w:instrText xml:space="preserve"> </w:instrText>
        </w:r>
        <w:r w:rsidRPr="00992BBB">
          <w:rPr>
            <w:rStyle w:val="Hyperlink"/>
            <w:noProof/>
          </w:rPr>
          <w:fldChar w:fldCharType="separate"/>
        </w:r>
        <w:r w:rsidRPr="00992BBB">
          <w:rPr>
            <w:rStyle w:val="Hyperlink"/>
            <w:noProof/>
          </w:rPr>
          <w:t>InChI Builder Objects</w:t>
        </w:r>
        <w:r>
          <w:rPr>
            <w:noProof/>
            <w:webHidden/>
          </w:rPr>
          <w:tab/>
        </w:r>
        <w:r>
          <w:rPr>
            <w:noProof/>
            <w:webHidden/>
          </w:rPr>
          <w:fldChar w:fldCharType="begin"/>
        </w:r>
        <w:r>
          <w:rPr>
            <w:noProof/>
            <w:webHidden/>
          </w:rPr>
          <w:instrText xml:space="preserve"> PAGEREF _Toc31395548 \h </w:instrText>
        </w:r>
      </w:ins>
      <w:r>
        <w:rPr>
          <w:noProof/>
          <w:webHidden/>
        </w:rPr>
      </w:r>
      <w:r>
        <w:rPr>
          <w:noProof/>
          <w:webHidden/>
        </w:rPr>
        <w:fldChar w:fldCharType="separate"/>
      </w:r>
      <w:ins w:id="532" w:author="Igor P" w:date="2020-08-17T18:39:00Z">
        <w:r w:rsidR="000C25BD">
          <w:rPr>
            <w:noProof/>
            <w:webHidden/>
          </w:rPr>
          <w:t>88</w:t>
        </w:r>
      </w:ins>
      <w:ins w:id="533" w:author="Igor P" w:date="2020-01-31T20:36:00Z">
        <w:r>
          <w:rPr>
            <w:noProof/>
            <w:webHidden/>
          </w:rPr>
          <w:fldChar w:fldCharType="end"/>
        </w:r>
        <w:r w:rsidRPr="00992BBB">
          <w:rPr>
            <w:rStyle w:val="Hyperlink"/>
            <w:noProof/>
          </w:rPr>
          <w:fldChar w:fldCharType="end"/>
        </w:r>
      </w:ins>
    </w:p>
    <w:p w14:paraId="7AB919E7" w14:textId="0DC11D75" w:rsidR="002D4E43" w:rsidRDefault="002D4E43">
      <w:pPr>
        <w:pStyle w:val="TOC4"/>
        <w:tabs>
          <w:tab w:val="right" w:leader="dot" w:pos="9062"/>
        </w:tabs>
        <w:rPr>
          <w:ins w:id="534" w:author="Igor P" w:date="2020-01-31T20:36:00Z"/>
          <w:rFonts w:asciiTheme="minorHAnsi" w:eastAsiaTheme="minorEastAsia" w:hAnsiTheme="minorHAnsi" w:cstheme="minorBidi"/>
          <w:noProof/>
          <w:sz w:val="22"/>
          <w:szCs w:val="22"/>
        </w:rPr>
      </w:pPr>
      <w:ins w:id="535"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"_Toc31395549"</w:instrText>
        </w:r>
        <w:r w:rsidRPr="00992BBB">
          <w:rPr>
            <w:rStyle w:val="Hyperlink"/>
            <w:noProof/>
          </w:rPr>
          <w:instrText xml:space="preserve"> </w:instrText>
        </w:r>
        <w:r w:rsidRPr="00992BBB">
          <w:rPr>
            <w:rStyle w:val="Hyperlink"/>
            <w:noProof/>
          </w:rPr>
          <w:fldChar w:fldCharType="separate"/>
        </w:r>
        <w:r w:rsidRPr="00992BBB">
          <w:rPr>
            <w:rStyle w:val="Hyperlink"/>
            <w:noProof/>
          </w:rPr>
          <w:t>Types and Constants</w:t>
        </w:r>
        <w:r>
          <w:rPr>
            <w:noProof/>
            <w:webHidden/>
          </w:rPr>
          <w:tab/>
        </w:r>
        <w:r>
          <w:rPr>
            <w:noProof/>
            <w:webHidden/>
          </w:rPr>
          <w:fldChar w:fldCharType="begin"/>
        </w:r>
        <w:r>
          <w:rPr>
            <w:noProof/>
            <w:webHidden/>
          </w:rPr>
          <w:instrText xml:space="preserve"> PAGEREF _Toc31395549 \h </w:instrText>
        </w:r>
      </w:ins>
      <w:r>
        <w:rPr>
          <w:noProof/>
          <w:webHidden/>
        </w:rPr>
      </w:r>
      <w:r>
        <w:rPr>
          <w:noProof/>
          <w:webHidden/>
        </w:rPr>
        <w:fldChar w:fldCharType="separate"/>
      </w:r>
      <w:ins w:id="536" w:author="Igor P" w:date="2020-08-17T18:39:00Z">
        <w:r w:rsidR="000C25BD">
          <w:rPr>
            <w:noProof/>
            <w:webHidden/>
          </w:rPr>
          <w:t>89</w:t>
        </w:r>
      </w:ins>
      <w:ins w:id="537" w:author="Igor P" w:date="2020-01-31T20:36:00Z">
        <w:r>
          <w:rPr>
            <w:noProof/>
            <w:webHidden/>
          </w:rPr>
          <w:fldChar w:fldCharType="end"/>
        </w:r>
        <w:r w:rsidRPr="00992BBB">
          <w:rPr>
            <w:rStyle w:val="Hyperlink"/>
            <w:noProof/>
          </w:rPr>
          <w:fldChar w:fldCharType="end"/>
        </w:r>
      </w:ins>
    </w:p>
    <w:p w14:paraId="2A23A842" w14:textId="720FF8D7" w:rsidR="002D4E43" w:rsidRDefault="002D4E43">
      <w:pPr>
        <w:pStyle w:val="TOC4"/>
        <w:tabs>
          <w:tab w:val="right" w:leader="dot" w:pos="9062"/>
        </w:tabs>
        <w:rPr>
          <w:ins w:id="538" w:author="Igor P" w:date="2020-01-31T20:36:00Z"/>
          <w:rFonts w:asciiTheme="minorHAnsi" w:eastAsiaTheme="minorEastAsia" w:hAnsiTheme="minorHAnsi" w:cstheme="minorBidi"/>
          <w:noProof/>
          <w:sz w:val="22"/>
          <w:szCs w:val="22"/>
        </w:rPr>
      </w:pPr>
      <w:ins w:id="539"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"_Toc31395550"</w:instrText>
        </w:r>
        <w:r w:rsidRPr="00992BBB">
          <w:rPr>
            <w:rStyle w:val="Hyperlink"/>
            <w:noProof/>
          </w:rPr>
          <w:instrText xml:space="preserve"> </w:instrText>
        </w:r>
        <w:r w:rsidRPr="00992BBB">
          <w:rPr>
            <w:rStyle w:val="Hyperlink"/>
            <w:noProof/>
          </w:rPr>
          <w:fldChar w:fldCharType="separate"/>
        </w:r>
        <w:r w:rsidRPr="00992BBB">
          <w:rPr>
            <w:rStyle w:val="Hyperlink"/>
            <w:noProof/>
          </w:rPr>
          <w:t>Functions to Generate InChIs</w:t>
        </w:r>
        <w:r>
          <w:rPr>
            <w:noProof/>
            <w:webHidden/>
          </w:rPr>
          <w:tab/>
        </w:r>
        <w:r>
          <w:rPr>
            <w:noProof/>
            <w:webHidden/>
          </w:rPr>
          <w:fldChar w:fldCharType="begin"/>
        </w:r>
        <w:r>
          <w:rPr>
            <w:noProof/>
            <w:webHidden/>
          </w:rPr>
          <w:instrText xml:space="preserve"> PAGEREF _Toc31395550 \h </w:instrText>
        </w:r>
      </w:ins>
      <w:r>
        <w:rPr>
          <w:noProof/>
          <w:webHidden/>
        </w:rPr>
      </w:r>
      <w:r>
        <w:rPr>
          <w:noProof/>
          <w:webHidden/>
        </w:rPr>
        <w:fldChar w:fldCharType="separate"/>
      </w:r>
      <w:ins w:id="540" w:author="Igor P" w:date="2020-08-17T18:39:00Z">
        <w:r w:rsidR="000C25BD">
          <w:rPr>
            <w:noProof/>
            <w:webHidden/>
          </w:rPr>
          <w:t>91</w:t>
        </w:r>
      </w:ins>
      <w:ins w:id="541" w:author="Igor P" w:date="2020-01-31T20:36:00Z">
        <w:r>
          <w:rPr>
            <w:noProof/>
            <w:webHidden/>
          </w:rPr>
          <w:fldChar w:fldCharType="end"/>
        </w:r>
        <w:r w:rsidRPr="00992BBB">
          <w:rPr>
            <w:rStyle w:val="Hyperlink"/>
            <w:noProof/>
          </w:rPr>
          <w:fldChar w:fldCharType="end"/>
        </w:r>
      </w:ins>
    </w:p>
    <w:p w14:paraId="34FAB0D6" w14:textId="0D27EA1C" w:rsidR="002D4E43" w:rsidRDefault="002D4E43">
      <w:pPr>
        <w:pStyle w:val="TOC4"/>
        <w:tabs>
          <w:tab w:val="right" w:leader="dot" w:pos="9062"/>
        </w:tabs>
        <w:rPr>
          <w:ins w:id="542" w:author="Igor P" w:date="2020-01-31T20:36:00Z"/>
          <w:rFonts w:asciiTheme="minorHAnsi" w:eastAsiaTheme="minorEastAsia" w:hAnsiTheme="minorHAnsi" w:cstheme="minorBidi"/>
          <w:noProof/>
          <w:sz w:val="22"/>
          <w:szCs w:val="22"/>
        </w:rPr>
      </w:pPr>
      <w:ins w:id="543"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"_Toc31395551"</w:instrText>
        </w:r>
        <w:r w:rsidRPr="00992BBB">
          <w:rPr>
            <w:rStyle w:val="Hyperlink"/>
            <w:noProof/>
          </w:rPr>
          <w:instrText xml:space="preserve"> </w:instrText>
        </w:r>
        <w:r w:rsidRPr="00992BBB">
          <w:rPr>
            <w:rStyle w:val="Hyperlink"/>
            <w:noProof/>
          </w:rPr>
          <w:fldChar w:fldCharType="separate"/>
        </w:r>
        <w:r w:rsidRPr="00992BBB">
          <w:rPr>
            <w:rStyle w:val="Hyperlink"/>
            <w:noProof/>
          </w:rPr>
          <w:t>IXA_INCHIBUILDER_Create</w:t>
        </w:r>
        <w:r>
          <w:rPr>
            <w:noProof/>
            <w:webHidden/>
          </w:rPr>
          <w:tab/>
        </w:r>
        <w:r>
          <w:rPr>
            <w:noProof/>
            <w:webHidden/>
          </w:rPr>
          <w:fldChar w:fldCharType="begin"/>
        </w:r>
        <w:r>
          <w:rPr>
            <w:noProof/>
            <w:webHidden/>
          </w:rPr>
          <w:instrText xml:space="preserve"> PAGEREF _Toc31395551 \h </w:instrText>
        </w:r>
      </w:ins>
      <w:r>
        <w:rPr>
          <w:noProof/>
          <w:webHidden/>
        </w:rPr>
      </w:r>
      <w:r>
        <w:rPr>
          <w:noProof/>
          <w:webHidden/>
        </w:rPr>
        <w:fldChar w:fldCharType="separate"/>
      </w:r>
      <w:ins w:id="544" w:author="Igor P" w:date="2020-08-17T18:39:00Z">
        <w:r w:rsidR="000C25BD">
          <w:rPr>
            <w:noProof/>
            <w:webHidden/>
          </w:rPr>
          <w:t>91</w:t>
        </w:r>
      </w:ins>
      <w:ins w:id="545" w:author="Igor P" w:date="2020-01-31T20:36:00Z">
        <w:r>
          <w:rPr>
            <w:noProof/>
            <w:webHidden/>
          </w:rPr>
          <w:fldChar w:fldCharType="end"/>
        </w:r>
        <w:r w:rsidRPr="00992BBB">
          <w:rPr>
            <w:rStyle w:val="Hyperlink"/>
            <w:noProof/>
          </w:rPr>
          <w:fldChar w:fldCharType="end"/>
        </w:r>
      </w:ins>
    </w:p>
    <w:p w14:paraId="105ED8D0" w14:textId="56C9A12C" w:rsidR="002D4E43" w:rsidRDefault="002D4E43">
      <w:pPr>
        <w:pStyle w:val="TOC4"/>
        <w:tabs>
          <w:tab w:val="right" w:leader="dot" w:pos="9062"/>
        </w:tabs>
        <w:rPr>
          <w:ins w:id="546" w:author="Igor P" w:date="2020-01-31T20:36:00Z"/>
          <w:rFonts w:asciiTheme="minorHAnsi" w:eastAsiaTheme="minorEastAsia" w:hAnsiTheme="minorHAnsi" w:cstheme="minorBidi"/>
          <w:noProof/>
          <w:sz w:val="22"/>
          <w:szCs w:val="22"/>
        </w:rPr>
      </w:pPr>
      <w:ins w:id="547"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"_Toc31395552"</w:instrText>
        </w:r>
        <w:r w:rsidRPr="00992BBB">
          <w:rPr>
            <w:rStyle w:val="Hyperlink"/>
            <w:noProof/>
          </w:rPr>
          <w:instrText xml:space="preserve"> </w:instrText>
        </w:r>
        <w:r w:rsidRPr="00992BBB">
          <w:rPr>
            <w:rStyle w:val="Hyperlink"/>
            <w:noProof/>
          </w:rPr>
          <w:fldChar w:fldCharType="separate"/>
        </w:r>
        <w:r w:rsidRPr="00992BBB">
          <w:rPr>
            <w:rStyle w:val="Hyperlink"/>
            <w:noProof/>
          </w:rPr>
          <w:t>IXA_INCHIBUILDER_SetMolecule</w:t>
        </w:r>
        <w:r>
          <w:rPr>
            <w:noProof/>
            <w:webHidden/>
          </w:rPr>
          <w:tab/>
        </w:r>
        <w:r>
          <w:rPr>
            <w:noProof/>
            <w:webHidden/>
          </w:rPr>
          <w:fldChar w:fldCharType="begin"/>
        </w:r>
        <w:r>
          <w:rPr>
            <w:noProof/>
            <w:webHidden/>
          </w:rPr>
          <w:instrText xml:space="preserve"> PAGEREF _Toc31395552 \h </w:instrText>
        </w:r>
      </w:ins>
      <w:r>
        <w:rPr>
          <w:noProof/>
          <w:webHidden/>
        </w:rPr>
      </w:r>
      <w:r>
        <w:rPr>
          <w:noProof/>
          <w:webHidden/>
        </w:rPr>
        <w:fldChar w:fldCharType="separate"/>
      </w:r>
      <w:ins w:id="548" w:author="Igor P" w:date="2020-08-17T18:39:00Z">
        <w:r w:rsidR="000C25BD">
          <w:rPr>
            <w:noProof/>
            <w:webHidden/>
          </w:rPr>
          <w:t>91</w:t>
        </w:r>
      </w:ins>
      <w:ins w:id="549" w:author="Igor P" w:date="2020-01-31T20:36:00Z">
        <w:r>
          <w:rPr>
            <w:noProof/>
            <w:webHidden/>
          </w:rPr>
          <w:fldChar w:fldCharType="end"/>
        </w:r>
        <w:r w:rsidRPr="00992BBB">
          <w:rPr>
            <w:rStyle w:val="Hyperlink"/>
            <w:noProof/>
          </w:rPr>
          <w:fldChar w:fldCharType="end"/>
        </w:r>
      </w:ins>
    </w:p>
    <w:p w14:paraId="21B05997" w14:textId="7290CD6F" w:rsidR="002D4E43" w:rsidRDefault="002D4E43">
      <w:pPr>
        <w:pStyle w:val="TOC4"/>
        <w:tabs>
          <w:tab w:val="right" w:leader="dot" w:pos="9062"/>
        </w:tabs>
        <w:rPr>
          <w:ins w:id="550" w:author="Igor P" w:date="2020-01-31T20:36:00Z"/>
          <w:rFonts w:asciiTheme="minorHAnsi" w:eastAsiaTheme="minorEastAsia" w:hAnsiTheme="minorHAnsi" w:cstheme="minorBidi"/>
          <w:noProof/>
          <w:sz w:val="22"/>
          <w:szCs w:val="22"/>
        </w:rPr>
      </w:pPr>
      <w:ins w:id="551"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"_Toc31395553"</w:instrText>
        </w:r>
        <w:r w:rsidRPr="00992BBB">
          <w:rPr>
            <w:rStyle w:val="Hyperlink"/>
            <w:noProof/>
          </w:rPr>
          <w:instrText xml:space="preserve"> </w:instrText>
        </w:r>
        <w:r w:rsidRPr="00992BBB">
          <w:rPr>
            <w:rStyle w:val="Hyperlink"/>
            <w:noProof/>
          </w:rPr>
          <w:fldChar w:fldCharType="separate"/>
        </w:r>
        <w:r w:rsidRPr="00992BBB">
          <w:rPr>
            <w:rStyle w:val="Hyperlink"/>
            <w:noProof/>
          </w:rPr>
          <w:t>IXA_INCHIBUILDER_GetInChI</w:t>
        </w:r>
        <w:r>
          <w:rPr>
            <w:noProof/>
            <w:webHidden/>
          </w:rPr>
          <w:tab/>
        </w:r>
        <w:r>
          <w:rPr>
            <w:noProof/>
            <w:webHidden/>
          </w:rPr>
          <w:fldChar w:fldCharType="begin"/>
        </w:r>
        <w:r>
          <w:rPr>
            <w:noProof/>
            <w:webHidden/>
          </w:rPr>
          <w:instrText xml:space="preserve"> PAGEREF _Toc31395553 \h </w:instrText>
        </w:r>
      </w:ins>
      <w:r>
        <w:rPr>
          <w:noProof/>
          <w:webHidden/>
        </w:rPr>
      </w:r>
      <w:r>
        <w:rPr>
          <w:noProof/>
          <w:webHidden/>
        </w:rPr>
        <w:fldChar w:fldCharType="separate"/>
      </w:r>
      <w:ins w:id="552" w:author="Igor P" w:date="2020-08-17T18:39:00Z">
        <w:r w:rsidR="000C25BD">
          <w:rPr>
            <w:noProof/>
            <w:webHidden/>
          </w:rPr>
          <w:t>92</w:t>
        </w:r>
      </w:ins>
      <w:ins w:id="553" w:author="Igor P" w:date="2020-01-31T20:36:00Z">
        <w:r>
          <w:rPr>
            <w:noProof/>
            <w:webHidden/>
          </w:rPr>
          <w:fldChar w:fldCharType="end"/>
        </w:r>
        <w:r w:rsidRPr="00992BBB">
          <w:rPr>
            <w:rStyle w:val="Hyperlink"/>
            <w:noProof/>
          </w:rPr>
          <w:fldChar w:fldCharType="end"/>
        </w:r>
      </w:ins>
    </w:p>
    <w:p w14:paraId="0569A7E9" w14:textId="286282B8" w:rsidR="002D4E43" w:rsidRDefault="002D4E43">
      <w:pPr>
        <w:pStyle w:val="TOC4"/>
        <w:tabs>
          <w:tab w:val="right" w:leader="dot" w:pos="9062"/>
        </w:tabs>
        <w:rPr>
          <w:ins w:id="554" w:author="Igor P" w:date="2020-01-31T20:36:00Z"/>
          <w:rFonts w:asciiTheme="minorHAnsi" w:eastAsiaTheme="minorEastAsia" w:hAnsiTheme="minorHAnsi" w:cstheme="minorBidi"/>
          <w:noProof/>
          <w:sz w:val="22"/>
          <w:szCs w:val="22"/>
        </w:rPr>
      </w:pPr>
      <w:ins w:id="555"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"_Toc31395554"</w:instrText>
        </w:r>
        <w:r w:rsidRPr="00992BBB">
          <w:rPr>
            <w:rStyle w:val="Hyperlink"/>
            <w:noProof/>
          </w:rPr>
          <w:instrText xml:space="preserve"> </w:instrText>
        </w:r>
        <w:r w:rsidRPr="00992BBB">
          <w:rPr>
            <w:rStyle w:val="Hyperlink"/>
            <w:noProof/>
          </w:rPr>
          <w:fldChar w:fldCharType="separate"/>
        </w:r>
        <w:r w:rsidRPr="00992BBB">
          <w:rPr>
            <w:rStyle w:val="Hyperlink"/>
            <w:noProof/>
          </w:rPr>
          <w:t>IXA_INCHIBUILDER_GetAuxInfo</w:t>
        </w:r>
        <w:r>
          <w:rPr>
            <w:noProof/>
            <w:webHidden/>
          </w:rPr>
          <w:tab/>
        </w:r>
        <w:r>
          <w:rPr>
            <w:noProof/>
            <w:webHidden/>
          </w:rPr>
          <w:fldChar w:fldCharType="begin"/>
        </w:r>
        <w:r>
          <w:rPr>
            <w:noProof/>
            <w:webHidden/>
          </w:rPr>
          <w:instrText xml:space="preserve"> PAGEREF _Toc31395554 \h </w:instrText>
        </w:r>
      </w:ins>
      <w:r>
        <w:rPr>
          <w:noProof/>
          <w:webHidden/>
        </w:rPr>
      </w:r>
      <w:r>
        <w:rPr>
          <w:noProof/>
          <w:webHidden/>
        </w:rPr>
        <w:fldChar w:fldCharType="separate"/>
      </w:r>
      <w:ins w:id="556" w:author="Igor P" w:date="2020-08-17T18:39:00Z">
        <w:r w:rsidR="000C25BD">
          <w:rPr>
            <w:noProof/>
            <w:webHidden/>
          </w:rPr>
          <w:t>93</w:t>
        </w:r>
      </w:ins>
      <w:ins w:id="557" w:author="Igor P" w:date="2020-01-31T20:36:00Z">
        <w:r>
          <w:rPr>
            <w:noProof/>
            <w:webHidden/>
          </w:rPr>
          <w:fldChar w:fldCharType="end"/>
        </w:r>
        <w:r w:rsidRPr="00992BBB">
          <w:rPr>
            <w:rStyle w:val="Hyperlink"/>
            <w:noProof/>
          </w:rPr>
          <w:fldChar w:fldCharType="end"/>
        </w:r>
      </w:ins>
    </w:p>
    <w:p w14:paraId="415B5602" w14:textId="66727645" w:rsidR="002D4E43" w:rsidRDefault="002D4E43">
      <w:pPr>
        <w:pStyle w:val="TOC4"/>
        <w:tabs>
          <w:tab w:val="right" w:leader="dot" w:pos="9062"/>
        </w:tabs>
        <w:rPr>
          <w:ins w:id="558" w:author="Igor P" w:date="2020-01-31T20:36:00Z"/>
          <w:rFonts w:asciiTheme="minorHAnsi" w:eastAsiaTheme="minorEastAsia" w:hAnsiTheme="minorHAnsi" w:cstheme="minorBidi"/>
          <w:noProof/>
          <w:sz w:val="22"/>
          <w:szCs w:val="22"/>
        </w:rPr>
      </w:pPr>
      <w:ins w:id="559"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"_Toc31395555"</w:instrText>
        </w:r>
        <w:r w:rsidRPr="00992BBB">
          <w:rPr>
            <w:rStyle w:val="Hyperlink"/>
            <w:noProof/>
          </w:rPr>
          <w:instrText xml:space="preserve"> </w:instrText>
        </w:r>
        <w:r w:rsidRPr="00992BBB">
          <w:rPr>
            <w:rStyle w:val="Hyperlink"/>
            <w:noProof/>
          </w:rPr>
          <w:fldChar w:fldCharType="separate"/>
        </w:r>
        <w:r w:rsidRPr="00992BBB">
          <w:rPr>
            <w:rStyle w:val="Hyperlink"/>
            <w:noProof/>
          </w:rPr>
          <w:t>IXA_INCHIBUILDER_GetLog</w:t>
        </w:r>
        <w:r>
          <w:rPr>
            <w:noProof/>
            <w:webHidden/>
          </w:rPr>
          <w:tab/>
        </w:r>
        <w:r>
          <w:rPr>
            <w:noProof/>
            <w:webHidden/>
          </w:rPr>
          <w:fldChar w:fldCharType="begin"/>
        </w:r>
        <w:r>
          <w:rPr>
            <w:noProof/>
            <w:webHidden/>
          </w:rPr>
          <w:instrText xml:space="preserve"> PAGEREF _Toc31395555 \h </w:instrText>
        </w:r>
      </w:ins>
      <w:r>
        <w:rPr>
          <w:noProof/>
          <w:webHidden/>
        </w:rPr>
      </w:r>
      <w:r>
        <w:rPr>
          <w:noProof/>
          <w:webHidden/>
        </w:rPr>
        <w:fldChar w:fldCharType="separate"/>
      </w:r>
      <w:ins w:id="560" w:author="Igor P" w:date="2020-08-17T18:39:00Z">
        <w:r w:rsidR="000C25BD">
          <w:rPr>
            <w:noProof/>
            <w:webHidden/>
          </w:rPr>
          <w:t>94</w:t>
        </w:r>
      </w:ins>
      <w:ins w:id="561" w:author="Igor P" w:date="2020-01-31T20:36:00Z">
        <w:r>
          <w:rPr>
            <w:noProof/>
            <w:webHidden/>
          </w:rPr>
          <w:fldChar w:fldCharType="end"/>
        </w:r>
        <w:r w:rsidRPr="00992BBB">
          <w:rPr>
            <w:rStyle w:val="Hyperlink"/>
            <w:noProof/>
          </w:rPr>
          <w:fldChar w:fldCharType="end"/>
        </w:r>
      </w:ins>
    </w:p>
    <w:p w14:paraId="67FF65B0" w14:textId="61B269AE" w:rsidR="002D4E43" w:rsidRDefault="002D4E43">
      <w:pPr>
        <w:pStyle w:val="TOC4"/>
        <w:tabs>
          <w:tab w:val="right" w:leader="dot" w:pos="9062"/>
        </w:tabs>
        <w:rPr>
          <w:ins w:id="562" w:author="Igor P" w:date="2020-01-31T20:36:00Z"/>
          <w:rFonts w:asciiTheme="minorHAnsi" w:eastAsiaTheme="minorEastAsia" w:hAnsiTheme="minorHAnsi" w:cstheme="minorBidi"/>
          <w:noProof/>
          <w:sz w:val="22"/>
          <w:szCs w:val="22"/>
        </w:rPr>
      </w:pPr>
      <w:ins w:id="563"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"_Toc31395556"</w:instrText>
        </w:r>
        <w:r w:rsidRPr="00992BBB">
          <w:rPr>
            <w:rStyle w:val="Hyperlink"/>
            <w:noProof/>
          </w:rPr>
          <w:instrText xml:space="preserve"> </w:instrText>
        </w:r>
        <w:r w:rsidRPr="00992BBB">
          <w:rPr>
            <w:rStyle w:val="Hyperlink"/>
            <w:noProof/>
          </w:rPr>
          <w:fldChar w:fldCharType="separate"/>
        </w:r>
        <w:r w:rsidRPr="00992BBB">
          <w:rPr>
            <w:rStyle w:val="Hyperlink"/>
            <w:noProof/>
          </w:rPr>
          <w:t>IXA_INCHIBUILDER_Destroy</w:t>
        </w:r>
        <w:r>
          <w:rPr>
            <w:noProof/>
            <w:webHidden/>
          </w:rPr>
          <w:tab/>
        </w:r>
        <w:r>
          <w:rPr>
            <w:noProof/>
            <w:webHidden/>
          </w:rPr>
          <w:fldChar w:fldCharType="begin"/>
        </w:r>
        <w:r>
          <w:rPr>
            <w:noProof/>
            <w:webHidden/>
          </w:rPr>
          <w:instrText xml:space="preserve"> PAGEREF _Toc31395556 \h </w:instrText>
        </w:r>
      </w:ins>
      <w:r>
        <w:rPr>
          <w:noProof/>
          <w:webHidden/>
        </w:rPr>
      </w:r>
      <w:r>
        <w:rPr>
          <w:noProof/>
          <w:webHidden/>
        </w:rPr>
        <w:fldChar w:fldCharType="separate"/>
      </w:r>
      <w:ins w:id="564" w:author="Igor P" w:date="2020-08-17T18:39:00Z">
        <w:r w:rsidR="000C25BD">
          <w:rPr>
            <w:noProof/>
            <w:webHidden/>
          </w:rPr>
          <w:t>94</w:t>
        </w:r>
      </w:ins>
      <w:ins w:id="565" w:author="Igor P" w:date="2020-01-31T20:36:00Z">
        <w:r>
          <w:rPr>
            <w:noProof/>
            <w:webHidden/>
          </w:rPr>
          <w:fldChar w:fldCharType="end"/>
        </w:r>
        <w:r w:rsidRPr="00992BBB">
          <w:rPr>
            <w:rStyle w:val="Hyperlink"/>
            <w:noProof/>
          </w:rPr>
          <w:fldChar w:fldCharType="end"/>
        </w:r>
      </w:ins>
    </w:p>
    <w:p w14:paraId="4BECFE68" w14:textId="05F9CBDE" w:rsidR="002D4E43" w:rsidRDefault="002D4E43">
      <w:pPr>
        <w:pStyle w:val="TOC4"/>
        <w:tabs>
          <w:tab w:val="right" w:leader="dot" w:pos="9062"/>
        </w:tabs>
        <w:rPr>
          <w:ins w:id="566" w:author="Igor P" w:date="2020-01-31T20:36:00Z"/>
          <w:rFonts w:asciiTheme="minorHAnsi" w:eastAsiaTheme="minorEastAsia" w:hAnsiTheme="minorHAnsi" w:cstheme="minorBidi"/>
          <w:noProof/>
          <w:sz w:val="22"/>
          <w:szCs w:val="22"/>
        </w:rPr>
      </w:pPr>
      <w:ins w:id="567"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"_Toc31395557"</w:instrText>
        </w:r>
        <w:r w:rsidRPr="00992BBB">
          <w:rPr>
            <w:rStyle w:val="Hyperlink"/>
            <w:noProof/>
          </w:rPr>
          <w:instrText xml:space="preserve"> </w:instrText>
        </w:r>
        <w:r w:rsidRPr="00992BBB">
          <w:rPr>
            <w:rStyle w:val="Hyperlink"/>
            <w:noProof/>
          </w:rPr>
          <w:fldChar w:fldCharType="separate"/>
        </w:r>
        <w:r w:rsidRPr="00992BBB">
          <w:rPr>
            <w:rStyle w:val="Hyperlink"/>
            <w:noProof/>
          </w:rPr>
          <w:t>Functions to Set InChI-Generation Options</w:t>
        </w:r>
        <w:r>
          <w:rPr>
            <w:noProof/>
            <w:webHidden/>
          </w:rPr>
          <w:tab/>
        </w:r>
        <w:r>
          <w:rPr>
            <w:noProof/>
            <w:webHidden/>
          </w:rPr>
          <w:fldChar w:fldCharType="begin"/>
        </w:r>
        <w:r>
          <w:rPr>
            <w:noProof/>
            <w:webHidden/>
          </w:rPr>
          <w:instrText xml:space="preserve"> PAGEREF _Toc31395557 \h </w:instrText>
        </w:r>
      </w:ins>
      <w:r>
        <w:rPr>
          <w:noProof/>
          <w:webHidden/>
        </w:rPr>
      </w:r>
      <w:r>
        <w:rPr>
          <w:noProof/>
          <w:webHidden/>
        </w:rPr>
        <w:fldChar w:fldCharType="separate"/>
      </w:r>
      <w:ins w:id="568" w:author="Igor P" w:date="2020-08-17T18:39:00Z">
        <w:r w:rsidR="000C25BD">
          <w:rPr>
            <w:noProof/>
            <w:webHidden/>
          </w:rPr>
          <w:t>95</w:t>
        </w:r>
      </w:ins>
      <w:ins w:id="569" w:author="Igor P" w:date="2020-01-31T20:36:00Z">
        <w:r>
          <w:rPr>
            <w:noProof/>
            <w:webHidden/>
          </w:rPr>
          <w:fldChar w:fldCharType="end"/>
        </w:r>
        <w:r w:rsidRPr="00992BBB">
          <w:rPr>
            <w:rStyle w:val="Hyperlink"/>
            <w:noProof/>
          </w:rPr>
          <w:fldChar w:fldCharType="end"/>
        </w:r>
      </w:ins>
    </w:p>
    <w:p w14:paraId="5DE8C414" w14:textId="605763FE" w:rsidR="002D4E43" w:rsidRDefault="002D4E43">
      <w:pPr>
        <w:pStyle w:val="TOC4"/>
        <w:tabs>
          <w:tab w:val="right" w:leader="dot" w:pos="9062"/>
        </w:tabs>
        <w:rPr>
          <w:ins w:id="570" w:author="Igor P" w:date="2020-01-31T20:36:00Z"/>
          <w:rFonts w:asciiTheme="minorHAnsi" w:eastAsiaTheme="minorEastAsia" w:hAnsiTheme="minorHAnsi" w:cstheme="minorBidi"/>
          <w:noProof/>
          <w:sz w:val="22"/>
          <w:szCs w:val="22"/>
        </w:rPr>
      </w:pPr>
      <w:ins w:id="571"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"_Toc31395558"</w:instrText>
        </w:r>
        <w:r w:rsidRPr="00992BBB">
          <w:rPr>
            <w:rStyle w:val="Hyperlink"/>
            <w:noProof/>
          </w:rPr>
          <w:instrText xml:space="preserve"> </w:instrText>
        </w:r>
        <w:r w:rsidRPr="00992BBB">
          <w:rPr>
            <w:rStyle w:val="Hyperlink"/>
            <w:noProof/>
          </w:rPr>
          <w:fldChar w:fldCharType="separate"/>
        </w:r>
        <w:r w:rsidRPr="00992BBB">
          <w:rPr>
            <w:rStyle w:val="Hyperlink"/>
            <w:noProof/>
          </w:rPr>
          <w:t>IXA_INCHIBUILDER_SetOption</w:t>
        </w:r>
        <w:r>
          <w:rPr>
            <w:noProof/>
            <w:webHidden/>
          </w:rPr>
          <w:tab/>
        </w:r>
        <w:r>
          <w:rPr>
            <w:noProof/>
            <w:webHidden/>
          </w:rPr>
          <w:fldChar w:fldCharType="begin"/>
        </w:r>
        <w:r>
          <w:rPr>
            <w:noProof/>
            <w:webHidden/>
          </w:rPr>
          <w:instrText xml:space="preserve"> PAGEREF _Toc31395558 \h </w:instrText>
        </w:r>
      </w:ins>
      <w:r>
        <w:rPr>
          <w:noProof/>
          <w:webHidden/>
        </w:rPr>
      </w:r>
      <w:r>
        <w:rPr>
          <w:noProof/>
          <w:webHidden/>
        </w:rPr>
        <w:fldChar w:fldCharType="separate"/>
      </w:r>
      <w:ins w:id="572" w:author="Igor P" w:date="2020-08-17T18:39:00Z">
        <w:r w:rsidR="000C25BD">
          <w:rPr>
            <w:noProof/>
            <w:webHidden/>
          </w:rPr>
          <w:t>95</w:t>
        </w:r>
      </w:ins>
      <w:ins w:id="573" w:author="Igor P" w:date="2020-01-31T20:36:00Z">
        <w:r>
          <w:rPr>
            <w:noProof/>
            <w:webHidden/>
          </w:rPr>
          <w:fldChar w:fldCharType="end"/>
        </w:r>
        <w:r w:rsidRPr="00992BBB">
          <w:rPr>
            <w:rStyle w:val="Hyperlink"/>
            <w:noProof/>
          </w:rPr>
          <w:fldChar w:fldCharType="end"/>
        </w:r>
      </w:ins>
    </w:p>
    <w:p w14:paraId="45B72D79" w14:textId="11B4FF10" w:rsidR="002D4E43" w:rsidRDefault="002D4E43">
      <w:pPr>
        <w:pStyle w:val="TOC4"/>
        <w:tabs>
          <w:tab w:val="right" w:leader="dot" w:pos="9062"/>
        </w:tabs>
        <w:rPr>
          <w:ins w:id="574" w:author="Igor P" w:date="2020-01-31T20:36:00Z"/>
          <w:rFonts w:asciiTheme="minorHAnsi" w:eastAsiaTheme="minorEastAsia" w:hAnsiTheme="minorHAnsi" w:cstheme="minorBidi"/>
          <w:noProof/>
          <w:sz w:val="22"/>
          <w:szCs w:val="22"/>
        </w:rPr>
      </w:pPr>
      <w:ins w:id="575"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"_Toc31395559"</w:instrText>
        </w:r>
        <w:r w:rsidRPr="00992BBB">
          <w:rPr>
            <w:rStyle w:val="Hyperlink"/>
            <w:noProof/>
          </w:rPr>
          <w:instrText xml:space="preserve"> </w:instrText>
        </w:r>
        <w:r w:rsidRPr="00992BBB">
          <w:rPr>
            <w:rStyle w:val="Hyperlink"/>
            <w:noProof/>
          </w:rPr>
          <w:fldChar w:fldCharType="separate"/>
        </w:r>
        <w:r w:rsidRPr="00992BBB">
          <w:rPr>
            <w:rStyle w:val="Hyperlink"/>
            <w:noProof/>
          </w:rPr>
          <w:t>IXA_INCHIBUILDER_SetOption_Stereo</w:t>
        </w:r>
        <w:r>
          <w:rPr>
            <w:noProof/>
            <w:webHidden/>
          </w:rPr>
          <w:tab/>
        </w:r>
        <w:r>
          <w:rPr>
            <w:noProof/>
            <w:webHidden/>
          </w:rPr>
          <w:fldChar w:fldCharType="begin"/>
        </w:r>
        <w:r>
          <w:rPr>
            <w:noProof/>
            <w:webHidden/>
          </w:rPr>
          <w:instrText xml:space="preserve"> PAGEREF _Toc31395559 \h </w:instrText>
        </w:r>
      </w:ins>
      <w:r>
        <w:rPr>
          <w:noProof/>
          <w:webHidden/>
        </w:rPr>
      </w:r>
      <w:r>
        <w:rPr>
          <w:noProof/>
          <w:webHidden/>
        </w:rPr>
        <w:fldChar w:fldCharType="separate"/>
      </w:r>
      <w:ins w:id="576" w:author="Igor P" w:date="2020-08-17T18:39:00Z">
        <w:r w:rsidR="000C25BD">
          <w:rPr>
            <w:noProof/>
            <w:webHidden/>
          </w:rPr>
          <w:t>96</w:t>
        </w:r>
      </w:ins>
      <w:ins w:id="577" w:author="Igor P" w:date="2020-01-31T20:36:00Z">
        <w:r>
          <w:rPr>
            <w:noProof/>
            <w:webHidden/>
          </w:rPr>
          <w:fldChar w:fldCharType="end"/>
        </w:r>
        <w:r w:rsidRPr="00992BBB">
          <w:rPr>
            <w:rStyle w:val="Hyperlink"/>
            <w:noProof/>
          </w:rPr>
          <w:fldChar w:fldCharType="end"/>
        </w:r>
      </w:ins>
    </w:p>
    <w:p w14:paraId="1F585E9D" w14:textId="76EE05F0" w:rsidR="002D4E43" w:rsidRDefault="002D4E43">
      <w:pPr>
        <w:pStyle w:val="TOC4"/>
        <w:tabs>
          <w:tab w:val="right" w:leader="dot" w:pos="9062"/>
        </w:tabs>
        <w:rPr>
          <w:ins w:id="578" w:author="Igor P" w:date="2020-01-31T20:36:00Z"/>
          <w:rFonts w:asciiTheme="minorHAnsi" w:eastAsiaTheme="minorEastAsia" w:hAnsiTheme="minorHAnsi" w:cstheme="minorBidi"/>
          <w:noProof/>
          <w:sz w:val="22"/>
          <w:szCs w:val="22"/>
        </w:rPr>
      </w:pPr>
      <w:ins w:id="579"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"_Toc31395560"</w:instrText>
        </w:r>
        <w:r w:rsidRPr="00992BBB">
          <w:rPr>
            <w:rStyle w:val="Hyperlink"/>
            <w:noProof/>
          </w:rPr>
          <w:instrText xml:space="preserve"> </w:instrText>
        </w:r>
        <w:r w:rsidRPr="00992BBB">
          <w:rPr>
            <w:rStyle w:val="Hyperlink"/>
            <w:noProof/>
          </w:rPr>
          <w:fldChar w:fldCharType="separate"/>
        </w:r>
        <w:r w:rsidRPr="00992BBB">
          <w:rPr>
            <w:rStyle w:val="Hyperlink"/>
            <w:noProof/>
          </w:rPr>
          <w:t>IXA_INCHIBUILDER_SetOption_Timeout</w:t>
        </w:r>
        <w:r>
          <w:rPr>
            <w:noProof/>
            <w:webHidden/>
          </w:rPr>
          <w:tab/>
        </w:r>
        <w:r>
          <w:rPr>
            <w:noProof/>
            <w:webHidden/>
          </w:rPr>
          <w:fldChar w:fldCharType="begin"/>
        </w:r>
        <w:r>
          <w:rPr>
            <w:noProof/>
            <w:webHidden/>
          </w:rPr>
          <w:instrText xml:space="preserve"> PAGEREF _Toc31395560 \h </w:instrText>
        </w:r>
      </w:ins>
      <w:r>
        <w:rPr>
          <w:noProof/>
          <w:webHidden/>
        </w:rPr>
      </w:r>
      <w:r>
        <w:rPr>
          <w:noProof/>
          <w:webHidden/>
        </w:rPr>
        <w:fldChar w:fldCharType="separate"/>
      </w:r>
      <w:ins w:id="580" w:author="Igor P" w:date="2020-08-17T18:39:00Z">
        <w:r w:rsidR="000C25BD">
          <w:rPr>
            <w:noProof/>
            <w:webHidden/>
          </w:rPr>
          <w:t>97</w:t>
        </w:r>
      </w:ins>
      <w:ins w:id="581" w:author="Igor P" w:date="2020-01-31T20:36:00Z">
        <w:r>
          <w:rPr>
            <w:noProof/>
            <w:webHidden/>
          </w:rPr>
          <w:fldChar w:fldCharType="end"/>
        </w:r>
        <w:r w:rsidRPr="00992BBB">
          <w:rPr>
            <w:rStyle w:val="Hyperlink"/>
            <w:noProof/>
          </w:rPr>
          <w:fldChar w:fldCharType="end"/>
        </w:r>
      </w:ins>
    </w:p>
    <w:p w14:paraId="1C3276D8" w14:textId="1545201C" w:rsidR="002D4E43" w:rsidRDefault="002D4E43">
      <w:pPr>
        <w:pStyle w:val="TOC4"/>
        <w:tabs>
          <w:tab w:val="right" w:leader="dot" w:pos="9062"/>
        </w:tabs>
        <w:rPr>
          <w:ins w:id="582" w:author="Igor P" w:date="2020-01-31T20:36:00Z"/>
          <w:rFonts w:asciiTheme="minorHAnsi" w:eastAsiaTheme="minorEastAsia" w:hAnsiTheme="minorHAnsi" w:cstheme="minorBidi"/>
          <w:noProof/>
          <w:sz w:val="22"/>
          <w:szCs w:val="22"/>
        </w:rPr>
      </w:pPr>
      <w:ins w:id="583"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"_Toc31395561"</w:instrText>
        </w:r>
        <w:r w:rsidRPr="00992BBB">
          <w:rPr>
            <w:rStyle w:val="Hyperlink"/>
            <w:noProof/>
          </w:rPr>
          <w:instrText xml:space="preserve"> </w:instrText>
        </w:r>
        <w:r w:rsidRPr="00992BBB">
          <w:rPr>
            <w:rStyle w:val="Hyperlink"/>
            <w:noProof/>
          </w:rPr>
          <w:fldChar w:fldCharType="separate"/>
        </w:r>
        <w:r w:rsidRPr="00992BBB">
          <w:rPr>
            <w:rStyle w:val="Hyperlink"/>
            <w:noProof/>
          </w:rPr>
          <w:t>IXA_INCHIBUILDER_SetOption_Timeout_Milliseconds (new in v. 1.06)</w:t>
        </w:r>
        <w:r>
          <w:rPr>
            <w:noProof/>
            <w:webHidden/>
          </w:rPr>
          <w:tab/>
        </w:r>
        <w:r>
          <w:rPr>
            <w:noProof/>
            <w:webHidden/>
          </w:rPr>
          <w:fldChar w:fldCharType="begin"/>
        </w:r>
        <w:r>
          <w:rPr>
            <w:noProof/>
            <w:webHidden/>
          </w:rPr>
          <w:instrText xml:space="preserve"> PAGEREF _Toc31395561 \h </w:instrText>
        </w:r>
      </w:ins>
      <w:r>
        <w:rPr>
          <w:noProof/>
          <w:webHidden/>
        </w:rPr>
      </w:r>
      <w:r>
        <w:rPr>
          <w:noProof/>
          <w:webHidden/>
        </w:rPr>
        <w:fldChar w:fldCharType="separate"/>
      </w:r>
      <w:ins w:id="584" w:author="Igor P" w:date="2020-08-17T18:39:00Z">
        <w:r w:rsidR="000C25BD">
          <w:rPr>
            <w:noProof/>
            <w:webHidden/>
          </w:rPr>
          <w:t>98</w:t>
        </w:r>
      </w:ins>
      <w:ins w:id="585" w:author="Igor P" w:date="2020-01-31T20:36:00Z">
        <w:r>
          <w:rPr>
            <w:noProof/>
            <w:webHidden/>
          </w:rPr>
          <w:fldChar w:fldCharType="end"/>
        </w:r>
        <w:r w:rsidRPr="00992BBB">
          <w:rPr>
            <w:rStyle w:val="Hyperlink"/>
            <w:noProof/>
          </w:rPr>
          <w:fldChar w:fldCharType="end"/>
        </w:r>
      </w:ins>
    </w:p>
    <w:p w14:paraId="5705ECB9" w14:textId="11C1F9BA" w:rsidR="002D4E43" w:rsidRDefault="002D4E43">
      <w:pPr>
        <w:pStyle w:val="TOC4"/>
        <w:tabs>
          <w:tab w:val="right" w:leader="dot" w:pos="9062"/>
        </w:tabs>
        <w:rPr>
          <w:ins w:id="586" w:author="Igor P" w:date="2020-01-31T20:36:00Z"/>
          <w:rFonts w:asciiTheme="minorHAnsi" w:eastAsiaTheme="minorEastAsia" w:hAnsiTheme="minorHAnsi" w:cstheme="minorBidi"/>
          <w:noProof/>
          <w:sz w:val="22"/>
          <w:szCs w:val="22"/>
        </w:rPr>
      </w:pPr>
      <w:ins w:id="587"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"_Toc31395562"</w:instrText>
        </w:r>
        <w:r w:rsidRPr="00992BBB">
          <w:rPr>
            <w:rStyle w:val="Hyperlink"/>
            <w:noProof/>
          </w:rPr>
          <w:instrText xml:space="preserve"> </w:instrText>
        </w:r>
        <w:r w:rsidRPr="00992BBB">
          <w:rPr>
            <w:rStyle w:val="Hyperlink"/>
            <w:noProof/>
          </w:rPr>
          <w:fldChar w:fldCharType="separate"/>
        </w:r>
        <w:r w:rsidRPr="00992BBB">
          <w:rPr>
            <w:rStyle w:val="Hyperlink"/>
            <w:noProof/>
          </w:rPr>
          <w:t>IXA_INCHIBUILDER_CheckOption (new in v. 1.06)</w:t>
        </w:r>
        <w:r>
          <w:rPr>
            <w:noProof/>
            <w:webHidden/>
          </w:rPr>
          <w:tab/>
        </w:r>
        <w:r>
          <w:rPr>
            <w:noProof/>
            <w:webHidden/>
          </w:rPr>
          <w:fldChar w:fldCharType="begin"/>
        </w:r>
        <w:r>
          <w:rPr>
            <w:noProof/>
            <w:webHidden/>
          </w:rPr>
          <w:instrText xml:space="preserve"> PAGEREF _Toc31395562 \h </w:instrText>
        </w:r>
      </w:ins>
      <w:r>
        <w:rPr>
          <w:noProof/>
          <w:webHidden/>
        </w:rPr>
      </w:r>
      <w:r>
        <w:rPr>
          <w:noProof/>
          <w:webHidden/>
        </w:rPr>
        <w:fldChar w:fldCharType="separate"/>
      </w:r>
      <w:ins w:id="588" w:author="Igor P" w:date="2020-08-17T18:39:00Z">
        <w:r w:rsidR="000C25BD">
          <w:rPr>
            <w:noProof/>
            <w:webHidden/>
          </w:rPr>
          <w:t>98</w:t>
        </w:r>
      </w:ins>
      <w:ins w:id="589" w:author="Igor P" w:date="2020-01-31T20:36:00Z">
        <w:r>
          <w:rPr>
            <w:noProof/>
            <w:webHidden/>
          </w:rPr>
          <w:fldChar w:fldCharType="end"/>
        </w:r>
        <w:r w:rsidRPr="00992BBB">
          <w:rPr>
            <w:rStyle w:val="Hyperlink"/>
            <w:noProof/>
          </w:rPr>
          <w:fldChar w:fldCharType="end"/>
        </w:r>
      </w:ins>
    </w:p>
    <w:p w14:paraId="19574E26" w14:textId="6A247886" w:rsidR="002D4E43" w:rsidRDefault="002D4E43">
      <w:pPr>
        <w:pStyle w:val="TOC4"/>
        <w:tabs>
          <w:tab w:val="right" w:leader="dot" w:pos="9062"/>
        </w:tabs>
        <w:rPr>
          <w:ins w:id="590" w:author="Igor P" w:date="2020-01-31T20:36:00Z"/>
          <w:rFonts w:asciiTheme="minorHAnsi" w:eastAsiaTheme="minorEastAsia" w:hAnsiTheme="minorHAnsi" w:cstheme="minorBidi"/>
          <w:noProof/>
          <w:sz w:val="22"/>
          <w:szCs w:val="22"/>
        </w:rPr>
      </w:pPr>
      <w:ins w:id="591"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"_Toc31395563"</w:instrText>
        </w:r>
        <w:r w:rsidRPr="00992BBB">
          <w:rPr>
            <w:rStyle w:val="Hyperlink"/>
            <w:noProof/>
          </w:rPr>
          <w:instrText xml:space="preserve"> </w:instrText>
        </w:r>
        <w:r w:rsidRPr="00992BBB">
          <w:rPr>
            <w:rStyle w:val="Hyperlink"/>
            <w:noProof/>
          </w:rPr>
          <w:fldChar w:fldCharType="separate"/>
        </w:r>
        <w:r w:rsidRPr="00992BBB">
          <w:rPr>
            <w:rStyle w:val="Hyperlink"/>
            <w:noProof/>
          </w:rPr>
          <w:t>IXA_INCHIBUILDER_CheckOption_Stereo (new in v. 1.06)</w:t>
        </w:r>
        <w:r>
          <w:rPr>
            <w:noProof/>
            <w:webHidden/>
          </w:rPr>
          <w:tab/>
        </w:r>
        <w:r>
          <w:rPr>
            <w:noProof/>
            <w:webHidden/>
          </w:rPr>
          <w:fldChar w:fldCharType="begin"/>
        </w:r>
        <w:r>
          <w:rPr>
            <w:noProof/>
            <w:webHidden/>
          </w:rPr>
          <w:instrText xml:space="preserve"> PAGEREF _Toc31395563 \h </w:instrText>
        </w:r>
      </w:ins>
      <w:r>
        <w:rPr>
          <w:noProof/>
          <w:webHidden/>
        </w:rPr>
      </w:r>
      <w:r>
        <w:rPr>
          <w:noProof/>
          <w:webHidden/>
        </w:rPr>
        <w:fldChar w:fldCharType="separate"/>
      </w:r>
      <w:ins w:id="592" w:author="Igor P" w:date="2020-08-17T18:39:00Z">
        <w:r w:rsidR="000C25BD">
          <w:rPr>
            <w:noProof/>
            <w:webHidden/>
          </w:rPr>
          <w:t>99</w:t>
        </w:r>
      </w:ins>
      <w:ins w:id="593" w:author="Igor P" w:date="2020-01-31T20:36:00Z">
        <w:r>
          <w:rPr>
            <w:noProof/>
            <w:webHidden/>
          </w:rPr>
          <w:fldChar w:fldCharType="end"/>
        </w:r>
        <w:r w:rsidRPr="00992BBB">
          <w:rPr>
            <w:rStyle w:val="Hyperlink"/>
            <w:noProof/>
          </w:rPr>
          <w:fldChar w:fldCharType="end"/>
        </w:r>
      </w:ins>
    </w:p>
    <w:p w14:paraId="455DD295" w14:textId="26A7F6D7" w:rsidR="002D4E43" w:rsidRDefault="002D4E43">
      <w:pPr>
        <w:pStyle w:val="TOC4"/>
        <w:tabs>
          <w:tab w:val="right" w:leader="dot" w:pos="9062"/>
        </w:tabs>
        <w:rPr>
          <w:ins w:id="594" w:author="Igor P" w:date="2020-01-31T20:36:00Z"/>
          <w:rFonts w:asciiTheme="minorHAnsi" w:eastAsiaTheme="minorEastAsia" w:hAnsiTheme="minorHAnsi" w:cstheme="minorBidi"/>
          <w:noProof/>
          <w:sz w:val="22"/>
          <w:szCs w:val="22"/>
        </w:rPr>
      </w:pPr>
      <w:ins w:id="595"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"_Toc31395564"</w:instrText>
        </w:r>
        <w:r w:rsidRPr="00992BBB">
          <w:rPr>
            <w:rStyle w:val="Hyperlink"/>
            <w:noProof/>
          </w:rPr>
          <w:instrText xml:space="preserve"> </w:instrText>
        </w:r>
        <w:r w:rsidRPr="00992BBB">
          <w:rPr>
            <w:rStyle w:val="Hyperlink"/>
            <w:noProof/>
          </w:rPr>
          <w:fldChar w:fldCharType="separate"/>
        </w:r>
        <w:r w:rsidRPr="00992BBB">
          <w:rPr>
            <w:rStyle w:val="Hyperlink"/>
            <w:noProof/>
          </w:rPr>
          <w:t>IXA_INCHIBUILDER_IXA_INCHIBUILDER_GetOption_Timeout_MilliSeconds (new in v. 1.06)</w:t>
        </w:r>
        <w:r>
          <w:rPr>
            <w:noProof/>
            <w:webHidden/>
          </w:rPr>
          <w:tab/>
        </w:r>
        <w:r>
          <w:rPr>
            <w:noProof/>
            <w:webHidden/>
          </w:rPr>
          <w:fldChar w:fldCharType="begin"/>
        </w:r>
        <w:r>
          <w:rPr>
            <w:noProof/>
            <w:webHidden/>
          </w:rPr>
          <w:instrText xml:space="preserve"> PAGEREF _Toc31395564 \h </w:instrText>
        </w:r>
      </w:ins>
      <w:r>
        <w:rPr>
          <w:noProof/>
          <w:webHidden/>
        </w:rPr>
      </w:r>
      <w:r>
        <w:rPr>
          <w:noProof/>
          <w:webHidden/>
        </w:rPr>
        <w:fldChar w:fldCharType="separate"/>
      </w:r>
      <w:ins w:id="596" w:author="Igor P" w:date="2020-08-17T18:39:00Z">
        <w:r w:rsidR="000C25BD">
          <w:rPr>
            <w:noProof/>
            <w:webHidden/>
          </w:rPr>
          <w:t>100</w:t>
        </w:r>
      </w:ins>
      <w:ins w:id="597" w:author="Igor P" w:date="2020-01-31T20:36:00Z">
        <w:r>
          <w:rPr>
            <w:noProof/>
            <w:webHidden/>
          </w:rPr>
          <w:fldChar w:fldCharType="end"/>
        </w:r>
        <w:r w:rsidRPr="00992BBB">
          <w:rPr>
            <w:rStyle w:val="Hyperlink"/>
            <w:noProof/>
          </w:rPr>
          <w:fldChar w:fldCharType="end"/>
        </w:r>
      </w:ins>
    </w:p>
    <w:p w14:paraId="3B64829C" w14:textId="0E32D87F" w:rsidR="002D4E43" w:rsidRDefault="002D4E43">
      <w:pPr>
        <w:pStyle w:val="TOC3"/>
        <w:tabs>
          <w:tab w:val="right" w:leader="dot" w:pos="9062"/>
        </w:tabs>
        <w:rPr>
          <w:ins w:id="598" w:author="Igor P" w:date="2020-01-31T20:36:00Z"/>
          <w:rFonts w:asciiTheme="minorHAnsi" w:eastAsiaTheme="minorEastAsia" w:hAnsiTheme="minorHAnsi" w:cstheme="minorBidi"/>
          <w:noProof/>
          <w:sz w:val="22"/>
          <w:szCs w:val="22"/>
        </w:rPr>
      </w:pPr>
      <w:ins w:id="599"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"_Toc31395565"</w:instrText>
        </w:r>
        <w:r w:rsidRPr="00992BBB">
          <w:rPr>
            <w:rStyle w:val="Hyperlink"/>
            <w:noProof/>
          </w:rPr>
          <w:instrText xml:space="preserve"> </w:instrText>
        </w:r>
        <w:r w:rsidRPr="00992BBB">
          <w:rPr>
            <w:rStyle w:val="Hyperlink"/>
            <w:noProof/>
          </w:rPr>
          <w:fldChar w:fldCharType="separate"/>
        </w:r>
        <w:r w:rsidRPr="00992BBB">
          <w:rPr>
            <w:rStyle w:val="Hyperlink"/>
            <w:noProof/>
          </w:rPr>
          <w:t>InChIKey Builder Objects</w:t>
        </w:r>
        <w:r>
          <w:rPr>
            <w:noProof/>
            <w:webHidden/>
          </w:rPr>
          <w:tab/>
        </w:r>
        <w:r>
          <w:rPr>
            <w:noProof/>
            <w:webHidden/>
          </w:rPr>
          <w:fldChar w:fldCharType="begin"/>
        </w:r>
        <w:r>
          <w:rPr>
            <w:noProof/>
            <w:webHidden/>
          </w:rPr>
          <w:instrText xml:space="preserve"> PAGEREF _Toc31395565 \h </w:instrText>
        </w:r>
      </w:ins>
      <w:r>
        <w:rPr>
          <w:noProof/>
          <w:webHidden/>
        </w:rPr>
      </w:r>
      <w:r>
        <w:rPr>
          <w:noProof/>
          <w:webHidden/>
        </w:rPr>
        <w:fldChar w:fldCharType="separate"/>
      </w:r>
      <w:ins w:id="600" w:author="Igor P" w:date="2020-08-17T18:39:00Z">
        <w:r w:rsidR="000C25BD">
          <w:rPr>
            <w:noProof/>
            <w:webHidden/>
          </w:rPr>
          <w:t>101</w:t>
        </w:r>
      </w:ins>
      <w:ins w:id="601" w:author="Igor P" w:date="2020-01-31T20:36:00Z">
        <w:r>
          <w:rPr>
            <w:noProof/>
            <w:webHidden/>
          </w:rPr>
          <w:fldChar w:fldCharType="end"/>
        </w:r>
        <w:r w:rsidRPr="00992BBB">
          <w:rPr>
            <w:rStyle w:val="Hyperlink"/>
            <w:noProof/>
          </w:rPr>
          <w:fldChar w:fldCharType="end"/>
        </w:r>
      </w:ins>
    </w:p>
    <w:p w14:paraId="19F36467" w14:textId="03F8F264" w:rsidR="002D4E43" w:rsidRDefault="002D4E43">
      <w:pPr>
        <w:pStyle w:val="TOC4"/>
        <w:tabs>
          <w:tab w:val="right" w:leader="dot" w:pos="9062"/>
        </w:tabs>
        <w:rPr>
          <w:ins w:id="602" w:author="Igor P" w:date="2020-01-31T20:36:00Z"/>
          <w:rFonts w:asciiTheme="minorHAnsi" w:eastAsiaTheme="minorEastAsia" w:hAnsiTheme="minorHAnsi" w:cstheme="minorBidi"/>
          <w:noProof/>
          <w:sz w:val="22"/>
          <w:szCs w:val="22"/>
        </w:rPr>
      </w:pPr>
      <w:ins w:id="603"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"_Toc31395566"</w:instrText>
        </w:r>
        <w:r w:rsidRPr="00992BBB">
          <w:rPr>
            <w:rStyle w:val="Hyperlink"/>
            <w:noProof/>
          </w:rPr>
          <w:instrText xml:space="preserve"> </w:instrText>
        </w:r>
        <w:r w:rsidRPr="00992BBB">
          <w:rPr>
            <w:rStyle w:val="Hyperlink"/>
            <w:noProof/>
          </w:rPr>
          <w:fldChar w:fldCharType="separate"/>
        </w:r>
        <w:r w:rsidRPr="00992BBB">
          <w:rPr>
            <w:rStyle w:val="Hyperlink"/>
            <w:noProof/>
          </w:rPr>
          <w:t>IXA_INCHIKEYBUILDER_Create</w:t>
        </w:r>
        <w:r>
          <w:rPr>
            <w:noProof/>
            <w:webHidden/>
          </w:rPr>
          <w:tab/>
        </w:r>
        <w:r>
          <w:rPr>
            <w:noProof/>
            <w:webHidden/>
          </w:rPr>
          <w:fldChar w:fldCharType="begin"/>
        </w:r>
        <w:r>
          <w:rPr>
            <w:noProof/>
            <w:webHidden/>
          </w:rPr>
          <w:instrText xml:space="preserve"> PAGEREF _Toc31395566 \h </w:instrText>
        </w:r>
      </w:ins>
      <w:r>
        <w:rPr>
          <w:noProof/>
          <w:webHidden/>
        </w:rPr>
      </w:r>
      <w:r>
        <w:rPr>
          <w:noProof/>
          <w:webHidden/>
        </w:rPr>
        <w:fldChar w:fldCharType="separate"/>
      </w:r>
      <w:ins w:id="604" w:author="Igor P" w:date="2020-08-17T18:39:00Z">
        <w:r w:rsidR="000C25BD">
          <w:rPr>
            <w:noProof/>
            <w:webHidden/>
          </w:rPr>
          <w:t>101</w:t>
        </w:r>
      </w:ins>
      <w:ins w:id="605" w:author="Igor P" w:date="2020-01-31T20:36:00Z">
        <w:r>
          <w:rPr>
            <w:noProof/>
            <w:webHidden/>
          </w:rPr>
          <w:fldChar w:fldCharType="end"/>
        </w:r>
        <w:r w:rsidRPr="00992BBB">
          <w:rPr>
            <w:rStyle w:val="Hyperlink"/>
            <w:noProof/>
          </w:rPr>
          <w:fldChar w:fldCharType="end"/>
        </w:r>
      </w:ins>
    </w:p>
    <w:p w14:paraId="295F9312" w14:textId="06E42A8E" w:rsidR="002D4E43" w:rsidRDefault="002D4E43">
      <w:pPr>
        <w:pStyle w:val="TOC4"/>
        <w:tabs>
          <w:tab w:val="right" w:leader="dot" w:pos="9062"/>
        </w:tabs>
        <w:rPr>
          <w:ins w:id="606" w:author="Igor P" w:date="2020-01-31T20:36:00Z"/>
          <w:rFonts w:asciiTheme="minorHAnsi" w:eastAsiaTheme="minorEastAsia" w:hAnsiTheme="minorHAnsi" w:cstheme="minorBidi"/>
          <w:noProof/>
          <w:sz w:val="22"/>
          <w:szCs w:val="22"/>
        </w:rPr>
      </w:pPr>
      <w:ins w:id="607"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"_Toc31395567"</w:instrText>
        </w:r>
        <w:r w:rsidRPr="00992BBB">
          <w:rPr>
            <w:rStyle w:val="Hyperlink"/>
            <w:noProof/>
          </w:rPr>
          <w:instrText xml:space="preserve"> </w:instrText>
        </w:r>
        <w:r w:rsidRPr="00992BBB">
          <w:rPr>
            <w:rStyle w:val="Hyperlink"/>
            <w:noProof/>
          </w:rPr>
          <w:fldChar w:fldCharType="separate"/>
        </w:r>
        <w:r w:rsidRPr="00992BBB">
          <w:rPr>
            <w:rStyle w:val="Hyperlink"/>
            <w:noProof/>
          </w:rPr>
          <w:t>IXA_INCHIKEYBUILDER_SetInChI</w:t>
        </w:r>
        <w:r>
          <w:rPr>
            <w:noProof/>
            <w:webHidden/>
          </w:rPr>
          <w:tab/>
        </w:r>
        <w:r>
          <w:rPr>
            <w:noProof/>
            <w:webHidden/>
          </w:rPr>
          <w:fldChar w:fldCharType="begin"/>
        </w:r>
        <w:r>
          <w:rPr>
            <w:noProof/>
            <w:webHidden/>
          </w:rPr>
          <w:instrText xml:space="preserve"> PAGEREF _Toc31395567 \h </w:instrText>
        </w:r>
      </w:ins>
      <w:r>
        <w:rPr>
          <w:noProof/>
          <w:webHidden/>
        </w:rPr>
      </w:r>
      <w:r>
        <w:rPr>
          <w:noProof/>
          <w:webHidden/>
        </w:rPr>
        <w:fldChar w:fldCharType="separate"/>
      </w:r>
      <w:ins w:id="608" w:author="Igor P" w:date="2020-08-17T18:39:00Z">
        <w:r w:rsidR="000C25BD">
          <w:rPr>
            <w:noProof/>
            <w:webHidden/>
          </w:rPr>
          <w:t>101</w:t>
        </w:r>
      </w:ins>
      <w:ins w:id="609" w:author="Igor P" w:date="2020-01-31T20:36:00Z">
        <w:r>
          <w:rPr>
            <w:noProof/>
            <w:webHidden/>
          </w:rPr>
          <w:fldChar w:fldCharType="end"/>
        </w:r>
        <w:r w:rsidRPr="00992BBB">
          <w:rPr>
            <w:rStyle w:val="Hyperlink"/>
            <w:noProof/>
          </w:rPr>
          <w:fldChar w:fldCharType="end"/>
        </w:r>
      </w:ins>
    </w:p>
    <w:p w14:paraId="5299D03C" w14:textId="34D60038" w:rsidR="002D4E43" w:rsidRDefault="002D4E43">
      <w:pPr>
        <w:pStyle w:val="TOC4"/>
        <w:tabs>
          <w:tab w:val="right" w:leader="dot" w:pos="9062"/>
        </w:tabs>
        <w:rPr>
          <w:ins w:id="610" w:author="Igor P" w:date="2020-01-31T20:36:00Z"/>
          <w:rFonts w:asciiTheme="minorHAnsi" w:eastAsiaTheme="minorEastAsia" w:hAnsiTheme="minorHAnsi" w:cstheme="minorBidi"/>
          <w:noProof/>
          <w:sz w:val="22"/>
          <w:szCs w:val="22"/>
        </w:rPr>
      </w:pPr>
      <w:ins w:id="611"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"_Toc31395568"</w:instrText>
        </w:r>
        <w:r w:rsidRPr="00992BBB">
          <w:rPr>
            <w:rStyle w:val="Hyperlink"/>
            <w:noProof/>
          </w:rPr>
          <w:instrText xml:space="preserve"> </w:instrText>
        </w:r>
        <w:r w:rsidRPr="00992BBB">
          <w:rPr>
            <w:rStyle w:val="Hyperlink"/>
            <w:noProof/>
          </w:rPr>
          <w:fldChar w:fldCharType="separate"/>
        </w:r>
        <w:r w:rsidRPr="00992BBB">
          <w:rPr>
            <w:rStyle w:val="Hyperlink"/>
            <w:noProof/>
          </w:rPr>
          <w:t>IXA_INCHIKEYBUILDER_GetInChIKey</w:t>
        </w:r>
        <w:r>
          <w:rPr>
            <w:noProof/>
            <w:webHidden/>
          </w:rPr>
          <w:tab/>
        </w:r>
        <w:r>
          <w:rPr>
            <w:noProof/>
            <w:webHidden/>
          </w:rPr>
          <w:fldChar w:fldCharType="begin"/>
        </w:r>
        <w:r>
          <w:rPr>
            <w:noProof/>
            <w:webHidden/>
          </w:rPr>
          <w:instrText xml:space="preserve"> PAGEREF _Toc31395568 \h </w:instrText>
        </w:r>
      </w:ins>
      <w:r>
        <w:rPr>
          <w:noProof/>
          <w:webHidden/>
        </w:rPr>
      </w:r>
      <w:r>
        <w:rPr>
          <w:noProof/>
          <w:webHidden/>
        </w:rPr>
        <w:fldChar w:fldCharType="separate"/>
      </w:r>
      <w:ins w:id="612" w:author="Igor P" w:date="2020-08-17T18:39:00Z">
        <w:r w:rsidR="000C25BD">
          <w:rPr>
            <w:noProof/>
            <w:webHidden/>
          </w:rPr>
          <w:t>102</w:t>
        </w:r>
      </w:ins>
      <w:ins w:id="613" w:author="Igor P" w:date="2020-01-31T20:36:00Z">
        <w:r>
          <w:rPr>
            <w:noProof/>
            <w:webHidden/>
          </w:rPr>
          <w:fldChar w:fldCharType="end"/>
        </w:r>
        <w:r w:rsidRPr="00992BBB">
          <w:rPr>
            <w:rStyle w:val="Hyperlink"/>
            <w:noProof/>
          </w:rPr>
          <w:fldChar w:fldCharType="end"/>
        </w:r>
      </w:ins>
    </w:p>
    <w:p w14:paraId="71D67E90" w14:textId="10B53D64" w:rsidR="002D4E43" w:rsidRDefault="002D4E43">
      <w:pPr>
        <w:pStyle w:val="TOC4"/>
        <w:tabs>
          <w:tab w:val="right" w:leader="dot" w:pos="9062"/>
        </w:tabs>
        <w:rPr>
          <w:ins w:id="614" w:author="Igor P" w:date="2020-01-31T20:36:00Z"/>
          <w:rFonts w:asciiTheme="minorHAnsi" w:eastAsiaTheme="minorEastAsia" w:hAnsiTheme="minorHAnsi" w:cstheme="minorBidi"/>
          <w:noProof/>
          <w:sz w:val="22"/>
          <w:szCs w:val="22"/>
        </w:rPr>
      </w:pPr>
      <w:ins w:id="615" w:author="Igor P" w:date="2020-01-31T20:36:00Z">
        <w:r w:rsidRPr="00992BBB">
          <w:rPr>
            <w:rStyle w:val="Hyperlink"/>
            <w:noProof/>
          </w:rPr>
          <w:fldChar w:fldCharType="begin"/>
        </w:r>
        <w:r w:rsidRPr="00992BBB">
          <w:rPr>
            <w:rStyle w:val="Hyperlink"/>
            <w:noProof/>
          </w:rPr>
          <w:instrText xml:space="preserve"> </w:instrText>
        </w:r>
        <w:r>
          <w:rPr>
            <w:noProof/>
          </w:rPr>
          <w:instrText>HYPERLINK \l "_Toc31395569"</w:instrText>
        </w:r>
        <w:r w:rsidRPr="00992BBB">
          <w:rPr>
            <w:rStyle w:val="Hyperlink"/>
            <w:noProof/>
          </w:rPr>
          <w:instrText xml:space="preserve"> </w:instrText>
        </w:r>
        <w:r w:rsidRPr="00992BBB">
          <w:rPr>
            <w:rStyle w:val="Hyperlink"/>
            <w:noProof/>
          </w:rPr>
          <w:fldChar w:fldCharType="separate"/>
        </w:r>
        <w:r w:rsidRPr="00992BBB">
          <w:rPr>
            <w:rStyle w:val="Hyperlink"/>
            <w:noProof/>
          </w:rPr>
          <w:t>IXA_INCHIKEYBUILDER_Destroy</w:t>
        </w:r>
        <w:r>
          <w:rPr>
            <w:noProof/>
            <w:webHidden/>
          </w:rPr>
          <w:tab/>
        </w:r>
        <w:r>
          <w:rPr>
            <w:noProof/>
            <w:webHidden/>
          </w:rPr>
          <w:fldChar w:fldCharType="begin"/>
        </w:r>
        <w:r>
          <w:rPr>
            <w:noProof/>
            <w:webHidden/>
          </w:rPr>
          <w:instrText xml:space="preserve"> PAGEREF _Toc31395569 \h </w:instrText>
        </w:r>
      </w:ins>
      <w:r>
        <w:rPr>
          <w:noProof/>
          <w:webHidden/>
        </w:rPr>
      </w:r>
      <w:r>
        <w:rPr>
          <w:noProof/>
          <w:webHidden/>
        </w:rPr>
        <w:fldChar w:fldCharType="separate"/>
      </w:r>
      <w:ins w:id="616" w:author="Igor P" w:date="2020-08-17T18:39:00Z">
        <w:r w:rsidR="000C25BD">
          <w:rPr>
            <w:noProof/>
            <w:webHidden/>
          </w:rPr>
          <w:t>103</w:t>
        </w:r>
      </w:ins>
      <w:ins w:id="617" w:author="Igor P" w:date="2020-01-31T20:36:00Z">
        <w:r>
          <w:rPr>
            <w:noProof/>
            <w:webHidden/>
          </w:rPr>
          <w:fldChar w:fldCharType="end"/>
        </w:r>
        <w:r w:rsidRPr="00992BBB">
          <w:rPr>
            <w:rStyle w:val="Hyperlink"/>
            <w:noProof/>
          </w:rPr>
          <w:fldChar w:fldCharType="end"/>
        </w:r>
      </w:ins>
    </w:p>
    <w:p w14:paraId="1981931F" w14:textId="4CC24250" w:rsidR="00DB74AE" w:rsidDel="002D4E43" w:rsidRDefault="00DB74AE">
      <w:pPr>
        <w:pStyle w:val="TOC2"/>
        <w:tabs>
          <w:tab w:val="right" w:leader="dot" w:pos="9062"/>
        </w:tabs>
        <w:rPr>
          <w:del w:id="618" w:author="Igor P" w:date="2020-01-31T20:34:00Z"/>
          <w:rFonts w:asciiTheme="minorHAnsi" w:eastAsiaTheme="minorEastAsia" w:hAnsiTheme="minorHAnsi" w:cstheme="minorBidi"/>
          <w:noProof/>
          <w:sz w:val="22"/>
          <w:szCs w:val="22"/>
        </w:rPr>
      </w:pPr>
      <w:del w:id="619" w:author="Igor P" w:date="2020-01-31T20:34:00Z">
        <w:r w:rsidRPr="002D4E43" w:rsidDel="002D4E43">
          <w:rPr>
            <w:rPrChange w:id="620" w:author="Igor P" w:date="2020-01-31T20:34:00Z">
              <w:rPr>
                <w:rStyle w:val="Hyperlink"/>
                <w:noProof/>
              </w:rPr>
            </w:rPrChange>
          </w:rPr>
          <w:delText>Overview</w:delText>
        </w:r>
        <w:r w:rsidDel="002D4E43">
          <w:rPr>
            <w:noProof/>
            <w:webHidden/>
          </w:rPr>
          <w:tab/>
          <w:delText>7</w:delText>
        </w:r>
      </w:del>
    </w:p>
    <w:p w14:paraId="1AF5CC1A" w14:textId="37B1DAA6" w:rsidR="00DB74AE" w:rsidDel="002D4E43" w:rsidRDefault="00DB74AE">
      <w:pPr>
        <w:pStyle w:val="TOC2"/>
        <w:tabs>
          <w:tab w:val="right" w:leader="dot" w:pos="9062"/>
        </w:tabs>
        <w:rPr>
          <w:del w:id="621" w:author="Igor P" w:date="2020-01-31T20:34:00Z"/>
          <w:rFonts w:asciiTheme="minorHAnsi" w:eastAsiaTheme="minorEastAsia" w:hAnsiTheme="minorHAnsi" w:cstheme="minorBidi"/>
          <w:noProof/>
          <w:sz w:val="22"/>
          <w:szCs w:val="22"/>
        </w:rPr>
      </w:pPr>
      <w:del w:id="622" w:author="Igor P" w:date="2020-01-31T20:34:00Z">
        <w:r w:rsidRPr="002D4E43" w:rsidDel="002D4E43">
          <w:rPr>
            <w:rPrChange w:id="623" w:author="Igor P" w:date="2020-01-31T20:34:00Z">
              <w:rPr>
                <w:rStyle w:val="Hyperlink"/>
                <w:noProof/>
              </w:rPr>
            </w:rPrChange>
          </w:rPr>
          <w:delText>Classic InChI API</w:delText>
        </w:r>
        <w:r w:rsidDel="002D4E43">
          <w:rPr>
            <w:noProof/>
            <w:webHidden/>
          </w:rPr>
          <w:tab/>
          <w:delText>9</w:delText>
        </w:r>
      </w:del>
    </w:p>
    <w:p w14:paraId="62A3D1FE" w14:textId="7FE8238F" w:rsidR="00DB74AE" w:rsidDel="002D4E43" w:rsidRDefault="00DB74AE">
      <w:pPr>
        <w:pStyle w:val="TOC3"/>
        <w:tabs>
          <w:tab w:val="right" w:leader="dot" w:pos="9062"/>
        </w:tabs>
        <w:rPr>
          <w:del w:id="624" w:author="Igor P" w:date="2020-01-31T20:34:00Z"/>
          <w:rFonts w:asciiTheme="minorHAnsi" w:eastAsiaTheme="minorEastAsia" w:hAnsiTheme="minorHAnsi" w:cstheme="minorBidi"/>
          <w:noProof/>
          <w:sz w:val="22"/>
          <w:szCs w:val="22"/>
        </w:rPr>
      </w:pPr>
      <w:del w:id="625" w:author="Igor P" w:date="2020-01-31T20:34:00Z">
        <w:r w:rsidRPr="002D4E43" w:rsidDel="002D4E43">
          <w:rPr>
            <w:rPrChange w:id="626" w:author="Igor P" w:date="2020-01-31T20:34:00Z">
              <w:rPr>
                <w:rStyle w:val="Hyperlink"/>
                <w:noProof/>
              </w:rPr>
            </w:rPrChange>
          </w:rPr>
          <w:delText>Generation of InChI from structure</w:delText>
        </w:r>
        <w:r w:rsidDel="002D4E43">
          <w:rPr>
            <w:noProof/>
            <w:webHidden/>
          </w:rPr>
          <w:tab/>
          <w:delText>9</w:delText>
        </w:r>
      </w:del>
    </w:p>
    <w:p w14:paraId="41BBE13A" w14:textId="1E2278AD" w:rsidR="00DB74AE" w:rsidDel="002D4E43" w:rsidRDefault="00DB74AE">
      <w:pPr>
        <w:pStyle w:val="TOC4"/>
        <w:tabs>
          <w:tab w:val="right" w:leader="dot" w:pos="9062"/>
        </w:tabs>
        <w:rPr>
          <w:del w:id="627" w:author="Igor P" w:date="2020-01-31T20:34:00Z"/>
          <w:rFonts w:asciiTheme="minorHAnsi" w:eastAsiaTheme="minorEastAsia" w:hAnsiTheme="minorHAnsi" w:cstheme="minorBidi"/>
          <w:noProof/>
          <w:sz w:val="22"/>
          <w:szCs w:val="22"/>
        </w:rPr>
      </w:pPr>
      <w:del w:id="628" w:author="Igor P" w:date="2020-01-31T20:34:00Z">
        <w:r w:rsidRPr="002D4E43" w:rsidDel="002D4E43">
          <w:rPr>
            <w:rPrChange w:id="629" w:author="Igor P" w:date="2020-01-31T20:34:00Z">
              <w:rPr>
                <w:rStyle w:val="Hyperlink"/>
                <w:noProof/>
              </w:rPr>
            </w:rPrChange>
          </w:rPr>
          <w:delText>GetINCHI</w:delText>
        </w:r>
        <w:r w:rsidDel="002D4E43">
          <w:rPr>
            <w:noProof/>
            <w:webHidden/>
          </w:rPr>
          <w:tab/>
          <w:delText>9</w:delText>
        </w:r>
      </w:del>
    </w:p>
    <w:p w14:paraId="5FBC53BF" w14:textId="598DBF56" w:rsidR="00DB74AE" w:rsidDel="002D4E43" w:rsidRDefault="00DB74AE">
      <w:pPr>
        <w:pStyle w:val="TOC4"/>
        <w:tabs>
          <w:tab w:val="right" w:leader="dot" w:pos="9062"/>
        </w:tabs>
        <w:rPr>
          <w:del w:id="630" w:author="Igor P" w:date="2020-01-31T20:34:00Z"/>
          <w:rFonts w:asciiTheme="minorHAnsi" w:eastAsiaTheme="minorEastAsia" w:hAnsiTheme="minorHAnsi" w:cstheme="minorBidi"/>
          <w:noProof/>
          <w:sz w:val="22"/>
          <w:szCs w:val="22"/>
        </w:rPr>
      </w:pPr>
      <w:del w:id="631" w:author="Igor P" w:date="2020-01-31T20:34:00Z">
        <w:r w:rsidRPr="002D4E43" w:rsidDel="002D4E43">
          <w:rPr>
            <w:rPrChange w:id="632" w:author="Igor P" w:date="2020-01-31T20:34:00Z">
              <w:rPr>
                <w:rStyle w:val="Hyperlink"/>
                <w:noProof/>
              </w:rPr>
            </w:rPrChange>
          </w:rPr>
          <w:delText>GetINCHIEx</w:delText>
        </w:r>
        <w:r w:rsidDel="002D4E43">
          <w:rPr>
            <w:noProof/>
            <w:webHidden/>
          </w:rPr>
          <w:tab/>
          <w:delText>13</w:delText>
        </w:r>
      </w:del>
    </w:p>
    <w:p w14:paraId="56E5B2E2" w14:textId="3DF47B2F" w:rsidR="00DB74AE" w:rsidDel="002D4E43" w:rsidRDefault="00DB74AE">
      <w:pPr>
        <w:pStyle w:val="TOC4"/>
        <w:tabs>
          <w:tab w:val="right" w:leader="dot" w:pos="9062"/>
        </w:tabs>
        <w:rPr>
          <w:del w:id="633" w:author="Igor P" w:date="2020-01-31T20:34:00Z"/>
          <w:rFonts w:asciiTheme="minorHAnsi" w:eastAsiaTheme="minorEastAsia" w:hAnsiTheme="minorHAnsi" w:cstheme="minorBidi"/>
          <w:noProof/>
          <w:sz w:val="22"/>
          <w:szCs w:val="22"/>
        </w:rPr>
      </w:pPr>
      <w:del w:id="634" w:author="Igor P" w:date="2020-01-31T20:34:00Z">
        <w:r w:rsidRPr="002D4E43" w:rsidDel="002D4E43">
          <w:rPr>
            <w:rPrChange w:id="635" w:author="Igor P" w:date="2020-01-31T20:34:00Z">
              <w:rPr>
                <w:rStyle w:val="Hyperlink"/>
                <w:noProof/>
              </w:rPr>
            </w:rPrChange>
          </w:rPr>
          <w:delText>FreeINCHI</w:delText>
        </w:r>
        <w:r w:rsidDel="002D4E43">
          <w:rPr>
            <w:noProof/>
            <w:webHidden/>
          </w:rPr>
          <w:tab/>
          <w:delText>14</w:delText>
        </w:r>
      </w:del>
    </w:p>
    <w:p w14:paraId="450C628A" w14:textId="3B4FCD4A" w:rsidR="00DB74AE" w:rsidDel="002D4E43" w:rsidRDefault="00DB74AE">
      <w:pPr>
        <w:pStyle w:val="TOC4"/>
        <w:tabs>
          <w:tab w:val="right" w:leader="dot" w:pos="9062"/>
        </w:tabs>
        <w:rPr>
          <w:del w:id="636" w:author="Igor P" w:date="2020-01-31T20:34:00Z"/>
          <w:rFonts w:asciiTheme="minorHAnsi" w:eastAsiaTheme="minorEastAsia" w:hAnsiTheme="minorHAnsi" w:cstheme="minorBidi"/>
          <w:noProof/>
          <w:sz w:val="22"/>
          <w:szCs w:val="22"/>
        </w:rPr>
      </w:pPr>
      <w:del w:id="637" w:author="Igor P" w:date="2020-01-31T20:34:00Z">
        <w:r w:rsidRPr="002D4E43" w:rsidDel="002D4E43">
          <w:rPr>
            <w:rPrChange w:id="638" w:author="Igor P" w:date="2020-01-31T20:34:00Z">
              <w:rPr>
                <w:rStyle w:val="Hyperlink"/>
                <w:noProof/>
              </w:rPr>
            </w:rPrChange>
          </w:rPr>
          <w:delText>Free_inchi_Input</w:delText>
        </w:r>
        <w:r w:rsidDel="002D4E43">
          <w:rPr>
            <w:noProof/>
            <w:webHidden/>
          </w:rPr>
          <w:tab/>
          <w:delText>14</w:delText>
        </w:r>
      </w:del>
    </w:p>
    <w:p w14:paraId="072D2B31" w14:textId="21E4ED22" w:rsidR="00DB74AE" w:rsidDel="002D4E43" w:rsidRDefault="00DB74AE">
      <w:pPr>
        <w:pStyle w:val="TOC4"/>
        <w:tabs>
          <w:tab w:val="right" w:leader="dot" w:pos="9062"/>
        </w:tabs>
        <w:rPr>
          <w:del w:id="639" w:author="Igor P" w:date="2020-01-31T20:34:00Z"/>
          <w:rFonts w:asciiTheme="minorHAnsi" w:eastAsiaTheme="minorEastAsia" w:hAnsiTheme="minorHAnsi" w:cstheme="minorBidi"/>
          <w:noProof/>
          <w:sz w:val="22"/>
          <w:szCs w:val="22"/>
        </w:rPr>
      </w:pPr>
      <w:del w:id="640" w:author="Igor P" w:date="2020-01-31T20:34:00Z">
        <w:r w:rsidRPr="002D4E43" w:rsidDel="002D4E43">
          <w:rPr>
            <w:rPrChange w:id="641" w:author="Igor P" w:date="2020-01-31T20:34:00Z">
              <w:rPr>
                <w:rStyle w:val="Hyperlink"/>
                <w:noProof/>
              </w:rPr>
            </w:rPrChange>
          </w:rPr>
          <w:delText>Get_inchi_Input_FromAuxInfo</w:delText>
        </w:r>
        <w:r w:rsidDel="002D4E43">
          <w:rPr>
            <w:noProof/>
            <w:webHidden/>
          </w:rPr>
          <w:tab/>
          <w:delText>14</w:delText>
        </w:r>
      </w:del>
    </w:p>
    <w:p w14:paraId="6ADEAF38" w14:textId="2836A4E0" w:rsidR="00DB74AE" w:rsidDel="002D4E43" w:rsidRDefault="00DB74AE">
      <w:pPr>
        <w:pStyle w:val="TOC4"/>
        <w:tabs>
          <w:tab w:val="right" w:leader="dot" w:pos="9062"/>
        </w:tabs>
        <w:rPr>
          <w:del w:id="642" w:author="Igor P" w:date="2020-01-31T20:34:00Z"/>
          <w:rFonts w:asciiTheme="minorHAnsi" w:eastAsiaTheme="minorEastAsia" w:hAnsiTheme="minorHAnsi" w:cstheme="minorBidi"/>
          <w:noProof/>
          <w:sz w:val="22"/>
          <w:szCs w:val="22"/>
        </w:rPr>
      </w:pPr>
      <w:del w:id="643" w:author="Igor P" w:date="2020-01-31T20:34:00Z">
        <w:r w:rsidRPr="002D4E43" w:rsidDel="002D4E43">
          <w:rPr>
            <w:rPrChange w:id="644" w:author="Igor P" w:date="2020-01-31T20:34:00Z">
              <w:rPr>
                <w:rStyle w:val="Hyperlink"/>
                <w:noProof/>
              </w:rPr>
            </w:rPrChange>
          </w:rPr>
          <w:delText>GetStdINCHI</w:delText>
        </w:r>
        <w:r w:rsidDel="002D4E43">
          <w:rPr>
            <w:noProof/>
            <w:webHidden/>
          </w:rPr>
          <w:tab/>
          <w:delText>15</w:delText>
        </w:r>
      </w:del>
    </w:p>
    <w:p w14:paraId="7BF4EEED" w14:textId="3C054862" w:rsidR="00DB74AE" w:rsidDel="002D4E43" w:rsidRDefault="00DB74AE">
      <w:pPr>
        <w:pStyle w:val="TOC4"/>
        <w:tabs>
          <w:tab w:val="right" w:leader="dot" w:pos="9062"/>
        </w:tabs>
        <w:rPr>
          <w:del w:id="645" w:author="Igor P" w:date="2020-01-31T20:34:00Z"/>
          <w:rFonts w:asciiTheme="minorHAnsi" w:eastAsiaTheme="minorEastAsia" w:hAnsiTheme="minorHAnsi" w:cstheme="minorBidi"/>
          <w:noProof/>
          <w:sz w:val="22"/>
          <w:szCs w:val="22"/>
        </w:rPr>
      </w:pPr>
      <w:del w:id="646" w:author="Igor P" w:date="2020-01-31T20:34:00Z">
        <w:r w:rsidRPr="002D4E43" w:rsidDel="002D4E43">
          <w:rPr>
            <w:rPrChange w:id="647" w:author="Igor P" w:date="2020-01-31T20:34:00Z">
              <w:rPr>
                <w:rStyle w:val="Hyperlink"/>
                <w:noProof/>
              </w:rPr>
            </w:rPrChange>
          </w:rPr>
          <w:delText>FreeStdINCHI</w:delText>
        </w:r>
        <w:r w:rsidDel="002D4E43">
          <w:rPr>
            <w:noProof/>
            <w:webHidden/>
          </w:rPr>
          <w:tab/>
          <w:delText>17</w:delText>
        </w:r>
      </w:del>
    </w:p>
    <w:p w14:paraId="7E7EF666" w14:textId="627D083A" w:rsidR="00DB74AE" w:rsidDel="002D4E43" w:rsidRDefault="00DB74AE">
      <w:pPr>
        <w:pStyle w:val="TOC4"/>
        <w:tabs>
          <w:tab w:val="right" w:leader="dot" w:pos="9062"/>
        </w:tabs>
        <w:rPr>
          <w:del w:id="648" w:author="Igor P" w:date="2020-01-31T20:34:00Z"/>
          <w:rFonts w:asciiTheme="minorHAnsi" w:eastAsiaTheme="minorEastAsia" w:hAnsiTheme="minorHAnsi" w:cstheme="minorBidi"/>
          <w:noProof/>
          <w:sz w:val="22"/>
          <w:szCs w:val="22"/>
        </w:rPr>
      </w:pPr>
      <w:del w:id="649" w:author="Igor P" w:date="2020-01-31T20:34:00Z">
        <w:r w:rsidRPr="002D4E43" w:rsidDel="002D4E43">
          <w:rPr>
            <w:rPrChange w:id="650" w:author="Igor P" w:date="2020-01-31T20:34:00Z">
              <w:rPr>
                <w:rStyle w:val="Hyperlink"/>
                <w:noProof/>
              </w:rPr>
            </w:rPrChange>
          </w:rPr>
          <w:delText>Free_std_inchi_Input</w:delText>
        </w:r>
        <w:r w:rsidDel="002D4E43">
          <w:rPr>
            <w:noProof/>
            <w:webHidden/>
          </w:rPr>
          <w:tab/>
          <w:delText>17</w:delText>
        </w:r>
      </w:del>
    </w:p>
    <w:p w14:paraId="67BFB471" w14:textId="7D74A35A" w:rsidR="00DB74AE" w:rsidDel="002D4E43" w:rsidRDefault="00DB74AE">
      <w:pPr>
        <w:pStyle w:val="TOC4"/>
        <w:tabs>
          <w:tab w:val="right" w:leader="dot" w:pos="9062"/>
        </w:tabs>
        <w:rPr>
          <w:del w:id="651" w:author="Igor P" w:date="2020-01-31T20:34:00Z"/>
          <w:rFonts w:asciiTheme="minorHAnsi" w:eastAsiaTheme="minorEastAsia" w:hAnsiTheme="minorHAnsi" w:cstheme="minorBidi"/>
          <w:noProof/>
          <w:sz w:val="22"/>
          <w:szCs w:val="22"/>
        </w:rPr>
      </w:pPr>
      <w:del w:id="652" w:author="Igor P" w:date="2020-01-31T20:34:00Z">
        <w:r w:rsidRPr="002D4E43" w:rsidDel="002D4E43">
          <w:rPr>
            <w:rPrChange w:id="653" w:author="Igor P" w:date="2020-01-31T20:34:00Z">
              <w:rPr>
                <w:rStyle w:val="Hyperlink"/>
                <w:noProof/>
              </w:rPr>
            </w:rPrChange>
          </w:rPr>
          <w:delText>Get_std_inchi_Input_FromAuxInfo</w:delText>
        </w:r>
        <w:r w:rsidDel="002D4E43">
          <w:rPr>
            <w:noProof/>
            <w:webHidden/>
          </w:rPr>
          <w:tab/>
          <w:delText>17</w:delText>
        </w:r>
      </w:del>
    </w:p>
    <w:p w14:paraId="407A49F6" w14:textId="5BA586FD" w:rsidR="00DB74AE" w:rsidDel="002D4E43" w:rsidRDefault="00DB74AE">
      <w:pPr>
        <w:pStyle w:val="TOC3"/>
        <w:tabs>
          <w:tab w:val="right" w:leader="dot" w:pos="9062"/>
        </w:tabs>
        <w:rPr>
          <w:del w:id="654" w:author="Igor P" w:date="2020-01-31T20:34:00Z"/>
          <w:rFonts w:asciiTheme="minorHAnsi" w:eastAsiaTheme="minorEastAsia" w:hAnsiTheme="minorHAnsi" w:cstheme="minorBidi"/>
          <w:noProof/>
          <w:sz w:val="22"/>
          <w:szCs w:val="22"/>
        </w:rPr>
      </w:pPr>
      <w:del w:id="655" w:author="Igor P" w:date="2020-01-31T20:34:00Z">
        <w:r w:rsidRPr="002D4E43" w:rsidDel="002D4E43">
          <w:rPr>
            <w:rPrChange w:id="656" w:author="Igor P" w:date="2020-01-31T20:34:00Z">
              <w:rPr>
                <w:rStyle w:val="Hyperlink"/>
                <w:noProof/>
              </w:rPr>
            </w:rPrChange>
          </w:rPr>
          <w:delText>Generation of InChI from structure, step-by-step way</w:delText>
        </w:r>
        <w:r w:rsidDel="002D4E43">
          <w:rPr>
            <w:noProof/>
            <w:webHidden/>
          </w:rPr>
          <w:tab/>
          <w:delText>17</w:delText>
        </w:r>
      </w:del>
    </w:p>
    <w:p w14:paraId="2E744653" w14:textId="2DD8D046" w:rsidR="00DB74AE" w:rsidDel="002D4E43" w:rsidRDefault="00DB74AE">
      <w:pPr>
        <w:pStyle w:val="TOC4"/>
        <w:tabs>
          <w:tab w:val="right" w:leader="dot" w:pos="9062"/>
        </w:tabs>
        <w:rPr>
          <w:del w:id="657" w:author="Igor P" w:date="2020-01-31T20:34:00Z"/>
          <w:rFonts w:asciiTheme="minorHAnsi" w:eastAsiaTheme="minorEastAsia" w:hAnsiTheme="minorHAnsi" w:cstheme="minorBidi"/>
          <w:noProof/>
          <w:sz w:val="22"/>
          <w:szCs w:val="22"/>
        </w:rPr>
      </w:pPr>
      <w:del w:id="658" w:author="Igor P" w:date="2020-01-31T20:34:00Z">
        <w:r w:rsidRPr="002D4E43" w:rsidDel="002D4E43">
          <w:rPr>
            <w:rPrChange w:id="659" w:author="Igor P" w:date="2020-01-31T20:34:00Z">
              <w:rPr>
                <w:rStyle w:val="Hyperlink"/>
                <w:noProof/>
              </w:rPr>
            </w:rPrChange>
          </w:rPr>
          <w:delText>INCHIGEN_Create</w:delText>
        </w:r>
        <w:r w:rsidDel="002D4E43">
          <w:rPr>
            <w:noProof/>
            <w:webHidden/>
          </w:rPr>
          <w:tab/>
          <w:delText>18</w:delText>
        </w:r>
      </w:del>
    </w:p>
    <w:p w14:paraId="3DBA9D78" w14:textId="5648F94F" w:rsidR="00DB74AE" w:rsidDel="002D4E43" w:rsidRDefault="00DB74AE">
      <w:pPr>
        <w:pStyle w:val="TOC4"/>
        <w:tabs>
          <w:tab w:val="right" w:leader="dot" w:pos="9062"/>
        </w:tabs>
        <w:rPr>
          <w:del w:id="660" w:author="Igor P" w:date="2020-01-31T20:34:00Z"/>
          <w:rFonts w:asciiTheme="minorHAnsi" w:eastAsiaTheme="minorEastAsia" w:hAnsiTheme="minorHAnsi" w:cstheme="minorBidi"/>
          <w:noProof/>
          <w:sz w:val="22"/>
          <w:szCs w:val="22"/>
        </w:rPr>
      </w:pPr>
      <w:del w:id="661" w:author="Igor P" w:date="2020-01-31T20:34:00Z">
        <w:r w:rsidRPr="002D4E43" w:rsidDel="002D4E43">
          <w:rPr>
            <w:rPrChange w:id="662" w:author="Igor P" w:date="2020-01-31T20:34:00Z">
              <w:rPr>
                <w:rStyle w:val="Hyperlink"/>
                <w:noProof/>
              </w:rPr>
            </w:rPrChange>
          </w:rPr>
          <w:delText>INCHIGEN_Setup</w:delText>
        </w:r>
        <w:r w:rsidDel="002D4E43">
          <w:rPr>
            <w:noProof/>
            <w:webHidden/>
          </w:rPr>
          <w:tab/>
          <w:delText>19</w:delText>
        </w:r>
      </w:del>
    </w:p>
    <w:p w14:paraId="3B37CABA" w14:textId="5B9008C1" w:rsidR="00DB74AE" w:rsidDel="002D4E43" w:rsidRDefault="00DB74AE">
      <w:pPr>
        <w:pStyle w:val="TOC4"/>
        <w:tabs>
          <w:tab w:val="right" w:leader="dot" w:pos="9062"/>
        </w:tabs>
        <w:rPr>
          <w:del w:id="663" w:author="Igor P" w:date="2020-01-31T20:34:00Z"/>
          <w:rFonts w:asciiTheme="minorHAnsi" w:eastAsiaTheme="minorEastAsia" w:hAnsiTheme="minorHAnsi" w:cstheme="minorBidi"/>
          <w:noProof/>
          <w:sz w:val="22"/>
          <w:szCs w:val="22"/>
        </w:rPr>
      </w:pPr>
      <w:del w:id="664" w:author="Igor P" w:date="2020-01-31T20:34:00Z">
        <w:r w:rsidRPr="002D4E43" w:rsidDel="002D4E43">
          <w:rPr>
            <w:rPrChange w:id="665" w:author="Igor P" w:date="2020-01-31T20:34:00Z">
              <w:rPr>
                <w:rStyle w:val="Hyperlink"/>
                <w:noProof/>
              </w:rPr>
            </w:rPrChange>
          </w:rPr>
          <w:delText>INCHIGEN_DoNormalization</w:delText>
        </w:r>
        <w:r w:rsidDel="002D4E43">
          <w:rPr>
            <w:noProof/>
            <w:webHidden/>
          </w:rPr>
          <w:tab/>
          <w:delText>20</w:delText>
        </w:r>
      </w:del>
    </w:p>
    <w:p w14:paraId="66691C02" w14:textId="624A635E" w:rsidR="00DB74AE" w:rsidDel="002D4E43" w:rsidRDefault="00DB74AE">
      <w:pPr>
        <w:pStyle w:val="TOC4"/>
        <w:tabs>
          <w:tab w:val="right" w:leader="dot" w:pos="9062"/>
        </w:tabs>
        <w:rPr>
          <w:del w:id="666" w:author="Igor P" w:date="2020-01-31T20:34:00Z"/>
          <w:rFonts w:asciiTheme="minorHAnsi" w:eastAsiaTheme="minorEastAsia" w:hAnsiTheme="minorHAnsi" w:cstheme="minorBidi"/>
          <w:noProof/>
          <w:sz w:val="22"/>
          <w:szCs w:val="22"/>
        </w:rPr>
      </w:pPr>
      <w:del w:id="667" w:author="Igor P" w:date="2020-01-31T20:34:00Z">
        <w:r w:rsidRPr="002D4E43" w:rsidDel="002D4E43">
          <w:rPr>
            <w:rPrChange w:id="668" w:author="Igor P" w:date="2020-01-31T20:34:00Z">
              <w:rPr>
                <w:rStyle w:val="Hyperlink"/>
                <w:noProof/>
              </w:rPr>
            </w:rPrChange>
          </w:rPr>
          <w:delText>INCHIGEN_DoCanonicalization</w:delText>
        </w:r>
        <w:r w:rsidDel="002D4E43">
          <w:rPr>
            <w:noProof/>
            <w:webHidden/>
          </w:rPr>
          <w:tab/>
          <w:delText>20</w:delText>
        </w:r>
      </w:del>
    </w:p>
    <w:p w14:paraId="69645BC8" w14:textId="591457DB" w:rsidR="00DB74AE" w:rsidDel="002D4E43" w:rsidRDefault="00DB74AE">
      <w:pPr>
        <w:pStyle w:val="TOC4"/>
        <w:tabs>
          <w:tab w:val="right" w:leader="dot" w:pos="9062"/>
        </w:tabs>
        <w:rPr>
          <w:del w:id="669" w:author="Igor P" w:date="2020-01-31T20:34:00Z"/>
          <w:rFonts w:asciiTheme="minorHAnsi" w:eastAsiaTheme="minorEastAsia" w:hAnsiTheme="minorHAnsi" w:cstheme="minorBidi"/>
          <w:noProof/>
          <w:sz w:val="22"/>
          <w:szCs w:val="22"/>
        </w:rPr>
      </w:pPr>
      <w:del w:id="670" w:author="Igor P" w:date="2020-01-31T20:34:00Z">
        <w:r w:rsidRPr="002D4E43" w:rsidDel="002D4E43">
          <w:rPr>
            <w:rPrChange w:id="671" w:author="Igor P" w:date="2020-01-31T20:34:00Z">
              <w:rPr>
                <w:rStyle w:val="Hyperlink"/>
                <w:noProof/>
              </w:rPr>
            </w:rPrChange>
          </w:rPr>
          <w:delText>INCHIGEN_DoSerialization</w:delText>
        </w:r>
        <w:r w:rsidDel="002D4E43">
          <w:rPr>
            <w:noProof/>
            <w:webHidden/>
          </w:rPr>
          <w:tab/>
          <w:delText>21</w:delText>
        </w:r>
      </w:del>
    </w:p>
    <w:p w14:paraId="4A21E671" w14:textId="55A2BB4B" w:rsidR="00DB74AE" w:rsidDel="002D4E43" w:rsidRDefault="00DB74AE">
      <w:pPr>
        <w:pStyle w:val="TOC4"/>
        <w:tabs>
          <w:tab w:val="right" w:leader="dot" w:pos="9062"/>
        </w:tabs>
        <w:rPr>
          <w:del w:id="672" w:author="Igor P" w:date="2020-01-31T20:34:00Z"/>
          <w:rFonts w:asciiTheme="minorHAnsi" w:eastAsiaTheme="minorEastAsia" w:hAnsiTheme="minorHAnsi" w:cstheme="minorBidi"/>
          <w:noProof/>
          <w:sz w:val="22"/>
          <w:szCs w:val="22"/>
        </w:rPr>
      </w:pPr>
      <w:del w:id="673" w:author="Igor P" w:date="2020-01-31T20:34:00Z">
        <w:r w:rsidRPr="002D4E43" w:rsidDel="002D4E43">
          <w:rPr>
            <w:rPrChange w:id="674" w:author="Igor P" w:date="2020-01-31T20:34:00Z">
              <w:rPr>
                <w:rStyle w:val="Hyperlink"/>
                <w:noProof/>
              </w:rPr>
            </w:rPrChange>
          </w:rPr>
          <w:delText>INCHIGEN_Reset</w:delText>
        </w:r>
        <w:r w:rsidDel="002D4E43">
          <w:rPr>
            <w:noProof/>
            <w:webHidden/>
          </w:rPr>
          <w:tab/>
          <w:delText>22</w:delText>
        </w:r>
      </w:del>
    </w:p>
    <w:p w14:paraId="11924E47" w14:textId="25D6FEA9" w:rsidR="00DB74AE" w:rsidDel="002D4E43" w:rsidRDefault="00DB74AE">
      <w:pPr>
        <w:pStyle w:val="TOC4"/>
        <w:tabs>
          <w:tab w:val="right" w:leader="dot" w:pos="9062"/>
        </w:tabs>
        <w:rPr>
          <w:del w:id="675" w:author="Igor P" w:date="2020-01-31T20:34:00Z"/>
          <w:rFonts w:asciiTheme="minorHAnsi" w:eastAsiaTheme="minorEastAsia" w:hAnsiTheme="minorHAnsi" w:cstheme="minorBidi"/>
          <w:noProof/>
          <w:sz w:val="22"/>
          <w:szCs w:val="22"/>
        </w:rPr>
      </w:pPr>
      <w:del w:id="676" w:author="Igor P" w:date="2020-01-31T20:34:00Z">
        <w:r w:rsidRPr="002D4E43" w:rsidDel="002D4E43">
          <w:rPr>
            <w:rPrChange w:id="677" w:author="Igor P" w:date="2020-01-31T20:34:00Z">
              <w:rPr>
                <w:rStyle w:val="Hyperlink"/>
                <w:noProof/>
              </w:rPr>
            </w:rPrChange>
          </w:rPr>
          <w:delText>INCHIGEN_Destroy</w:delText>
        </w:r>
        <w:r w:rsidDel="002D4E43">
          <w:rPr>
            <w:noProof/>
            <w:webHidden/>
          </w:rPr>
          <w:tab/>
          <w:delText>23</w:delText>
        </w:r>
      </w:del>
    </w:p>
    <w:p w14:paraId="34D1A960" w14:textId="5E080C92" w:rsidR="00DB74AE" w:rsidDel="002D4E43" w:rsidRDefault="00DB74AE">
      <w:pPr>
        <w:pStyle w:val="TOC4"/>
        <w:tabs>
          <w:tab w:val="right" w:leader="dot" w:pos="9062"/>
        </w:tabs>
        <w:rPr>
          <w:del w:id="678" w:author="Igor P" w:date="2020-01-31T20:34:00Z"/>
          <w:rFonts w:asciiTheme="minorHAnsi" w:eastAsiaTheme="minorEastAsia" w:hAnsiTheme="minorHAnsi" w:cstheme="minorBidi"/>
          <w:noProof/>
          <w:sz w:val="22"/>
          <w:szCs w:val="22"/>
        </w:rPr>
      </w:pPr>
      <w:del w:id="679" w:author="Igor P" w:date="2020-01-31T20:34:00Z">
        <w:r w:rsidRPr="002D4E43" w:rsidDel="002D4E43">
          <w:rPr>
            <w:rPrChange w:id="680" w:author="Igor P" w:date="2020-01-31T20:34:00Z">
              <w:rPr>
                <w:rStyle w:val="Hyperlink"/>
                <w:noProof/>
              </w:rPr>
            </w:rPrChange>
          </w:rPr>
          <w:delText>STDINCHIGEN_Create</w:delText>
        </w:r>
        <w:r w:rsidDel="002D4E43">
          <w:rPr>
            <w:noProof/>
            <w:webHidden/>
          </w:rPr>
          <w:tab/>
          <w:delText>23</w:delText>
        </w:r>
      </w:del>
    </w:p>
    <w:p w14:paraId="6A5B8876" w14:textId="560BE27F" w:rsidR="00DB74AE" w:rsidDel="002D4E43" w:rsidRDefault="00DB74AE">
      <w:pPr>
        <w:pStyle w:val="TOC4"/>
        <w:tabs>
          <w:tab w:val="right" w:leader="dot" w:pos="9062"/>
        </w:tabs>
        <w:rPr>
          <w:del w:id="681" w:author="Igor P" w:date="2020-01-31T20:34:00Z"/>
          <w:rFonts w:asciiTheme="minorHAnsi" w:eastAsiaTheme="minorEastAsia" w:hAnsiTheme="minorHAnsi" w:cstheme="minorBidi"/>
          <w:noProof/>
          <w:sz w:val="22"/>
          <w:szCs w:val="22"/>
        </w:rPr>
      </w:pPr>
      <w:del w:id="682" w:author="Igor P" w:date="2020-01-31T20:34:00Z">
        <w:r w:rsidRPr="002D4E43" w:rsidDel="002D4E43">
          <w:rPr>
            <w:rPrChange w:id="683" w:author="Igor P" w:date="2020-01-31T20:34:00Z">
              <w:rPr>
                <w:rStyle w:val="Hyperlink"/>
                <w:noProof/>
              </w:rPr>
            </w:rPrChange>
          </w:rPr>
          <w:delText>STDINCHIGEN_Setup</w:delText>
        </w:r>
        <w:r w:rsidDel="002D4E43">
          <w:rPr>
            <w:noProof/>
            <w:webHidden/>
          </w:rPr>
          <w:tab/>
          <w:delText>23</w:delText>
        </w:r>
      </w:del>
    </w:p>
    <w:p w14:paraId="548F06BC" w14:textId="625D355F" w:rsidR="00DB74AE" w:rsidDel="002D4E43" w:rsidRDefault="00DB74AE">
      <w:pPr>
        <w:pStyle w:val="TOC4"/>
        <w:tabs>
          <w:tab w:val="right" w:leader="dot" w:pos="9062"/>
        </w:tabs>
        <w:rPr>
          <w:del w:id="684" w:author="Igor P" w:date="2020-01-31T20:34:00Z"/>
          <w:rFonts w:asciiTheme="minorHAnsi" w:eastAsiaTheme="minorEastAsia" w:hAnsiTheme="minorHAnsi" w:cstheme="minorBidi"/>
          <w:noProof/>
          <w:sz w:val="22"/>
          <w:szCs w:val="22"/>
        </w:rPr>
      </w:pPr>
      <w:del w:id="685" w:author="Igor P" w:date="2020-01-31T20:34:00Z">
        <w:r w:rsidRPr="002D4E43" w:rsidDel="002D4E43">
          <w:rPr>
            <w:rPrChange w:id="686" w:author="Igor P" w:date="2020-01-31T20:34:00Z">
              <w:rPr>
                <w:rStyle w:val="Hyperlink"/>
                <w:noProof/>
              </w:rPr>
            </w:rPrChange>
          </w:rPr>
          <w:delText>STDINCHIGEN_DoNormalization</w:delText>
        </w:r>
        <w:r w:rsidDel="002D4E43">
          <w:rPr>
            <w:noProof/>
            <w:webHidden/>
          </w:rPr>
          <w:tab/>
          <w:delText>24</w:delText>
        </w:r>
      </w:del>
    </w:p>
    <w:p w14:paraId="0E023B68" w14:textId="60876882" w:rsidR="00DB74AE" w:rsidDel="002D4E43" w:rsidRDefault="00DB74AE">
      <w:pPr>
        <w:pStyle w:val="TOC4"/>
        <w:tabs>
          <w:tab w:val="right" w:leader="dot" w:pos="9062"/>
        </w:tabs>
        <w:rPr>
          <w:del w:id="687" w:author="Igor P" w:date="2020-01-31T20:34:00Z"/>
          <w:rFonts w:asciiTheme="minorHAnsi" w:eastAsiaTheme="minorEastAsia" w:hAnsiTheme="minorHAnsi" w:cstheme="minorBidi"/>
          <w:noProof/>
          <w:sz w:val="22"/>
          <w:szCs w:val="22"/>
        </w:rPr>
      </w:pPr>
      <w:del w:id="688" w:author="Igor P" w:date="2020-01-31T20:34:00Z">
        <w:r w:rsidRPr="002D4E43" w:rsidDel="002D4E43">
          <w:rPr>
            <w:rPrChange w:id="689" w:author="Igor P" w:date="2020-01-31T20:34:00Z">
              <w:rPr>
                <w:rStyle w:val="Hyperlink"/>
                <w:noProof/>
              </w:rPr>
            </w:rPrChange>
          </w:rPr>
          <w:delText>STDINCHIGEN_DoCanonicalization</w:delText>
        </w:r>
        <w:r w:rsidDel="002D4E43">
          <w:rPr>
            <w:noProof/>
            <w:webHidden/>
          </w:rPr>
          <w:tab/>
          <w:delText>25</w:delText>
        </w:r>
      </w:del>
    </w:p>
    <w:p w14:paraId="06ADC7D9" w14:textId="2F586E5D" w:rsidR="00DB74AE" w:rsidDel="002D4E43" w:rsidRDefault="00DB74AE">
      <w:pPr>
        <w:pStyle w:val="TOC4"/>
        <w:tabs>
          <w:tab w:val="right" w:leader="dot" w:pos="9062"/>
        </w:tabs>
        <w:rPr>
          <w:del w:id="690" w:author="Igor P" w:date="2020-01-31T20:34:00Z"/>
          <w:rFonts w:asciiTheme="minorHAnsi" w:eastAsiaTheme="minorEastAsia" w:hAnsiTheme="minorHAnsi" w:cstheme="minorBidi"/>
          <w:noProof/>
          <w:sz w:val="22"/>
          <w:szCs w:val="22"/>
        </w:rPr>
      </w:pPr>
      <w:del w:id="691" w:author="Igor P" w:date="2020-01-31T20:34:00Z">
        <w:r w:rsidRPr="002D4E43" w:rsidDel="002D4E43">
          <w:rPr>
            <w:rPrChange w:id="692" w:author="Igor P" w:date="2020-01-31T20:34:00Z">
              <w:rPr>
                <w:rStyle w:val="Hyperlink"/>
                <w:noProof/>
              </w:rPr>
            </w:rPrChange>
          </w:rPr>
          <w:delText>STDINCHIGEN_DoSerialization</w:delText>
        </w:r>
        <w:r w:rsidDel="002D4E43">
          <w:rPr>
            <w:noProof/>
            <w:webHidden/>
          </w:rPr>
          <w:tab/>
          <w:delText>25</w:delText>
        </w:r>
      </w:del>
    </w:p>
    <w:p w14:paraId="53D872BF" w14:textId="75D58E76" w:rsidR="00DB74AE" w:rsidDel="002D4E43" w:rsidRDefault="00DB74AE">
      <w:pPr>
        <w:pStyle w:val="TOC4"/>
        <w:tabs>
          <w:tab w:val="right" w:leader="dot" w:pos="9062"/>
        </w:tabs>
        <w:rPr>
          <w:del w:id="693" w:author="Igor P" w:date="2020-01-31T20:34:00Z"/>
          <w:rFonts w:asciiTheme="minorHAnsi" w:eastAsiaTheme="minorEastAsia" w:hAnsiTheme="minorHAnsi" w:cstheme="minorBidi"/>
          <w:noProof/>
          <w:sz w:val="22"/>
          <w:szCs w:val="22"/>
        </w:rPr>
      </w:pPr>
      <w:del w:id="694" w:author="Igor P" w:date="2020-01-31T20:34:00Z">
        <w:r w:rsidRPr="002D4E43" w:rsidDel="002D4E43">
          <w:rPr>
            <w:rPrChange w:id="695" w:author="Igor P" w:date="2020-01-31T20:34:00Z">
              <w:rPr>
                <w:rStyle w:val="Hyperlink"/>
                <w:noProof/>
              </w:rPr>
            </w:rPrChange>
          </w:rPr>
          <w:delText>STDINCHIGEN_Reset</w:delText>
        </w:r>
        <w:r w:rsidDel="002D4E43">
          <w:rPr>
            <w:noProof/>
            <w:webHidden/>
          </w:rPr>
          <w:tab/>
          <w:delText>26</w:delText>
        </w:r>
      </w:del>
    </w:p>
    <w:p w14:paraId="31B6FBF4" w14:textId="36ABC100" w:rsidR="00DB74AE" w:rsidDel="002D4E43" w:rsidRDefault="00DB74AE">
      <w:pPr>
        <w:pStyle w:val="TOC4"/>
        <w:tabs>
          <w:tab w:val="right" w:leader="dot" w:pos="9062"/>
        </w:tabs>
        <w:rPr>
          <w:del w:id="696" w:author="Igor P" w:date="2020-01-31T20:34:00Z"/>
          <w:rFonts w:asciiTheme="minorHAnsi" w:eastAsiaTheme="minorEastAsia" w:hAnsiTheme="minorHAnsi" w:cstheme="minorBidi"/>
          <w:noProof/>
          <w:sz w:val="22"/>
          <w:szCs w:val="22"/>
        </w:rPr>
      </w:pPr>
      <w:del w:id="697" w:author="Igor P" w:date="2020-01-31T20:34:00Z">
        <w:r w:rsidRPr="002D4E43" w:rsidDel="002D4E43">
          <w:rPr>
            <w:rPrChange w:id="698" w:author="Igor P" w:date="2020-01-31T20:34:00Z">
              <w:rPr>
                <w:rStyle w:val="Hyperlink"/>
                <w:noProof/>
              </w:rPr>
            </w:rPrChange>
          </w:rPr>
          <w:delText>STDINCHIGEN_Destroy</w:delText>
        </w:r>
        <w:r w:rsidDel="002D4E43">
          <w:rPr>
            <w:noProof/>
            <w:webHidden/>
          </w:rPr>
          <w:tab/>
          <w:delText>26</w:delText>
        </w:r>
      </w:del>
    </w:p>
    <w:p w14:paraId="53EC8F10" w14:textId="3841B7E5" w:rsidR="00DB74AE" w:rsidDel="002D4E43" w:rsidRDefault="00DB74AE">
      <w:pPr>
        <w:pStyle w:val="TOC3"/>
        <w:tabs>
          <w:tab w:val="right" w:leader="dot" w:pos="9062"/>
        </w:tabs>
        <w:rPr>
          <w:del w:id="699" w:author="Igor P" w:date="2020-01-31T20:34:00Z"/>
          <w:rFonts w:asciiTheme="minorHAnsi" w:eastAsiaTheme="minorEastAsia" w:hAnsiTheme="minorHAnsi" w:cstheme="minorBidi"/>
          <w:noProof/>
          <w:sz w:val="22"/>
          <w:szCs w:val="22"/>
        </w:rPr>
      </w:pPr>
      <w:del w:id="700" w:author="Igor P" w:date="2020-01-31T20:34:00Z">
        <w:r w:rsidRPr="002D4E43" w:rsidDel="002D4E43">
          <w:rPr>
            <w:rPrChange w:id="701" w:author="Igor P" w:date="2020-01-31T20:34:00Z">
              <w:rPr>
                <w:rStyle w:val="Hyperlink"/>
                <w:noProof/>
              </w:rPr>
            </w:rPrChange>
          </w:rPr>
          <w:delText>Generation of InChI directly from Molfile</w:delText>
        </w:r>
        <w:r w:rsidDel="002D4E43">
          <w:rPr>
            <w:noProof/>
            <w:webHidden/>
          </w:rPr>
          <w:tab/>
          <w:delText>27</w:delText>
        </w:r>
      </w:del>
    </w:p>
    <w:p w14:paraId="35394755" w14:textId="5847DA08" w:rsidR="00DB74AE" w:rsidDel="002D4E43" w:rsidRDefault="00DB74AE">
      <w:pPr>
        <w:pStyle w:val="TOC4"/>
        <w:tabs>
          <w:tab w:val="right" w:leader="dot" w:pos="9062"/>
        </w:tabs>
        <w:rPr>
          <w:del w:id="702" w:author="Igor P" w:date="2020-01-31T20:34:00Z"/>
          <w:rFonts w:asciiTheme="minorHAnsi" w:eastAsiaTheme="minorEastAsia" w:hAnsiTheme="minorHAnsi" w:cstheme="minorBidi"/>
          <w:noProof/>
          <w:sz w:val="22"/>
          <w:szCs w:val="22"/>
        </w:rPr>
      </w:pPr>
      <w:del w:id="703" w:author="Igor P" w:date="2020-01-31T20:34:00Z">
        <w:r w:rsidRPr="002D4E43" w:rsidDel="002D4E43">
          <w:rPr>
            <w:rPrChange w:id="704" w:author="Igor P" w:date="2020-01-31T20:34:00Z">
              <w:rPr>
                <w:rStyle w:val="Hyperlink"/>
                <w:noProof/>
              </w:rPr>
            </w:rPrChange>
          </w:rPr>
          <w:delText>MakeINCHIFromMolfileText</w:delText>
        </w:r>
        <w:r w:rsidDel="002D4E43">
          <w:rPr>
            <w:noProof/>
            <w:webHidden/>
          </w:rPr>
          <w:tab/>
          <w:delText>27</w:delText>
        </w:r>
      </w:del>
    </w:p>
    <w:p w14:paraId="71725EA5" w14:textId="0081625F" w:rsidR="00DB74AE" w:rsidDel="002D4E43" w:rsidRDefault="00DB74AE">
      <w:pPr>
        <w:pStyle w:val="TOC3"/>
        <w:tabs>
          <w:tab w:val="right" w:leader="dot" w:pos="9062"/>
        </w:tabs>
        <w:rPr>
          <w:del w:id="705" w:author="Igor P" w:date="2020-01-31T20:34:00Z"/>
          <w:rFonts w:asciiTheme="minorHAnsi" w:eastAsiaTheme="minorEastAsia" w:hAnsiTheme="minorHAnsi" w:cstheme="minorBidi"/>
          <w:noProof/>
          <w:sz w:val="22"/>
          <w:szCs w:val="22"/>
        </w:rPr>
      </w:pPr>
      <w:del w:id="706" w:author="Igor P" w:date="2020-01-31T20:34:00Z">
        <w:r w:rsidRPr="002D4E43" w:rsidDel="002D4E43">
          <w:rPr>
            <w:rPrChange w:id="707" w:author="Igor P" w:date="2020-01-31T20:34:00Z">
              <w:rPr>
                <w:rStyle w:val="Hyperlink"/>
                <w:noProof/>
              </w:rPr>
            </w:rPrChange>
          </w:rPr>
          <w:delText>Restoring structure from InChI or AuxInfo</w:delText>
        </w:r>
        <w:r w:rsidDel="002D4E43">
          <w:rPr>
            <w:noProof/>
            <w:webHidden/>
          </w:rPr>
          <w:tab/>
          <w:delText>27</w:delText>
        </w:r>
      </w:del>
    </w:p>
    <w:p w14:paraId="4BA5C6D1" w14:textId="3E91CB22" w:rsidR="00DB74AE" w:rsidDel="002D4E43" w:rsidRDefault="00DB74AE">
      <w:pPr>
        <w:pStyle w:val="TOC4"/>
        <w:tabs>
          <w:tab w:val="right" w:leader="dot" w:pos="9062"/>
        </w:tabs>
        <w:rPr>
          <w:del w:id="708" w:author="Igor P" w:date="2020-01-31T20:34:00Z"/>
          <w:rFonts w:asciiTheme="minorHAnsi" w:eastAsiaTheme="minorEastAsia" w:hAnsiTheme="minorHAnsi" w:cstheme="minorBidi"/>
          <w:noProof/>
          <w:sz w:val="22"/>
          <w:szCs w:val="22"/>
        </w:rPr>
      </w:pPr>
      <w:del w:id="709" w:author="Igor P" w:date="2020-01-31T20:34:00Z">
        <w:r w:rsidRPr="002D4E43" w:rsidDel="002D4E43">
          <w:rPr>
            <w:rPrChange w:id="710" w:author="Igor P" w:date="2020-01-31T20:34:00Z">
              <w:rPr>
                <w:rStyle w:val="Hyperlink"/>
                <w:noProof/>
              </w:rPr>
            </w:rPrChange>
          </w:rPr>
          <w:delText>GetStructFromINCHI</w:delText>
        </w:r>
        <w:r w:rsidDel="002D4E43">
          <w:rPr>
            <w:noProof/>
            <w:webHidden/>
          </w:rPr>
          <w:tab/>
          <w:delText>27</w:delText>
        </w:r>
      </w:del>
    </w:p>
    <w:p w14:paraId="31C928E7" w14:textId="2D0CEF17" w:rsidR="00DB74AE" w:rsidDel="002D4E43" w:rsidRDefault="00DB74AE">
      <w:pPr>
        <w:pStyle w:val="TOC4"/>
        <w:tabs>
          <w:tab w:val="right" w:leader="dot" w:pos="9062"/>
        </w:tabs>
        <w:rPr>
          <w:del w:id="711" w:author="Igor P" w:date="2020-01-31T20:34:00Z"/>
          <w:rFonts w:asciiTheme="minorHAnsi" w:eastAsiaTheme="minorEastAsia" w:hAnsiTheme="minorHAnsi" w:cstheme="minorBidi"/>
          <w:noProof/>
          <w:sz w:val="22"/>
          <w:szCs w:val="22"/>
        </w:rPr>
      </w:pPr>
      <w:del w:id="712" w:author="Igor P" w:date="2020-01-31T20:34:00Z">
        <w:r w:rsidRPr="002D4E43" w:rsidDel="002D4E43">
          <w:rPr>
            <w:rPrChange w:id="713" w:author="Igor P" w:date="2020-01-31T20:34:00Z">
              <w:rPr>
                <w:rStyle w:val="Hyperlink"/>
                <w:noProof/>
              </w:rPr>
            </w:rPrChange>
          </w:rPr>
          <w:delText>GetStructFromINCHIEx</w:delText>
        </w:r>
        <w:r w:rsidDel="002D4E43">
          <w:rPr>
            <w:noProof/>
            <w:webHidden/>
          </w:rPr>
          <w:tab/>
          <w:delText>28</w:delText>
        </w:r>
      </w:del>
    </w:p>
    <w:p w14:paraId="0D32EBC1" w14:textId="3EE118B2" w:rsidR="00DB74AE" w:rsidDel="002D4E43" w:rsidRDefault="00DB74AE">
      <w:pPr>
        <w:pStyle w:val="TOC4"/>
        <w:tabs>
          <w:tab w:val="right" w:leader="dot" w:pos="9062"/>
        </w:tabs>
        <w:rPr>
          <w:del w:id="714" w:author="Igor P" w:date="2020-01-31T20:34:00Z"/>
          <w:rFonts w:asciiTheme="minorHAnsi" w:eastAsiaTheme="minorEastAsia" w:hAnsiTheme="minorHAnsi" w:cstheme="minorBidi"/>
          <w:noProof/>
          <w:sz w:val="22"/>
          <w:szCs w:val="22"/>
        </w:rPr>
      </w:pPr>
      <w:del w:id="715" w:author="Igor P" w:date="2020-01-31T20:34:00Z">
        <w:r w:rsidRPr="002D4E43" w:rsidDel="002D4E43">
          <w:rPr>
            <w:rPrChange w:id="716" w:author="Igor P" w:date="2020-01-31T20:34:00Z">
              <w:rPr>
                <w:rStyle w:val="Hyperlink"/>
                <w:noProof/>
              </w:rPr>
            </w:rPrChange>
          </w:rPr>
          <w:delText>FreeStructFromINCHI</w:delText>
        </w:r>
        <w:r w:rsidDel="002D4E43">
          <w:rPr>
            <w:noProof/>
            <w:webHidden/>
          </w:rPr>
          <w:tab/>
          <w:delText>29</w:delText>
        </w:r>
      </w:del>
    </w:p>
    <w:p w14:paraId="758B09AD" w14:textId="1BC256A6" w:rsidR="00DB74AE" w:rsidDel="002D4E43" w:rsidRDefault="00DB74AE">
      <w:pPr>
        <w:pStyle w:val="TOC4"/>
        <w:tabs>
          <w:tab w:val="right" w:leader="dot" w:pos="9062"/>
        </w:tabs>
        <w:rPr>
          <w:del w:id="717" w:author="Igor P" w:date="2020-01-31T20:34:00Z"/>
          <w:rFonts w:asciiTheme="minorHAnsi" w:eastAsiaTheme="minorEastAsia" w:hAnsiTheme="minorHAnsi" w:cstheme="minorBidi"/>
          <w:noProof/>
          <w:sz w:val="22"/>
          <w:szCs w:val="22"/>
        </w:rPr>
      </w:pPr>
      <w:del w:id="718" w:author="Igor P" w:date="2020-01-31T20:34:00Z">
        <w:r w:rsidRPr="002D4E43" w:rsidDel="002D4E43">
          <w:rPr>
            <w:rPrChange w:id="719" w:author="Igor P" w:date="2020-01-31T20:34:00Z">
              <w:rPr>
                <w:rStyle w:val="Hyperlink"/>
                <w:noProof/>
              </w:rPr>
            </w:rPrChange>
          </w:rPr>
          <w:delText>GetStructFromStdINCHI</w:delText>
        </w:r>
        <w:r w:rsidDel="002D4E43">
          <w:rPr>
            <w:noProof/>
            <w:webHidden/>
          </w:rPr>
          <w:tab/>
          <w:delText>29</w:delText>
        </w:r>
      </w:del>
    </w:p>
    <w:p w14:paraId="71FF2562" w14:textId="61A8E84C" w:rsidR="00DB74AE" w:rsidDel="002D4E43" w:rsidRDefault="00DB74AE">
      <w:pPr>
        <w:pStyle w:val="TOC4"/>
        <w:tabs>
          <w:tab w:val="right" w:leader="dot" w:pos="9062"/>
        </w:tabs>
        <w:rPr>
          <w:del w:id="720" w:author="Igor P" w:date="2020-01-31T20:34:00Z"/>
          <w:rFonts w:asciiTheme="minorHAnsi" w:eastAsiaTheme="minorEastAsia" w:hAnsiTheme="minorHAnsi" w:cstheme="minorBidi"/>
          <w:noProof/>
          <w:sz w:val="22"/>
          <w:szCs w:val="22"/>
        </w:rPr>
      </w:pPr>
      <w:del w:id="721" w:author="Igor P" w:date="2020-01-31T20:34:00Z">
        <w:r w:rsidRPr="002D4E43" w:rsidDel="002D4E43">
          <w:rPr>
            <w:rPrChange w:id="722" w:author="Igor P" w:date="2020-01-31T20:34:00Z">
              <w:rPr>
                <w:rStyle w:val="Hyperlink"/>
                <w:noProof/>
              </w:rPr>
            </w:rPrChange>
          </w:rPr>
          <w:delText>FreeStructFromStdINCHI</w:delText>
        </w:r>
        <w:r w:rsidDel="002D4E43">
          <w:rPr>
            <w:noProof/>
            <w:webHidden/>
          </w:rPr>
          <w:tab/>
          <w:delText>30</w:delText>
        </w:r>
      </w:del>
    </w:p>
    <w:p w14:paraId="644A2466" w14:textId="1BE0AF67" w:rsidR="00DB74AE" w:rsidDel="002D4E43" w:rsidRDefault="00DB74AE">
      <w:pPr>
        <w:pStyle w:val="TOC3"/>
        <w:tabs>
          <w:tab w:val="right" w:leader="dot" w:pos="9062"/>
        </w:tabs>
        <w:rPr>
          <w:del w:id="723" w:author="Igor P" w:date="2020-01-31T20:34:00Z"/>
          <w:rFonts w:asciiTheme="minorHAnsi" w:eastAsiaTheme="minorEastAsia" w:hAnsiTheme="minorHAnsi" w:cstheme="minorBidi"/>
          <w:noProof/>
          <w:sz w:val="22"/>
          <w:szCs w:val="22"/>
        </w:rPr>
      </w:pPr>
      <w:del w:id="724" w:author="Igor P" w:date="2020-01-31T20:34:00Z">
        <w:r w:rsidRPr="002D4E43" w:rsidDel="002D4E43">
          <w:rPr>
            <w:rPrChange w:id="725" w:author="Igor P" w:date="2020-01-31T20:34:00Z">
              <w:rPr>
                <w:rStyle w:val="Hyperlink"/>
                <w:noProof/>
              </w:rPr>
            </w:rPrChange>
          </w:rPr>
          <w:delText>InChIKey</w:delText>
        </w:r>
        <w:r w:rsidDel="002D4E43">
          <w:rPr>
            <w:noProof/>
            <w:webHidden/>
          </w:rPr>
          <w:tab/>
          <w:delText>30</w:delText>
        </w:r>
      </w:del>
    </w:p>
    <w:p w14:paraId="0B634A61" w14:textId="3AE86359" w:rsidR="00DB74AE" w:rsidDel="002D4E43" w:rsidRDefault="00DB74AE">
      <w:pPr>
        <w:pStyle w:val="TOC4"/>
        <w:tabs>
          <w:tab w:val="right" w:leader="dot" w:pos="9062"/>
        </w:tabs>
        <w:rPr>
          <w:del w:id="726" w:author="Igor P" w:date="2020-01-31T20:34:00Z"/>
          <w:rFonts w:asciiTheme="minorHAnsi" w:eastAsiaTheme="minorEastAsia" w:hAnsiTheme="minorHAnsi" w:cstheme="minorBidi"/>
          <w:noProof/>
          <w:sz w:val="22"/>
          <w:szCs w:val="22"/>
        </w:rPr>
      </w:pPr>
      <w:del w:id="727" w:author="Igor P" w:date="2020-01-31T20:34:00Z">
        <w:r w:rsidRPr="002D4E43" w:rsidDel="002D4E43">
          <w:rPr>
            <w:rPrChange w:id="728" w:author="Igor P" w:date="2020-01-31T20:34:00Z">
              <w:rPr>
                <w:rStyle w:val="Hyperlink"/>
                <w:noProof/>
              </w:rPr>
            </w:rPrChange>
          </w:rPr>
          <w:delText>GetINCHIKeyFromINCHI</w:delText>
        </w:r>
        <w:r w:rsidDel="002D4E43">
          <w:rPr>
            <w:noProof/>
            <w:webHidden/>
          </w:rPr>
          <w:tab/>
          <w:delText>30</w:delText>
        </w:r>
      </w:del>
    </w:p>
    <w:p w14:paraId="7B291F3C" w14:textId="2EBC30CC" w:rsidR="00DB74AE" w:rsidDel="002D4E43" w:rsidRDefault="00DB74AE">
      <w:pPr>
        <w:pStyle w:val="TOC4"/>
        <w:tabs>
          <w:tab w:val="right" w:leader="dot" w:pos="9062"/>
        </w:tabs>
        <w:rPr>
          <w:del w:id="729" w:author="Igor P" w:date="2020-01-31T20:34:00Z"/>
          <w:rFonts w:asciiTheme="minorHAnsi" w:eastAsiaTheme="minorEastAsia" w:hAnsiTheme="minorHAnsi" w:cstheme="minorBidi"/>
          <w:noProof/>
          <w:sz w:val="22"/>
          <w:szCs w:val="22"/>
        </w:rPr>
      </w:pPr>
      <w:del w:id="730" w:author="Igor P" w:date="2020-01-31T20:34:00Z">
        <w:r w:rsidRPr="002D4E43" w:rsidDel="002D4E43">
          <w:rPr>
            <w:rPrChange w:id="731" w:author="Igor P" w:date="2020-01-31T20:34:00Z">
              <w:rPr>
                <w:rStyle w:val="Hyperlink"/>
                <w:noProof/>
              </w:rPr>
            </w:rPrChange>
          </w:rPr>
          <w:delText>CheckINCHIKey</w:delText>
        </w:r>
        <w:r w:rsidDel="002D4E43">
          <w:rPr>
            <w:noProof/>
            <w:webHidden/>
          </w:rPr>
          <w:tab/>
          <w:delText>32</w:delText>
        </w:r>
      </w:del>
    </w:p>
    <w:p w14:paraId="73A0433F" w14:textId="318B7D87" w:rsidR="00DB74AE" w:rsidDel="002D4E43" w:rsidRDefault="00DB74AE">
      <w:pPr>
        <w:pStyle w:val="TOC4"/>
        <w:tabs>
          <w:tab w:val="right" w:leader="dot" w:pos="9062"/>
        </w:tabs>
        <w:rPr>
          <w:del w:id="732" w:author="Igor P" w:date="2020-01-31T20:34:00Z"/>
          <w:rFonts w:asciiTheme="minorHAnsi" w:eastAsiaTheme="minorEastAsia" w:hAnsiTheme="minorHAnsi" w:cstheme="minorBidi"/>
          <w:noProof/>
          <w:sz w:val="22"/>
          <w:szCs w:val="22"/>
        </w:rPr>
      </w:pPr>
      <w:del w:id="733" w:author="Igor P" w:date="2020-01-31T20:34:00Z">
        <w:r w:rsidRPr="002D4E43" w:rsidDel="002D4E43">
          <w:rPr>
            <w:rPrChange w:id="734" w:author="Igor P" w:date="2020-01-31T20:34:00Z">
              <w:rPr>
                <w:rStyle w:val="Hyperlink"/>
                <w:noProof/>
              </w:rPr>
            </w:rPrChange>
          </w:rPr>
          <w:delText>GetStdINCHIKeyFromStdINCHI</w:delText>
        </w:r>
        <w:r w:rsidDel="002D4E43">
          <w:rPr>
            <w:noProof/>
            <w:webHidden/>
          </w:rPr>
          <w:tab/>
          <w:delText>32</w:delText>
        </w:r>
      </w:del>
    </w:p>
    <w:p w14:paraId="6640AADD" w14:textId="229238BB" w:rsidR="00DB74AE" w:rsidDel="002D4E43" w:rsidRDefault="00DB74AE">
      <w:pPr>
        <w:pStyle w:val="TOC3"/>
        <w:tabs>
          <w:tab w:val="right" w:leader="dot" w:pos="9062"/>
        </w:tabs>
        <w:rPr>
          <w:del w:id="735" w:author="Igor P" w:date="2020-01-31T20:34:00Z"/>
          <w:rFonts w:asciiTheme="minorHAnsi" w:eastAsiaTheme="minorEastAsia" w:hAnsiTheme="minorHAnsi" w:cstheme="minorBidi"/>
          <w:noProof/>
          <w:sz w:val="22"/>
          <w:szCs w:val="22"/>
        </w:rPr>
      </w:pPr>
      <w:del w:id="736" w:author="Igor P" w:date="2020-01-31T20:34:00Z">
        <w:r w:rsidRPr="002D4E43" w:rsidDel="002D4E43">
          <w:rPr>
            <w:rPrChange w:id="737" w:author="Igor P" w:date="2020-01-31T20:34:00Z">
              <w:rPr>
                <w:rStyle w:val="Hyperlink"/>
                <w:noProof/>
              </w:rPr>
            </w:rPrChange>
          </w:rPr>
          <w:delText>Test and utlity procedures</w:delText>
        </w:r>
        <w:r w:rsidDel="002D4E43">
          <w:rPr>
            <w:noProof/>
            <w:webHidden/>
          </w:rPr>
          <w:tab/>
          <w:delText>33</w:delText>
        </w:r>
      </w:del>
    </w:p>
    <w:p w14:paraId="59E7DE8A" w14:textId="192FD274" w:rsidR="00DB74AE" w:rsidDel="002D4E43" w:rsidRDefault="00DB74AE">
      <w:pPr>
        <w:pStyle w:val="TOC4"/>
        <w:tabs>
          <w:tab w:val="right" w:leader="dot" w:pos="9062"/>
        </w:tabs>
        <w:rPr>
          <w:del w:id="738" w:author="Igor P" w:date="2020-01-31T20:34:00Z"/>
          <w:rFonts w:asciiTheme="minorHAnsi" w:eastAsiaTheme="minorEastAsia" w:hAnsiTheme="minorHAnsi" w:cstheme="minorBidi"/>
          <w:noProof/>
          <w:sz w:val="22"/>
          <w:szCs w:val="22"/>
        </w:rPr>
      </w:pPr>
      <w:del w:id="739" w:author="Igor P" w:date="2020-01-31T20:34:00Z">
        <w:r w:rsidRPr="002D4E43" w:rsidDel="002D4E43">
          <w:rPr>
            <w:rPrChange w:id="740" w:author="Igor P" w:date="2020-01-31T20:34:00Z">
              <w:rPr>
                <w:rStyle w:val="Hyperlink"/>
                <w:noProof/>
              </w:rPr>
            </w:rPrChange>
          </w:rPr>
          <w:delText>GetINCHIfromINCHI</w:delText>
        </w:r>
        <w:r w:rsidDel="002D4E43">
          <w:rPr>
            <w:noProof/>
            <w:webHidden/>
          </w:rPr>
          <w:tab/>
          <w:delText>33</w:delText>
        </w:r>
      </w:del>
    </w:p>
    <w:p w14:paraId="2F513072" w14:textId="1F472B61" w:rsidR="00DB74AE" w:rsidDel="002D4E43" w:rsidRDefault="00DB74AE">
      <w:pPr>
        <w:pStyle w:val="TOC4"/>
        <w:tabs>
          <w:tab w:val="right" w:leader="dot" w:pos="9062"/>
        </w:tabs>
        <w:rPr>
          <w:del w:id="741" w:author="Igor P" w:date="2020-01-31T20:34:00Z"/>
          <w:rFonts w:asciiTheme="minorHAnsi" w:eastAsiaTheme="minorEastAsia" w:hAnsiTheme="minorHAnsi" w:cstheme="minorBidi"/>
          <w:noProof/>
          <w:sz w:val="22"/>
          <w:szCs w:val="22"/>
        </w:rPr>
      </w:pPr>
      <w:del w:id="742" w:author="Igor P" w:date="2020-01-31T20:34:00Z">
        <w:r w:rsidRPr="002D4E43" w:rsidDel="002D4E43">
          <w:rPr>
            <w:rPrChange w:id="743" w:author="Igor P" w:date="2020-01-31T20:34:00Z">
              <w:rPr>
                <w:rStyle w:val="Hyperlink"/>
                <w:noProof/>
              </w:rPr>
            </w:rPrChange>
          </w:rPr>
          <w:delText>CheckINCHI</w:delText>
        </w:r>
        <w:r w:rsidDel="002D4E43">
          <w:rPr>
            <w:noProof/>
            <w:webHidden/>
          </w:rPr>
          <w:tab/>
          <w:delText>34</w:delText>
        </w:r>
      </w:del>
    </w:p>
    <w:p w14:paraId="58BC56DC" w14:textId="1A02C559" w:rsidR="00DB74AE" w:rsidDel="002D4E43" w:rsidRDefault="00DB74AE">
      <w:pPr>
        <w:pStyle w:val="TOC4"/>
        <w:tabs>
          <w:tab w:val="right" w:leader="dot" w:pos="9062"/>
        </w:tabs>
        <w:rPr>
          <w:del w:id="744" w:author="Igor P" w:date="2020-01-31T20:34:00Z"/>
          <w:rFonts w:asciiTheme="minorHAnsi" w:eastAsiaTheme="minorEastAsia" w:hAnsiTheme="minorHAnsi" w:cstheme="minorBidi"/>
          <w:noProof/>
          <w:sz w:val="22"/>
          <w:szCs w:val="22"/>
        </w:rPr>
      </w:pPr>
      <w:del w:id="745" w:author="Igor P" w:date="2020-01-31T20:34:00Z">
        <w:r w:rsidRPr="002D4E43" w:rsidDel="002D4E43">
          <w:rPr>
            <w:rPrChange w:id="746" w:author="Igor P" w:date="2020-01-31T20:34:00Z">
              <w:rPr>
                <w:rStyle w:val="Hyperlink"/>
                <w:noProof/>
              </w:rPr>
            </w:rPrChange>
          </w:rPr>
          <w:delText>GetStringLength</w:delText>
        </w:r>
        <w:r w:rsidDel="002D4E43">
          <w:rPr>
            <w:noProof/>
            <w:webHidden/>
          </w:rPr>
          <w:tab/>
          <w:delText>35</w:delText>
        </w:r>
      </w:del>
    </w:p>
    <w:p w14:paraId="4C5D20C5" w14:textId="37903267" w:rsidR="00DB74AE" w:rsidDel="002D4E43" w:rsidRDefault="00DB74AE">
      <w:pPr>
        <w:pStyle w:val="TOC2"/>
        <w:tabs>
          <w:tab w:val="right" w:leader="dot" w:pos="9062"/>
        </w:tabs>
        <w:rPr>
          <w:del w:id="747" w:author="Igor P" w:date="2020-01-31T20:34:00Z"/>
          <w:rFonts w:asciiTheme="minorHAnsi" w:eastAsiaTheme="minorEastAsia" w:hAnsiTheme="minorHAnsi" w:cstheme="minorBidi"/>
          <w:noProof/>
          <w:sz w:val="22"/>
          <w:szCs w:val="22"/>
        </w:rPr>
      </w:pPr>
      <w:del w:id="748" w:author="Igor P" w:date="2020-01-31T20:34:00Z">
        <w:r w:rsidRPr="002D4E43" w:rsidDel="002D4E43">
          <w:rPr>
            <w:rPrChange w:id="749" w:author="Igor P" w:date="2020-01-31T20:34:00Z">
              <w:rPr>
                <w:rStyle w:val="Hyperlink"/>
                <w:noProof/>
              </w:rPr>
            </w:rPrChange>
          </w:rPr>
          <w:delText>InChI Extensible API – IXA</w:delText>
        </w:r>
        <w:r w:rsidDel="002D4E43">
          <w:rPr>
            <w:noProof/>
            <w:webHidden/>
          </w:rPr>
          <w:tab/>
          <w:delText>35</w:delText>
        </w:r>
      </w:del>
    </w:p>
    <w:p w14:paraId="2BBF0028" w14:textId="2A73FE22" w:rsidR="00DB74AE" w:rsidDel="002D4E43" w:rsidRDefault="00DB74AE">
      <w:pPr>
        <w:pStyle w:val="TOC3"/>
        <w:tabs>
          <w:tab w:val="right" w:leader="dot" w:pos="9062"/>
        </w:tabs>
        <w:rPr>
          <w:del w:id="750" w:author="Igor P" w:date="2020-01-31T20:34:00Z"/>
          <w:rFonts w:asciiTheme="minorHAnsi" w:eastAsiaTheme="minorEastAsia" w:hAnsiTheme="minorHAnsi" w:cstheme="minorBidi"/>
          <w:noProof/>
          <w:sz w:val="22"/>
          <w:szCs w:val="22"/>
        </w:rPr>
      </w:pPr>
      <w:del w:id="751" w:author="Igor P" w:date="2020-01-31T20:34:00Z">
        <w:r w:rsidRPr="002D4E43" w:rsidDel="002D4E43">
          <w:rPr>
            <w:rPrChange w:id="752" w:author="Igor P" w:date="2020-01-31T20:34:00Z">
              <w:rPr>
                <w:rStyle w:val="Hyperlink"/>
                <w:noProof/>
              </w:rPr>
            </w:rPrChange>
          </w:rPr>
          <w:delText>Status Objects</w:delText>
        </w:r>
        <w:r w:rsidDel="002D4E43">
          <w:rPr>
            <w:noProof/>
            <w:webHidden/>
          </w:rPr>
          <w:tab/>
          <w:delText>36</w:delText>
        </w:r>
      </w:del>
    </w:p>
    <w:p w14:paraId="5975C929" w14:textId="341FCE5C" w:rsidR="00DB74AE" w:rsidDel="002D4E43" w:rsidRDefault="00DB74AE">
      <w:pPr>
        <w:pStyle w:val="TOC4"/>
        <w:tabs>
          <w:tab w:val="right" w:leader="dot" w:pos="9062"/>
        </w:tabs>
        <w:rPr>
          <w:del w:id="753" w:author="Igor P" w:date="2020-01-31T20:34:00Z"/>
          <w:rFonts w:asciiTheme="minorHAnsi" w:eastAsiaTheme="minorEastAsia" w:hAnsiTheme="minorHAnsi" w:cstheme="minorBidi"/>
          <w:noProof/>
          <w:sz w:val="22"/>
          <w:szCs w:val="22"/>
        </w:rPr>
      </w:pPr>
      <w:del w:id="754" w:author="Igor P" w:date="2020-01-31T20:34:00Z">
        <w:r w:rsidRPr="002D4E43" w:rsidDel="002D4E43">
          <w:rPr>
            <w:rPrChange w:id="755" w:author="Igor P" w:date="2020-01-31T20:34:00Z">
              <w:rPr>
                <w:rStyle w:val="Hyperlink"/>
                <w:noProof/>
              </w:rPr>
            </w:rPrChange>
          </w:rPr>
          <w:delText>Types and Constants</w:delText>
        </w:r>
        <w:r w:rsidDel="002D4E43">
          <w:rPr>
            <w:noProof/>
            <w:webHidden/>
          </w:rPr>
          <w:tab/>
          <w:delText>37</w:delText>
        </w:r>
      </w:del>
    </w:p>
    <w:p w14:paraId="16B30071" w14:textId="7BB30DB1" w:rsidR="00DB74AE" w:rsidDel="002D4E43" w:rsidRDefault="00DB74AE">
      <w:pPr>
        <w:pStyle w:val="TOC4"/>
        <w:tabs>
          <w:tab w:val="right" w:leader="dot" w:pos="9062"/>
        </w:tabs>
        <w:rPr>
          <w:del w:id="756" w:author="Igor P" w:date="2020-01-31T20:34:00Z"/>
          <w:rFonts w:asciiTheme="minorHAnsi" w:eastAsiaTheme="minorEastAsia" w:hAnsiTheme="minorHAnsi" w:cstheme="minorBidi"/>
          <w:noProof/>
          <w:sz w:val="22"/>
          <w:szCs w:val="22"/>
        </w:rPr>
      </w:pPr>
      <w:del w:id="757" w:author="Igor P" w:date="2020-01-31T20:34:00Z">
        <w:r w:rsidRPr="002D4E43" w:rsidDel="002D4E43">
          <w:rPr>
            <w:rPrChange w:id="758" w:author="Igor P" w:date="2020-01-31T20:34:00Z">
              <w:rPr>
                <w:rStyle w:val="Hyperlink"/>
                <w:noProof/>
              </w:rPr>
            </w:rPrChange>
          </w:rPr>
          <w:delText>Functions</w:delText>
        </w:r>
        <w:r w:rsidDel="002D4E43">
          <w:rPr>
            <w:noProof/>
            <w:webHidden/>
          </w:rPr>
          <w:tab/>
          <w:delText>37</w:delText>
        </w:r>
      </w:del>
    </w:p>
    <w:p w14:paraId="6C249AA8" w14:textId="1963B27D" w:rsidR="00DB74AE" w:rsidDel="002D4E43" w:rsidRDefault="00DB74AE">
      <w:pPr>
        <w:pStyle w:val="TOC4"/>
        <w:tabs>
          <w:tab w:val="right" w:leader="dot" w:pos="9062"/>
        </w:tabs>
        <w:rPr>
          <w:del w:id="759" w:author="Igor P" w:date="2020-01-31T20:34:00Z"/>
          <w:rFonts w:asciiTheme="minorHAnsi" w:eastAsiaTheme="minorEastAsia" w:hAnsiTheme="minorHAnsi" w:cstheme="minorBidi"/>
          <w:noProof/>
          <w:sz w:val="22"/>
          <w:szCs w:val="22"/>
        </w:rPr>
      </w:pPr>
      <w:del w:id="760" w:author="Igor P" w:date="2020-01-31T20:34:00Z">
        <w:r w:rsidRPr="002D4E43" w:rsidDel="002D4E43">
          <w:rPr>
            <w:rPrChange w:id="761" w:author="Igor P" w:date="2020-01-31T20:34:00Z">
              <w:rPr>
                <w:rStyle w:val="Hyperlink"/>
                <w:noProof/>
              </w:rPr>
            </w:rPrChange>
          </w:rPr>
          <w:delText>IXA_STATUS_Create</w:delText>
        </w:r>
        <w:r w:rsidDel="002D4E43">
          <w:rPr>
            <w:noProof/>
            <w:webHidden/>
          </w:rPr>
          <w:tab/>
          <w:delText>37</w:delText>
        </w:r>
      </w:del>
    </w:p>
    <w:p w14:paraId="534E144B" w14:textId="40231EC6" w:rsidR="00DB74AE" w:rsidDel="002D4E43" w:rsidRDefault="00DB74AE">
      <w:pPr>
        <w:pStyle w:val="TOC4"/>
        <w:tabs>
          <w:tab w:val="right" w:leader="dot" w:pos="9062"/>
        </w:tabs>
        <w:rPr>
          <w:del w:id="762" w:author="Igor P" w:date="2020-01-31T20:34:00Z"/>
          <w:rFonts w:asciiTheme="minorHAnsi" w:eastAsiaTheme="minorEastAsia" w:hAnsiTheme="minorHAnsi" w:cstheme="minorBidi"/>
          <w:noProof/>
          <w:sz w:val="22"/>
          <w:szCs w:val="22"/>
        </w:rPr>
      </w:pPr>
      <w:del w:id="763" w:author="Igor P" w:date="2020-01-31T20:34:00Z">
        <w:r w:rsidRPr="002D4E43" w:rsidDel="002D4E43">
          <w:rPr>
            <w:rPrChange w:id="764" w:author="Igor P" w:date="2020-01-31T20:34:00Z">
              <w:rPr>
                <w:rStyle w:val="Hyperlink"/>
                <w:noProof/>
              </w:rPr>
            </w:rPrChange>
          </w:rPr>
          <w:delText>IXA_STATUS_Clear</w:delText>
        </w:r>
        <w:r w:rsidDel="002D4E43">
          <w:rPr>
            <w:noProof/>
            <w:webHidden/>
          </w:rPr>
          <w:tab/>
          <w:delText>38</w:delText>
        </w:r>
      </w:del>
    </w:p>
    <w:p w14:paraId="756D656C" w14:textId="775C2F0A" w:rsidR="00DB74AE" w:rsidDel="002D4E43" w:rsidRDefault="00DB74AE">
      <w:pPr>
        <w:pStyle w:val="TOC4"/>
        <w:tabs>
          <w:tab w:val="right" w:leader="dot" w:pos="9062"/>
        </w:tabs>
        <w:rPr>
          <w:del w:id="765" w:author="Igor P" w:date="2020-01-31T20:34:00Z"/>
          <w:rFonts w:asciiTheme="minorHAnsi" w:eastAsiaTheme="minorEastAsia" w:hAnsiTheme="minorHAnsi" w:cstheme="minorBidi"/>
          <w:noProof/>
          <w:sz w:val="22"/>
          <w:szCs w:val="22"/>
        </w:rPr>
      </w:pPr>
      <w:del w:id="766" w:author="Igor P" w:date="2020-01-31T20:34:00Z">
        <w:r w:rsidRPr="002D4E43" w:rsidDel="002D4E43">
          <w:rPr>
            <w:rPrChange w:id="767" w:author="Igor P" w:date="2020-01-31T20:34:00Z">
              <w:rPr>
                <w:rStyle w:val="Hyperlink"/>
                <w:noProof/>
              </w:rPr>
            </w:rPrChange>
          </w:rPr>
          <w:delText>IXA_STATUS_Destroy</w:delText>
        </w:r>
        <w:r w:rsidDel="002D4E43">
          <w:rPr>
            <w:noProof/>
            <w:webHidden/>
          </w:rPr>
          <w:tab/>
          <w:delText>38</w:delText>
        </w:r>
      </w:del>
    </w:p>
    <w:p w14:paraId="00D8DAD2" w14:textId="32501909" w:rsidR="00DB74AE" w:rsidDel="002D4E43" w:rsidRDefault="00DB74AE">
      <w:pPr>
        <w:pStyle w:val="TOC4"/>
        <w:tabs>
          <w:tab w:val="right" w:leader="dot" w:pos="9062"/>
        </w:tabs>
        <w:rPr>
          <w:del w:id="768" w:author="Igor P" w:date="2020-01-31T20:34:00Z"/>
          <w:rFonts w:asciiTheme="minorHAnsi" w:eastAsiaTheme="minorEastAsia" w:hAnsiTheme="minorHAnsi" w:cstheme="minorBidi"/>
          <w:noProof/>
          <w:sz w:val="22"/>
          <w:szCs w:val="22"/>
        </w:rPr>
      </w:pPr>
      <w:del w:id="769" w:author="Igor P" w:date="2020-01-31T20:34:00Z">
        <w:r w:rsidRPr="002D4E43" w:rsidDel="002D4E43">
          <w:rPr>
            <w:rPrChange w:id="770" w:author="Igor P" w:date="2020-01-31T20:34:00Z">
              <w:rPr>
                <w:rStyle w:val="Hyperlink"/>
                <w:noProof/>
              </w:rPr>
            </w:rPrChange>
          </w:rPr>
          <w:delText>IXA_STATUS_HasError</w:delText>
        </w:r>
        <w:r w:rsidDel="002D4E43">
          <w:rPr>
            <w:noProof/>
            <w:webHidden/>
          </w:rPr>
          <w:tab/>
          <w:delText>38</w:delText>
        </w:r>
      </w:del>
    </w:p>
    <w:p w14:paraId="1A4F6410" w14:textId="2A39F3C7" w:rsidR="00DB74AE" w:rsidDel="002D4E43" w:rsidRDefault="00DB74AE">
      <w:pPr>
        <w:pStyle w:val="TOC4"/>
        <w:tabs>
          <w:tab w:val="right" w:leader="dot" w:pos="9062"/>
        </w:tabs>
        <w:rPr>
          <w:del w:id="771" w:author="Igor P" w:date="2020-01-31T20:34:00Z"/>
          <w:rFonts w:asciiTheme="minorHAnsi" w:eastAsiaTheme="minorEastAsia" w:hAnsiTheme="minorHAnsi" w:cstheme="minorBidi"/>
          <w:noProof/>
          <w:sz w:val="22"/>
          <w:szCs w:val="22"/>
        </w:rPr>
      </w:pPr>
      <w:del w:id="772" w:author="Igor P" w:date="2020-01-31T20:34:00Z">
        <w:r w:rsidRPr="002D4E43" w:rsidDel="002D4E43">
          <w:rPr>
            <w:rPrChange w:id="773" w:author="Igor P" w:date="2020-01-31T20:34:00Z">
              <w:rPr>
                <w:rStyle w:val="Hyperlink"/>
                <w:noProof/>
              </w:rPr>
            </w:rPrChange>
          </w:rPr>
          <w:delText>XA_STATUS_HasWarning</w:delText>
        </w:r>
        <w:r w:rsidDel="002D4E43">
          <w:rPr>
            <w:noProof/>
            <w:webHidden/>
          </w:rPr>
          <w:tab/>
          <w:delText>39</w:delText>
        </w:r>
      </w:del>
    </w:p>
    <w:p w14:paraId="72BE6F03" w14:textId="25781ED6" w:rsidR="00DB74AE" w:rsidDel="002D4E43" w:rsidRDefault="00DB74AE">
      <w:pPr>
        <w:pStyle w:val="TOC4"/>
        <w:tabs>
          <w:tab w:val="right" w:leader="dot" w:pos="9062"/>
        </w:tabs>
        <w:rPr>
          <w:del w:id="774" w:author="Igor P" w:date="2020-01-31T20:34:00Z"/>
          <w:rFonts w:asciiTheme="minorHAnsi" w:eastAsiaTheme="minorEastAsia" w:hAnsiTheme="minorHAnsi" w:cstheme="minorBidi"/>
          <w:noProof/>
          <w:sz w:val="22"/>
          <w:szCs w:val="22"/>
        </w:rPr>
      </w:pPr>
      <w:del w:id="775" w:author="Igor P" w:date="2020-01-31T20:34:00Z">
        <w:r w:rsidRPr="002D4E43" w:rsidDel="002D4E43">
          <w:rPr>
            <w:rPrChange w:id="776" w:author="Igor P" w:date="2020-01-31T20:34:00Z">
              <w:rPr>
                <w:rStyle w:val="Hyperlink"/>
                <w:noProof/>
              </w:rPr>
            </w:rPrChange>
          </w:rPr>
          <w:delText>IXA_STATUS_GetCount</w:delText>
        </w:r>
        <w:r w:rsidDel="002D4E43">
          <w:rPr>
            <w:noProof/>
            <w:webHidden/>
          </w:rPr>
          <w:tab/>
          <w:delText>39</w:delText>
        </w:r>
      </w:del>
    </w:p>
    <w:p w14:paraId="0EB5AA16" w14:textId="549EDBBC" w:rsidR="00DB74AE" w:rsidDel="002D4E43" w:rsidRDefault="00DB74AE">
      <w:pPr>
        <w:pStyle w:val="TOC4"/>
        <w:tabs>
          <w:tab w:val="right" w:leader="dot" w:pos="9062"/>
        </w:tabs>
        <w:rPr>
          <w:del w:id="777" w:author="Igor P" w:date="2020-01-31T20:34:00Z"/>
          <w:rFonts w:asciiTheme="minorHAnsi" w:eastAsiaTheme="minorEastAsia" w:hAnsiTheme="minorHAnsi" w:cstheme="minorBidi"/>
          <w:noProof/>
          <w:sz w:val="22"/>
          <w:szCs w:val="22"/>
        </w:rPr>
      </w:pPr>
      <w:del w:id="778" w:author="Igor P" w:date="2020-01-31T20:34:00Z">
        <w:r w:rsidRPr="002D4E43" w:rsidDel="002D4E43">
          <w:rPr>
            <w:rPrChange w:id="779" w:author="Igor P" w:date="2020-01-31T20:34:00Z">
              <w:rPr>
                <w:rStyle w:val="Hyperlink"/>
                <w:noProof/>
              </w:rPr>
            </w:rPrChange>
          </w:rPr>
          <w:delText>IXA_STATUS_GetSeverity</w:delText>
        </w:r>
        <w:r w:rsidDel="002D4E43">
          <w:rPr>
            <w:noProof/>
            <w:webHidden/>
          </w:rPr>
          <w:tab/>
          <w:delText>40</w:delText>
        </w:r>
      </w:del>
    </w:p>
    <w:p w14:paraId="6A4ABDB8" w14:textId="0AEB8007" w:rsidR="00DB74AE" w:rsidDel="002D4E43" w:rsidRDefault="00DB74AE">
      <w:pPr>
        <w:pStyle w:val="TOC4"/>
        <w:tabs>
          <w:tab w:val="right" w:leader="dot" w:pos="9062"/>
        </w:tabs>
        <w:rPr>
          <w:del w:id="780" w:author="Igor P" w:date="2020-01-31T20:34:00Z"/>
          <w:rFonts w:asciiTheme="minorHAnsi" w:eastAsiaTheme="minorEastAsia" w:hAnsiTheme="minorHAnsi" w:cstheme="minorBidi"/>
          <w:noProof/>
          <w:sz w:val="22"/>
          <w:szCs w:val="22"/>
        </w:rPr>
      </w:pPr>
      <w:del w:id="781" w:author="Igor P" w:date="2020-01-31T20:34:00Z">
        <w:r w:rsidRPr="002D4E43" w:rsidDel="002D4E43">
          <w:rPr>
            <w:rPrChange w:id="782" w:author="Igor P" w:date="2020-01-31T20:34:00Z">
              <w:rPr>
                <w:rStyle w:val="Hyperlink"/>
                <w:noProof/>
              </w:rPr>
            </w:rPrChange>
          </w:rPr>
          <w:delText>IXA_STATUS_GetMessage</w:delText>
        </w:r>
        <w:r w:rsidDel="002D4E43">
          <w:rPr>
            <w:noProof/>
            <w:webHidden/>
          </w:rPr>
          <w:tab/>
          <w:delText>40</w:delText>
        </w:r>
      </w:del>
    </w:p>
    <w:p w14:paraId="505D30BB" w14:textId="07EE307E" w:rsidR="00DB74AE" w:rsidDel="002D4E43" w:rsidRDefault="00DB74AE">
      <w:pPr>
        <w:pStyle w:val="TOC3"/>
        <w:tabs>
          <w:tab w:val="right" w:leader="dot" w:pos="9062"/>
        </w:tabs>
        <w:rPr>
          <w:del w:id="783" w:author="Igor P" w:date="2020-01-31T20:34:00Z"/>
          <w:rFonts w:asciiTheme="minorHAnsi" w:eastAsiaTheme="minorEastAsia" w:hAnsiTheme="minorHAnsi" w:cstheme="minorBidi"/>
          <w:noProof/>
          <w:sz w:val="22"/>
          <w:szCs w:val="22"/>
        </w:rPr>
      </w:pPr>
      <w:del w:id="784" w:author="Igor P" w:date="2020-01-31T20:34:00Z">
        <w:r w:rsidRPr="002D4E43" w:rsidDel="002D4E43">
          <w:rPr>
            <w:rPrChange w:id="785" w:author="Igor P" w:date="2020-01-31T20:34:00Z">
              <w:rPr>
                <w:rStyle w:val="Hyperlink"/>
                <w:noProof/>
              </w:rPr>
            </w:rPrChange>
          </w:rPr>
          <w:delText>Molecule Objects</w:delText>
        </w:r>
        <w:r w:rsidDel="002D4E43">
          <w:rPr>
            <w:noProof/>
            <w:webHidden/>
          </w:rPr>
          <w:tab/>
          <w:delText>41</w:delText>
        </w:r>
      </w:del>
    </w:p>
    <w:p w14:paraId="22235D90" w14:textId="058A2D7D" w:rsidR="00DB74AE" w:rsidDel="002D4E43" w:rsidRDefault="00DB74AE">
      <w:pPr>
        <w:pStyle w:val="TOC4"/>
        <w:tabs>
          <w:tab w:val="right" w:leader="dot" w:pos="9062"/>
        </w:tabs>
        <w:rPr>
          <w:del w:id="786" w:author="Igor P" w:date="2020-01-31T20:34:00Z"/>
          <w:rFonts w:asciiTheme="minorHAnsi" w:eastAsiaTheme="minorEastAsia" w:hAnsiTheme="minorHAnsi" w:cstheme="minorBidi"/>
          <w:noProof/>
          <w:sz w:val="22"/>
          <w:szCs w:val="22"/>
        </w:rPr>
      </w:pPr>
      <w:del w:id="787" w:author="Igor P" w:date="2020-01-31T20:34:00Z">
        <w:r w:rsidRPr="002D4E43" w:rsidDel="002D4E43">
          <w:rPr>
            <w:rPrChange w:id="788" w:author="Igor P" w:date="2020-01-31T20:34:00Z">
              <w:rPr>
                <w:rStyle w:val="Hyperlink"/>
                <w:noProof/>
              </w:rPr>
            </w:rPrChange>
          </w:rPr>
          <w:delText>Stereochemistry</w:delText>
        </w:r>
        <w:r w:rsidDel="002D4E43">
          <w:rPr>
            <w:noProof/>
            <w:webHidden/>
          </w:rPr>
          <w:tab/>
          <w:delText>41</w:delText>
        </w:r>
      </w:del>
    </w:p>
    <w:p w14:paraId="41C918CE" w14:textId="2EEB9A10" w:rsidR="00DB74AE" w:rsidDel="002D4E43" w:rsidRDefault="00DB74AE">
      <w:pPr>
        <w:pStyle w:val="TOC4"/>
        <w:tabs>
          <w:tab w:val="right" w:leader="dot" w:pos="9062"/>
        </w:tabs>
        <w:rPr>
          <w:del w:id="789" w:author="Igor P" w:date="2020-01-31T20:34:00Z"/>
          <w:rFonts w:asciiTheme="minorHAnsi" w:eastAsiaTheme="minorEastAsia" w:hAnsiTheme="minorHAnsi" w:cstheme="minorBidi"/>
          <w:noProof/>
          <w:sz w:val="22"/>
          <w:szCs w:val="22"/>
        </w:rPr>
      </w:pPr>
      <w:del w:id="790" w:author="Igor P" w:date="2020-01-31T20:34:00Z">
        <w:r w:rsidRPr="002D4E43" w:rsidDel="002D4E43">
          <w:rPr>
            <w:rPrChange w:id="791" w:author="Igor P" w:date="2020-01-31T20:34:00Z">
              <w:rPr>
                <w:rStyle w:val="Hyperlink"/>
                <w:noProof/>
              </w:rPr>
            </w:rPrChange>
          </w:rPr>
          <w:delText>Types and Constants</w:delText>
        </w:r>
        <w:r w:rsidDel="002D4E43">
          <w:rPr>
            <w:noProof/>
            <w:webHidden/>
          </w:rPr>
          <w:tab/>
          <w:delText>42</w:delText>
        </w:r>
      </w:del>
    </w:p>
    <w:p w14:paraId="5AC97937" w14:textId="1D630C72" w:rsidR="00DB74AE" w:rsidDel="002D4E43" w:rsidRDefault="00DB74AE">
      <w:pPr>
        <w:pStyle w:val="TOC4"/>
        <w:tabs>
          <w:tab w:val="right" w:leader="dot" w:pos="9062"/>
        </w:tabs>
        <w:rPr>
          <w:del w:id="792" w:author="Igor P" w:date="2020-01-31T20:34:00Z"/>
          <w:rFonts w:asciiTheme="minorHAnsi" w:eastAsiaTheme="minorEastAsia" w:hAnsiTheme="minorHAnsi" w:cstheme="minorBidi"/>
          <w:noProof/>
          <w:sz w:val="22"/>
          <w:szCs w:val="22"/>
        </w:rPr>
      </w:pPr>
      <w:del w:id="793" w:author="Igor P" w:date="2020-01-31T20:34:00Z">
        <w:r w:rsidRPr="002D4E43" w:rsidDel="002D4E43">
          <w:rPr>
            <w:rPrChange w:id="794" w:author="Igor P" w:date="2020-01-31T20:34:00Z">
              <w:rPr>
                <w:rStyle w:val="Hyperlink"/>
                <w:noProof/>
              </w:rPr>
            </w:rPrChange>
          </w:rPr>
          <w:delText>Functions to Create, Clear and Destroy Molecule Objects</w:delText>
        </w:r>
        <w:r w:rsidDel="002D4E43">
          <w:rPr>
            <w:noProof/>
            <w:webHidden/>
          </w:rPr>
          <w:tab/>
          <w:delText>44</w:delText>
        </w:r>
      </w:del>
    </w:p>
    <w:p w14:paraId="7E3C1FC6" w14:textId="23FA5D0C" w:rsidR="00DB74AE" w:rsidDel="002D4E43" w:rsidRDefault="00DB74AE">
      <w:pPr>
        <w:pStyle w:val="TOC4"/>
        <w:tabs>
          <w:tab w:val="right" w:leader="dot" w:pos="9062"/>
        </w:tabs>
        <w:rPr>
          <w:del w:id="795" w:author="Igor P" w:date="2020-01-31T20:34:00Z"/>
          <w:rFonts w:asciiTheme="minorHAnsi" w:eastAsiaTheme="minorEastAsia" w:hAnsiTheme="minorHAnsi" w:cstheme="minorBidi"/>
          <w:noProof/>
          <w:sz w:val="22"/>
          <w:szCs w:val="22"/>
        </w:rPr>
      </w:pPr>
      <w:del w:id="796" w:author="Igor P" w:date="2020-01-31T20:34:00Z">
        <w:r w:rsidRPr="002D4E43" w:rsidDel="002D4E43">
          <w:rPr>
            <w:rPrChange w:id="797" w:author="Igor P" w:date="2020-01-31T20:34:00Z">
              <w:rPr>
                <w:rStyle w:val="Hyperlink"/>
                <w:noProof/>
              </w:rPr>
            </w:rPrChange>
          </w:rPr>
          <w:delText>IXA_MOL_Create</w:delText>
        </w:r>
        <w:r w:rsidDel="002D4E43">
          <w:rPr>
            <w:noProof/>
            <w:webHidden/>
          </w:rPr>
          <w:tab/>
          <w:delText>44</w:delText>
        </w:r>
      </w:del>
    </w:p>
    <w:p w14:paraId="639BE53D" w14:textId="68C3EFD3" w:rsidR="00DB74AE" w:rsidDel="002D4E43" w:rsidRDefault="00DB74AE">
      <w:pPr>
        <w:pStyle w:val="TOC4"/>
        <w:tabs>
          <w:tab w:val="right" w:leader="dot" w:pos="9062"/>
        </w:tabs>
        <w:rPr>
          <w:del w:id="798" w:author="Igor P" w:date="2020-01-31T20:34:00Z"/>
          <w:rFonts w:asciiTheme="minorHAnsi" w:eastAsiaTheme="minorEastAsia" w:hAnsiTheme="minorHAnsi" w:cstheme="minorBidi"/>
          <w:noProof/>
          <w:sz w:val="22"/>
          <w:szCs w:val="22"/>
        </w:rPr>
      </w:pPr>
      <w:del w:id="799" w:author="Igor P" w:date="2020-01-31T20:34:00Z">
        <w:r w:rsidRPr="002D4E43" w:rsidDel="002D4E43">
          <w:rPr>
            <w:rPrChange w:id="800" w:author="Igor P" w:date="2020-01-31T20:34:00Z">
              <w:rPr>
                <w:rStyle w:val="Hyperlink"/>
                <w:noProof/>
              </w:rPr>
            </w:rPrChange>
          </w:rPr>
          <w:delText>IXA_MOL_Clear</w:delText>
        </w:r>
        <w:r w:rsidDel="002D4E43">
          <w:rPr>
            <w:noProof/>
            <w:webHidden/>
          </w:rPr>
          <w:tab/>
          <w:delText>45</w:delText>
        </w:r>
      </w:del>
    </w:p>
    <w:p w14:paraId="6EB64E2B" w14:textId="6EA085D2" w:rsidR="00DB74AE" w:rsidDel="002D4E43" w:rsidRDefault="00DB74AE">
      <w:pPr>
        <w:pStyle w:val="TOC4"/>
        <w:tabs>
          <w:tab w:val="right" w:leader="dot" w:pos="9062"/>
        </w:tabs>
        <w:rPr>
          <w:del w:id="801" w:author="Igor P" w:date="2020-01-31T20:34:00Z"/>
          <w:rFonts w:asciiTheme="minorHAnsi" w:eastAsiaTheme="minorEastAsia" w:hAnsiTheme="minorHAnsi" w:cstheme="minorBidi"/>
          <w:noProof/>
          <w:sz w:val="22"/>
          <w:szCs w:val="22"/>
        </w:rPr>
      </w:pPr>
      <w:del w:id="802" w:author="Igor P" w:date="2020-01-31T20:34:00Z">
        <w:r w:rsidRPr="002D4E43" w:rsidDel="002D4E43">
          <w:rPr>
            <w:rPrChange w:id="803" w:author="Igor P" w:date="2020-01-31T20:34:00Z">
              <w:rPr>
                <w:rStyle w:val="Hyperlink"/>
                <w:noProof/>
              </w:rPr>
            </w:rPrChange>
          </w:rPr>
          <w:delText>IXA_MOL_Destroy</w:delText>
        </w:r>
        <w:r w:rsidDel="002D4E43">
          <w:rPr>
            <w:noProof/>
            <w:webHidden/>
          </w:rPr>
          <w:tab/>
          <w:delText>45</w:delText>
        </w:r>
      </w:del>
    </w:p>
    <w:p w14:paraId="62E1AEDF" w14:textId="3CC0AD6A" w:rsidR="00DB74AE" w:rsidDel="002D4E43" w:rsidRDefault="00DB74AE">
      <w:pPr>
        <w:pStyle w:val="TOC4"/>
        <w:tabs>
          <w:tab w:val="right" w:leader="dot" w:pos="9062"/>
        </w:tabs>
        <w:rPr>
          <w:del w:id="804" w:author="Igor P" w:date="2020-01-31T20:34:00Z"/>
          <w:rFonts w:asciiTheme="minorHAnsi" w:eastAsiaTheme="minorEastAsia" w:hAnsiTheme="minorHAnsi" w:cstheme="minorBidi"/>
          <w:noProof/>
          <w:sz w:val="22"/>
          <w:szCs w:val="22"/>
        </w:rPr>
      </w:pPr>
      <w:del w:id="805" w:author="Igor P" w:date="2020-01-31T20:34:00Z">
        <w:r w:rsidRPr="002D4E43" w:rsidDel="002D4E43">
          <w:rPr>
            <w:rPrChange w:id="806" w:author="Igor P" w:date="2020-01-31T20:34:00Z">
              <w:rPr>
                <w:rStyle w:val="Hyperlink"/>
                <w:noProof/>
              </w:rPr>
            </w:rPrChange>
          </w:rPr>
          <w:delText>Functions Operating on Complete Molecules</w:delText>
        </w:r>
        <w:r w:rsidDel="002D4E43">
          <w:rPr>
            <w:noProof/>
            <w:webHidden/>
          </w:rPr>
          <w:tab/>
          <w:delText>46</w:delText>
        </w:r>
      </w:del>
    </w:p>
    <w:p w14:paraId="06FE868B" w14:textId="29A37534" w:rsidR="00DB74AE" w:rsidDel="002D4E43" w:rsidRDefault="00DB74AE">
      <w:pPr>
        <w:pStyle w:val="TOC4"/>
        <w:tabs>
          <w:tab w:val="right" w:leader="dot" w:pos="9062"/>
        </w:tabs>
        <w:rPr>
          <w:del w:id="807" w:author="Igor P" w:date="2020-01-31T20:34:00Z"/>
          <w:rFonts w:asciiTheme="minorHAnsi" w:eastAsiaTheme="minorEastAsia" w:hAnsiTheme="minorHAnsi" w:cstheme="minorBidi"/>
          <w:noProof/>
          <w:sz w:val="22"/>
          <w:szCs w:val="22"/>
        </w:rPr>
      </w:pPr>
      <w:del w:id="808" w:author="Igor P" w:date="2020-01-31T20:34:00Z">
        <w:r w:rsidRPr="002D4E43" w:rsidDel="002D4E43">
          <w:rPr>
            <w:rPrChange w:id="809" w:author="Igor P" w:date="2020-01-31T20:34:00Z">
              <w:rPr>
                <w:rStyle w:val="Hyperlink"/>
                <w:noProof/>
              </w:rPr>
            </w:rPrChange>
          </w:rPr>
          <w:delText>IXA_MOL_ReadMolfile</w:delText>
        </w:r>
        <w:r w:rsidDel="002D4E43">
          <w:rPr>
            <w:noProof/>
            <w:webHidden/>
          </w:rPr>
          <w:tab/>
          <w:delText>46</w:delText>
        </w:r>
      </w:del>
    </w:p>
    <w:p w14:paraId="6D7C3AB1" w14:textId="024C2685" w:rsidR="00DB74AE" w:rsidDel="002D4E43" w:rsidRDefault="00DB74AE">
      <w:pPr>
        <w:pStyle w:val="TOC4"/>
        <w:tabs>
          <w:tab w:val="right" w:leader="dot" w:pos="9062"/>
        </w:tabs>
        <w:rPr>
          <w:del w:id="810" w:author="Igor P" w:date="2020-01-31T20:34:00Z"/>
          <w:rFonts w:asciiTheme="minorHAnsi" w:eastAsiaTheme="minorEastAsia" w:hAnsiTheme="minorHAnsi" w:cstheme="minorBidi"/>
          <w:noProof/>
          <w:sz w:val="22"/>
          <w:szCs w:val="22"/>
        </w:rPr>
      </w:pPr>
      <w:del w:id="811" w:author="Igor P" w:date="2020-01-31T20:34:00Z">
        <w:r w:rsidRPr="002D4E43" w:rsidDel="002D4E43">
          <w:rPr>
            <w:rPrChange w:id="812" w:author="Igor P" w:date="2020-01-31T20:34:00Z">
              <w:rPr>
                <w:rStyle w:val="Hyperlink"/>
                <w:noProof/>
              </w:rPr>
            </w:rPrChange>
          </w:rPr>
          <w:delText>IXA_MOL_ReadInChI</w:delText>
        </w:r>
        <w:r w:rsidDel="002D4E43">
          <w:rPr>
            <w:noProof/>
            <w:webHidden/>
          </w:rPr>
          <w:tab/>
          <w:delText>46</w:delText>
        </w:r>
      </w:del>
    </w:p>
    <w:p w14:paraId="51E47AFB" w14:textId="0AA3F76E" w:rsidR="00DB74AE" w:rsidDel="002D4E43" w:rsidRDefault="00DB74AE">
      <w:pPr>
        <w:pStyle w:val="TOC4"/>
        <w:tabs>
          <w:tab w:val="right" w:leader="dot" w:pos="9062"/>
        </w:tabs>
        <w:rPr>
          <w:del w:id="813" w:author="Igor P" w:date="2020-01-31T20:34:00Z"/>
          <w:rFonts w:asciiTheme="minorHAnsi" w:eastAsiaTheme="minorEastAsia" w:hAnsiTheme="minorHAnsi" w:cstheme="minorBidi"/>
          <w:noProof/>
          <w:sz w:val="22"/>
          <w:szCs w:val="22"/>
        </w:rPr>
      </w:pPr>
      <w:del w:id="814" w:author="Igor P" w:date="2020-01-31T20:34:00Z">
        <w:r w:rsidRPr="002D4E43" w:rsidDel="002D4E43">
          <w:rPr>
            <w:rPrChange w:id="815" w:author="Igor P" w:date="2020-01-31T20:34:00Z">
              <w:rPr>
                <w:rStyle w:val="Hyperlink"/>
                <w:noProof/>
              </w:rPr>
            </w:rPrChange>
          </w:rPr>
          <w:delText>IXA_MOL_SetChiral</w:delText>
        </w:r>
        <w:r w:rsidDel="002D4E43">
          <w:rPr>
            <w:noProof/>
            <w:webHidden/>
          </w:rPr>
          <w:tab/>
          <w:delText>47</w:delText>
        </w:r>
      </w:del>
    </w:p>
    <w:p w14:paraId="454ED190" w14:textId="20A07458" w:rsidR="00DB74AE" w:rsidDel="002D4E43" w:rsidRDefault="00DB74AE">
      <w:pPr>
        <w:pStyle w:val="TOC4"/>
        <w:tabs>
          <w:tab w:val="right" w:leader="dot" w:pos="9062"/>
        </w:tabs>
        <w:rPr>
          <w:del w:id="816" w:author="Igor P" w:date="2020-01-31T20:34:00Z"/>
          <w:rFonts w:asciiTheme="minorHAnsi" w:eastAsiaTheme="minorEastAsia" w:hAnsiTheme="minorHAnsi" w:cstheme="minorBidi"/>
          <w:noProof/>
          <w:sz w:val="22"/>
          <w:szCs w:val="22"/>
        </w:rPr>
      </w:pPr>
      <w:del w:id="817" w:author="Igor P" w:date="2020-01-31T20:34:00Z">
        <w:r w:rsidRPr="002D4E43" w:rsidDel="002D4E43">
          <w:rPr>
            <w:rPrChange w:id="818" w:author="Igor P" w:date="2020-01-31T20:34:00Z">
              <w:rPr>
                <w:rStyle w:val="Hyperlink"/>
                <w:noProof/>
              </w:rPr>
            </w:rPrChange>
          </w:rPr>
          <w:delText>IXA_MOL_GetChiral</w:delText>
        </w:r>
        <w:r w:rsidDel="002D4E43">
          <w:rPr>
            <w:noProof/>
            <w:webHidden/>
          </w:rPr>
          <w:tab/>
          <w:delText>48</w:delText>
        </w:r>
      </w:del>
    </w:p>
    <w:p w14:paraId="7BCA6E1B" w14:textId="78D1A2D4" w:rsidR="00DB74AE" w:rsidDel="002D4E43" w:rsidRDefault="00DB74AE">
      <w:pPr>
        <w:pStyle w:val="TOC4"/>
        <w:tabs>
          <w:tab w:val="right" w:leader="dot" w:pos="9062"/>
        </w:tabs>
        <w:rPr>
          <w:del w:id="819" w:author="Igor P" w:date="2020-01-31T20:34:00Z"/>
          <w:rFonts w:asciiTheme="minorHAnsi" w:eastAsiaTheme="minorEastAsia" w:hAnsiTheme="minorHAnsi" w:cstheme="minorBidi"/>
          <w:noProof/>
          <w:sz w:val="22"/>
          <w:szCs w:val="22"/>
        </w:rPr>
      </w:pPr>
      <w:del w:id="820" w:author="Igor P" w:date="2020-01-31T20:34:00Z">
        <w:r w:rsidRPr="002D4E43" w:rsidDel="002D4E43">
          <w:rPr>
            <w:rPrChange w:id="821" w:author="Igor P" w:date="2020-01-31T20:34:00Z">
              <w:rPr>
                <w:rStyle w:val="Hyperlink"/>
                <w:noProof/>
              </w:rPr>
            </w:rPrChange>
          </w:rPr>
          <w:delText>Functions to Add and Define Atoms</w:delText>
        </w:r>
        <w:r w:rsidDel="002D4E43">
          <w:rPr>
            <w:noProof/>
            <w:webHidden/>
          </w:rPr>
          <w:tab/>
          <w:delText>48</w:delText>
        </w:r>
      </w:del>
    </w:p>
    <w:p w14:paraId="1FEEF81F" w14:textId="51FDCF3D" w:rsidR="00DB74AE" w:rsidDel="002D4E43" w:rsidRDefault="00DB74AE">
      <w:pPr>
        <w:pStyle w:val="TOC4"/>
        <w:tabs>
          <w:tab w:val="right" w:leader="dot" w:pos="9062"/>
        </w:tabs>
        <w:rPr>
          <w:del w:id="822" w:author="Igor P" w:date="2020-01-31T20:34:00Z"/>
          <w:rFonts w:asciiTheme="minorHAnsi" w:eastAsiaTheme="minorEastAsia" w:hAnsiTheme="minorHAnsi" w:cstheme="minorBidi"/>
          <w:noProof/>
          <w:sz w:val="22"/>
          <w:szCs w:val="22"/>
        </w:rPr>
      </w:pPr>
      <w:del w:id="823" w:author="Igor P" w:date="2020-01-31T20:34:00Z">
        <w:r w:rsidRPr="002D4E43" w:rsidDel="002D4E43">
          <w:rPr>
            <w:rPrChange w:id="824" w:author="Igor P" w:date="2020-01-31T20:34:00Z">
              <w:rPr>
                <w:rStyle w:val="Hyperlink"/>
                <w:noProof/>
              </w:rPr>
            </w:rPrChange>
          </w:rPr>
          <w:delText>IXA_MOL_CreateAtom</w:delText>
        </w:r>
        <w:r w:rsidDel="002D4E43">
          <w:rPr>
            <w:noProof/>
            <w:webHidden/>
          </w:rPr>
          <w:tab/>
          <w:delText>49</w:delText>
        </w:r>
      </w:del>
    </w:p>
    <w:p w14:paraId="2DB18FE9" w14:textId="411E897F" w:rsidR="00DB74AE" w:rsidDel="002D4E43" w:rsidRDefault="00DB74AE">
      <w:pPr>
        <w:pStyle w:val="TOC4"/>
        <w:tabs>
          <w:tab w:val="right" w:leader="dot" w:pos="9062"/>
        </w:tabs>
        <w:rPr>
          <w:del w:id="825" w:author="Igor P" w:date="2020-01-31T20:34:00Z"/>
          <w:rFonts w:asciiTheme="minorHAnsi" w:eastAsiaTheme="minorEastAsia" w:hAnsiTheme="minorHAnsi" w:cstheme="minorBidi"/>
          <w:noProof/>
          <w:sz w:val="22"/>
          <w:szCs w:val="22"/>
        </w:rPr>
      </w:pPr>
      <w:del w:id="826" w:author="Igor P" w:date="2020-01-31T20:34:00Z">
        <w:r w:rsidRPr="002D4E43" w:rsidDel="002D4E43">
          <w:rPr>
            <w:rPrChange w:id="827" w:author="Igor P" w:date="2020-01-31T20:34:00Z">
              <w:rPr>
                <w:rStyle w:val="Hyperlink"/>
                <w:noProof/>
              </w:rPr>
            </w:rPrChange>
          </w:rPr>
          <w:delText>IXA_MOL_SetAtomElement</w:delText>
        </w:r>
        <w:r w:rsidDel="002D4E43">
          <w:rPr>
            <w:noProof/>
            <w:webHidden/>
          </w:rPr>
          <w:tab/>
          <w:delText>49</w:delText>
        </w:r>
      </w:del>
    </w:p>
    <w:p w14:paraId="0FEA9E89" w14:textId="679B7D6F" w:rsidR="00DB74AE" w:rsidDel="002D4E43" w:rsidRDefault="00DB74AE">
      <w:pPr>
        <w:pStyle w:val="TOC4"/>
        <w:tabs>
          <w:tab w:val="right" w:leader="dot" w:pos="9062"/>
        </w:tabs>
        <w:rPr>
          <w:del w:id="828" w:author="Igor P" w:date="2020-01-31T20:34:00Z"/>
          <w:rFonts w:asciiTheme="minorHAnsi" w:eastAsiaTheme="minorEastAsia" w:hAnsiTheme="minorHAnsi" w:cstheme="minorBidi"/>
          <w:noProof/>
          <w:sz w:val="22"/>
          <w:szCs w:val="22"/>
        </w:rPr>
      </w:pPr>
      <w:del w:id="829" w:author="Igor P" w:date="2020-01-31T20:34:00Z">
        <w:r w:rsidRPr="002D4E43" w:rsidDel="002D4E43">
          <w:rPr>
            <w:rPrChange w:id="830" w:author="Igor P" w:date="2020-01-31T20:34:00Z">
              <w:rPr>
                <w:rStyle w:val="Hyperlink"/>
                <w:noProof/>
              </w:rPr>
            </w:rPrChange>
          </w:rPr>
          <w:delText>IXA_MOL_SetAtomAtomicNumber</w:delText>
        </w:r>
        <w:r w:rsidDel="002D4E43">
          <w:rPr>
            <w:noProof/>
            <w:webHidden/>
          </w:rPr>
          <w:tab/>
          <w:delText>50</w:delText>
        </w:r>
      </w:del>
    </w:p>
    <w:p w14:paraId="36D0ACC9" w14:textId="22780937" w:rsidR="00DB74AE" w:rsidDel="002D4E43" w:rsidRDefault="00DB74AE">
      <w:pPr>
        <w:pStyle w:val="TOC4"/>
        <w:tabs>
          <w:tab w:val="right" w:leader="dot" w:pos="9062"/>
        </w:tabs>
        <w:rPr>
          <w:del w:id="831" w:author="Igor P" w:date="2020-01-31T20:34:00Z"/>
          <w:rFonts w:asciiTheme="minorHAnsi" w:eastAsiaTheme="minorEastAsia" w:hAnsiTheme="minorHAnsi" w:cstheme="minorBidi"/>
          <w:noProof/>
          <w:sz w:val="22"/>
          <w:szCs w:val="22"/>
        </w:rPr>
      </w:pPr>
      <w:del w:id="832" w:author="Igor P" w:date="2020-01-31T20:34:00Z">
        <w:r w:rsidRPr="002D4E43" w:rsidDel="002D4E43">
          <w:rPr>
            <w:rPrChange w:id="833" w:author="Igor P" w:date="2020-01-31T20:34:00Z">
              <w:rPr>
                <w:rStyle w:val="Hyperlink"/>
                <w:noProof/>
              </w:rPr>
            </w:rPrChange>
          </w:rPr>
          <w:delText>IXA_MOL_SetAtomMass</w:delText>
        </w:r>
        <w:r w:rsidDel="002D4E43">
          <w:rPr>
            <w:noProof/>
            <w:webHidden/>
          </w:rPr>
          <w:tab/>
          <w:delText>51</w:delText>
        </w:r>
      </w:del>
    </w:p>
    <w:p w14:paraId="7E816BA4" w14:textId="0C3DAB58" w:rsidR="00DB74AE" w:rsidDel="002D4E43" w:rsidRDefault="00DB74AE">
      <w:pPr>
        <w:pStyle w:val="TOC4"/>
        <w:tabs>
          <w:tab w:val="right" w:leader="dot" w:pos="9062"/>
        </w:tabs>
        <w:rPr>
          <w:del w:id="834" w:author="Igor P" w:date="2020-01-31T20:34:00Z"/>
          <w:rFonts w:asciiTheme="minorHAnsi" w:eastAsiaTheme="minorEastAsia" w:hAnsiTheme="minorHAnsi" w:cstheme="minorBidi"/>
          <w:noProof/>
          <w:sz w:val="22"/>
          <w:szCs w:val="22"/>
        </w:rPr>
      </w:pPr>
      <w:del w:id="835" w:author="Igor P" w:date="2020-01-31T20:34:00Z">
        <w:r w:rsidRPr="002D4E43" w:rsidDel="002D4E43">
          <w:rPr>
            <w:rPrChange w:id="836" w:author="Igor P" w:date="2020-01-31T20:34:00Z">
              <w:rPr>
                <w:rStyle w:val="Hyperlink"/>
                <w:noProof/>
              </w:rPr>
            </w:rPrChange>
          </w:rPr>
          <w:delText>IXA_MOL_SetAtomCharge</w:delText>
        </w:r>
        <w:r w:rsidDel="002D4E43">
          <w:rPr>
            <w:noProof/>
            <w:webHidden/>
          </w:rPr>
          <w:tab/>
          <w:delText>51</w:delText>
        </w:r>
      </w:del>
    </w:p>
    <w:p w14:paraId="460B5D80" w14:textId="7DCDE6D8" w:rsidR="00DB74AE" w:rsidDel="002D4E43" w:rsidRDefault="00DB74AE">
      <w:pPr>
        <w:pStyle w:val="TOC4"/>
        <w:tabs>
          <w:tab w:val="right" w:leader="dot" w:pos="9062"/>
        </w:tabs>
        <w:rPr>
          <w:del w:id="837" w:author="Igor P" w:date="2020-01-31T20:34:00Z"/>
          <w:rFonts w:asciiTheme="minorHAnsi" w:eastAsiaTheme="minorEastAsia" w:hAnsiTheme="minorHAnsi" w:cstheme="minorBidi"/>
          <w:noProof/>
          <w:sz w:val="22"/>
          <w:szCs w:val="22"/>
        </w:rPr>
      </w:pPr>
      <w:del w:id="838" w:author="Igor P" w:date="2020-01-31T20:34:00Z">
        <w:r w:rsidRPr="002D4E43" w:rsidDel="002D4E43">
          <w:rPr>
            <w:rPrChange w:id="839" w:author="Igor P" w:date="2020-01-31T20:34:00Z">
              <w:rPr>
                <w:rStyle w:val="Hyperlink"/>
                <w:noProof/>
              </w:rPr>
            </w:rPrChange>
          </w:rPr>
          <w:delText>IXA_MOL_SetAtomRadical</w:delText>
        </w:r>
        <w:r w:rsidDel="002D4E43">
          <w:rPr>
            <w:noProof/>
            <w:webHidden/>
          </w:rPr>
          <w:tab/>
          <w:delText>52</w:delText>
        </w:r>
      </w:del>
    </w:p>
    <w:p w14:paraId="3D0ED922" w14:textId="2C667FB9" w:rsidR="00DB74AE" w:rsidDel="002D4E43" w:rsidRDefault="00DB74AE">
      <w:pPr>
        <w:pStyle w:val="TOC4"/>
        <w:tabs>
          <w:tab w:val="right" w:leader="dot" w:pos="9062"/>
        </w:tabs>
        <w:rPr>
          <w:del w:id="840" w:author="Igor P" w:date="2020-01-31T20:34:00Z"/>
          <w:rFonts w:asciiTheme="minorHAnsi" w:eastAsiaTheme="minorEastAsia" w:hAnsiTheme="minorHAnsi" w:cstheme="minorBidi"/>
          <w:noProof/>
          <w:sz w:val="22"/>
          <w:szCs w:val="22"/>
        </w:rPr>
      </w:pPr>
      <w:del w:id="841" w:author="Igor P" w:date="2020-01-31T20:34:00Z">
        <w:r w:rsidRPr="002D4E43" w:rsidDel="002D4E43">
          <w:rPr>
            <w:rPrChange w:id="842" w:author="Igor P" w:date="2020-01-31T20:34:00Z">
              <w:rPr>
                <w:rStyle w:val="Hyperlink"/>
                <w:noProof/>
              </w:rPr>
            </w:rPrChange>
          </w:rPr>
          <w:delText>IXA_MOL_SetAtomHydrogens</w:delText>
        </w:r>
        <w:r w:rsidDel="002D4E43">
          <w:rPr>
            <w:noProof/>
            <w:webHidden/>
          </w:rPr>
          <w:tab/>
          <w:delText>52</w:delText>
        </w:r>
      </w:del>
    </w:p>
    <w:p w14:paraId="7DACBAD3" w14:textId="283EE0BD" w:rsidR="00DB74AE" w:rsidDel="002D4E43" w:rsidRDefault="00DB74AE">
      <w:pPr>
        <w:pStyle w:val="TOC4"/>
        <w:tabs>
          <w:tab w:val="right" w:leader="dot" w:pos="9062"/>
        </w:tabs>
        <w:rPr>
          <w:del w:id="843" w:author="Igor P" w:date="2020-01-31T20:34:00Z"/>
          <w:rFonts w:asciiTheme="minorHAnsi" w:eastAsiaTheme="minorEastAsia" w:hAnsiTheme="minorHAnsi" w:cstheme="minorBidi"/>
          <w:noProof/>
          <w:sz w:val="22"/>
          <w:szCs w:val="22"/>
        </w:rPr>
      </w:pPr>
      <w:del w:id="844" w:author="Igor P" w:date="2020-01-31T20:34:00Z">
        <w:r w:rsidRPr="002D4E43" w:rsidDel="002D4E43">
          <w:rPr>
            <w:rPrChange w:id="845" w:author="Igor P" w:date="2020-01-31T20:34:00Z">
              <w:rPr>
                <w:rStyle w:val="Hyperlink"/>
                <w:noProof/>
              </w:rPr>
            </w:rPrChange>
          </w:rPr>
          <w:delText>IXA_MOL_SetAtomX</w:delText>
        </w:r>
        <w:r w:rsidDel="002D4E43">
          <w:rPr>
            <w:noProof/>
            <w:webHidden/>
          </w:rPr>
          <w:tab/>
          <w:delText>53</w:delText>
        </w:r>
      </w:del>
    </w:p>
    <w:p w14:paraId="668829CF" w14:textId="502CF61B" w:rsidR="00DB74AE" w:rsidDel="002D4E43" w:rsidRDefault="00DB74AE">
      <w:pPr>
        <w:pStyle w:val="TOC4"/>
        <w:tabs>
          <w:tab w:val="right" w:leader="dot" w:pos="9062"/>
        </w:tabs>
        <w:rPr>
          <w:del w:id="846" w:author="Igor P" w:date="2020-01-31T20:34:00Z"/>
          <w:rFonts w:asciiTheme="minorHAnsi" w:eastAsiaTheme="minorEastAsia" w:hAnsiTheme="minorHAnsi" w:cstheme="minorBidi"/>
          <w:noProof/>
          <w:sz w:val="22"/>
          <w:szCs w:val="22"/>
        </w:rPr>
      </w:pPr>
      <w:del w:id="847" w:author="Igor P" w:date="2020-01-31T20:34:00Z">
        <w:r w:rsidRPr="002D4E43" w:rsidDel="002D4E43">
          <w:rPr>
            <w:rPrChange w:id="848" w:author="Igor P" w:date="2020-01-31T20:34:00Z">
              <w:rPr>
                <w:rStyle w:val="Hyperlink"/>
                <w:noProof/>
              </w:rPr>
            </w:rPrChange>
          </w:rPr>
          <w:delText>IXA_MOL_SetAtomY</w:delText>
        </w:r>
        <w:r w:rsidDel="002D4E43">
          <w:rPr>
            <w:noProof/>
            <w:webHidden/>
          </w:rPr>
          <w:tab/>
          <w:delText>54</w:delText>
        </w:r>
      </w:del>
    </w:p>
    <w:p w14:paraId="10B8DF77" w14:textId="6096A529" w:rsidR="00DB74AE" w:rsidDel="002D4E43" w:rsidRDefault="00DB74AE">
      <w:pPr>
        <w:pStyle w:val="TOC4"/>
        <w:tabs>
          <w:tab w:val="right" w:leader="dot" w:pos="9062"/>
        </w:tabs>
        <w:rPr>
          <w:del w:id="849" w:author="Igor P" w:date="2020-01-31T20:34:00Z"/>
          <w:rFonts w:asciiTheme="minorHAnsi" w:eastAsiaTheme="minorEastAsia" w:hAnsiTheme="minorHAnsi" w:cstheme="minorBidi"/>
          <w:noProof/>
          <w:sz w:val="22"/>
          <w:szCs w:val="22"/>
        </w:rPr>
      </w:pPr>
      <w:del w:id="850" w:author="Igor P" w:date="2020-01-31T20:34:00Z">
        <w:r w:rsidRPr="002D4E43" w:rsidDel="002D4E43">
          <w:rPr>
            <w:rPrChange w:id="851" w:author="Igor P" w:date="2020-01-31T20:34:00Z">
              <w:rPr>
                <w:rStyle w:val="Hyperlink"/>
                <w:noProof/>
              </w:rPr>
            </w:rPrChange>
          </w:rPr>
          <w:delText>IXA_MOL_SetAtomZ</w:delText>
        </w:r>
        <w:r w:rsidDel="002D4E43">
          <w:rPr>
            <w:noProof/>
            <w:webHidden/>
          </w:rPr>
          <w:tab/>
          <w:delText>54</w:delText>
        </w:r>
      </w:del>
    </w:p>
    <w:p w14:paraId="1F6195F9" w14:textId="10A3DAB3" w:rsidR="00DB74AE" w:rsidDel="002D4E43" w:rsidRDefault="00DB74AE">
      <w:pPr>
        <w:pStyle w:val="TOC4"/>
        <w:tabs>
          <w:tab w:val="right" w:leader="dot" w:pos="9062"/>
        </w:tabs>
        <w:rPr>
          <w:del w:id="852" w:author="Igor P" w:date="2020-01-31T20:34:00Z"/>
          <w:rFonts w:asciiTheme="minorHAnsi" w:eastAsiaTheme="minorEastAsia" w:hAnsiTheme="minorHAnsi" w:cstheme="minorBidi"/>
          <w:noProof/>
          <w:sz w:val="22"/>
          <w:szCs w:val="22"/>
        </w:rPr>
      </w:pPr>
      <w:del w:id="853" w:author="Igor P" w:date="2020-01-31T20:34:00Z">
        <w:r w:rsidRPr="002D4E43" w:rsidDel="002D4E43">
          <w:rPr>
            <w:rPrChange w:id="854" w:author="Igor P" w:date="2020-01-31T20:34:00Z">
              <w:rPr>
                <w:rStyle w:val="Hyperlink"/>
                <w:noProof/>
              </w:rPr>
            </w:rPrChange>
          </w:rPr>
          <w:delText>Functions to Add and Define Bonds</w:delText>
        </w:r>
        <w:r w:rsidDel="002D4E43">
          <w:rPr>
            <w:noProof/>
            <w:webHidden/>
          </w:rPr>
          <w:tab/>
          <w:delText>55</w:delText>
        </w:r>
      </w:del>
    </w:p>
    <w:p w14:paraId="7DC33EB4" w14:textId="0BF1E7B3" w:rsidR="00DB74AE" w:rsidDel="002D4E43" w:rsidRDefault="00DB74AE">
      <w:pPr>
        <w:pStyle w:val="TOC4"/>
        <w:tabs>
          <w:tab w:val="right" w:leader="dot" w:pos="9062"/>
        </w:tabs>
        <w:rPr>
          <w:del w:id="855" w:author="Igor P" w:date="2020-01-31T20:34:00Z"/>
          <w:rFonts w:asciiTheme="minorHAnsi" w:eastAsiaTheme="minorEastAsia" w:hAnsiTheme="minorHAnsi" w:cstheme="minorBidi"/>
          <w:noProof/>
          <w:sz w:val="22"/>
          <w:szCs w:val="22"/>
        </w:rPr>
      </w:pPr>
      <w:del w:id="856" w:author="Igor P" w:date="2020-01-31T20:34:00Z">
        <w:r w:rsidRPr="002D4E43" w:rsidDel="002D4E43">
          <w:rPr>
            <w:rPrChange w:id="857" w:author="Igor P" w:date="2020-01-31T20:34:00Z">
              <w:rPr>
                <w:rStyle w:val="Hyperlink"/>
                <w:noProof/>
              </w:rPr>
            </w:rPrChange>
          </w:rPr>
          <w:delText>IXA_MOL_CreateBond</w:delText>
        </w:r>
        <w:r w:rsidDel="002D4E43">
          <w:rPr>
            <w:noProof/>
            <w:webHidden/>
          </w:rPr>
          <w:tab/>
          <w:delText>55</w:delText>
        </w:r>
      </w:del>
    </w:p>
    <w:p w14:paraId="46498A02" w14:textId="54C4A44D" w:rsidR="00DB74AE" w:rsidDel="002D4E43" w:rsidRDefault="00DB74AE">
      <w:pPr>
        <w:pStyle w:val="TOC4"/>
        <w:tabs>
          <w:tab w:val="right" w:leader="dot" w:pos="9062"/>
        </w:tabs>
        <w:rPr>
          <w:del w:id="858" w:author="Igor P" w:date="2020-01-31T20:34:00Z"/>
          <w:rFonts w:asciiTheme="minorHAnsi" w:eastAsiaTheme="minorEastAsia" w:hAnsiTheme="minorHAnsi" w:cstheme="minorBidi"/>
          <w:noProof/>
          <w:sz w:val="22"/>
          <w:szCs w:val="22"/>
        </w:rPr>
      </w:pPr>
      <w:del w:id="859" w:author="Igor P" w:date="2020-01-31T20:34:00Z">
        <w:r w:rsidRPr="002D4E43" w:rsidDel="002D4E43">
          <w:rPr>
            <w:rPrChange w:id="860" w:author="Igor P" w:date="2020-01-31T20:34:00Z">
              <w:rPr>
                <w:rStyle w:val="Hyperlink"/>
                <w:noProof/>
              </w:rPr>
            </w:rPrChange>
          </w:rPr>
          <w:delText>IXA_MOL_SetBondType</w:delText>
        </w:r>
        <w:r w:rsidDel="002D4E43">
          <w:rPr>
            <w:noProof/>
            <w:webHidden/>
          </w:rPr>
          <w:tab/>
          <w:delText>56</w:delText>
        </w:r>
      </w:del>
    </w:p>
    <w:p w14:paraId="0E404A11" w14:textId="15874CC2" w:rsidR="00DB74AE" w:rsidDel="002D4E43" w:rsidRDefault="00DB74AE">
      <w:pPr>
        <w:pStyle w:val="TOC4"/>
        <w:tabs>
          <w:tab w:val="right" w:leader="dot" w:pos="9062"/>
        </w:tabs>
        <w:rPr>
          <w:del w:id="861" w:author="Igor P" w:date="2020-01-31T20:34:00Z"/>
          <w:rFonts w:asciiTheme="minorHAnsi" w:eastAsiaTheme="minorEastAsia" w:hAnsiTheme="minorHAnsi" w:cstheme="minorBidi"/>
          <w:noProof/>
          <w:sz w:val="22"/>
          <w:szCs w:val="22"/>
        </w:rPr>
      </w:pPr>
      <w:del w:id="862" w:author="Igor P" w:date="2020-01-31T20:34:00Z">
        <w:r w:rsidRPr="002D4E43" w:rsidDel="002D4E43">
          <w:rPr>
            <w:rPrChange w:id="863" w:author="Igor P" w:date="2020-01-31T20:34:00Z">
              <w:rPr>
                <w:rStyle w:val="Hyperlink"/>
                <w:noProof/>
              </w:rPr>
            </w:rPrChange>
          </w:rPr>
          <w:delText>IXA_MOL_SetBondWedge</w:delText>
        </w:r>
        <w:r w:rsidDel="002D4E43">
          <w:rPr>
            <w:noProof/>
            <w:webHidden/>
          </w:rPr>
          <w:tab/>
          <w:delText>56</w:delText>
        </w:r>
      </w:del>
    </w:p>
    <w:p w14:paraId="536631C3" w14:textId="60AEED37" w:rsidR="00DB74AE" w:rsidDel="002D4E43" w:rsidRDefault="00DB74AE">
      <w:pPr>
        <w:pStyle w:val="TOC4"/>
        <w:tabs>
          <w:tab w:val="right" w:leader="dot" w:pos="9062"/>
        </w:tabs>
        <w:rPr>
          <w:del w:id="864" w:author="Igor P" w:date="2020-01-31T20:34:00Z"/>
          <w:rFonts w:asciiTheme="minorHAnsi" w:eastAsiaTheme="minorEastAsia" w:hAnsiTheme="minorHAnsi" w:cstheme="minorBidi"/>
          <w:noProof/>
          <w:sz w:val="22"/>
          <w:szCs w:val="22"/>
        </w:rPr>
      </w:pPr>
      <w:del w:id="865" w:author="Igor P" w:date="2020-01-31T20:34:00Z">
        <w:r w:rsidRPr="002D4E43" w:rsidDel="002D4E43">
          <w:rPr>
            <w:rPrChange w:id="866" w:author="Igor P" w:date="2020-01-31T20:34:00Z">
              <w:rPr>
                <w:rStyle w:val="Hyperlink"/>
                <w:noProof/>
              </w:rPr>
            </w:rPrChange>
          </w:rPr>
          <w:delText>IXA_MOL_SetDblBondConfig</w:delText>
        </w:r>
        <w:r w:rsidDel="002D4E43">
          <w:rPr>
            <w:noProof/>
            <w:webHidden/>
          </w:rPr>
          <w:tab/>
          <w:delText>57</w:delText>
        </w:r>
      </w:del>
    </w:p>
    <w:p w14:paraId="128FD98A" w14:textId="660A3840" w:rsidR="00DB74AE" w:rsidDel="002D4E43" w:rsidRDefault="00DB74AE">
      <w:pPr>
        <w:pStyle w:val="TOC4"/>
        <w:tabs>
          <w:tab w:val="right" w:leader="dot" w:pos="9062"/>
        </w:tabs>
        <w:rPr>
          <w:del w:id="867" w:author="Igor P" w:date="2020-01-31T20:34:00Z"/>
          <w:rFonts w:asciiTheme="minorHAnsi" w:eastAsiaTheme="minorEastAsia" w:hAnsiTheme="minorHAnsi" w:cstheme="minorBidi"/>
          <w:noProof/>
          <w:sz w:val="22"/>
          <w:szCs w:val="22"/>
        </w:rPr>
      </w:pPr>
      <w:del w:id="868" w:author="Igor P" w:date="2020-01-31T20:34:00Z">
        <w:r w:rsidRPr="002D4E43" w:rsidDel="002D4E43">
          <w:rPr>
            <w:rPrChange w:id="869" w:author="Igor P" w:date="2020-01-31T20:34:00Z">
              <w:rPr>
                <w:rStyle w:val="Hyperlink"/>
                <w:noProof/>
              </w:rPr>
            </w:rPrChange>
          </w:rPr>
          <w:delText>Functions to Add and Define Stereodescriptors</w:delText>
        </w:r>
        <w:r w:rsidDel="002D4E43">
          <w:rPr>
            <w:noProof/>
            <w:webHidden/>
          </w:rPr>
          <w:tab/>
          <w:delText>58</w:delText>
        </w:r>
      </w:del>
    </w:p>
    <w:p w14:paraId="3399327D" w14:textId="075A6758" w:rsidR="00DB74AE" w:rsidDel="002D4E43" w:rsidRDefault="00DB74AE">
      <w:pPr>
        <w:pStyle w:val="TOC4"/>
        <w:tabs>
          <w:tab w:val="right" w:leader="dot" w:pos="9062"/>
        </w:tabs>
        <w:rPr>
          <w:del w:id="870" w:author="Igor P" w:date="2020-01-31T20:34:00Z"/>
          <w:rFonts w:asciiTheme="minorHAnsi" w:eastAsiaTheme="minorEastAsia" w:hAnsiTheme="minorHAnsi" w:cstheme="minorBidi"/>
          <w:noProof/>
          <w:sz w:val="22"/>
          <w:szCs w:val="22"/>
        </w:rPr>
      </w:pPr>
      <w:del w:id="871" w:author="Igor P" w:date="2020-01-31T20:34:00Z">
        <w:r w:rsidRPr="002D4E43" w:rsidDel="002D4E43">
          <w:rPr>
            <w:rPrChange w:id="872" w:author="Igor P" w:date="2020-01-31T20:34:00Z">
              <w:rPr>
                <w:rStyle w:val="Hyperlink"/>
                <w:noProof/>
              </w:rPr>
            </w:rPrChange>
          </w:rPr>
          <w:delText>IXA_MOL_CreateStereoTetrahedron</w:delText>
        </w:r>
        <w:r w:rsidDel="002D4E43">
          <w:rPr>
            <w:noProof/>
            <w:webHidden/>
          </w:rPr>
          <w:tab/>
          <w:delText>58</w:delText>
        </w:r>
      </w:del>
    </w:p>
    <w:p w14:paraId="1732B776" w14:textId="4017DF33" w:rsidR="00DB74AE" w:rsidDel="002D4E43" w:rsidRDefault="00DB74AE">
      <w:pPr>
        <w:pStyle w:val="TOC4"/>
        <w:tabs>
          <w:tab w:val="right" w:leader="dot" w:pos="9062"/>
        </w:tabs>
        <w:rPr>
          <w:del w:id="873" w:author="Igor P" w:date="2020-01-31T20:34:00Z"/>
          <w:rFonts w:asciiTheme="minorHAnsi" w:eastAsiaTheme="minorEastAsia" w:hAnsiTheme="minorHAnsi" w:cstheme="minorBidi"/>
          <w:noProof/>
          <w:sz w:val="22"/>
          <w:szCs w:val="22"/>
        </w:rPr>
      </w:pPr>
      <w:del w:id="874" w:author="Igor P" w:date="2020-01-31T20:34:00Z">
        <w:r w:rsidRPr="002D4E43" w:rsidDel="002D4E43">
          <w:rPr>
            <w:rPrChange w:id="875" w:author="Igor P" w:date="2020-01-31T20:34:00Z">
              <w:rPr>
                <w:rStyle w:val="Hyperlink"/>
                <w:noProof/>
              </w:rPr>
            </w:rPrChange>
          </w:rPr>
          <w:delText>IXA_MOL_CreateStereoRectangle</w:delText>
        </w:r>
        <w:r w:rsidDel="002D4E43">
          <w:rPr>
            <w:noProof/>
            <w:webHidden/>
          </w:rPr>
          <w:tab/>
          <w:delText>59</w:delText>
        </w:r>
      </w:del>
    </w:p>
    <w:p w14:paraId="0FB4D960" w14:textId="34E53CFA" w:rsidR="00DB74AE" w:rsidDel="002D4E43" w:rsidRDefault="00DB74AE">
      <w:pPr>
        <w:pStyle w:val="TOC4"/>
        <w:tabs>
          <w:tab w:val="right" w:leader="dot" w:pos="9062"/>
        </w:tabs>
        <w:rPr>
          <w:del w:id="876" w:author="Igor P" w:date="2020-01-31T20:34:00Z"/>
          <w:rFonts w:asciiTheme="minorHAnsi" w:eastAsiaTheme="minorEastAsia" w:hAnsiTheme="minorHAnsi" w:cstheme="minorBidi"/>
          <w:noProof/>
          <w:sz w:val="22"/>
          <w:szCs w:val="22"/>
        </w:rPr>
      </w:pPr>
      <w:del w:id="877" w:author="Igor P" w:date="2020-01-31T20:34:00Z">
        <w:r w:rsidRPr="002D4E43" w:rsidDel="002D4E43">
          <w:rPr>
            <w:rPrChange w:id="878" w:author="Igor P" w:date="2020-01-31T20:34:00Z">
              <w:rPr>
                <w:rStyle w:val="Hyperlink"/>
                <w:noProof/>
              </w:rPr>
            </w:rPrChange>
          </w:rPr>
          <w:delText>IXA_MOL_CreateStereoAntiRectangle</w:delText>
        </w:r>
        <w:r w:rsidDel="002D4E43">
          <w:rPr>
            <w:noProof/>
            <w:webHidden/>
          </w:rPr>
          <w:tab/>
          <w:delText>61</w:delText>
        </w:r>
      </w:del>
    </w:p>
    <w:p w14:paraId="2803F17F" w14:textId="71F7440B" w:rsidR="00DB74AE" w:rsidDel="002D4E43" w:rsidRDefault="00DB74AE">
      <w:pPr>
        <w:pStyle w:val="TOC4"/>
        <w:tabs>
          <w:tab w:val="right" w:leader="dot" w:pos="9062"/>
        </w:tabs>
        <w:rPr>
          <w:del w:id="879" w:author="Igor P" w:date="2020-01-31T20:34:00Z"/>
          <w:rFonts w:asciiTheme="minorHAnsi" w:eastAsiaTheme="minorEastAsia" w:hAnsiTheme="minorHAnsi" w:cstheme="minorBidi"/>
          <w:noProof/>
          <w:sz w:val="22"/>
          <w:szCs w:val="22"/>
        </w:rPr>
      </w:pPr>
      <w:del w:id="880" w:author="Igor P" w:date="2020-01-31T20:34:00Z">
        <w:r w:rsidRPr="002D4E43" w:rsidDel="002D4E43">
          <w:rPr>
            <w:rPrChange w:id="881" w:author="Igor P" w:date="2020-01-31T20:34:00Z">
              <w:rPr>
                <w:rStyle w:val="Hyperlink"/>
                <w:noProof/>
              </w:rPr>
            </w:rPrChange>
          </w:rPr>
          <w:delText>IXA_MOL_SetStereoParity</w:delText>
        </w:r>
        <w:r w:rsidDel="002D4E43">
          <w:rPr>
            <w:noProof/>
            <w:webHidden/>
          </w:rPr>
          <w:tab/>
          <w:delText>62</w:delText>
        </w:r>
      </w:del>
    </w:p>
    <w:p w14:paraId="3A5462C3" w14:textId="5CF16160" w:rsidR="00DB74AE" w:rsidDel="002D4E43" w:rsidRDefault="00DB74AE">
      <w:pPr>
        <w:pStyle w:val="TOC4"/>
        <w:tabs>
          <w:tab w:val="right" w:leader="dot" w:pos="9062"/>
        </w:tabs>
        <w:rPr>
          <w:del w:id="882" w:author="Igor P" w:date="2020-01-31T20:34:00Z"/>
          <w:rFonts w:asciiTheme="minorHAnsi" w:eastAsiaTheme="minorEastAsia" w:hAnsiTheme="minorHAnsi" w:cstheme="minorBidi"/>
          <w:noProof/>
          <w:sz w:val="22"/>
          <w:szCs w:val="22"/>
        </w:rPr>
      </w:pPr>
      <w:del w:id="883" w:author="Igor P" w:date="2020-01-31T20:34:00Z">
        <w:r w:rsidRPr="002D4E43" w:rsidDel="002D4E43">
          <w:rPr>
            <w:rPrChange w:id="884" w:author="Igor P" w:date="2020-01-31T20:34:00Z">
              <w:rPr>
                <w:rStyle w:val="Hyperlink"/>
                <w:noProof/>
              </w:rPr>
            </w:rPrChange>
          </w:rPr>
          <w:delText>Functions to Add and Define Polymer Units</w:delText>
        </w:r>
        <w:r w:rsidDel="002D4E43">
          <w:rPr>
            <w:noProof/>
            <w:webHidden/>
          </w:rPr>
          <w:tab/>
          <w:delText>63</w:delText>
        </w:r>
      </w:del>
    </w:p>
    <w:p w14:paraId="525DB392" w14:textId="79D39C77" w:rsidR="00DB74AE" w:rsidDel="002D4E43" w:rsidRDefault="00DB74AE">
      <w:pPr>
        <w:pStyle w:val="TOC4"/>
        <w:tabs>
          <w:tab w:val="right" w:leader="dot" w:pos="9062"/>
        </w:tabs>
        <w:rPr>
          <w:del w:id="885" w:author="Igor P" w:date="2020-01-31T20:34:00Z"/>
          <w:rFonts w:asciiTheme="minorHAnsi" w:eastAsiaTheme="minorEastAsia" w:hAnsiTheme="minorHAnsi" w:cstheme="minorBidi"/>
          <w:noProof/>
          <w:sz w:val="22"/>
          <w:szCs w:val="22"/>
        </w:rPr>
      </w:pPr>
      <w:del w:id="886" w:author="Igor P" w:date="2020-01-31T20:34:00Z">
        <w:r w:rsidRPr="002D4E43" w:rsidDel="002D4E43">
          <w:rPr>
            <w:rPrChange w:id="887" w:author="Igor P" w:date="2020-01-31T20:34:00Z">
              <w:rPr>
                <w:rStyle w:val="Hyperlink"/>
                <w:noProof/>
              </w:rPr>
            </w:rPrChange>
          </w:rPr>
          <w:delText>IXA_MOL_CreatePolymerUnit</w:delText>
        </w:r>
        <w:r w:rsidDel="002D4E43">
          <w:rPr>
            <w:noProof/>
            <w:webHidden/>
          </w:rPr>
          <w:tab/>
          <w:delText>63</w:delText>
        </w:r>
      </w:del>
    </w:p>
    <w:p w14:paraId="6FBED4FB" w14:textId="1006AF08" w:rsidR="00DB74AE" w:rsidDel="002D4E43" w:rsidRDefault="00DB74AE">
      <w:pPr>
        <w:pStyle w:val="TOC4"/>
        <w:tabs>
          <w:tab w:val="right" w:leader="dot" w:pos="9062"/>
        </w:tabs>
        <w:rPr>
          <w:del w:id="888" w:author="Igor P" w:date="2020-01-31T20:34:00Z"/>
          <w:rFonts w:asciiTheme="minorHAnsi" w:eastAsiaTheme="minorEastAsia" w:hAnsiTheme="minorHAnsi" w:cstheme="minorBidi"/>
          <w:noProof/>
          <w:sz w:val="22"/>
          <w:szCs w:val="22"/>
        </w:rPr>
      </w:pPr>
      <w:del w:id="889" w:author="Igor P" w:date="2020-01-31T20:34:00Z">
        <w:r w:rsidRPr="002D4E43" w:rsidDel="002D4E43">
          <w:rPr>
            <w:rPrChange w:id="890" w:author="Igor P" w:date="2020-01-31T20:34:00Z">
              <w:rPr>
                <w:rStyle w:val="Hyperlink"/>
                <w:noProof/>
              </w:rPr>
            </w:rPrChange>
          </w:rPr>
          <w:delText>IXA_MOL_GetPolymerUnitId</w:delText>
        </w:r>
        <w:r w:rsidDel="002D4E43">
          <w:rPr>
            <w:noProof/>
            <w:webHidden/>
          </w:rPr>
          <w:tab/>
          <w:delText>64</w:delText>
        </w:r>
      </w:del>
    </w:p>
    <w:p w14:paraId="06FDA570" w14:textId="4BC14DAA" w:rsidR="00DB74AE" w:rsidDel="002D4E43" w:rsidRDefault="00DB74AE">
      <w:pPr>
        <w:pStyle w:val="TOC4"/>
        <w:tabs>
          <w:tab w:val="right" w:leader="dot" w:pos="9062"/>
        </w:tabs>
        <w:rPr>
          <w:del w:id="891" w:author="Igor P" w:date="2020-01-31T20:34:00Z"/>
          <w:rFonts w:asciiTheme="minorHAnsi" w:eastAsiaTheme="minorEastAsia" w:hAnsiTheme="minorHAnsi" w:cstheme="minorBidi"/>
          <w:noProof/>
          <w:sz w:val="22"/>
          <w:szCs w:val="22"/>
        </w:rPr>
      </w:pPr>
      <w:del w:id="892" w:author="Igor P" w:date="2020-01-31T20:34:00Z">
        <w:r w:rsidRPr="002D4E43" w:rsidDel="002D4E43">
          <w:rPr>
            <w:rPrChange w:id="893" w:author="Igor P" w:date="2020-01-31T20:34:00Z">
              <w:rPr>
                <w:rStyle w:val="Hyperlink"/>
                <w:noProof/>
              </w:rPr>
            </w:rPrChange>
          </w:rPr>
          <w:delText>IXA_MOL_GetPolymerUnitIndex</w:delText>
        </w:r>
        <w:r w:rsidDel="002D4E43">
          <w:rPr>
            <w:noProof/>
            <w:webHidden/>
          </w:rPr>
          <w:tab/>
          <w:delText>64</w:delText>
        </w:r>
      </w:del>
    </w:p>
    <w:p w14:paraId="4BC05DBA" w14:textId="0AFCA461" w:rsidR="00DB74AE" w:rsidDel="002D4E43" w:rsidRDefault="00DB74AE">
      <w:pPr>
        <w:pStyle w:val="TOC4"/>
        <w:tabs>
          <w:tab w:val="right" w:leader="dot" w:pos="9062"/>
        </w:tabs>
        <w:rPr>
          <w:del w:id="894" w:author="Igor P" w:date="2020-01-31T20:34:00Z"/>
          <w:rFonts w:asciiTheme="minorHAnsi" w:eastAsiaTheme="minorEastAsia" w:hAnsiTheme="minorHAnsi" w:cstheme="minorBidi"/>
          <w:noProof/>
          <w:sz w:val="22"/>
          <w:szCs w:val="22"/>
        </w:rPr>
      </w:pPr>
      <w:del w:id="895" w:author="Igor P" w:date="2020-01-31T20:34:00Z">
        <w:r w:rsidRPr="002D4E43" w:rsidDel="002D4E43">
          <w:rPr>
            <w:rPrChange w:id="896" w:author="Igor P" w:date="2020-01-31T20:34:00Z">
              <w:rPr>
                <w:rStyle w:val="Hyperlink"/>
                <w:noProof/>
              </w:rPr>
            </w:rPrChange>
          </w:rPr>
          <w:delText>IXA_MOL_SetPolymerUnit</w:delText>
        </w:r>
        <w:r w:rsidDel="002D4E43">
          <w:rPr>
            <w:noProof/>
            <w:webHidden/>
          </w:rPr>
          <w:tab/>
          <w:delText>64</w:delText>
        </w:r>
      </w:del>
    </w:p>
    <w:p w14:paraId="2DD89092" w14:textId="3BE57D90" w:rsidR="00DB74AE" w:rsidDel="002D4E43" w:rsidRDefault="00DB74AE">
      <w:pPr>
        <w:pStyle w:val="TOC4"/>
        <w:tabs>
          <w:tab w:val="right" w:leader="dot" w:pos="9062"/>
        </w:tabs>
        <w:rPr>
          <w:del w:id="897" w:author="Igor P" w:date="2020-01-31T20:34:00Z"/>
          <w:rFonts w:asciiTheme="minorHAnsi" w:eastAsiaTheme="minorEastAsia" w:hAnsiTheme="minorHAnsi" w:cstheme="minorBidi"/>
          <w:noProof/>
          <w:sz w:val="22"/>
          <w:szCs w:val="22"/>
        </w:rPr>
      </w:pPr>
      <w:del w:id="898" w:author="Igor P" w:date="2020-01-31T20:34:00Z">
        <w:r w:rsidRPr="002D4E43" w:rsidDel="002D4E43">
          <w:rPr>
            <w:rPrChange w:id="899" w:author="Igor P" w:date="2020-01-31T20:34:00Z">
              <w:rPr>
                <w:rStyle w:val="Hyperlink"/>
                <w:noProof/>
              </w:rPr>
            </w:rPrChange>
          </w:rPr>
          <w:delText>Functions to Navigate Within a Molecule</w:delText>
        </w:r>
        <w:r w:rsidDel="002D4E43">
          <w:rPr>
            <w:noProof/>
            <w:webHidden/>
          </w:rPr>
          <w:tab/>
          <w:delText>66</w:delText>
        </w:r>
      </w:del>
    </w:p>
    <w:p w14:paraId="682F0F5F" w14:textId="7B398CF4" w:rsidR="00DB74AE" w:rsidDel="002D4E43" w:rsidRDefault="00DB74AE">
      <w:pPr>
        <w:pStyle w:val="TOC4"/>
        <w:tabs>
          <w:tab w:val="right" w:leader="dot" w:pos="9062"/>
        </w:tabs>
        <w:rPr>
          <w:del w:id="900" w:author="Igor P" w:date="2020-01-31T20:34:00Z"/>
          <w:rFonts w:asciiTheme="minorHAnsi" w:eastAsiaTheme="minorEastAsia" w:hAnsiTheme="minorHAnsi" w:cstheme="minorBidi"/>
          <w:noProof/>
          <w:sz w:val="22"/>
          <w:szCs w:val="22"/>
        </w:rPr>
      </w:pPr>
      <w:del w:id="901" w:author="Igor P" w:date="2020-01-31T20:34:00Z">
        <w:r w:rsidRPr="002D4E43" w:rsidDel="002D4E43">
          <w:rPr>
            <w:rPrChange w:id="902" w:author="Igor P" w:date="2020-01-31T20:34:00Z">
              <w:rPr>
                <w:rStyle w:val="Hyperlink"/>
                <w:noProof/>
              </w:rPr>
            </w:rPrChange>
          </w:rPr>
          <w:delText>IXA_MOL_GetNumAtoms</w:delText>
        </w:r>
        <w:r w:rsidDel="002D4E43">
          <w:rPr>
            <w:noProof/>
            <w:webHidden/>
          </w:rPr>
          <w:tab/>
          <w:delText>66</w:delText>
        </w:r>
      </w:del>
    </w:p>
    <w:p w14:paraId="706DA3A6" w14:textId="68D33711" w:rsidR="00DB74AE" w:rsidDel="002D4E43" w:rsidRDefault="00DB74AE">
      <w:pPr>
        <w:pStyle w:val="TOC4"/>
        <w:tabs>
          <w:tab w:val="right" w:leader="dot" w:pos="9062"/>
        </w:tabs>
        <w:rPr>
          <w:del w:id="903" w:author="Igor P" w:date="2020-01-31T20:34:00Z"/>
          <w:rFonts w:asciiTheme="minorHAnsi" w:eastAsiaTheme="minorEastAsia" w:hAnsiTheme="minorHAnsi" w:cstheme="minorBidi"/>
          <w:noProof/>
          <w:sz w:val="22"/>
          <w:szCs w:val="22"/>
        </w:rPr>
      </w:pPr>
      <w:del w:id="904" w:author="Igor P" w:date="2020-01-31T20:34:00Z">
        <w:r w:rsidRPr="002D4E43" w:rsidDel="002D4E43">
          <w:rPr>
            <w:rPrChange w:id="905" w:author="Igor P" w:date="2020-01-31T20:34:00Z">
              <w:rPr>
                <w:rStyle w:val="Hyperlink"/>
                <w:noProof/>
              </w:rPr>
            </w:rPrChange>
          </w:rPr>
          <w:delText>IXA_MOL_GetNumBonds</w:delText>
        </w:r>
        <w:r w:rsidDel="002D4E43">
          <w:rPr>
            <w:noProof/>
            <w:webHidden/>
          </w:rPr>
          <w:tab/>
          <w:delText>66</w:delText>
        </w:r>
      </w:del>
    </w:p>
    <w:p w14:paraId="392C05F9" w14:textId="5BD66082" w:rsidR="00DB74AE" w:rsidDel="002D4E43" w:rsidRDefault="00DB74AE">
      <w:pPr>
        <w:pStyle w:val="TOC4"/>
        <w:tabs>
          <w:tab w:val="right" w:leader="dot" w:pos="9062"/>
        </w:tabs>
        <w:rPr>
          <w:del w:id="906" w:author="Igor P" w:date="2020-01-31T20:34:00Z"/>
          <w:rFonts w:asciiTheme="minorHAnsi" w:eastAsiaTheme="minorEastAsia" w:hAnsiTheme="minorHAnsi" w:cstheme="minorBidi"/>
          <w:noProof/>
          <w:sz w:val="22"/>
          <w:szCs w:val="22"/>
        </w:rPr>
      </w:pPr>
      <w:del w:id="907" w:author="Igor P" w:date="2020-01-31T20:34:00Z">
        <w:r w:rsidRPr="002D4E43" w:rsidDel="002D4E43">
          <w:rPr>
            <w:rPrChange w:id="908" w:author="Igor P" w:date="2020-01-31T20:34:00Z">
              <w:rPr>
                <w:rStyle w:val="Hyperlink"/>
                <w:noProof/>
              </w:rPr>
            </w:rPrChange>
          </w:rPr>
          <w:delText>IXA_MOL_GetAtomId</w:delText>
        </w:r>
        <w:r w:rsidDel="002D4E43">
          <w:rPr>
            <w:noProof/>
            <w:webHidden/>
          </w:rPr>
          <w:tab/>
          <w:delText>67</w:delText>
        </w:r>
      </w:del>
    </w:p>
    <w:p w14:paraId="68EE063C" w14:textId="3D6B6BBA" w:rsidR="00DB74AE" w:rsidDel="002D4E43" w:rsidRDefault="00DB74AE">
      <w:pPr>
        <w:pStyle w:val="TOC4"/>
        <w:tabs>
          <w:tab w:val="right" w:leader="dot" w:pos="9062"/>
        </w:tabs>
        <w:rPr>
          <w:del w:id="909" w:author="Igor P" w:date="2020-01-31T20:34:00Z"/>
          <w:rFonts w:asciiTheme="minorHAnsi" w:eastAsiaTheme="minorEastAsia" w:hAnsiTheme="minorHAnsi" w:cstheme="minorBidi"/>
          <w:noProof/>
          <w:sz w:val="22"/>
          <w:szCs w:val="22"/>
        </w:rPr>
      </w:pPr>
      <w:del w:id="910" w:author="Igor P" w:date="2020-01-31T20:34:00Z">
        <w:r w:rsidRPr="002D4E43" w:rsidDel="002D4E43">
          <w:rPr>
            <w:rPrChange w:id="911" w:author="Igor P" w:date="2020-01-31T20:34:00Z">
              <w:rPr>
                <w:rStyle w:val="Hyperlink"/>
                <w:noProof/>
              </w:rPr>
            </w:rPrChange>
          </w:rPr>
          <w:delText>IXA_MOL_GetBondId</w:delText>
        </w:r>
        <w:r w:rsidDel="002D4E43">
          <w:rPr>
            <w:noProof/>
            <w:webHidden/>
          </w:rPr>
          <w:tab/>
          <w:delText>67</w:delText>
        </w:r>
      </w:del>
    </w:p>
    <w:p w14:paraId="0E721167" w14:textId="133D926D" w:rsidR="00DB74AE" w:rsidDel="002D4E43" w:rsidRDefault="00DB74AE">
      <w:pPr>
        <w:pStyle w:val="TOC4"/>
        <w:tabs>
          <w:tab w:val="right" w:leader="dot" w:pos="9062"/>
        </w:tabs>
        <w:rPr>
          <w:del w:id="912" w:author="Igor P" w:date="2020-01-31T20:34:00Z"/>
          <w:rFonts w:asciiTheme="minorHAnsi" w:eastAsiaTheme="minorEastAsia" w:hAnsiTheme="minorHAnsi" w:cstheme="minorBidi"/>
          <w:noProof/>
          <w:sz w:val="22"/>
          <w:szCs w:val="22"/>
        </w:rPr>
      </w:pPr>
      <w:del w:id="913" w:author="Igor P" w:date="2020-01-31T20:34:00Z">
        <w:r w:rsidRPr="002D4E43" w:rsidDel="002D4E43">
          <w:rPr>
            <w:rPrChange w:id="914" w:author="Igor P" w:date="2020-01-31T20:34:00Z">
              <w:rPr>
                <w:rStyle w:val="Hyperlink"/>
                <w:noProof/>
              </w:rPr>
            </w:rPrChange>
          </w:rPr>
          <w:delText>IXA_MOL_GetAtomIndex</w:delText>
        </w:r>
        <w:r w:rsidDel="002D4E43">
          <w:rPr>
            <w:noProof/>
            <w:webHidden/>
          </w:rPr>
          <w:tab/>
          <w:delText>68</w:delText>
        </w:r>
      </w:del>
    </w:p>
    <w:p w14:paraId="49125B95" w14:textId="6B01FF9E" w:rsidR="00DB74AE" w:rsidDel="002D4E43" w:rsidRDefault="00DB74AE">
      <w:pPr>
        <w:pStyle w:val="TOC4"/>
        <w:tabs>
          <w:tab w:val="right" w:leader="dot" w:pos="9062"/>
        </w:tabs>
        <w:rPr>
          <w:del w:id="915" w:author="Igor P" w:date="2020-01-31T20:34:00Z"/>
          <w:rFonts w:asciiTheme="minorHAnsi" w:eastAsiaTheme="minorEastAsia" w:hAnsiTheme="minorHAnsi" w:cstheme="minorBidi"/>
          <w:noProof/>
          <w:sz w:val="22"/>
          <w:szCs w:val="22"/>
        </w:rPr>
      </w:pPr>
      <w:del w:id="916" w:author="Igor P" w:date="2020-01-31T20:34:00Z">
        <w:r w:rsidRPr="002D4E43" w:rsidDel="002D4E43">
          <w:rPr>
            <w:rPrChange w:id="917" w:author="Igor P" w:date="2020-01-31T20:34:00Z">
              <w:rPr>
                <w:rStyle w:val="Hyperlink"/>
                <w:noProof/>
              </w:rPr>
            </w:rPrChange>
          </w:rPr>
          <w:delText>IXA_MOL_GetBondIndex</w:delText>
        </w:r>
        <w:r w:rsidDel="002D4E43">
          <w:rPr>
            <w:noProof/>
            <w:webHidden/>
          </w:rPr>
          <w:tab/>
          <w:delText>69</w:delText>
        </w:r>
      </w:del>
    </w:p>
    <w:p w14:paraId="605041B0" w14:textId="4026B495" w:rsidR="00DB74AE" w:rsidDel="002D4E43" w:rsidRDefault="00DB74AE">
      <w:pPr>
        <w:pStyle w:val="TOC4"/>
        <w:tabs>
          <w:tab w:val="right" w:leader="dot" w:pos="9062"/>
        </w:tabs>
        <w:rPr>
          <w:del w:id="918" w:author="Igor P" w:date="2020-01-31T20:34:00Z"/>
          <w:rFonts w:asciiTheme="minorHAnsi" w:eastAsiaTheme="minorEastAsia" w:hAnsiTheme="minorHAnsi" w:cstheme="minorBidi"/>
          <w:noProof/>
          <w:sz w:val="22"/>
          <w:szCs w:val="22"/>
        </w:rPr>
      </w:pPr>
      <w:del w:id="919" w:author="Igor P" w:date="2020-01-31T20:34:00Z">
        <w:r w:rsidRPr="002D4E43" w:rsidDel="002D4E43">
          <w:rPr>
            <w:rPrChange w:id="920" w:author="Igor P" w:date="2020-01-31T20:34:00Z">
              <w:rPr>
                <w:rStyle w:val="Hyperlink"/>
                <w:noProof/>
              </w:rPr>
            </w:rPrChange>
          </w:rPr>
          <w:delText>IXA_MOL_GetAtomNumBonds</w:delText>
        </w:r>
        <w:r w:rsidDel="002D4E43">
          <w:rPr>
            <w:noProof/>
            <w:webHidden/>
          </w:rPr>
          <w:tab/>
          <w:delText>69</w:delText>
        </w:r>
      </w:del>
    </w:p>
    <w:p w14:paraId="01F4DF9F" w14:textId="5FCF01F7" w:rsidR="00DB74AE" w:rsidDel="002D4E43" w:rsidRDefault="00DB74AE">
      <w:pPr>
        <w:pStyle w:val="TOC4"/>
        <w:tabs>
          <w:tab w:val="right" w:leader="dot" w:pos="9062"/>
        </w:tabs>
        <w:rPr>
          <w:del w:id="921" w:author="Igor P" w:date="2020-01-31T20:34:00Z"/>
          <w:rFonts w:asciiTheme="minorHAnsi" w:eastAsiaTheme="minorEastAsia" w:hAnsiTheme="minorHAnsi" w:cstheme="minorBidi"/>
          <w:noProof/>
          <w:sz w:val="22"/>
          <w:szCs w:val="22"/>
        </w:rPr>
      </w:pPr>
      <w:del w:id="922" w:author="Igor P" w:date="2020-01-31T20:34:00Z">
        <w:r w:rsidRPr="002D4E43" w:rsidDel="002D4E43">
          <w:rPr>
            <w:rPrChange w:id="923" w:author="Igor P" w:date="2020-01-31T20:34:00Z">
              <w:rPr>
                <w:rStyle w:val="Hyperlink"/>
                <w:noProof/>
              </w:rPr>
            </w:rPrChange>
          </w:rPr>
          <w:delText>IXA_MOL_GetAtomBond</w:delText>
        </w:r>
        <w:r w:rsidDel="002D4E43">
          <w:rPr>
            <w:noProof/>
            <w:webHidden/>
          </w:rPr>
          <w:tab/>
          <w:delText>70</w:delText>
        </w:r>
      </w:del>
    </w:p>
    <w:p w14:paraId="2A3392B5" w14:textId="6CFB35BC" w:rsidR="00DB74AE" w:rsidDel="002D4E43" w:rsidRDefault="00DB74AE">
      <w:pPr>
        <w:pStyle w:val="TOC4"/>
        <w:tabs>
          <w:tab w:val="right" w:leader="dot" w:pos="9062"/>
        </w:tabs>
        <w:rPr>
          <w:del w:id="924" w:author="Igor P" w:date="2020-01-31T20:34:00Z"/>
          <w:rFonts w:asciiTheme="minorHAnsi" w:eastAsiaTheme="minorEastAsia" w:hAnsiTheme="minorHAnsi" w:cstheme="minorBidi"/>
          <w:noProof/>
          <w:sz w:val="22"/>
          <w:szCs w:val="22"/>
        </w:rPr>
      </w:pPr>
      <w:del w:id="925" w:author="Igor P" w:date="2020-01-31T20:34:00Z">
        <w:r w:rsidRPr="002D4E43" w:rsidDel="002D4E43">
          <w:rPr>
            <w:rPrChange w:id="926" w:author="Igor P" w:date="2020-01-31T20:34:00Z">
              <w:rPr>
                <w:rStyle w:val="Hyperlink"/>
                <w:noProof/>
              </w:rPr>
            </w:rPrChange>
          </w:rPr>
          <w:delText>IXA_MOL_GetCommonBond</w:delText>
        </w:r>
        <w:r w:rsidDel="002D4E43">
          <w:rPr>
            <w:noProof/>
            <w:webHidden/>
          </w:rPr>
          <w:tab/>
          <w:delText>71</w:delText>
        </w:r>
      </w:del>
    </w:p>
    <w:p w14:paraId="178FE939" w14:textId="39F6DD5C" w:rsidR="00DB74AE" w:rsidDel="002D4E43" w:rsidRDefault="00DB74AE">
      <w:pPr>
        <w:pStyle w:val="TOC4"/>
        <w:tabs>
          <w:tab w:val="right" w:leader="dot" w:pos="9062"/>
        </w:tabs>
        <w:rPr>
          <w:del w:id="927" w:author="Igor P" w:date="2020-01-31T20:34:00Z"/>
          <w:rFonts w:asciiTheme="minorHAnsi" w:eastAsiaTheme="minorEastAsia" w:hAnsiTheme="minorHAnsi" w:cstheme="minorBidi"/>
          <w:noProof/>
          <w:sz w:val="22"/>
          <w:szCs w:val="22"/>
        </w:rPr>
      </w:pPr>
      <w:del w:id="928" w:author="Igor P" w:date="2020-01-31T20:34:00Z">
        <w:r w:rsidRPr="002D4E43" w:rsidDel="002D4E43">
          <w:rPr>
            <w:rPrChange w:id="929" w:author="Igor P" w:date="2020-01-31T20:34:00Z">
              <w:rPr>
                <w:rStyle w:val="Hyperlink"/>
                <w:noProof/>
              </w:rPr>
            </w:rPrChange>
          </w:rPr>
          <w:delText>IXA_MOL_GetBondAtom1</w:delText>
        </w:r>
        <w:r w:rsidDel="002D4E43">
          <w:rPr>
            <w:noProof/>
            <w:webHidden/>
          </w:rPr>
          <w:tab/>
          <w:delText>71</w:delText>
        </w:r>
      </w:del>
    </w:p>
    <w:p w14:paraId="06F2F46C" w14:textId="6B1E2C9A" w:rsidR="00DB74AE" w:rsidDel="002D4E43" w:rsidRDefault="00DB74AE">
      <w:pPr>
        <w:pStyle w:val="TOC4"/>
        <w:tabs>
          <w:tab w:val="right" w:leader="dot" w:pos="9062"/>
        </w:tabs>
        <w:rPr>
          <w:del w:id="930" w:author="Igor P" w:date="2020-01-31T20:34:00Z"/>
          <w:rFonts w:asciiTheme="minorHAnsi" w:eastAsiaTheme="minorEastAsia" w:hAnsiTheme="minorHAnsi" w:cstheme="minorBidi"/>
          <w:noProof/>
          <w:sz w:val="22"/>
          <w:szCs w:val="22"/>
        </w:rPr>
      </w:pPr>
      <w:del w:id="931" w:author="Igor P" w:date="2020-01-31T20:34:00Z">
        <w:r w:rsidRPr="002D4E43" w:rsidDel="002D4E43">
          <w:rPr>
            <w:rPrChange w:id="932" w:author="Igor P" w:date="2020-01-31T20:34:00Z">
              <w:rPr>
                <w:rStyle w:val="Hyperlink"/>
                <w:noProof/>
              </w:rPr>
            </w:rPrChange>
          </w:rPr>
          <w:delText>IXA_MOL_GetBondAtom2</w:delText>
        </w:r>
        <w:r w:rsidDel="002D4E43">
          <w:rPr>
            <w:noProof/>
            <w:webHidden/>
          </w:rPr>
          <w:tab/>
          <w:delText>72</w:delText>
        </w:r>
      </w:del>
    </w:p>
    <w:p w14:paraId="31977601" w14:textId="17E8FEAF" w:rsidR="00DB74AE" w:rsidDel="002D4E43" w:rsidRDefault="00DB74AE">
      <w:pPr>
        <w:pStyle w:val="TOC4"/>
        <w:tabs>
          <w:tab w:val="right" w:leader="dot" w:pos="9062"/>
        </w:tabs>
        <w:rPr>
          <w:del w:id="933" w:author="Igor P" w:date="2020-01-31T20:34:00Z"/>
          <w:rFonts w:asciiTheme="minorHAnsi" w:eastAsiaTheme="minorEastAsia" w:hAnsiTheme="minorHAnsi" w:cstheme="minorBidi"/>
          <w:noProof/>
          <w:sz w:val="22"/>
          <w:szCs w:val="22"/>
        </w:rPr>
      </w:pPr>
      <w:del w:id="934" w:author="Igor P" w:date="2020-01-31T20:34:00Z">
        <w:r w:rsidRPr="002D4E43" w:rsidDel="002D4E43">
          <w:rPr>
            <w:rPrChange w:id="935" w:author="Igor P" w:date="2020-01-31T20:34:00Z">
              <w:rPr>
                <w:rStyle w:val="Hyperlink"/>
                <w:noProof/>
                <w:shd w:val="clear" w:color="auto" w:fill="F3F2EE"/>
              </w:rPr>
            </w:rPrChange>
          </w:rPr>
          <w:delText>IXA_MOL_GetBondOtherAtom</w:delText>
        </w:r>
        <w:r w:rsidRPr="002D4E43" w:rsidDel="002D4E43">
          <w:rPr>
            <w:rPrChange w:id="936" w:author="Igor P" w:date="2020-01-31T20:34:00Z">
              <w:rPr>
                <w:rStyle w:val="Hyperlink"/>
                <w:noProof/>
              </w:rPr>
            </w:rPrChange>
          </w:rPr>
          <w:delText xml:space="preserve"> (new in v. 1.06)</w:delText>
        </w:r>
        <w:r w:rsidDel="002D4E43">
          <w:rPr>
            <w:noProof/>
            <w:webHidden/>
          </w:rPr>
          <w:tab/>
          <w:delText>73</w:delText>
        </w:r>
      </w:del>
    </w:p>
    <w:p w14:paraId="1A96C2A2" w14:textId="38C4FEA2" w:rsidR="00DB74AE" w:rsidDel="002D4E43" w:rsidRDefault="00DB74AE">
      <w:pPr>
        <w:pStyle w:val="TOC4"/>
        <w:tabs>
          <w:tab w:val="right" w:leader="dot" w:pos="9062"/>
        </w:tabs>
        <w:rPr>
          <w:del w:id="937" w:author="Igor P" w:date="2020-01-31T20:34:00Z"/>
          <w:rFonts w:asciiTheme="minorHAnsi" w:eastAsiaTheme="minorEastAsia" w:hAnsiTheme="minorHAnsi" w:cstheme="minorBidi"/>
          <w:noProof/>
          <w:sz w:val="22"/>
          <w:szCs w:val="22"/>
        </w:rPr>
      </w:pPr>
      <w:del w:id="938" w:author="Igor P" w:date="2020-01-31T20:34:00Z">
        <w:r w:rsidRPr="002D4E43" w:rsidDel="002D4E43">
          <w:rPr>
            <w:rPrChange w:id="939" w:author="Igor P" w:date="2020-01-31T20:34:00Z">
              <w:rPr>
                <w:rStyle w:val="Hyperlink"/>
                <w:noProof/>
              </w:rPr>
            </w:rPrChange>
          </w:rPr>
          <w:delText>Functions to Return Information About Atoms</w:delText>
        </w:r>
        <w:r w:rsidDel="002D4E43">
          <w:rPr>
            <w:noProof/>
            <w:webHidden/>
          </w:rPr>
          <w:tab/>
          <w:delText>73</w:delText>
        </w:r>
      </w:del>
    </w:p>
    <w:p w14:paraId="24B57228" w14:textId="2426CF91" w:rsidR="00DB74AE" w:rsidDel="002D4E43" w:rsidRDefault="00DB74AE">
      <w:pPr>
        <w:pStyle w:val="TOC4"/>
        <w:tabs>
          <w:tab w:val="right" w:leader="dot" w:pos="9062"/>
        </w:tabs>
        <w:rPr>
          <w:del w:id="940" w:author="Igor P" w:date="2020-01-31T20:34:00Z"/>
          <w:rFonts w:asciiTheme="minorHAnsi" w:eastAsiaTheme="minorEastAsia" w:hAnsiTheme="minorHAnsi" w:cstheme="minorBidi"/>
          <w:noProof/>
          <w:sz w:val="22"/>
          <w:szCs w:val="22"/>
        </w:rPr>
      </w:pPr>
      <w:del w:id="941" w:author="Igor P" w:date="2020-01-31T20:34:00Z">
        <w:r w:rsidRPr="002D4E43" w:rsidDel="002D4E43">
          <w:rPr>
            <w:rPrChange w:id="942" w:author="Igor P" w:date="2020-01-31T20:34:00Z">
              <w:rPr>
                <w:rStyle w:val="Hyperlink"/>
                <w:noProof/>
              </w:rPr>
            </w:rPrChange>
          </w:rPr>
          <w:delText>IXA_MOL_GetAtomElement</w:delText>
        </w:r>
        <w:r w:rsidDel="002D4E43">
          <w:rPr>
            <w:noProof/>
            <w:webHidden/>
          </w:rPr>
          <w:tab/>
          <w:delText>73</w:delText>
        </w:r>
      </w:del>
    </w:p>
    <w:p w14:paraId="5FE92FF0" w14:textId="70BE11BB" w:rsidR="00DB74AE" w:rsidDel="002D4E43" w:rsidRDefault="00DB74AE">
      <w:pPr>
        <w:pStyle w:val="TOC4"/>
        <w:tabs>
          <w:tab w:val="right" w:leader="dot" w:pos="9062"/>
        </w:tabs>
        <w:rPr>
          <w:del w:id="943" w:author="Igor P" w:date="2020-01-31T20:34:00Z"/>
          <w:rFonts w:asciiTheme="minorHAnsi" w:eastAsiaTheme="minorEastAsia" w:hAnsiTheme="minorHAnsi" w:cstheme="minorBidi"/>
          <w:noProof/>
          <w:sz w:val="22"/>
          <w:szCs w:val="22"/>
        </w:rPr>
      </w:pPr>
      <w:del w:id="944" w:author="Igor P" w:date="2020-01-31T20:34:00Z">
        <w:r w:rsidRPr="002D4E43" w:rsidDel="002D4E43">
          <w:rPr>
            <w:rPrChange w:id="945" w:author="Igor P" w:date="2020-01-31T20:34:00Z">
              <w:rPr>
                <w:rStyle w:val="Hyperlink"/>
                <w:noProof/>
              </w:rPr>
            </w:rPrChange>
          </w:rPr>
          <w:delText>IXA_MOL_GetAtomAtomicNumber</w:delText>
        </w:r>
        <w:r w:rsidDel="002D4E43">
          <w:rPr>
            <w:noProof/>
            <w:webHidden/>
          </w:rPr>
          <w:tab/>
          <w:delText>74</w:delText>
        </w:r>
      </w:del>
    </w:p>
    <w:p w14:paraId="0FE0E800" w14:textId="676CE298" w:rsidR="00DB74AE" w:rsidDel="002D4E43" w:rsidRDefault="00DB74AE">
      <w:pPr>
        <w:pStyle w:val="TOC4"/>
        <w:tabs>
          <w:tab w:val="right" w:leader="dot" w:pos="9062"/>
        </w:tabs>
        <w:rPr>
          <w:del w:id="946" w:author="Igor P" w:date="2020-01-31T20:34:00Z"/>
          <w:rFonts w:asciiTheme="minorHAnsi" w:eastAsiaTheme="minorEastAsia" w:hAnsiTheme="minorHAnsi" w:cstheme="minorBidi"/>
          <w:noProof/>
          <w:sz w:val="22"/>
          <w:szCs w:val="22"/>
        </w:rPr>
      </w:pPr>
      <w:del w:id="947" w:author="Igor P" w:date="2020-01-31T20:34:00Z">
        <w:r w:rsidRPr="002D4E43" w:rsidDel="002D4E43">
          <w:rPr>
            <w:rPrChange w:id="948" w:author="Igor P" w:date="2020-01-31T20:34:00Z">
              <w:rPr>
                <w:rStyle w:val="Hyperlink"/>
                <w:noProof/>
              </w:rPr>
            </w:rPrChange>
          </w:rPr>
          <w:delText>IXA_MOL_GetAtomMass</w:delText>
        </w:r>
        <w:r w:rsidDel="002D4E43">
          <w:rPr>
            <w:noProof/>
            <w:webHidden/>
          </w:rPr>
          <w:tab/>
          <w:delText>75</w:delText>
        </w:r>
      </w:del>
    </w:p>
    <w:p w14:paraId="42310B5C" w14:textId="5C7DEA30" w:rsidR="00DB74AE" w:rsidDel="002D4E43" w:rsidRDefault="00DB74AE">
      <w:pPr>
        <w:pStyle w:val="TOC4"/>
        <w:tabs>
          <w:tab w:val="right" w:leader="dot" w:pos="9062"/>
        </w:tabs>
        <w:rPr>
          <w:del w:id="949" w:author="Igor P" w:date="2020-01-31T20:34:00Z"/>
          <w:rFonts w:asciiTheme="minorHAnsi" w:eastAsiaTheme="minorEastAsia" w:hAnsiTheme="minorHAnsi" w:cstheme="minorBidi"/>
          <w:noProof/>
          <w:sz w:val="22"/>
          <w:szCs w:val="22"/>
        </w:rPr>
      </w:pPr>
      <w:del w:id="950" w:author="Igor P" w:date="2020-01-31T20:34:00Z">
        <w:r w:rsidRPr="002D4E43" w:rsidDel="002D4E43">
          <w:rPr>
            <w:rPrChange w:id="951" w:author="Igor P" w:date="2020-01-31T20:34:00Z">
              <w:rPr>
                <w:rStyle w:val="Hyperlink"/>
                <w:noProof/>
              </w:rPr>
            </w:rPrChange>
          </w:rPr>
          <w:delText>IXA_MOL_GetAtomCharge</w:delText>
        </w:r>
        <w:r w:rsidDel="002D4E43">
          <w:rPr>
            <w:noProof/>
            <w:webHidden/>
          </w:rPr>
          <w:tab/>
          <w:delText>75</w:delText>
        </w:r>
      </w:del>
    </w:p>
    <w:p w14:paraId="6E8DAD93" w14:textId="24ED6FA7" w:rsidR="00DB74AE" w:rsidDel="002D4E43" w:rsidRDefault="00DB74AE">
      <w:pPr>
        <w:pStyle w:val="TOC4"/>
        <w:tabs>
          <w:tab w:val="right" w:leader="dot" w:pos="9062"/>
        </w:tabs>
        <w:rPr>
          <w:del w:id="952" w:author="Igor P" w:date="2020-01-31T20:34:00Z"/>
          <w:rFonts w:asciiTheme="minorHAnsi" w:eastAsiaTheme="minorEastAsia" w:hAnsiTheme="minorHAnsi" w:cstheme="minorBidi"/>
          <w:noProof/>
          <w:sz w:val="22"/>
          <w:szCs w:val="22"/>
        </w:rPr>
      </w:pPr>
      <w:del w:id="953" w:author="Igor P" w:date="2020-01-31T20:34:00Z">
        <w:r w:rsidRPr="002D4E43" w:rsidDel="002D4E43">
          <w:rPr>
            <w:rPrChange w:id="954" w:author="Igor P" w:date="2020-01-31T20:34:00Z">
              <w:rPr>
                <w:rStyle w:val="Hyperlink"/>
                <w:noProof/>
              </w:rPr>
            </w:rPrChange>
          </w:rPr>
          <w:delText>IXA_MOL_GetAtomRadical</w:delText>
        </w:r>
        <w:r w:rsidDel="002D4E43">
          <w:rPr>
            <w:noProof/>
            <w:webHidden/>
          </w:rPr>
          <w:tab/>
          <w:delText>76</w:delText>
        </w:r>
      </w:del>
    </w:p>
    <w:p w14:paraId="4C48C27C" w14:textId="3F7F0C27" w:rsidR="00DB74AE" w:rsidDel="002D4E43" w:rsidRDefault="00DB74AE">
      <w:pPr>
        <w:pStyle w:val="TOC4"/>
        <w:tabs>
          <w:tab w:val="right" w:leader="dot" w:pos="9062"/>
        </w:tabs>
        <w:rPr>
          <w:del w:id="955" w:author="Igor P" w:date="2020-01-31T20:34:00Z"/>
          <w:rFonts w:asciiTheme="minorHAnsi" w:eastAsiaTheme="minorEastAsia" w:hAnsiTheme="minorHAnsi" w:cstheme="minorBidi"/>
          <w:noProof/>
          <w:sz w:val="22"/>
          <w:szCs w:val="22"/>
        </w:rPr>
      </w:pPr>
      <w:del w:id="956" w:author="Igor P" w:date="2020-01-31T20:34:00Z">
        <w:r w:rsidRPr="002D4E43" w:rsidDel="002D4E43">
          <w:rPr>
            <w:rPrChange w:id="957" w:author="Igor P" w:date="2020-01-31T20:34:00Z">
              <w:rPr>
                <w:rStyle w:val="Hyperlink"/>
                <w:noProof/>
              </w:rPr>
            </w:rPrChange>
          </w:rPr>
          <w:delText>IXA_MOL_GetAtomHydrogens</w:delText>
        </w:r>
        <w:r w:rsidDel="002D4E43">
          <w:rPr>
            <w:noProof/>
            <w:webHidden/>
          </w:rPr>
          <w:tab/>
          <w:delText>76</w:delText>
        </w:r>
      </w:del>
    </w:p>
    <w:p w14:paraId="1E59E00C" w14:textId="4CA49F82" w:rsidR="00DB74AE" w:rsidDel="002D4E43" w:rsidRDefault="00DB74AE">
      <w:pPr>
        <w:pStyle w:val="TOC4"/>
        <w:tabs>
          <w:tab w:val="right" w:leader="dot" w:pos="9062"/>
        </w:tabs>
        <w:rPr>
          <w:del w:id="958" w:author="Igor P" w:date="2020-01-31T20:34:00Z"/>
          <w:rFonts w:asciiTheme="minorHAnsi" w:eastAsiaTheme="minorEastAsia" w:hAnsiTheme="minorHAnsi" w:cstheme="minorBidi"/>
          <w:noProof/>
          <w:sz w:val="22"/>
          <w:szCs w:val="22"/>
        </w:rPr>
      </w:pPr>
      <w:del w:id="959" w:author="Igor P" w:date="2020-01-31T20:34:00Z">
        <w:r w:rsidRPr="002D4E43" w:rsidDel="002D4E43">
          <w:rPr>
            <w:rPrChange w:id="960" w:author="Igor P" w:date="2020-01-31T20:34:00Z">
              <w:rPr>
                <w:rStyle w:val="Hyperlink"/>
                <w:noProof/>
              </w:rPr>
            </w:rPrChange>
          </w:rPr>
          <w:delText>IXA_MOL_GetAtomX</w:delText>
        </w:r>
        <w:r w:rsidDel="002D4E43">
          <w:rPr>
            <w:noProof/>
            <w:webHidden/>
          </w:rPr>
          <w:tab/>
          <w:delText>77</w:delText>
        </w:r>
      </w:del>
    </w:p>
    <w:p w14:paraId="78F4ED65" w14:textId="5C2E70AD" w:rsidR="00DB74AE" w:rsidDel="002D4E43" w:rsidRDefault="00DB74AE">
      <w:pPr>
        <w:pStyle w:val="TOC4"/>
        <w:tabs>
          <w:tab w:val="right" w:leader="dot" w:pos="9062"/>
        </w:tabs>
        <w:rPr>
          <w:del w:id="961" w:author="Igor P" w:date="2020-01-31T20:34:00Z"/>
          <w:rFonts w:asciiTheme="minorHAnsi" w:eastAsiaTheme="minorEastAsia" w:hAnsiTheme="minorHAnsi" w:cstheme="minorBidi"/>
          <w:noProof/>
          <w:sz w:val="22"/>
          <w:szCs w:val="22"/>
        </w:rPr>
      </w:pPr>
      <w:del w:id="962" w:author="Igor P" w:date="2020-01-31T20:34:00Z">
        <w:r w:rsidRPr="002D4E43" w:rsidDel="002D4E43">
          <w:rPr>
            <w:rPrChange w:id="963" w:author="Igor P" w:date="2020-01-31T20:34:00Z">
              <w:rPr>
                <w:rStyle w:val="Hyperlink"/>
                <w:noProof/>
              </w:rPr>
            </w:rPrChange>
          </w:rPr>
          <w:delText>IXA_MOL_GetAtomY</w:delText>
        </w:r>
        <w:r w:rsidDel="002D4E43">
          <w:rPr>
            <w:noProof/>
            <w:webHidden/>
          </w:rPr>
          <w:tab/>
          <w:delText>78</w:delText>
        </w:r>
      </w:del>
    </w:p>
    <w:p w14:paraId="67442F01" w14:textId="520FDEBE" w:rsidR="00DB74AE" w:rsidDel="002D4E43" w:rsidRDefault="00DB74AE">
      <w:pPr>
        <w:pStyle w:val="TOC4"/>
        <w:tabs>
          <w:tab w:val="right" w:leader="dot" w:pos="9062"/>
        </w:tabs>
        <w:rPr>
          <w:del w:id="964" w:author="Igor P" w:date="2020-01-31T20:34:00Z"/>
          <w:rFonts w:asciiTheme="minorHAnsi" w:eastAsiaTheme="minorEastAsia" w:hAnsiTheme="minorHAnsi" w:cstheme="minorBidi"/>
          <w:noProof/>
          <w:sz w:val="22"/>
          <w:szCs w:val="22"/>
        </w:rPr>
      </w:pPr>
      <w:del w:id="965" w:author="Igor P" w:date="2020-01-31T20:34:00Z">
        <w:r w:rsidRPr="002D4E43" w:rsidDel="002D4E43">
          <w:rPr>
            <w:rPrChange w:id="966" w:author="Igor P" w:date="2020-01-31T20:34:00Z">
              <w:rPr>
                <w:rStyle w:val="Hyperlink"/>
                <w:noProof/>
              </w:rPr>
            </w:rPrChange>
          </w:rPr>
          <w:delText>IXA_MOL_GetAtomZ</w:delText>
        </w:r>
        <w:r w:rsidDel="002D4E43">
          <w:rPr>
            <w:noProof/>
            <w:webHidden/>
          </w:rPr>
          <w:tab/>
          <w:delText>78</w:delText>
        </w:r>
      </w:del>
    </w:p>
    <w:p w14:paraId="3DCC282F" w14:textId="16BA3B2D" w:rsidR="00DB74AE" w:rsidDel="002D4E43" w:rsidRDefault="00DB74AE">
      <w:pPr>
        <w:pStyle w:val="TOC4"/>
        <w:tabs>
          <w:tab w:val="right" w:leader="dot" w:pos="9062"/>
        </w:tabs>
        <w:rPr>
          <w:del w:id="967" w:author="Igor P" w:date="2020-01-31T20:34:00Z"/>
          <w:rFonts w:asciiTheme="minorHAnsi" w:eastAsiaTheme="minorEastAsia" w:hAnsiTheme="minorHAnsi" w:cstheme="minorBidi"/>
          <w:noProof/>
          <w:sz w:val="22"/>
          <w:szCs w:val="22"/>
        </w:rPr>
      </w:pPr>
      <w:del w:id="968" w:author="Igor P" w:date="2020-01-31T20:34:00Z">
        <w:r w:rsidRPr="002D4E43" w:rsidDel="002D4E43">
          <w:rPr>
            <w:rPrChange w:id="969" w:author="Igor P" w:date="2020-01-31T20:34:00Z">
              <w:rPr>
                <w:rStyle w:val="Hyperlink"/>
                <w:noProof/>
              </w:rPr>
            </w:rPrChange>
          </w:rPr>
          <w:delText>Functions to Return Information About Bonds</w:delText>
        </w:r>
        <w:r w:rsidDel="002D4E43">
          <w:rPr>
            <w:noProof/>
            <w:webHidden/>
          </w:rPr>
          <w:tab/>
          <w:delText>79</w:delText>
        </w:r>
      </w:del>
    </w:p>
    <w:p w14:paraId="5C2E5F5A" w14:textId="41EA177B" w:rsidR="00DB74AE" w:rsidDel="002D4E43" w:rsidRDefault="00DB74AE">
      <w:pPr>
        <w:pStyle w:val="TOC4"/>
        <w:tabs>
          <w:tab w:val="right" w:leader="dot" w:pos="9062"/>
        </w:tabs>
        <w:rPr>
          <w:del w:id="970" w:author="Igor P" w:date="2020-01-31T20:34:00Z"/>
          <w:rFonts w:asciiTheme="minorHAnsi" w:eastAsiaTheme="minorEastAsia" w:hAnsiTheme="minorHAnsi" w:cstheme="minorBidi"/>
          <w:noProof/>
          <w:sz w:val="22"/>
          <w:szCs w:val="22"/>
        </w:rPr>
      </w:pPr>
      <w:del w:id="971" w:author="Igor P" w:date="2020-01-31T20:34:00Z">
        <w:r w:rsidRPr="002D4E43" w:rsidDel="002D4E43">
          <w:rPr>
            <w:rPrChange w:id="972" w:author="Igor P" w:date="2020-01-31T20:34:00Z">
              <w:rPr>
                <w:rStyle w:val="Hyperlink"/>
                <w:noProof/>
              </w:rPr>
            </w:rPrChange>
          </w:rPr>
          <w:delText>IXA_MOL_GetBondType</w:delText>
        </w:r>
        <w:r w:rsidDel="002D4E43">
          <w:rPr>
            <w:noProof/>
            <w:webHidden/>
          </w:rPr>
          <w:tab/>
          <w:delText>79</w:delText>
        </w:r>
      </w:del>
    </w:p>
    <w:p w14:paraId="7A0CD616" w14:textId="24BB5581" w:rsidR="00DB74AE" w:rsidDel="002D4E43" w:rsidRDefault="00DB74AE">
      <w:pPr>
        <w:pStyle w:val="TOC4"/>
        <w:tabs>
          <w:tab w:val="right" w:leader="dot" w:pos="9062"/>
        </w:tabs>
        <w:rPr>
          <w:del w:id="973" w:author="Igor P" w:date="2020-01-31T20:34:00Z"/>
          <w:rFonts w:asciiTheme="minorHAnsi" w:eastAsiaTheme="minorEastAsia" w:hAnsiTheme="minorHAnsi" w:cstheme="minorBidi"/>
          <w:noProof/>
          <w:sz w:val="22"/>
          <w:szCs w:val="22"/>
        </w:rPr>
      </w:pPr>
      <w:del w:id="974" w:author="Igor P" w:date="2020-01-31T20:34:00Z">
        <w:r w:rsidRPr="002D4E43" w:rsidDel="002D4E43">
          <w:rPr>
            <w:rPrChange w:id="975" w:author="Igor P" w:date="2020-01-31T20:34:00Z">
              <w:rPr>
                <w:rStyle w:val="Hyperlink"/>
                <w:noProof/>
              </w:rPr>
            </w:rPrChange>
          </w:rPr>
          <w:delText>IXA_MOL_GetBondWedge</w:delText>
        </w:r>
        <w:r w:rsidDel="002D4E43">
          <w:rPr>
            <w:noProof/>
            <w:webHidden/>
          </w:rPr>
          <w:tab/>
          <w:delText>80</w:delText>
        </w:r>
      </w:del>
    </w:p>
    <w:p w14:paraId="597DF464" w14:textId="39A098B4" w:rsidR="00DB74AE" w:rsidDel="002D4E43" w:rsidRDefault="00DB74AE">
      <w:pPr>
        <w:pStyle w:val="TOC4"/>
        <w:tabs>
          <w:tab w:val="right" w:leader="dot" w:pos="9062"/>
        </w:tabs>
        <w:rPr>
          <w:del w:id="976" w:author="Igor P" w:date="2020-01-31T20:34:00Z"/>
          <w:rFonts w:asciiTheme="minorHAnsi" w:eastAsiaTheme="minorEastAsia" w:hAnsiTheme="minorHAnsi" w:cstheme="minorBidi"/>
          <w:noProof/>
          <w:sz w:val="22"/>
          <w:szCs w:val="22"/>
        </w:rPr>
      </w:pPr>
      <w:del w:id="977" w:author="Igor P" w:date="2020-01-31T20:34:00Z">
        <w:r w:rsidRPr="002D4E43" w:rsidDel="002D4E43">
          <w:rPr>
            <w:rPrChange w:id="978" w:author="Igor P" w:date="2020-01-31T20:34:00Z">
              <w:rPr>
                <w:rStyle w:val="Hyperlink"/>
                <w:noProof/>
              </w:rPr>
            </w:rPrChange>
          </w:rPr>
          <w:delText>IXA_MOL_GetDblBondConfig</w:delText>
        </w:r>
        <w:r w:rsidDel="002D4E43">
          <w:rPr>
            <w:noProof/>
            <w:webHidden/>
          </w:rPr>
          <w:tab/>
          <w:delText>80</w:delText>
        </w:r>
      </w:del>
    </w:p>
    <w:p w14:paraId="50157778" w14:textId="16A580AB" w:rsidR="00DB74AE" w:rsidDel="002D4E43" w:rsidRDefault="00DB74AE">
      <w:pPr>
        <w:pStyle w:val="TOC4"/>
        <w:tabs>
          <w:tab w:val="right" w:leader="dot" w:pos="9062"/>
        </w:tabs>
        <w:rPr>
          <w:del w:id="979" w:author="Igor P" w:date="2020-01-31T20:34:00Z"/>
          <w:rFonts w:asciiTheme="minorHAnsi" w:eastAsiaTheme="minorEastAsia" w:hAnsiTheme="minorHAnsi" w:cstheme="minorBidi"/>
          <w:noProof/>
          <w:sz w:val="22"/>
          <w:szCs w:val="22"/>
        </w:rPr>
      </w:pPr>
      <w:del w:id="980" w:author="Igor P" w:date="2020-01-31T20:34:00Z">
        <w:r w:rsidRPr="002D4E43" w:rsidDel="002D4E43">
          <w:rPr>
            <w:rPrChange w:id="981" w:author="Igor P" w:date="2020-01-31T20:34:00Z">
              <w:rPr>
                <w:rStyle w:val="Hyperlink"/>
                <w:noProof/>
              </w:rPr>
            </w:rPrChange>
          </w:rPr>
          <w:delText>Functions to Return Information About Stereodescriptors</w:delText>
        </w:r>
        <w:r w:rsidDel="002D4E43">
          <w:rPr>
            <w:noProof/>
            <w:webHidden/>
          </w:rPr>
          <w:tab/>
          <w:delText>81</w:delText>
        </w:r>
      </w:del>
    </w:p>
    <w:p w14:paraId="629519F2" w14:textId="16440F1B" w:rsidR="00DB74AE" w:rsidDel="002D4E43" w:rsidRDefault="00DB74AE">
      <w:pPr>
        <w:pStyle w:val="TOC4"/>
        <w:tabs>
          <w:tab w:val="right" w:leader="dot" w:pos="9062"/>
        </w:tabs>
        <w:rPr>
          <w:del w:id="982" w:author="Igor P" w:date="2020-01-31T20:34:00Z"/>
          <w:rFonts w:asciiTheme="minorHAnsi" w:eastAsiaTheme="minorEastAsia" w:hAnsiTheme="minorHAnsi" w:cstheme="minorBidi"/>
          <w:noProof/>
          <w:sz w:val="22"/>
          <w:szCs w:val="22"/>
        </w:rPr>
      </w:pPr>
      <w:del w:id="983" w:author="Igor P" w:date="2020-01-31T20:34:00Z">
        <w:r w:rsidRPr="002D4E43" w:rsidDel="002D4E43">
          <w:rPr>
            <w:rPrChange w:id="984" w:author="Igor P" w:date="2020-01-31T20:34:00Z">
              <w:rPr>
                <w:rStyle w:val="Hyperlink"/>
                <w:noProof/>
              </w:rPr>
            </w:rPrChange>
          </w:rPr>
          <w:delText>IXA_MOL_GetNumStereos</w:delText>
        </w:r>
        <w:r w:rsidDel="002D4E43">
          <w:rPr>
            <w:noProof/>
            <w:webHidden/>
          </w:rPr>
          <w:tab/>
          <w:delText>81</w:delText>
        </w:r>
      </w:del>
    </w:p>
    <w:p w14:paraId="0D115393" w14:textId="5F832DD8" w:rsidR="00DB74AE" w:rsidDel="002D4E43" w:rsidRDefault="00DB74AE">
      <w:pPr>
        <w:pStyle w:val="TOC4"/>
        <w:tabs>
          <w:tab w:val="right" w:leader="dot" w:pos="9062"/>
        </w:tabs>
        <w:rPr>
          <w:del w:id="985" w:author="Igor P" w:date="2020-01-31T20:34:00Z"/>
          <w:rFonts w:asciiTheme="minorHAnsi" w:eastAsiaTheme="minorEastAsia" w:hAnsiTheme="minorHAnsi" w:cstheme="minorBidi"/>
          <w:noProof/>
          <w:sz w:val="22"/>
          <w:szCs w:val="22"/>
        </w:rPr>
      </w:pPr>
      <w:del w:id="986" w:author="Igor P" w:date="2020-01-31T20:34:00Z">
        <w:r w:rsidRPr="002D4E43" w:rsidDel="002D4E43">
          <w:rPr>
            <w:rPrChange w:id="987" w:author="Igor P" w:date="2020-01-31T20:34:00Z">
              <w:rPr>
                <w:rStyle w:val="Hyperlink"/>
                <w:noProof/>
              </w:rPr>
            </w:rPrChange>
          </w:rPr>
          <w:delText>IXA_MOL_GetStereoId</w:delText>
        </w:r>
        <w:r w:rsidDel="002D4E43">
          <w:rPr>
            <w:noProof/>
            <w:webHidden/>
          </w:rPr>
          <w:tab/>
          <w:delText>82</w:delText>
        </w:r>
      </w:del>
    </w:p>
    <w:p w14:paraId="6CBFEF23" w14:textId="2E3454DD" w:rsidR="00DB74AE" w:rsidDel="002D4E43" w:rsidRDefault="00DB74AE">
      <w:pPr>
        <w:pStyle w:val="TOC4"/>
        <w:tabs>
          <w:tab w:val="right" w:leader="dot" w:pos="9062"/>
        </w:tabs>
        <w:rPr>
          <w:del w:id="988" w:author="Igor P" w:date="2020-01-31T20:34:00Z"/>
          <w:rFonts w:asciiTheme="minorHAnsi" w:eastAsiaTheme="minorEastAsia" w:hAnsiTheme="minorHAnsi" w:cstheme="minorBidi"/>
          <w:noProof/>
          <w:sz w:val="22"/>
          <w:szCs w:val="22"/>
        </w:rPr>
      </w:pPr>
      <w:del w:id="989" w:author="Igor P" w:date="2020-01-31T20:34:00Z">
        <w:r w:rsidRPr="002D4E43" w:rsidDel="002D4E43">
          <w:rPr>
            <w:rPrChange w:id="990" w:author="Igor P" w:date="2020-01-31T20:34:00Z">
              <w:rPr>
                <w:rStyle w:val="Hyperlink"/>
                <w:noProof/>
              </w:rPr>
            </w:rPrChange>
          </w:rPr>
          <w:delText>IXA_MOL_GetStereoIndex</w:delText>
        </w:r>
        <w:r w:rsidDel="002D4E43">
          <w:rPr>
            <w:noProof/>
            <w:webHidden/>
          </w:rPr>
          <w:tab/>
          <w:delText>82</w:delText>
        </w:r>
      </w:del>
    </w:p>
    <w:p w14:paraId="1A460F86" w14:textId="1A46503C" w:rsidR="00DB74AE" w:rsidDel="002D4E43" w:rsidRDefault="00DB74AE">
      <w:pPr>
        <w:pStyle w:val="TOC4"/>
        <w:tabs>
          <w:tab w:val="right" w:leader="dot" w:pos="9062"/>
        </w:tabs>
        <w:rPr>
          <w:del w:id="991" w:author="Igor P" w:date="2020-01-31T20:34:00Z"/>
          <w:rFonts w:asciiTheme="minorHAnsi" w:eastAsiaTheme="minorEastAsia" w:hAnsiTheme="minorHAnsi" w:cstheme="minorBidi"/>
          <w:noProof/>
          <w:sz w:val="22"/>
          <w:szCs w:val="22"/>
        </w:rPr>
      </w:pPr>
      <w:del w:id="992" w:author="Igor P" w:date="2020-01-31T20:34:00Z">
        <w:r w:rsidRPr="002D4E43" w:rsidDel="002D4E43">
          <w:rPr>
            <w:rPrChange w:id="993" w:author="Igor P" w:date="2020-01-31T20:34:00Z">
              <w:rPr>
                <w:rStyle w:val="Hyperlink"/>
                <w:noProof/>
              </w:rPr>
            </w:rPrChange>
          </w:rPr>
          <w:delText>IXA_MOL_GetStereoTopology</w:delText>
        </w:r>
        <w:r w:rsidDel="002D4E43">
          <w:rPr>
            <w:noProof/>
            <w:webHidden/>
          </w:rPr>
          <w:tab/>
          <w:delText>83</w:delText>
        </w:r>
      </w:del>
    </w:p>
    <w:p w14:paraId="0CCE3A42" w14:textId="01E08162" w:rsidR="00DB74AE" w:rsidDel="002D4E43" w:rsidRDefault="00DB74AE">
      <w:pPr>
        <w:pStyle w:val="TOC4"/>
        <w:tabs>
          <w:tab w:val="right" w:leader="dot" w:pos="9062"/>
        </w:tabs>
        <w:rPr>
          <w:del w:id="994" w:author="Igor P" w:date="2020-01-31T20:34:00Z"/>
          <w:rFonts w:asciiTheme="minorHAnsi" w:eastAsiaTheme="minorEastAsia" w:hAnsiTheme="minorHAnsi" w:cstheme="minorBidi"/>
          <w:noProof/>
          <w:sz w:val="22"/>
          <w:szCs w:val="22"/>
        </w:rPr>
      </w:pPr>
      <w:del w:id="995" w:author="Igor P" w:date="2020-01-31T20:34:00Z">
        <w:r w:rsidRPr="002D4E43" w:rsidDel="002D4E43">
          <w:rPr>
            <w:rPrChange w:id="996" w:author="Igor P" w:date="2020-01-31T20:34:00Z">
              <w:rPr>
                <w:rStyle w:val="Hyperlink"/>
                <w:noProof/>
              </w:rPr>
            </w:rPrChange>
          </w:rPr>
          <w:delText>IXA_MOL_GetStereoCentralAtom</w:delText>
        </w:r>
        <w:r w:rsidDel="002D4E43">
          <w:rPr>
            <w:noProof/>
            <w:webHidden/>
          </w:rPr>
          <w:tab/>
          <w:delText>84</w:delText>
        </w:r>
      </w:del>
    </w:p>
    <w:p w14:paraId="5E9DC0C1" w14:textId="2458C582" w:rsidR="00DB74AE" w:rsidDel="002D4E43" w:rsidRDefault="00DB74AE">
      <w:pPr>
        <w:pStyle w:val="TOC4"/>
        <w:tabs>
          <w:tab w:val="right" w:leader="dot" w:pos="9062"/>
        </w:tabs>
        <w:rPr>
          <w:del w:id="997" w:author="Igor P" w:date="2020-01-31T20:34:00Z"/>
          <w:rFonts w:asciiTheme="minorHAnsi" w:eastAsiaTheme="minorEastAsia" w:hAnsiTheme="minorHAnsi" w:cstheme="minorBidi"/>
          <w:noProof/>
          <w:sz w:val="22"/>
          <w:szCs w:val="22"/>
        </w:rPr>
      </w:pPr>
      <w:del w:id="998" w:author="Igor P" w:date="2020-01-31T20:34:00Z">
        <w:r w:rsidRPr="002D4E43" w:rsidDel="002D4E43">
          <w:rPr>
            <w:rPrChange w:id="999" w:author="Igor P" w:date="2020-01-31T20:34:00Z">
              <w:rPr>
                <w:rStyle w:val="Hyperlink"/>
                <w:noProof/>
              </w:rPr>
            </w:rPrChange>
          </w:rPr>
          <w:delText>IXA_MOL_GetStereoCentralBond</w:delText>
        </w:r>
        <w:r w:rsidDel="002D4E43">
          <w:rPr>
            <w:noProof/>
            <w:webHidden/>
          </w:rPr>
          <w:tab/>
          <w:delText>84</w:delText>
        </w:r>
      </w:del>
    </w:p>
    <w:p w14:paraId="64F89097" w14:textId="7A37A757" w:rsidR="00DB74AE" w:rsidDel="002D4E43" w:rsidRDefault="00DB74AE">
      <w:pPr>
        <w:pStyle w:val="TOC4"/>
        <w:tabs>
          <w:tab w:val="right" w:leader="dot" w:pos="9062"/>
        </w:tabs>
        <w:rPr>
          <w:del w:id="1000" w:author="Igor P" w:date="2020-01-31T20:34:00Z"/>
          <w:rFonts w:asciiTheme="minorHAnsi" w:eastAsiaTheme="minorEastAsia" w:hAnsiTheme="minorHAnsi" w:cstheme="minorBidi"/>
          <w:noProof/>
          <w:sz w:val="22"/>
          <w:szCs w:val="22"/>
        </w:rPr>
      </w:pPr>
      <w:del w:id="1001" w:author="Igor P" w:date="2020-01-31T20:34:00Z">
        <w:r w:rsidRPr="002D4E43" w:rsidDel="002D4E43">
          <w:rPr>
            <w:rPrChange w:id="1002" w:author="Igor P" w:date="2020-01-31T20:34:00Z">
              <w:rPr>
                <w:rStyle w:val="Hyperlink"/>
                <w:noProof/>
              </w:rPr>
            </w:rPrChange>
          </w:rPr>
          <w:delText>IXA_MOL_GetStereoNumVertices</w:delText>
        </w:r>
        <w:r w:rsidDel="002D4E43">
          <w:rPr>
            <w:noProof/>
            <w:webHidden/>
          </w:rPr>
          <w:tab/>
          <w:delText>85</w:delText>
        </w:r>
      </w:del>
    </w:p>
    <w:p w14:paraId="2ECFE0F3" w14:textId="74A33B11" w:rsidR="00DB74AE" w:rsidDel="002D4E43" w:rsidRDefault="00DB74AE">
      <w:pPr>
        <w:pStyle w:val="TOC4"/>
        <w:tabs>
          <w:tab w:val="right" w:leader="dot" w:pos="9062"/>
        </w:tabs>
        <w:rPr>
          <w:del w:id="1003" w:author="Igor P" w:date="2020-01-31T20:34:00Z"/>
          <w:rFonts w:asciiTheme="minorHAnsi" w:eastAsiaTheme="minorEastAsia" w:hAnsiTheme="minorHAnsi" w:cstheme="minorBidi"/>
          <w:noProof/>
          <w:sz w:val="22"/>
          <w:szCs w:val="22"/>
        </w:rPr>
      </w:pPr>
      <w:del w:id="1004" w:author="Igor P" w:date="2020-01-31T20:34:00Z">
        <w:r w:rsidRPr="002D4E43" w:rsidDel="002D4E43">
          <w:rPr>
            <w:rPrChange w:id="1005" w:author="Igor P" w:date="2020-01-31T20:34:00Z">
              <w:rPr>
                <w:rStyle w:val="Hyperlink"/>
                <w:noProof/>
              </w:rPr>
            </w:rPrChange>
          </w:rPr>
          <w:delText>IXA_MOL_GetStereoVertex</w:delText>
        </w:r>
        <w:r w:rsidDel="002D4E43">
          <w:rPr>
            <w:noProof/>
            <w:webHidden/>
          </w:rPr>
          <w:tab/>
          <w:delText>86</w:delText>
        </w:r>
      </w:del>
    </w:p>
    <w:p w14:paraId="77F599EC" w14:textId="1118D7EC" w:rsidR="00DB74AE" w:rsidDel="002D4E43" w:rsidRDefault="00DB74AE">
      <w:pPr>
        <w:pStyle w:val="TOC4"/>
        <w:tabs>
          <w:tab w:val="right" w:leader="dot" w:pos="9062"/>
        </w:tabs>
        <w:rPr>
          <w:del w:id="1006" w:author="Igor P" w:date="2020-01-31T20:34:00Z"/>
          <w:rFonts w:asciiTheme="minorHAnsi" w:eastAsiaTheme="minorEastAsia" w:hAnsiTheme="minorHAnsi" w:cstheme="minorBidi"/>
          <w:noProof/>
          <w:sz w:val="22"/>
          <w:szCs w:val="22"/>
        </w:rPr>
      </w:pPr>
      <w:del w:id="1007" w:author="Igor P" w:date="2020-01-31T20:34:00Z">
        <w:r w:rsidRPr="002D4E43" w:rsidDel="002D4E43">
          <w:rPr>
            <w:rPrChange w:id="1008" w:author="Igor P" w:date="2020-01-31T20:34:00Z">
              <w:rPr>
                <w:rStyle w:val="Hyperlink"/>
                <w:noProof/>
              </w:rPr>
            </w:rPrChange>
          </w:rPr>
          <w:delText>IXA_MOL_GetStereoParity</w:delText>
        </w:r>
        <w:r w:rsidDel="002D4E43">
          <w:rPr>
            <w:noProof/>
            <w:webHidden/>
          </w:rPr>
          <w:tab/>
          <w:delText>87</w:delText>
        </w:r>
      </w:del>
    </w:p>
    <w:p w14:paraId="241EF629" w14:textId="5D97F007" w:rsidR="00DB74AE" w:rsidDel="002D4E43" w:rsidRDefault="00DB74AE">
      <w:pPr>
        <w:pStyle w:val="TOC3"/>
        <w:tabs>
          <w:tab w:val="right" w:leader="dot" w:pos="9062"/>
        </w:tabs>
        <w:rPr>
          <w:del w:id="1009" w:author="Igor P" w:date="2020-01-31T20:34:00Z"/>
          <w:rFonts w:asciiTheme="minorHAnsi" w:eastAsiaTheme="minorEastAsia" w:hAnsiTheme="minorHAnsi" w:cstheme="minorBidi"/>
          <w:noProof/>
          <w:sz w:val="22"/>
          <w:szCs w:val="22"/>
        </w:rPr>
      </w:pPr>
      <w:del w:id="1010" w:author="Igor P" w:date="2020-01-31T20:34:00Z">
        <w:r w:rsidRPr="002D4E43" w:rsidDel="002D4E43">
          <w:rPr>
            <w:rPrChange w:id="1011" w:author="Igor P" w:date="2020-01-31T20:34:00Z">
              <w:rPr>
                <w:rStyle w:val="Hyperlink"/>
                <w:noProof/>
              </w:rPr>
            </w:rPrChange>
          </w:rPr>
          <w:delText>InChI Builder Objects</w:delText>
        </w:r>
        <w:r w:rsidDel="002D4E43">
          <w:rPr>
            <w:noProof/>
            <w:webHidden/>
          </w:rPr>
          <w:tab/>
          <w:delText>87</w:delText>
        </w:r>
      </w:del>
    </w:p>
    <w:p w14:paraId="52D64D73" w14:textId="6F9C2235" w:rsidR="00DB74AE" w:rsidDel="002D4E43" w:rsidRDefault="00DB74AE">
      <w:pPr>
        <w:pStyle w:val="TOC4"/>
        <w:tabs>
          <w:tab w:val="right" w:leader="dot" w:pos="9062"/>
        </w:tabs>
        <w:rPr>
          <w:del w:id="1012" w:author="Igor P" w:date="2020-01-31T20:34:00Z"/>
          <w:rFonts w:asciiTheme="minorHAnsi" w:eastAsiaTheme="minorEastAsia" w:hAnsiTheme="minorHAnsi" w:cstheme="minorBidi"/>
          <w:noProof/>
          <w:sz w:val="22"/>
          <w:szCs w:val="22"/>
        </w:rPr>
      </w:pPr>
      <w:del w:id="1013" w:author="Igor P" w:date="2020-01-31T20:34:00Z">
        <w:r w:rsidRPr="002D4E43" w:rsidDel="002D4E43">
          <w:rPr>
            <w:rPrChange w:id="1014" w:author="Igor P" w:date="2020-01-31T20:34:00Z">
              <w:rPr>
                <w:rStyle w:val="Hyperlink"/>
                <w:noProof/>
              </w:rPr>
            </w:rPrChange>
          </w:rPr>
          <w:delText>Types and Constants</w:delText>
        </w:r>
        <w:r w:rsidDel="002D4E43">
          <w:rPr>
            <w:noProof/>
            <w:webHidden/>
          </w:rPr>
          <w:tab/>
          <w:delText>88</w:delText>
        </w:r>
      </w:del>
    </w:p>
    <w:p w14:paraId="0266045B" w14:textId="5D89E218" w:rsidR="00DB74AE" w:rsidDel="002D4E43" w:rsidRDefault="00DB74AE">
      <w:pPr>
        <w:pStyle w:val="TOC4"/>
        <w:tabs>
          <w:tab w:val="right" w:leader="dot" w:pos="9062"/>
        </w:tabs>
        <w:rPr>
          <w:del w:id="1015" w:author="Igor P" w:date="2020-01-31T20:34:00Z"/>
          <w:rFonts w:asciiTheme="minorHAnsi" w:eastAsiaTheme="minorEastAsia" w:hAnsiTheme="minorHAnsi" w:cstheme="minorBidi"/>
          <w:noProof/>
          <w:sz w:val="22"/>
          <w:szCs w:val="22"/>
        </w:rPr>
      </w:pPr>
      <w:del w:id="1016" w:author="Igor P" w:date="2020-01-31T20:34:00Z">
        <w:r w:rsidRPr="002D4E43" w:rsidDel="002D4E43">
          <w:rPr>
            <w:rPrChange w:id="1017" w:author="Igor P" w:date="2020-01-31T20:34:00Z">
              <w:rPr>
                <w:rStyle w:val="Hyperlink"/>
                <w:noProof/>
              </w:rPr>
            </w:rPrChange>
          </w:rPr>
          <w:delText>Functions to Generate InChIs</w:delText>
        </w:r>
        <w:r w:rsidDel="002D4E43">
          <w:rPr>
            <w:noProof/>
            <w:webHidden/>
          </w:rPr>
          <w:tab/>
          <w:delText>90</w:delText>
        </w:r>
      </w:del>
    </w:p>
    <w:p w14:paraId="1EC1C6CA" w14:textId="02B5BAC0" w:rsidR="00DB74AE" w:rsidDel="002D4E43" w:rsidRDefault="00DB74AE">
      <w:pPr>
        <w:pStyle w:val="TOC4"/>
        <w:tabs>
          <w:tab w:val="right" w:leader="dot" w:pos="9062"/>
        </w:tabs>
        <w:rPr>
          <w:del w:id="1018" w:author="Igor P" w:date="2020-01-31T20:34:00Z"/>
          <w:rFonts w:asciiTheme="minorHAnsi" w:eastAsiaTheme="minorEastAsia" w:hAnsiTheme="minorHAnsi" w:cstheme="minorBidi"/>
          <w:noProof/>
          <w:sz w:val="22"/>
          <w:szCs w:val="22"/>
        </w:rPr>
      </w:pPr>
      <w:del w:id="1019" w:author="Igor P" w:date="2020-01-31T20:34:00Z">
        <w:r w:rsidRPr="002D4E43" w:rsidDel="002D4E43">
          <w:rPr>
            <w:rPrChange w:id="1020" w:author="Igor P" w:date="2020-01-31T20:34:00Z">
              <w:rPr>
                <w:rStyle w:val="Hyperlink"/>
                <w:noProof/>
              </w:rPr>
            </w:rPrChange>
          </w:rPr>
          <w:delText>IXA_INCHIBUILDER_Create</w:delText>
        </w:r>
        <w:r w:rsidDel="002D4E43">
          <w:rPr>
            <w:noProof/>
            <w:webHidden/>
          </w:rPr>
          <w:tab/>
          <w:delText>90</w:delText>
        </w:r>
      </w:del>
    </w:p>
    <w:p w14:paraId="0AF401EA" w14:textId="1C3E5BDD" w:rsidR="00DB74AE" w:rsidDel="002D4E43" w:rsidRDefault="00DB74AE">
      <w:pPr>
        <w:pStyle w:val="TOC4"/>
        <w:tabs>
          <w:tab w:val="right" w:leader="dot" w:pos="9062"/>
        </w:tabs>
        <w:rPr>
          <w:del w:id="1021" w:author="Igor P" w:date="2020-01-31T20:34:00Z"/>
          <w:rFonts w:asciiTheme="minorHAnsi" w:eastAsiaTheme="minorEastAsia" w:hAnsiTheme="minorHAnsi" w:cstheme="minorBidi"/>
          <w:noProof/>
          <w:sz w:val="22"/>
          <w:szCs w:val="22"/>
        </w:rPr>
      </w:pPr>
      <w:del w:id="1022" w:author="Igor P" w:date="2020-01-31T20:34:00Z">
        <w:r w:rsidRPr="002D4E43" w:rsidDel="002D4E43">
          <w:rPr>
            <w:rPrChange w:id="1023" w:author="Igor P" w:date="2020-01-31T20:34:00Z">
              <w:rPr>
                <w:rStyle w:val="Hyperlink"/>
                <w:noProof/>
              </w:rPr>
            </w:rPrChange>
          </w:rPr>
          <w:delText>IXA_INCHIBUILDER_SetMolecule</w:delText>
        </w:r>
        <w:r w:rsidDel="002D4E43">
          <w:rPr>
            <w:noProof/>
            <w:webHidden/>
          </w:rPr>
          <w:tab/>
          <w:delText>90</w:delText>
        </w:r>
      </w:del>
    </w:p>
    <w:p w14:paraId="4DFA1FE9" w14:textId="319F5A5C" w:rsidR="00DB74AE" w:rsidDel="002D4E43" w:rsidRDefault="00DB74AE">
      <w:pPr>
        <w:pStyle w:val="TOC4"/>
        <w:tabs>
          <w:tab w:val="right" w:leader="dot" w:pos="9062"/>
        </w:tabs>
        <w:rPr>
          <w:del w:id="1024" w:author="Igor P" w:date="2020-01-31T20:34:00Z"/>
          <w:rFonts w:asciiTheme="minorHAnsi" w:eastAsiaTheme="minorEastAsia" w:hAnsiTheme="minorHAnsi" w:cstheme="minorBidi"/>
          <w:noProof/>
          <w:sz w:val="22"/>
          <w:szCs w:val="22"/>
        </w:rPr>
      </w:pPr>
      <w:del w:id="1025" w:author="Igor P" w:date="2020-01-31T20:34:00Z">
        <w:r w:rsidRPr="002D4E43" w:rsidDel="002D4E43">
          <w:rPr>
            <w:rPrChange w:id="1026" w:author="Igor P" w:date="2020-01-31T20:34:00Z">
              <w:rPr>
                <w:rStyle w:val="Hyperlink"/>
                <w:noProof/>
              </w:rPr>
            </w:rPrChange>
          </w:rPr>
          <w:delText>IXA_INCHIBUILDER_GetInChI</w:delText>
        </w:r>
        <w:r w:rsidDel="002D4E43">
          <w:rPr>
            <w:noProof/>
            <w:webHidden/>
          </w:rPr>
          <w:tab/>
          <w:delText>91</w:delText>
        </w:r>
      </w:del>
    </w:p>
    <w:p w14:paraId="0FA70670" w14:textId="0A395393" w:rsidR="00DB74AE" w:rsidDel="002D4E43" w:rsidRDefault="00DB74AE">
      <w:pPr>
        <w:pStyle w:val="TOC4"/>
        <w:tabs>
          <w:tab w:val="right" w:leader="dot" w:pos="9062"/>
        </w:tabs>
        <w:rPr>
          <w:del w:id="1027" w:author="Igor P" w:date="2020-01-31T20:34:00Z"/>
          <w:rFonts w:asciiTheme="minorHAnsi" w:eastAsiaTheme="minorEastAsia" w:hAnsiTheme="minorHAnsi" w:cstheme="minorBidi"/>
          <w:noProof/>
          <w:sz w:val="22"/>
          <w:szCs w:val="22"/>
        </w:rPr>
      </w:pPr>
      <w:del w:id="1028" w:author="Igor P" w:date="2020-01-31T20:34:00Z">
        <w:r w:rsidRPr="002D4E43" w:rsidDel="002D4E43">
          <w:rPr>
            <w:rPrChange w:id="1029" w:author="Igor P" w:date="2020-01-31T20:34:00Z">
              <w:rPr>
                <w:rStyle w:val="Hyperlink"/>
                <w:noProof/>
              </w:rPr>
            </w:rPrChange>
          </w:rPr>
          <w:delText>IXA_INCHIBUILDER_GetAuxInfo</w:delText>
        </w:r>
        <w:r w:rsidDel="002D4E43">
          <w:rPr>
            <w:noProof/>
            <w:webHidden/>
          </w:rPr>
          <w:tab/>
          <w:delText>91</w:delText>
        </w:r>
      </w:del>
    </w:p>
    <w:p w14:paraId="15AEB388" w14:textId="0F549AF6" w:rsidR="00DB74AE" w:rsidDel="002D4E43" w:rsidRDefault="00DB74AE">
      <w:pPr>
        <w:pStyle w:val="TOC4"/>
        <w:tabs>
          <w:tab w:val="right" w:leader="dot" w:pos="9062"/>
        </w:tabs>
        <w:rPr>
          <w:del w:id="1030" w:author="Igor P" w:date="2020-01-31T20:34:00Z"/>
          <w:rFonts w:asciiTheme="minorHAnsi" w:eastAsiaTheme="minorEastAsia" w:hAnsiTheme="minorHAnsi" w:cstheme="minorBidi"/>
          <w:noProof/>
          <w:sz w:val="22"/>
          <w:szCs w:val="22"/>
        </w:rPr>
      </w:pPr>
      <w:del w:id="1031" w:author="Igor P" w:date="2020-01-31T20:34:00Z">
        <w:r w:rsidRPr="002D4E43" w:rsidDel="002D4E43">
          <w:rPr>
            <w:rPrChange w:id="1032" w:author="Igor P" w:date="2020-01-31T20:34:00Z">
              <w:rPr>
                <w:rStyle w:val="Hyperlink"/>
                <w:noProof/>
              </w:rPr>
            </w:rPrChange>
          </w:rPr>
          <w:delText>IXA_INCHIBUILDER_GetLog</w:delText>
        </w:r>
        <w:r w:rsidDel="002D4E43">
          <w:rPr>
            <w:noProof/>
            <w:webHidden/>
          </w:rPr>
          <w:tab/>
          <w:delText>92</w:delText>
        </w:r>
      </w:del>
    </w:p>
    <w:p w14:paraId="6A2A2EC3" w14:textId="3A93801C" w:rsidR="00DB74AE" w:rsidDel="002D4E43" w:rsidRDefault="00DB74AE">
      <w:pPr>
        <w:pStyle w:val="TOC4"/>
        <w:tabs>
          <w:tab w:val="right" w:leader="dot" w:pos="9062"/>
        </w:tabs>
        <w:rPr>
          <w:del w:id="1033" w:author="Igor P" w:date="2020-01-31T20:34:00Z"/>
          <w:rFonts w:asciiTheme="minorHAnsi" w:eastAsiaTheme="minorEastAsia" w:hAnsiTheme="minorHAnsi" w:cstheme="minorBidi"/>
          <w:noProof/>
          <w:sz w:val="22"/>
          <w:szCs w:val="22"/>
        </w:rPr>
      </w:pPr>
      <w:del w:id="1034" w:author="Igor P" w:date="2020-01-31T20:34:00Z">
        <w:r w:rsidRPr="002D4E43" w:rsidDel="002D4E43">
          <w:rPr>
            <w:rPrChange w:id="1035" w:author="Igor P" w:date="2020-01-31T20:34:00Z">
              <w:rPr>
                <w:rStyle w:val="Hyperlink"/>
                <w:noProof/>
              </w:rPr>
            </w:rPrChange>
          </w:rPr>
          <w:delText>IXA_INCHIBUILDER_Destroy</w:delText>
        </w:r>
        <w:r w:rsidDel="002D4E43">
          <w:rPr>
            <w:noProof/>
            <w:webHidden/>
          </w:rPr>
          <w:tab/>
          <w:delText>93</w:delText>
        </w:r>
      </w:del>
    </w:p>
    <w:p w14:paraId="6F50DE2E" w14:textId="33F7B4BB" w:rsidR="00DB74AE" w:rsidDel="002D4E43" w:rsidRDefault="00DB74AE">
      <w:pPr>
        <w:pStyle w:val="TOC4"/>
        <w:tabs>
          <w:tab w:val="right" w:leader="dot" w:pos="9062"/>
        </w:tabs>
        <w:rPr>
          <w:del w:id="1036" w:author="Igor P" w:date="2020-01-31T20:34:00Z"/>
          <w:rFonts w:asciiTheme="minorHAnsi" w:eastAsiaTheme="minorEastAsia" w:hAnsiTheme="minorHAnsi" w:cstheme="minorBidi"/>
          <w:noProof/>
          <w:sz w:val="22"/>
          <w:szCs w:val="22"/>
        </w:rPr>
      </w:pPr>
      <w:del w:id="1037" w:author="Igor P" w:date="2020-01-31T20:34:00Z">
        <w:r w:rsidRPr="002D4E43" w:rsidDel="002D4E43">
          <w:rPr>
            <w:rPrChange w:id="1038" w:author="Igor P" w:date="2020-01-31T20:34:00Z">
              <w:rPr>
                <w:rStyle w:val="Hyperlink"/>
                <w:noProof/>
              </w:rPr>
            </w:rPrChange>
          </w:rPr>
          <w:delText>Functions to Set InChI-Generation Options</w:delText>
        </w:r>
        <w:r w:rsidDel="002D4E43">
          <w:rPr>
            <w:noProof/>
            <w:webHidden/>
          </w:rPr>
          <w:tab/>
          <w:delText>93</w:delText>
        </w:r>
      </w:del>
    </w:p>
    <w:p w14:paraId="0C6887C5" w14:textId="7C5490E4" w:rsidR="00DB74AE" w:rsidDel="002D4E43" w:rsidRDefault="00DB74AE">
      <w:pPr>
        <w:pStyle w:val="TOC4"/>
        <w:tabs>
          <w:tab w:val="right" w:leader="dot" w:pos="9062"/>
        </w:tabs>
        <w:rPr>
          <w:del w:id="1039" w:author="Igor P" w:date="2020-01-31T20:34:00Z"/>
          <w:rFonts w:asciiTheme="minorHAnsi" w:eastAsiaTheme="minorEastAsia" w:hAnsiTheme="minorHAnsi" w:cstheme="minorBidi"/>
          <w:noProof/>
          <w:sz w:val="22"/>
          <w:szCs w:val="22"/>
        </w:rPr>
      </w:pPr>
      <w:del w:id="1040" w:author="Igor P" w:date="2020-01-31T20:34:00Z">
        <w:r w:rsidRPr="002D4E43" w:rsidDel="002D4E43">
          <w:rPr>
            <w:rPrChange w:id="1041" w:author="Igor P" w:date="2020-01-31T20:34:00Z">
              <w:rPr>
                <w:rStyle w:val="Hyperlink"/>
                <w:noProof/>
              </w:rPr>
            </w:rPrChange>
          </w:rPr>
          <w:delText>IXA_INCHIBUILDER_SetOption</w:delText>
        </w:r>
        <w:r w:rsidDel="002D4E43">
          <w:rPr>
            <w:noProof/>
            <w:webHidden/>
          </w:rPr>
          <w:tab/>
          <w:delText>93</w:delText>
        </w:r>
      </w:del>
    </w:p>
    <w:p w14:paraId="212D4A30" w14:textId="65089E72" w:rsidR="00DB74AE" w:rsidDel="002D4E43" w:rsidRDefault="00DB74AE">
      <w:pPr>
        <w:pStyle w:val="TOC4"/>
        <w:tabs>
          <w:tab w:val="right" w:leader="dot" w:pos="9062"/>
        </w:tabs>
        <w:rPr>
          <w:del w:id="1042" w:author="Igor P" w:date="2020-01-31T20:34:00Z"/>
          <w:rFonts w:asciiTheme="minorHAnsi" w:eastAsiaTheme="minorEastAsia" w:hAnsiTheme="minorHAnsi" w:cstheme="minorBidi"/>
          <w:noProof/>
          <w:sz w:val="22"/>
          <w:szCs w:val="22"/>
        </w:rPr>
      </w:pPr>
      <w:del w:id="1043" w:author="Igor P" w:date="2020-01-31T20:34:00Z">
        <w:r w:rsidRPr="002D4E43" w:rsidDel="002D4E43">
          <w:rPr>
            <w:rPrChange w:id="1044" w:author="Igor P" w:date="2020-01-31T20:34:00Z">
              <w:rPr>
                <w:rStyle w:val="Hyperlink"/>
                <w:noProof/>
              </w:rPr>
            </w:rPrChange>
          </w:rPr>
          <w:delText>IXA_INCHIBUILDER_SetOption_Stereo</w:delText>
        </w:r>
        <w:r w:rsidDel="002D4E43">
          <w:rPr>
            <w:noProof/>
            <w:webHidden/>
          </w:rPr>
          <w:tab/>
          <w:delText>94</w:delText>
        </w:r>
      </w:del>
    </w:p>
    <w:p w14:paraId="6183E110" w14:textId="1FD08EC8" w:rsidR="00DB74AE" w:rsidDel="002D4E43" w:rsidRDefault="00DB74AE">
      <w:pPr>
        <w:pStyle w:val="TOC4"/>
        <w:tabs>
          <w:tab w:val="right" w:leader="dot" w:pos="9062"/>
        </w:tabs>
        <w:rPr>
          <w:del w:id="1045" w:author="Igor P" w:date="2020-01-31T20:34:00Z"/>
          <w:rFonts w:asciiTheme="minorHAnsi" w:eastAsiaTheme="minorEastAsia" w:hAnsiTheme="minorHAnsi" w:cstheme="minorBidi"/>
          <w:noProof/>
          <w:sz w:val="22"/>
          <w:szCs w:val="22"/>
        </w:rPr>
      </w:pPr>
      <w:del w:id="1046" w:author="Igor P" w:date="2020-01-31T20:34:00Z">
        <w:r w:rsidRPr="002D4E43" w:rsidDel="002D4E43">
          <w:rPr>
            <w:rPrChange w:id="1047" w:author="Igor P" w:date="2020-01-31T20:34:00Z">
              <w:rPr>
                <w:rStyle w:val="Hyperlink"/>
                <w:noProof/>
              </w:rPr>
            </w:rPrChange>
          </w:rPr>
          <w:delText>IXA_INCHIBUILDER_SetOption_Timeout</w:delText>
        </w:r>
        <w:r w:rsidDel="002D4E43">
          <w:rPr>
            <w:noProof/>
            <w:webHidden/>
          </w:rPr>
          <w:tab/>
          <w:delText>95</w:delText>
        </w:r>
      </w:del>
    </w:p>
    <w:p w14:paraId="1B5E038C" w14:textId="56DC991E" w:rsidR="00DB74AE" w:rsidDel="002D4E43" w:rsidRDefault="00DB74AE">
      <w:pPr>
        <w:pStyle w:val="TOC4"/>
        <w:tabs>
          <w:tab w:val="right" w:leader="dot" w:pos="9062"/>
        </w:tabs>
        <w:rPr>
          <w:del w:id="1048" w:author="Igor P" w:date="2020-01-31T20:34:00Z"/>
          <w:rFonts w:asciiTheme="minorHAnsi" w:eastAsiaTheme="minorEastAsia" w:hAnsiTheme="minorHAnsi" w:cstheme="minorBidi"/>
          <w:noProof/>
          <w:sz w:val="22"/>
          <w:szCs w:val="22"/>
        </w:rPr>
      </w:pPr>
      <w:del w:id="1049" w:author="Igor P" w:date="2020-01-31T20:34:00Z">
        <w:r w:rsidRPr="002D4E43" w:rsidDel="002D4E43">
          <w:rPr>
            <w:rPrChange w:id="1050" w:author="Igor P" w:date="2020-01-31T20:34:00Z">
              <w:rPr>
                <w:rStyle w:val="Hyperlink"/>
                <w:noProof/>
              </w:rPr>
            </w:rPrChange>
          </w:rPr>
          <w:delText>IXA_INCHIBUILDER_SetOption_Timeout_Milliseconds (new in v. 1.06)</w:delText>
        </w:r>
        <w:r w:rsidDel="002D4E43">
          <w:rPr>
            <w:noProof/>
            <w:webHidden/>
          </w:rPr>
          <w:tab/>
          <w:delText>96</w:delText>
        </w:r>
      </w:del>
    </w:p>
    <w:p w14:paraId="00BAD872" w14:textId="66507FBB" w:rsidR="00DB74AE" w:rsidDel="002D4E43" w:rsidRDefault="00DB74AE">
      <w:pPr>
        <w:pStyle w:val="TOC3"/>
        <w:tabs>
          <w:tab w:val="right" w:leader="dot" w:pos="9062"/>
        </w:tabs>
        <w:rPr>
          <w:del w:id="1051" w:author="Igor P" w:date="2020-01-31T20:34:00Z"/>
          <w:rFonts w:asciiTheme="minorHAnsi" w:eastAsiaTheme="minorEastAsia" w:hAnsiTheme="minorHAnsi" w:cstheme="minorBidi"/>
          <w:noProof/>
          <w:sz w:val="22"/>
          <w:szCs w:val="22"/>
        </w:rPr>
      </w:pPr>
      <w:del w:id="1052" w:author="Igor P" w:date="2020-01-31T20:34:00Z">
        <w:r w:rsidRPr="002D4E43" w:rsidDel="002D4E43">
          <w:rPr>
            <w:rPrChange w:id="1053" w:author="Igor P" w:date="2020-01-31T20:34:00Z">
              <w:rPr>
                <w:rStyle w:val="Hyperlink"/>
                <w:noProof/>
              </w:rPr>
            </w:rPrChange>
          </w:rPr>
          <w:delText>InChIKey Builder Objects</w:delText>
        </w:r>
        <w:r w:rsidDel="002D4E43">
          <w:rPr>
            <w:noProof/>
            <w:webHidden/>
          </w:rPr>
          <w:tab/>
          <w:delText>96</w:delText>
        </w:r>
      </w:del>
    </w:p>
    <w:p w14:paraId="1B0E44F0" w14:textId="4EB5A322" w:rsidR="00DB74AE" w:rsidDel="002D4E43" w:rsidRDefault="00DB74AE">
      <w:pPr>
        <w:pStyle w:val="TOC4"/>
        <w:tabs>
          <w:tab w:val="right" w:leader="dot" w:pos="9062"/>
        </w:tabs>
        <w:rPr>
          <w:del w:id="1054" w:author="Igor P" w:date="2020-01-31T20:34:00Z"/>
          <w:rFonts w:asciiTheme="minorHAnsi" w:eastAsiaTheme="minorEastAsia" w:hAnsiTheme="minorHAnsi" w:cstheme="minorBidi"/>
          <w:noProof/>
          <w:sz w:val="22"/>
          <w:szCs w:val="22"/>
        </w:rPr>
      </w:pPr>
      <w:del w:id="1055" w:author="Igor P" w:date="2020-01-31T20:34:00Z">
        <w:r w:rsidRPr="002D4E43" w:rsidDel="002D4E43">
          <w:rPr>
            <w:rPrChange w:id="1056" w:author="Igor P" w:date="2020-01-31T20:34:00Z">
              <w:rPr>
                <w:rStyle w:val="Hyperlink"/>
                <w:noProof/>
              </w:rPr>
            </w:rPrChange>
          </w:rPr>
          <w:delText>IXA_INCHIKEYBUILDER_Create</w:delText>
        </w:r>
        <w:r w:rsidDel="002D4E43">
          <w:rPr>
            <w:noProof/>
            <w:webHidden/>
          </w:rPr>
          <w:tab/>
          <w:delText>97</w:delText>
        </w:r>
      </w:del>
    </w:p>
    <w:p w14:paraId="0D777585" w14:textId="30FE6C28" w:rsidR="00DB74AE" w:rsidDel="002D4E43" w:rsidRDefault="00DB74AE">
      <w:pPr>
        <w:pStyle w:val="TOC4"/>
        <w:tabs>
          <w:tab w:val="right" w:leader="dot" w:pos="9062"/>
        </w:tabs>
        <w:rPr>
          <w:del w:id="1057" w:author="Igor P" w:date="2020-01-31T20:34:00Z"/>
          <w:rFonts w:asciiTheme="minorHAnsi" w:eastAsiaTheme="minorEastAsia" w:hAnsiTheme="minorHAnsi" w:cstheme="minorBidi"/>
          <w:noProof/>
          <w:sz w:val="22"/>
          <w:szCs w:val="22"/>
        </w:rPr>
      </w:pPr>
      <w:del w:id="1058" w:author="Igor P" w:date="2020-01-31T20:34:00Z">
        <w:r w:rsidRPr="002D4E43" w:rsidDel="002D4E43">
          <w:rPr>
            <w:rPrChange w:id="1059" w:author="Igor P" w:date="2020-01-31T20:34:00Z">
              <w:rPr>
                <w:rStyle w:val="Hyperlink"/>
                <w:noProof/>
              </w:rPr>
            </w:rPrChange>
          </w:rPr>
          <w:delText>IXA_INCHIKEYBUILDER_SetInChI</w:delText>
        </w:r>
        <w:r w:rsidDel="002D4E43">
          <w:rPr>
            <w:noProof/>
            <w:webHidden/>
          </w:rPr>
          <w:tab/>
          <w:delText>97</w:delText>
        </w:r>
      </w:del>
    </w:p>
    <w:p w14:paraId="3AE4357D" w14:textId="7C14B0D3" w:rsidR="00DB74AE" w:rsidDel="002D4E43" w:rsidRDefault="00DB74AE">
      <w:pPr>
        <w:pStyle w:val="TOC4"/>
        <w:tabs>
          <w:tab w:val="right" w:leader="dot" w:pos="9062"/>
        </w:tabs>
        <w:rPr>
          <w:del w:id="1060" w:author="Igor P" w:date="2020-01-31T20:34:00Z"/>
          <w:rFonts w:asciiTheme="minorHAnsi" w:eastAsiaTheme="minorEastAsia" w:hAnsiTheme="minorHAnsi" w:cstheme="minorBidi"/>
          <w:noProof/>
          <w:sz w:val="22"/>
          <w:szCs w:val="22"/>
        </w:rPr>
      </w:pPr>
      <w:del w:id="1061" w:author="Igor P" w:date="2020-01-31T20:34:00Z">
        <w:r w:rsidRPr="002D4E43" w:rsidDel="002D4E43">
          <w:rPr>
            <w:rPrChange w:id="1062" w:author="Igor P" w:date="2020-01-31T20:34:00Z">
              <w:rPr>
                <w:rStyle w:val="Hyperlink"/>
                <w:noProof/>
              </w:rPr>
            </w:rPrChange>
          </w:rPr>
          <w:delText>IXA_INCHIKEYBUILDER_GetInChIKey</w:delText>
        </w:r>
        <w:r w:rsidDel="002D4E43">
          <w:rPr>
            <w:noProof/>
            <w:webHidden/>
          </w:rPr>
          <w:tab/>
          <w:delText>98</w:delText>
        </w:r>
      </w:del>
    </w:p>
    <w:p w14:paraId="5FE4C726" w14:textId="038B0489" w:rsidR="00DB74AE" w:rsidDel="002D4E43" w:rsidRDefault="00DB74AE">
      <w:pPr>
        <w:pStyle w:val="TOC4"/>
        <w:tabs>
          <w:tab w:val="right" w:leader="dot" w:pos="9062"/>
        </w:tabs>
        <w:rPr>
          <w:del w:id="1063" w:author="Igor P" w:date="2020-01-31T20:34:00Z"/>
          <w:rFonts w:asciiTheme="minorHAnsi" w:eastAsiaTheme="minorEastAsia" w:hAnsiTheme="minorHAnsi" w:cstheme="minorBidi"/>
          <w:noProof/>
          <w:sz w:val="22"/>
          <w:szCs w:val="22"/>
        </w:rPr>
      </w:pPr>
      <w:del w:id="1064" w:author="Igor P" w:date="2020-01-31T20:34:00Z">
        <w:r w:rsidRPr="002D4E43" w:rsidDel="002D4E43">
          <w:rPr>
            <w:rPrChange w:id="1065" w:author="Igor P" w:date="2020-01-31T20:34:00Z">
              <w:rPr>
                <w:rStyle w:val="Hyperlink"/>
                <w:noProof/>
              </w:rPr>
            </w:rPrChange>
          </w:rPr>
          <w:delText>IXA_INCHIKEYBUILDER_Destroy</w:delText>
        </w:r>
        <w:r w:rsidDel="002D4E43">
          <w:rPr>
            <w:noProof/>
            <w:webHidden/>
          </w:rPr>
          <w:tab/>
          <w:delText>98</w:delText>
        </w:r>
      </w:del>
    </w:p>
    <w:p w14:paraId="0E7AF74B" w14:textId="66B8F0F1" w:rsidR="003A053B" w:rsidRPr="00A36D8F" w:rsidRDefault="00B054DD" w:rsidP="00585FA5">
      <w:pPr>
        <w:pStyle w:val="BodyText"/>
      </w:pPr>
      <w:r>
        <w:fldChar w:fldCharType="end"/>
      </w:r>
    </w:p>
    <w:p w14:paraId="1E6DB2C4" w14:textId="77777777" w:rsidR="008121C1" w:rsidRDefault="008121C1" w:rsidP="008121C1">
      <w:pPr>
        <w:pStyle w:val="Heading2"/>
      </w:pPr>
      <w:bookmarkStart w:id="1066" w:name="_Toc31395418"/>
      <w:r>
        <w:lastRenderedPageBreak/>
        <w:t>Overview</w:t>
      </w:r>
      <w:bookmarkEnd w:id="1066"/>
    </w:p>
    <w:p w14:paraId="1BC4A583" w14:textId="77777777" w:rsidR="00F82886" w:rsidRDefault="00F82886" w:rsidP="00F82886">
      <w:pPr>
        <w:pStyle w:val="BodyText"/>
        <w:rPr>
          <w:rStyle w:val="BodyTextChar"/>
        </w:rPr>
      </w:pPr>
      <w:r>
        <w:rPr>
          <w:rStyle w:val="BodyTextChar"/>
        </w:rPr>
        <w:t>The  current  version  of  InChI Identifier  is  1;  the  current  status of  the  InChI  software  is  1.05  (Winter 2017) release. Previously released versions 1.01 (2006), 1.02-beta (2007), 1.02-standard (2009), 1.03  (June 2010) and 1.04 (September 2011) as well as all earlier versions, are now considered obsolete.</w:t>
      </w:r>
    </w:p>
    <w:p w14:paraId="6B99D7D9" w14:textId="77777777" w:rsidR="00E52574" w:rsidRDefault="00E52574" w:rsidP="00E525BE">
      <w:pPr>
        <w:pStyle w:val="BodyText"/>
        <w:rPr>
          <w:rStyle w:val="BodyTextChar"/>
        </w:rPr>
      </w:pPr>
      <w:r>
        <w:rPr>
          <w:rStyle w:val="BodyTextChar"/>
        </w:rPr>
        <w:t>InChI Software v. 1.05 includes several significant additions to previous versions.</w:t>
      </w:r>
    </w:p>
    <w:p w14:paraId="07FA915A" w14:textId="10519681" w:rsidR="00E52574" w:rsidRDefault="00E52574" w:rsidP="00E525BE">
      <w:pPr>
        <w:pStyle w:val="BodyText"/>
        <w:rPr>
          <w:rStyle w:val="BodyTextChar"/>
        </w:rPr>
      </w:pPr>
      <w:r>
        <w:rPr>
          <w:rStyle w:val="BodyTextChar"/>
        </w:rPr>
        <w:t xml:space="preserve">Large molecules (up to 32767 atoms) are now supported, in an experimental mode. Note that </w:t>
      </w:r>
      <w:r w:rsidR="00D10F92">
        <w:t xml:space="preserve">InChIs </w:t>
      </w:r>
      <w:r>
        <w:t>produced have a prefix ‘InChI=1B’ indicating beta status of these identifiers. Analogously, flag character ‘B’ is used in InChIKey instead of ‘S’ (Standard) or ‘N’ (Non-standard).</w:t>
      </w:r>
    </w:p>
    <w:p w14:paraId="32A6E45E" w14:textId="25078225" w:rsidR="00E52574" w:rsidRDefault="00E52574" w:rsidP="00E525BE">
      <w:pPr>
        <w:pStyle w:val="BodyText"/>
        <w:rPr>
          <w:rStyle w:val="BodyTextChar"/>
        </w:rPr>
      </w:pPr>
      <w:r>
        <w:rPr>
          <w:rStyle w:val="BodyTextChar"/>
        </w:rPr>
        <w:t xml:space="preserve">Also added is an experimental support of simple regular single-strand polymers (more details are given elsewhere; see also v. 1.05 ReleaseNotes). Note that InChI/InChIKey for polymers also </w:t>
      </w:r>
      <w:r w:rsidR="006040A0">
        <w:rPr>
          <w:rStyle w:val="BodyTextChar"/>
        </w:rPr>
        <w:t xml:space="preserve">carry </w:t>
      </w:r>
      <w:r>
        <w:rPr>
          <w:rStyle w:val="BodyTextChar"/>
        </w:rPr>
        <w:t xml:space="preserve">a ‘B’ mark </w:t>
      </w:r>
      <w:r w:rsidR="00D10F92">
        <w:rPr>
          <w:rStyle w:val="BodyTextChar"/>
        </w:rPr>
        <w:t>denoting</w:t>
      </w:r>
      <w:r w:rsidR="006040A0">
        <w:rPr>
          <w:rStyle w:val="BodyTextChar"/>
        </w:rPr>
        <w:t xml:space="preserve"> </w:t>
      </w:r>
      <w:r>
        <w:rPr>
          <w:rStyle w:val="BodyTextChar"/>
        </w:rPr>
        <w:t>their beta status.</w:t>
      </w:r>
    </w:p>
    <w:p w14:paraId="4793A63E" w14:textId="77777777" w:rsidR="00E52574" w:rsidRDefault="00E52574" w:rsidP="008121C1">
      <w:pPr>
        <w:spacing w:before="240"/>
        <w:rPr>
          <w:rStyle w:val="BodyTextChar"/>
        </w:rPr>
      </w:pPr>
      <w:r>
        <w:rPr>
          <w:rStyle w:val="BodyTextChar"/>
        </w:rPr>
        <w:t>Large molecules are supported by already known API calls provided that a new option ‘LargeMolecules’ is supplied by</w:t>
      </w:r>
      <w:r w:rsidR="00D10F92">
        <w:rPr>
          <w:rStyle w:val="BodyTextChar"/>
        </w:rPr>
        <w:t xml:space="preserve"> the</w:t>
      </w:r>
      <w:r>
        <w:rPr>
          <w:rStyle w:val="BodyTextChar"/>
        </w:rPr>
        <w:t xml:space="preserve"> caller.</w:t>
      </w:r>
    </w:p>
    <w:p w14:paraId="065D65EE" w14:textId="2C189085" w:rsidR="00E52574" w:rsidRDefault="00E52574" w:rsidP="008121C1">
      <w:pPr>
        <w:spacing w:before="240"/>
        <w:rPr>
          <w:rStyle w:val="BodyTextChar"/>
        </w:rPr>
      </w:pPr>
      <w:r>
        <w:rPr>
          <w:rStyle w:val="BodyTextChar"/>
        </w:rPr>
        <w:t xml:space="preserve">Generation of InChI for polymers does require use of </w:t>
      </w:r>
      <w:r w:rsidR="00D10F92">
        <w:rPr>
          <w:rStyle w:val="BodyTextChar"/>
        </w:rPr>
        <w:t xml:space="preserve">the </w:t>
      </w:r>
      <w:r>
        <w:rPr>
          <w:rStyle w:val="BodyTextChar"/>
        </w:rPr>
        <w:t xml:space="preserve">new </w:t>
      </w:r>
      <w:r w:rsidRPr="00D97A2F">
        <w:rPr>
          <w:rStyle w:val="CCodeChar"/>
        </w:rPr>
        <w:t>Ex</w:t>
      </w:r>
      <w:r>
        <w:rPr>
          <w:rStyle w:val="BodyTextChar"/>
        </w:rPr>
        <w:t xml:space="preserve"> (extended functionality) API functions </w:t>
      </w:r>
      <w:r w:rsidRPr="00D97A2F">
        <w:rPr>
          <w:rStyle w:val="CCodeChar"/>
        </w:rPr>
        <w:t>GetINCHIEx()</w:t>
      </w:r>
      <w:r>
        <w:rPr>
          <w:rStyle w:val="BodyTextChar"/>
        </w:rPr>
        <w:t xml:space="preserve"> and others, see below.</w:t>
      </w:r>
    </w:p>
    <w:p w14:paraId="481C00ED" w14:textId="456D184E" w:rsidR="00AF280E" w:rsidRDefault="00AF280E">
      <w:pPr>
        <w:spacing w:before="240"/>
      </w:pPr>
      <w:r>
        <w:rPr>
          <w:rStyle w:val="BodyTextChar"/>
        </w:rPr>
        <w:t xml:space="preserve">Also </w:t>
      </w:r>
      <w:r w:rsidRPr="00AF280E">
        <w:rPr>
          <w:rStyle w:val="BodyTextChar"/>
        </w:rPr>
        <w:t xml:space="preserve">added </w:t>
      </w:r>
      <w:r>
        <w:rPr>
          <w:rStyle w:val="BodyTextChar"/>
        </w:rPr>
        <w:t xml:space="preserve">is </w:t>
      </w:r>
      <w:r w:rsidRPr="00AF280E">
        <w:rPr>
          <w:rStyle w:val="BodyTextChar"/>
        </w:rPr>
        <w:t>native</w:t>
      </w:r>
      <w:r>
        <w:rPr>
          <w:rStyle w:val="BodyTextChar"/>
        </w:rPr>
        <w:t xml:space="preserve"> API support for direct Molfile to </w:t>
      </w:r>
      <w:r w:rsidRPr="00AF280E">
        <w:rPr>
          <w:rStyle w:val="BodyTextChar"/>
        </w:rPr>
        <w:t>InChI conversion</w:t>
      </w:r>
      <w:r>
        <w:rPr>
          <w:rStyle w:val="BodyTextChar"/>
        </w:rPr>
        <w:t xml:space="preserve"> through a new function </w:t>
      </w:r>
      <w:r w:rsidRPr="00BF644C">
        <w:rPr>
          <w:rStyle w:val="CCodeChar"/>
        </w:rPr>
        <w:t>MakeINCHIFromMolfileText()</w:t>
      </w:r>
      <w:r w:rsidRPr="00D97A2F">
        <w:t>. Th</w:t>
      </w:r>
      <w:r>
        <w:t xml:space="preserve">is function uses the same Molfile parser as </w:t>
      </w:r>
      <w:r w:rsidRPr="00D97A2F">
        <w:rPr>
          <w:rStyle w:val="CCodeChar"/>
        </w:rPr>
        <w:t>inchi-1</w:t>
      </w:r>
      <w:r>
        <w:t xml:space="preserve"> executable thus ensuring </w:t>
      </w:r>
      <w:r w:rsidRPr="00AF280E">
        <w:t xml:space="preserve">that any correct caller of </w:t>
      </w:r>
      <w:r w:rsidR="00D10F92">
        <w:t xml:space="preserve">the </w:t>
      </w:r>
      <w:r w:rsidRPr="00AF280E">
        <w:t xml:space="preserve">InChI Library procedure will </w:t>
      </w:r>
      <w:r>
        <w:t xml:space="preserve">produce </w:t>
      </w:r>
      <w:r w:rsidRPr="00AF280E">
        <w:t xml:space="preserve">the same result as </w:t>
      </w:r>
      <w:r w:rsidRPr="00D97A2F">
        <w:rPr>
          <w:rStyle w:val="CCodeChar"/>
        </w:rPr>
        <w:t>inchi-1</w:t>
      </w:r>
      <w:r>
        <w:t>.</w:t>
      </w:r>
    </w:p>
    <w:p w14:paraId="755C570A" w14:textId="054A47F3" w:rsidR="00F77DA8" w:rsidRDefault="00C81AAA">
      <w:pPr>
        <w:spacing w:before="240"/>
      </w:pPr>
      <w:r>
        <w:t>A</w:t>
      </w:r>
      <w:r w:rsidR="00AF280E">
        <w:t xml:space="preserve"> whol</w:t>
      </w:r>
      <w:r w:rsidR="00D10F92">
        <w:t>e</w:t>
      </w:r>
      <w:r w:rsidR="00AF280E">
        <w:t xml:space="preserve"> new set of </w:t>
      </w:r>
      <w:r w:rsidR="00F77DA8">
        <w:t xml:space="preserve">API calls, </w:t>
      </w:r>
      <w:r w:rsidR="00AF280E">
        <w:t>IXA functions</w:t>
      </w:r>
      <w:r w:rsidR="00F77DA8">
        <w:t>,</w:t>
      </w:r>
      <w:r w:rsidR="00AF280E">
        <w:t xml:space="preserve"> is included</w:t>
      </w:r>
      <w:r w:rsidR="00F77DA8">
        <w:t xml:space="preserve">. </w:t>
      </w:r>
      <w:r w:rsidR="00F77DA8" w:rsidRPr="00F77DA8">
        <w:t xml:space="preserve">IXA stands for </w:t>
      </w:r>
      <w:r w:rsidR="00F77DA8" w:rsidRPr="00BF644C">
        <w:rPr>
          <w:i/>
        </w:rPr>
        <w:t>Extended InChI API</w:t>
      </w:r>
      <w:r w:rsidR="00F77DA8">
        <w:t xml:space="preserve">. In particular, it contains </w:t>
      </w:r>
      <w:r w:rsidR="00F77DA8" w:rsidRPr="00F77DA8">
        <w:t>new API procedures including low-level functions to deal with atoms, bonds, etc.</w:t>
      </w:r>
      <w:r w:rsidR="00600634">
        <w:t>, see dedicated section below in this document.</w:t>
      </w:r>
    </w:p>
    <w:p w14:paraId="72841DC1" w14:textId="3BBE94CA" w:rsidR="00C81AAA" w:rsidRDefault="00C81AAA">
      <w:pPr>
        <w:spacing w:before="240"/>
      </w:pPr>
      <w:r>
        <w:lastRenderedPageBreak/>
        <w:t>Final</w:t>
      </w:r>
      <w:r w:rsidR="00D10F92">
        <w:t>ly, the</w:t>
      </w:r>
      <w:r>
        <w:t xml:space="preserve"> InChI Library is now significantly modified </w:t>
      </w:r>
      <w:r w:rsidR="00D10F92">
        <w:t xml:space="preserve">internally </w:t>
      </w:r>
      <w:r>
        <w:t>to support safe multi-threading execution, both under Windows and Linux.</w:t>
      </w:r>
    </w:p>
    <w:p w14:paraId="51767085" w14:textId="29973D4D" w:rsidR="00043E62" w:rsidRPr="00A36D8F" w:rsidRDefault="00043E62" w:rsidP="008121C1">
      <w:pPr>
        <w:spacing w:before="240"/>
      </w:pPr>
      <w:r w:rsidRPr="00A36D8F">
        <w:t xml:space="preserve">By default, </w:t>
      </w:r>
      <w:r w:rsidR="003D3C3F">
        <w:t>InChI Software</w:t>
      </w:r>
      <w:r w:rsidR="006A4651">
        <w:t xml:space="preserve"> v. 1.</w:t>
      </w:r>
      <w:r w:rsidR="00EA4EC2">
        <w:t>0</w:t>
      </w:r>
      <w:r w:rsidR="00482305">
        <w:t>6</w:t>
      </w:r>
      <w:r w:rsidR="00EA4EC2">
        <w:t xml:space="preserve"> </w:t>
      </w:r>
      <w:r w:rsidRPr="00A36D8F">
        <w:t xml:space="preserve">generates standard InChI. In particular, </w:t>
      </w:r>
      <w:r w:rsidR="00D10F92">
        <w:t xml:space="preserve">the </w:t>
      </w:r>
      <w:r w:rsidRPr="00A36D8F">
        <w:t xml:space="preserve">standard identifier is generated when the software is used without any </w:t>
      </w:r>
      <w:r w:rsidR="00D10F92">
        <w:t>specified</w:t>
      </w:r>
      <w:r w:rsidR="00D10F92" w:rsidRPr="00A36D8F">
        <w:t xml:space="preserve"> </w:t>
      </w:r>
      <w:r w:rsidRPr="00A36D8F">
        <w:t xml:space="preserve">options. If some options are specified, and at least one of them qualifies as related to non-standard InChI, the </w:t>
      </w:r>
      <w:r w:rsidR="00B5299F">
        <w:t xml:space="preserve">software </w:t>
      </w:r>
      <w:r w:rsidRPr="00A36D8F">
        <w:t>produces non-st</w:t>
      </w:r>
      <w:r w:rsidR="00BE6EB9">
        <w:t>andar</w:t>
      </w:r>
      <w:r w:rsidRPr="00A36D8F">
        <w:t>d</w:t>
      </w:r>
      <w:r w:rsidR="00BE6EB9">
        <w:t xml:space="preserve"> </w:t>
      </w:r>
      <w:r w:rsidRPr="00A36D8F">
        <w:t>InChI/InChIKey.</w:t>
      </w:r>
      <w:r w:rsidR="005E0FED">
        <w:t xml:space="preserve"> </w:t>
      </w:r>
      <w:r w:rsidRPr="00A36D8F">
        <w:t xml:space="preserve">However, for compatibility with the previous v. </w:t>
      </w:r>
      <w:r w:rsidR="00080120">
        <w:t>1.02-standard</w:t>
      </w:r>
      <w:r w:rsidRPr="00A36D8F">
        <w:t xml:space="preserve"> </w:t>
      </w:r>
      <w:r w:rsidR="00BE6EB9">
        <w:t xml:space="preserve">(2009) </w:t>
      </w:r>
      <w:r w:rsidRPr="00A36D8F">
        <w:t xml:space="preserve">release, API calls which deal only with </w:t>
      </w:r>
      <w:r w:rsidR="00BE6EB9" w:rsidRPr="00A36D8F">
        <w:t>standard InChI</w:t>
      </w:r>
      <w:r w:rsidRPr="00A36D8F">
        <w:t xml:space="preserve"> – for example, </w:t>
      </w:r>
      <w:r w:rsidRPr="00D97A2F">
        <w:rPr>
          <w:rStyle w:val="CCodeChar"/>
        </w:rPr>
        <w:t>GetStdINCHI()</w:t>
      </w:r>
      <w:r w:rsidRPr="00A36D8F">
        <w:t xml:space="preserve"> - are retained (technically, they provide </w:t>
      </w:r>
      <w:r w:rsidR="00D10F92">
        <w:t xml:space="preserve">a </w:t>
      </w:r>
      <w:r w:rsidRPr="00A36D8F">
        <w:t xml:space="preserve">pre-customized interface to general-purpose API functions). </w:t>
      </w:r>
    </w:p>
    <w:p w14:paraId="47C77E73" w14:textId="651537D9" w:rsidR="00043E62" w:rsidRPr="00A36D8F" w:rsidRDefault="00043E62" w:rsidP="0013758D">
      <w:pPr>
        <w:spacing w:before="240"/>
      </w:pPr>
      <w:r w:rsidRPr="00A36D8F">
        <w:t xml:space="preserve">Below is a brief description of InChI/InChIKey API functions (for </w:t>
      </w:r>
      <w:r w:rsidR="00FB1F5E" w:rsidRPr="00A36D8F">
        <w:t xml:space="preserve">more details on </w:t>
      </w:r>
      <w:r w:rsidRPr="00A36D8F">
        <w:t xml:space="preserve">the related data structures/parameters see </w:t>
      </w:r>
      <w:r w:rsidR="00E548D5" w:rsidRPr="00A36D8F">
        <w:rPr>
          <w:rStyle w:val="CCodeChar"/>
        </w:rPr>
        <w:t>inchi_api.h</w:t>
      </w:r>
      <w:r w:rsidRPr="00A36D8F">
        <w:t xml:space="preserve"> header file in the </w:t>
      </w:r>
      <w:r w:rsidR="003D3C3F">
        <w:t>InChI Software</w:t>
      </w:r>
      <w:r w:rsidRPr="00A36D8F">
        <w:t xml:space="preserve"> source code).</w:t>
      </w:r>
    </w:p>
    <w:p w14:paraId="4B4ADD57" w14:textId="77777777" w:rsidR="0094654A" w:rsidRPr="00A36D8F" w:rsidRDefault="00F05AC1" w:rsidP="00443115">
      <w:pPr>
        <w:pStyle w:val="Heading2"/>
      </w:pPr>
      <w:bookmarkStart w:id="1067" w:name="_Toc31395419"/>
      <w:bookmarkStart w:id="1068" w:name="_Toc174769226"/>
      <w:bookmarkStart w:id="1069" w:name="_Toc175737993"/>
      <w:bookmarkStart w:id="1070" w:name="_Toc188864455"/>
      <w:r>
        <w:t>C</w:t>
      </w:r>
      <w:r w:rsidR="00855160" w:rsidRPr="00A36D8F">
        <w:t xml:space="preserve">lassic </w:t>
      </w:r>
      <w:r w:rsidRPr="00A36D8F">
        <w:t xml:space="preserve">InChI </w:t>
      </w:r>
      <w:r w:rsidR="0094654A" w:rsidRPr="00A36D8F">
        <w:t>API</w:t>
      </w:r>
      <w:bookmarkEnd w:id="1067"/>
      <w:r w:rsidR="0094654A" w:rsidRPr="00A36D8F">
        <w:t xml:space="preserve"> </w:t>
      </w:r>
    </w:p>
    <w:p w14:paraId="121A2B19" w14:textId="12AA8154" w:rsidR="0094654A" w:rsidRDefault="0094654A" w:rsidP="0013758D">
      <w:pPr>
        <w:spacing w:before="240"/>
      </w:pPr>
      <w:r w:rsidRPr="00A36D8F">
        <w:t xml:space="preserve">The functions </w:t>
      </w:r>
      <w:r w:rsidR="00855160">
        <w:t xml:space="preserve">of </w:t>
      </w:r>
      <w:r w:rsidRPr="00A36D8F">
        <w:t xml:space="preserve">classic </w:t>
      </w:r>
      <w:r w:rsidR="003D3C3F">
        <w:t xml:space="preserve">InChI </w:t>
      </w:r>
      <w:r w:rsidR="00855160" w:rsidRPr="00A36D8F">
        <w:t xml:space="preserve">API </w:t>
      </w:r>
      <w:r w:rsidRPr="00A36D8F">
        <w:t xml:space="preserve">are </w:t>
      </w:r>
      <w:r w:rsidR="00855160">
        <w:t xml:space="preserve">considered below. </w:t>
      </w:r>
      <w:r w:rsidR="007A6556">
        <w:t>They are mainly the same as in the previous Sof</w:t>
      </w:r>
      <w:r w:rsidR="00D10F92">
        <w:t>t</w:t>
      </w:r>
      <w:r w:rsidR="007A6556">
        <w:t xml:space="preserve">ware version </w:t>
      </w:r>
      <w:r w:rsidRPr="00A36D8F">
        <w:t>(see, however, the notes below</w:t>
      </w:r>
      <w:r w:rsidR="00855160">
        <w:t xml:space="preserve"> on new</w:t>
      </w:r>
      <w:r w:rsidR="003E3104">
        <w:t xml:space="preserve">ly introduced </w:t>
      </w:r>
      <w:r w:rsidR="00855160">
        <w:t>“</w:t>
      </w:r>
      <w:r w:rsidR="00855160" w:rsidRPr="00D97A2F">
        <w:rPr>
          <w:rStyle w:val="CCodeChar"/>
        </w:rPr>
        <w:t>Ex</w:t>
      </w:r>
      <w:r w:rsidR="00855160">
        <w:t xml:space="preserve">” </w:t>
      </w:r>
      <w:r w:rsidR="003E3104">
        <w:t xml:space="preserve">(extended functionality) versions </w:t>
      </w:r>
      <w:r w:rsidR="00855160">
        <w:t xml:space="preserve">and </w:t>
      </w:r>
      <w:r w:rsidR="00855160" w:rsidRPr="00D97A2F">
        <w:rPr>
          <w:rStyle w:val="CCodeChar"/>
        </w:rPr>
        <w:t>MakeINCHIFromMolfileText()</w:t>
      </w:r>
      <w:r w:rsidR="00855160">
        <w:t xml:space="preserve"> </w:t>
      </w:r>
      <w:r w:rsidR="003E3104">
        <w:t>procedure</w:t>
      </w:r>
      <w:r w:rsidRPr="00A36D8F">
        <w:t>).</w:t>
      </w:r>
    </w:p>
    <w:p w14:paraId="10F4256B" w14:textId="77777777" w:rsidR="007A6556" w:rsidRDefault="007A6556" w:rsidP="00D97A2F">
      <w:pPr>
        <w:pStyle w:val="Heading3"/>
      </w:pPr>
      <w:bookmarkStart w:id="1071" w:name="_Toc31395420"/>
      <w:r>
        <w:t>Generation of InChI from structure</w:t>
      </w:r>
      <w:bookmarkEnd w:id="1071"/>
    </w:p>
    <w:p w14:paraId="014C2A5B" w14:textId="77777777" w:rsidR="00F05AC1" w:rsidRPr="00A36D8F" w:rsidRDefault="00F05AC1">
      <w:pPr>
        <w:pStyle w:val="Heading4"/>
      </w:pPr>
      <w:bookmarkStart w:id="1072" w:name="_Toc31395421"/>
      <w:r w:rsidRPr="00A36D8F">
        <w:t>GetINCHI</w:t>
      </w:r>
      <w:bookmarkEnd w:id="1072"/>
    </w:p>
    <w:p w14:paraId="6201862D" w14:textId="7E08F866" w:rsidR="00F05AC1" w:rsidRPr="00A36D8F" w:rsidRDefault="00F05AC1" w:rsidP="00F05AC1">
      <w:pPr>
        <w:pStyle w:val="CCode"/>
      </w:pPr>
      <w:r w:rsidRPr="00A36D8F">
        <w:t xml:space="preserve">int INCHI_DECL </w:t>
      </w:r>
      <w:r w:rsidRPr="009C0405">
        <w:t>GetINCHI</w:t>
      </w:r>
      <w:r w:rsidRPr="00A36D8F">
        <w:t>(inchi_Input *inp, inchi_Output *out</w:t>
      </w:r>
      <w:r w:rsidR="00DB6E01">
        <w:t>)</w:t>
      </w:r>
    </w:p>
    <w:p w14:paraId="6F855120" w14:textId="77777777" w:rsidR="00F05AC1" w:rsidRPr="00A36D8F" w:rsidRDefault="00F05AC1" w:rsidP="00F05AC1">
      <w:pPr>
        <w:pStyle w:val="Heading5"/>
      </w:pPr>
      <w:r w:rsidRPr="00A36D8F">
        <w:t>Description</w:t>
      </w:r>
    </w:p>
    <w:p w14:paraId="688629B1" w14:textId="77777777" w:rsidR="00F05AC1" w:rsidRPr="00A36D8F" w:rsidRDefault="00F05AC1">
      <w:r w:rsidRPr="00A36D8F">
        <w:rPr>
          <w:rStyle w:val="CCodeChar"/>
        </w:rPr>
        <w:t>GetINCHI()</w:t>
      </w:r>
      <w:r w:rsidRPr="00A36D8F">
        <w:t xml:space="preserve"> is the prim</w:t>
      </w:r>
      <w:r w:rsidR="008640FD">
        <w:t xml:space="preserve">ary function producing InChI. </w:t>
      </w:r>
      <w:r w:rsidR="00732F2B">
        <w:t>It uses input data in</w:t>
      </w:r>
      <w:r w:rsidR="008640FD">
        <w:t xml:space="preserve"> its own </w:t>
      </w:r>
      <w:r w:rsidR="008640FD" w:rsidRPr="00D97A2F">
        <w:rPr>
          <w:rStyle w:val="CCodeChar"/>
        </w:rPr>
        <w:t>inchi_Input</w:t>
      </w:r>
      <w:r w:rsidR="008640FD">
        <w:t xml:space="preserve"> </w:t>
      </w:r>
      <w:r w:rsidR="00732F2B">
        <w:t>format</w:t>
      </w:r>
      <w:r w:rsidR="008640FD">
        <w:t>.</w:t>
      </w:r>
      <w:r w:rsidR="0029097B">
        <w:t xml:space="preserve"> </w:t>
      </w:r>
    </w:p>
    <w:p w14:paraId="7DFA48E2" w14:textId="323038E7" w:rsidR="00F05AC1" w:rsidRPr="00A36D8F" w:rsidRDefault="00F05AC1">
      <w:r w:rsidRPr="00A36D8F">
        <w:rPr>
          <w:rStyle w:val="CCodeChar"/>
        </w:rPr>
        <w:lastRenderedPageBreak/>
        <w:t>GetINCHI</w:t>
      </w:r>
      <w:r w:rsidRPr="00A36D8F">
        <w:t xml:space="preserve"> produces standard InChI if no InChI creation/stereo modification options are specified. If at least one of</w:t>
      </w:r>
      <w:r>
        <w:t xml:space="preserve"> the</w:t>
      </w:r>
      <w:r w:rsidRPr="00A36D8F">
        <w:t xml:space="preserve"> options </w:t>
      </w:r>
      <w:r w:rsidRPr="00A36D8F">
        <w:rPr>
          <w:rStyle w:val="CCodeChar"/>
        </w:rPr>
        <w:t xml:space="preserve">SUU </w:t>
      </w:r>
      <w:r>
        <w:rPr>
          <w:rStyle w:val="CCodeChar"/>
        </w:rPr>
        <w:t>|</w:t>
      </w:r>
      <w:r w:rsidRPr="00A36D8F">
        <w:rPr>
          <w:rStyle w:val="CCodeChar"/>
        </w:rPr>
        <w:t xml:space="preserve"> SLUUD </w:t>
      </w:r>
      <w:r>
        <w:rPr>
          <w:rStyle w:val="CCodeChar"/>
        </w:rPr>
        <w:t>|</w:t>
      </w:r>
      <w:r w:rsidRPr="00A36D8F">
        <w:rPr>
          <w:rStyle w:val="CCodeChar"/>
        </w:rPr>
        <w:t xml:space="preserve"> RecMet </w:t>
      </w:r>
      <w:r>
        <w:rPr>
          <w:rStyle w:val="CCodeChar"/>
        </w:rPr>
        <w:t>|</w:t>
      </w:r>
      <w:r w:rsidRPr="00A36D8F">
        <w:rPr>
          <w:rStyle w:val="CCodeChar"/>
        </w:rPr>
        <w:t xml:space="preserve"> FixedH </w:t>
      </w:r>
      <w:r>
        <w:rPr>
          <w:rStyle w:val="CCodeChar"/>
        </w:rPr>
        <w:t>|</w:t>
      </w:r>
      <w:r w:rsidRPr="00A36D8F">
        <w:rPr>
          <w:rStyle w:val="CCodeChar"/>
        </w:rPr>
        <w:t xml:space="preserve"> Ket </w:t>
      </w:r>
      <w:r>
        <w:rPr>
          <w:rStyle w:val="CCodeChar"/>
        </w:rPr>
        <w:t>|</w:t>
      </w:r>
      <w:r w:rsidRPr="00A36D8F">
        <w:rPr>
          <w:rStyle w:val="CCodeChar"/>
        </w:rPr>
        <w:t xml:space="preserve"> 15T </w:t>
      </w:r>
      <w:r>
        <w:rPr>
          <w:rStyle w:val="CCodeChar"/>
        </w:rPr>
        <w:t>|</w:t>
      </w:r>
      <w:r w:rsidRPr="00A36D8F">
        <w:rPr>
          <w:rStyle w:val="CCodeChar"/>
        </w:rPr>
        <w:t xml:space="preserve"> SRel </w:t>
      </w:r>
      <w:r>
        <w:rPr>
          <w:rStyle w:val="CCodeChar"/>
        </w:rPr>
        <w:t>|</w:t>
      </w:r>
      <w:r w:rsidRPr="00A36D8F">
        <w:rPr>
          <w:rStyle w:val="CCodeChar"/>
        </w:rPr>
        <w:t xml:space="preserve"> SRac </w:t>
      </w:r>
      <w:r>
        <w:rPr>
          <w:rStyle w:val="CCodeChar"/>
        </w:rPr>
        <w:t>|</w:t>
      </w:r>
      <w:r w:rsidRPr="00A36D8F">
        <w:rPr>
          <w:rStyle w:val="CCodeChar"/>
        </w:rPr>
        <w:t xml:space="preserve"> SUCF</w:t>
      </w:r>
      <w:r w:rsidRPr="00A36D8F">
        <w:t xml:space="preserve"> is specified, </w:t>
      </w:r>
      <w:r w:rsidR="00D10F92">
        <w:t xml:space="preserve">the </w:t>
      </w:r>
      <w:r w:rsidRPr="00A36D8F">
        <w:t xml:space="preserve">generated InChI will be non-standard. </w:t>
      </w:r>
    </w:p>
    <w:p w14:paraId="05CB014A" w14:textId="77777777" w:rsidR="00F05AC1" w:rsidRPr="00A36D8F" w:rsidRDefault="00F05AC1" w:rsidP="00F05AC1">
      <w:pPr>
        <w:pStyle w:val="Heading5"/>
      </w:pPr>
      <w:r w:rsidRPr="00A36D8F">
        <w:t>Input</w:t>
      </w:r>
    </w:p>
    <w:p w14:paraId="57FD18AC" w14:textId="77777777" w:rsidR="00F05AC1" w:rsidRPr="00A36D8F" w:rsidRDefault="00F05AC1" w:rsidP="00F05AC1">
      <w:r w:rsidRPr="00A36D8F">
        <w:t xml:space="preserve">Data structure </w:t>
      </w:r>
      <w:r w:rsidRPr="00A36D8F">
        <w:rPr>
          <w:rStyle w:val="CCodeChar"/>
        </w:rPr>
        <w:t>inchi_Input</w:t>
      </w:r>
      <w:r w:rsidRPr="00A36D8F">
        <w:t xml:space="preserve"> </w:t>
      </w:r>
      <w:r w:rsidR="003C7BB0" w:rsidRPr="00A36D8F">
        <w:t>is created by the user</w:t>
      </w:r>
      <w:r w:rsidR="003C7BB0">
        <w:t xml:space="preserve">, typically either by reading and parsing Molfile or by conversion from some existing internal molecular representation. </w:t>
      </w:r>
      <w:r w:rsidR="0029097B">
        <w:t>Data l</w:t>
      </w:r>
      <w:r w:rsidRPr="00A36D8F">
        <w:t>ayout is described in</w:t>
      </w:r>
      <w:r w:rsidR="00D10F92">
        <w:t xml:space="preserve"> the</w:t>
      </w:r>
      <w:r w:rsidRPr="00A36D8F">
        <w:t xml:space="preserve"> </w:t>
      </w:r>
      <w:r w:rsidRPr="00A36D8F">
        <w:rPr>
          <w:rStyle w:val="CCodeChar"/>
        </w:rPr>
        <w:t>inchi_api.h</w:t>
      </w:r>
      <w:r w:rsidRPr="00A36D8F">
        <w:t xml:space="preserve"> header file in the </w:t>
      </w:r>
      <w:r>
        <w:t>InChI Software</w:t>
      </w:r>
      <w:r w:rsidRPr="00A36D8F">
        <w:t xml:space="preserve"> source code.</w:t>
      </w:r>
    </w:p>
    <w:p w14:paraId="23A85F72" w14:textId="77777777" w:rsidR="00F05AC1" w:rsidRPr="00A36D8F" w:rsidRDefault="00F05AC1" w:rsidP="00F05AC1">
      <w:pPr>
        <w:pStyle w:val="CCode"/>
        <w:rPr>
          <w:rFonts w:ascii="Times New Roman" w:hAnsi="Times New Roman"/>
        </w:rPr>
      </w:pPr>
      <w:r w:rsidRPr="00A36D8F">
        <w:rPr>
          <w:rFonts w:ascii="Times New Roman" w:hAnsi="Times New Roman"/>
        </w:rPr>
        <w:t>Options supplied to</w:t>
      </w:r>
      <w:r w:rsidRPr="00A36D8F">
        <w:t xml:space="preserve"> GetINCHI </w:t>
      </w:r>
      <w:r w:rsidRPr="00A36D8F">
        <w:rPr>
          <w:rFonts w:ascii="Times New Roman" w:hAnsi="Times New Roman"/>
        </w:rPr>
        <w:t>in</w:t>
      </w:r>
      <w:r w:rsidRPr="00A36D8F">
        <w:t xml:space="preserve"> inchi_Input.szOptions</w:t>
      </w:r>
      <w:r w:rsidRPr="00A36D8F">
        <w:rPr>
          <w:rFonts w:ascii="Times New Roman" w:hAnsi="Times New Roman"/>
          <w:noProof/>
        </w:rPr>
        <w:t xml:space="preserve"> </w:t>
      </w:r>
      <w:r w:rsidRPr="00A36D8F">
        <w:rPr>
          <w:rFonts w:ascii="Times New Roman" w:hAnsi="Times New Roman"/>
        </w:rPr>
        <w:t xml:space="preserve">should be preceded by ‘/’ under Windows or ‘-‘ </w:t>
      </w:r>
      <w:r w:rsidR="00D10F92">
        <w:rPr>
          <w:rFonts w:ascii="Times New Roman" w:hAnsi="Times New Roman"/>
        </w:rPr>
        <w:t xml:space="preserve">under </w:t>
      </w:r>
      <w:r>
        <w:rPr>
          <w:rFonts w:ascii="Times New Roman" w:hAnsi="Times New Roman"/>
        </w:rPr>
        <w:t>Linux</w:t>
      </w:r>
      <w:r w:rsidRPr="00A36D8F">
        <w:rPr>
          <w:rFonts w:ascii="Times New Roman" w:hAnsi="Times New Roman"/>
        </w:rPr>
        <w:t xml:space="preserve">). Valid options </w:t>
      </w:r>
      <w:r>
        <w:rPr>
          <w:rFonts w:ascii="Times New Roman" w:hAnsi="Times New Roman"/>
        </w:rPr>
        <w:t>a</w:t>
      </w:r>
      <w:r w:rsidRPr="00A36D8F">
        <w:rPr>
          <w:rFonts w:ascii="Times New Roman" w:hAnsi="Times New Roman"/>
        </w:rPr>
        <w:t>re listed below.</w:t>
      </w:r>
    </w:p>
    <w:p w14:paraId="0D624D8B" w14:textId="77777777" w:rsidR="00F05AC1" w:rsidRPr="00A36D8F" w:rsidRDefault="00F05AC1" w:rsidP="00F05AC1"/>
    <w:tbl>
      <w:tblPr>
        <w:tblW w:w="9288" w:type="dxa"/>
        <w:tblLayout w:type="fixed"/>
        <w:tblLook w:val="01E0" w:firstRow="1" w:lastRow="1" w:firstColumn="1" w:lastColumn="1" w:noHBand="0" w:noVBand="0"/>
      </w:tblPr>
      <w:tblGrid>
        <w:gridCol w:w="3168"/>
        <w:gridCol w:w="3420"/>
        <w:gridCol w:w="2700"/>
      </w:tblGrid>
      <w:tr w:rsidR="00F05AC1" w:rsidRPr="00A36D8F" w14:paraId="7A6F821A" w14:textId="77777777" w:rsidTr="00482305">
        <w:tc>
          <w:tcPr>
            <w:tcW w:w="3168" w:type="dxa"/>
          </w:tcPr>
          <w:p w14:paraId="0F4578A8" w14:textId="77777777" w:rsidR="00F05AC1" w:rsidRPr="00A36D8F" w:rsidRDefault="00F05AC1" w:rsidP="00F05AC1">
            <w:r w:rsidRPr="00A36D8F">
              <w:t>Option</w:t>
            </w:r>
          </w:p>
        </w:tc>
        <w:tc>
          <w:tcPr>
            <w:tcW w:w="3420" w:type="dxa"/>
          </w:tcPr>
          <w:p w14:paraId="7732907B" w14:textId="77777777" w:rsidR="00F05AC1" w:rsidRPr="00A36D8F" w:rsidRDefault="00F05AC1" w:rsidP="00F05AC1">
            <w:r w:rsidRPr="00A36D8F">
              <w:t>Meaning</w:t>
            </w:r>
          </w:p>
        </w:tc>
        <w:tc>
          <w:tcPr>
            <w:tcW w:w="2700" w:type="dxa"/>
          </w:tcPr>
          <w:p w14:paraId="69DDBB83" w14:textId="77777777" w:rsidR="00F05AC1" w:rsidRPr="00A36D8F" w:rsidRDefault="00F05AC1" w:rsidP="00F05AC1">
            <w:r w:rsidRPr="00A36D8F">
              <w:t>Default behavior (standard; if no option supplied)</w:t>
            </w:r>
          </w:p>
        </w:tc>
      </w:tr>
      <w:tr w:rsidR="00F05AC1" w:rsidRPr="00A36D8F" w14:paraId="3862FF91" w14:textId="77777777" w:rsidTr="00482305">
        <w:tc>
          <w:tcPr>
            <w:tcW w:w="6588" w:type="dxa"/>
            <w:gridSpan w:val="2"/>
          </w:tcPr>
          <w:p w14:paraId="22DF26C5" w14:textId="77777777" w:rsidR="00F05AC1" w:rsidRPr="00A36D8F" w:rsidRDefault="00F05AC1" w:rsidP="00F05AC1">
            <w:pPr>
              <w:rPr>
                <w:szCs w:val="24"/>
              </w:rPr>
            </w:pPr>
          </w:p>
        </w:tc>
        <w:tc>
          <w:tcPr>
            <w:tcW w:w="2700" w:type="dxa"/>
          </w:tcPr>
          <w:p w14:paraId="65DF08D7" w14:textId="77777777" w:rsidR="00F05AC1" w:rsidRPr="00A36D8F" w:rsidRDefault="00F05AC1" w:rsidP="00F05AC1">
            <w:pPr>
              <w:rPr>
                <w:szCs w:val="24"/>
              </w:rPr>
            </w:pPr>
          </w:p>
        </w:tc>
      </w:tr>
      <w:tr w:rsidR="00F05AC1" w:rsidRPr="00A36D8F" w14:paraId="1532AC8A" w14:textId="77777777" w:rsidTr="00482305">
        <w:tc>
          <w:tcPr>
            <w:tcW w:w="9288" w:type="dxa"/>
            <w:gridSpan w:val="3"/>
          </w:tcPr>
          <w:p w14:paraId="48F320E3" w14:textId="77777777" w:rsidR="00F05AC1" w:rsidRDefault="00F05AC1" w:rsidP="00F05AC1">
            <w:pPr>
              <w:jc w:val="center"/>
            </w:pPr>
            <w:r w:rsidRPr="00A36D8F">
              <w:t xml:space="preserve">Structure perception (compatible with standard InChI) </w:t>
            </w:r>
          </w:p>
          <w:p w14:paraId="32417BAF" w14:textId="77777777" w:rsidR="00F05AC1" w:rsidRPr="00A36D8F" w:rsidRDefault="00F05AC1" w:rsidP="00F05AC1"/>
        </w:tc>
      </w:tr>
      <w:tr w:rsidR="00F05AC1" w:rsidRPr="00A36D8F" w14:paraId="3DC8057E" w14:textId="77777777" w:rsidTr="00482305">
        <w:tc>
          <w:tcPr>
            <w:tcW w:w="3168" w:type="dxa"/>
          </w:tcPr>
          <w:p w14:paraId="5411D3F1" w14:textId="77777777" w:rsidR="00F05AC1" w:rsidRPr="00A36D8F" w:rsidRDefault="00F05AC1" w:rsidP="00F05AC1">
            <w:pPr>
              <w:pStyle w:val="CCode"/>
            </w:pPr>
            <w:r w:rsidRPr="00A36D8F">
              <w:t>NEWPSOFF</w:t>
            </w:r>
          </w:p>
        </w:tc>
        <w:tc>
          <w:tcPr>
            <w:tcW w:w="3420" w:type="dxa"/>
          </w:tcPr>
          <w:p w14:paraId="4AFCAC07" w14:textId="77777777" w:rsidR="00F05AC1" w:rsidRPr="00A36D8F" w:rsidRDefault="00F05AC1" w:rsidP="00F05AC1">
            <w:r w:rsidRPr="00A36D8F">
              <w:t>Both ends of wedge point to stereocenters</w:t>
            </w:r>
          </w:p>
        </w:tc>
        <w:tc>
          <w:tcPr>
            <w:tcW w:w="2700" w:type="dxa"/>
          </w:tcPr>
          <w:p w14:paraId="5A605C76" w14:textId="77777777" w:rsidR="00F05AC1" w:rsidRPr="00A36D8F" w:rsidRDefault="00F05AC1" w:rsidP="00F05AC1">
            <w:r w:rsidRPr="00A36D8F">
              <w:t>Only narrow end of wedge points to stereocenter</w:t>
            </w:r>
          </w:p>
        </w:tc>
      </w:tr>
      <w:tr w:rsidR="00F05AC1" w:rsidRPr="00A36D8F" w14:paraId="39E45C20" w14:textId="77777777" w:rsidTr="00482305">
        <w:tc>
          <w:tcPr>
            <w:tcW w:w="3168" w:type="dxa"/>
          </w:tcPr>
          <w:p w14:paraId="3D877875" w14:textId="77777777" w:rsidR="00F05AC1" w:rsidRPr="00A36D8F" w:rsidRDefault="00F05AC1" w:rsidP="00F05AC1">
            <w:pPr>
              <w:pStyle w:val="CCode"/>
            </w:pPr>
            <w:r w:rsidRPr="00A36D8F">
              <w:t xml:space="preserve">DoNotAddH   </w:t>
            </w:r>
          </w:p>
        </w:tc>
        <w:tc>
          <w:tcPr>
            <w:tcW w:w="3420" w:type="dxa"/>
          </w:tcPr>
          <w:p w14:paraId="1124F780" w14:textId="77777777" w:rsidR="00F05AC1" w:rsidRPr="00A36D8F" w:rsidRDefault="00F05AC1" w:rsidP="00F05AC1">
            <w:r w:rsidRPr="00A36D8F">
              <w:t>All hydrogens in input structure  are explicit</w:t>
            </w:r>
          </w:p>
        </w:tc>
        <w:tc>
          <w:tcPr>
            <w:tcW w:w="2700" w:type="dxa"/>
          </w:tcPr>
          <w:p w14:paraId="5237988E" w14:textId="77777777" w:rsidR="00F05AC1" w:rsidRPr="00A36D8F" w:rsidRDefault="00F05AC1" w:rsidP="00F05AC1">
            <w:r w:rsidRPr="00A36D8F">
              <w:t>Add H according to usual valences</w:t>
            </w:r>
          </w:p>
        </w:tc>
      </w:tr>
      <w:tr w:rsidR="00F05AC1" w:rsidRPr="00A36D8F" w14:paraId="4E7A74F8" w14:textId="77777777" w:rsidTr="00482305">
        <w:tc>
          <w:tcPr>
            <w:tcW w:w="3168" w:type="dxa"/>
          </w:tcPr>
          <w:p w14:paraId="08AEF79E" w14:textId="77777777" w:rsidR="00F05AC1" w:rsidRPr="00A36D8F" w:rsidRDefault="00F05AC1" w:rsidP="00F05AC1">
            <w:pPr>
              <w:pStyle w:val="CCode"/>
            </w:pPr>
            <w:r w:rsidRPr="00A36D8F">
              <w:t>SNon</w:t>
            </w:r>
          </w:p>
        </w:tc>
        <w:tc>
          <w:tcPr>
            <w:tcW w:w="3420" w:type="dxa"/>
          </w:tcPr>
          <w:p w14:paraId="3B5E2085" w14:textId="77777777" w:rsidR="00F05AC1" w:rsidRPr="00A36D8F" w:rsidRDefault="00F05AC1" w:rsidP="00F05AC1">
            <w:r w:rsidRPr="00A36D8F">
              <w:t>Ignore stereo</w:t>
            </w:r>
          </w:p>
        </w:tc>
        <w:tc>
          <w:tcPr>
            <w:tcW w:w="2700" w:type="dxa"/>
          </w:tcPr>
          <w:p w14:paraId="25126A08" w14:textId="77777777" w:rsidR="00F05AC1" w:rsidRPr="00A36D8F" w:rsidRDefault="00F05AC1" w:rsidP="00F05AC1">
            <w:r w:rsidRPr="00A36D8F">
              <w:t>Use absolute stereo</w:t>
            </w:r>
          </w:p>
        </w:tc>
      </w:tr>
      <w:tr w:rsidR="00F05AC1" w:rsidRPr="00A36D8F" w14:paraId="39104AB3" w14:textId="77777777" w:rsidTr="00482305">
        <w:tc>
          <w:tcPr>
            <w:tcW w:w="3168" w:type="dxa"/>
          </w:tcPr>
          <w:p w14:paraId="4AE6338C" w14:textId="77777777" w:rsidR="00F05AC1" w:rsidRPr="00A36D8F" w:rsidRDefault="00F05AC1" w:rsidP="00F05AC1">
            <w:pPr>
              <w:rPr>
                <w:szCs w:val="24"/>
              </w:rPr>
            </w:pPr>
          </w:p>
        </w:tc>
        <w:tc>
          <w:tcPr>
            <w:tcW w:w="3420" w:type="dxa"/>
          </w:tcPr>
          <w:p w14:paraId="7C545972" w14:textId="77777777" w:rsidR="00F05AC1" w:rsidRPr="00A36D8F" w:rsidRDefault="00F05AC1" w:rsidP="00F05AC1">
            <w:pPr>
              <w:rPr>
                <w:szCs w:val="24"/>
              </w:rPr>
            </w:pPr>
          </w:p>
        </w:tc>
        <w:tc>
          <w:tcPr>
            <w:tcW w:w="2700" w:type="dxa"/>
          </w:tcPr>
          <w:p w14:paraId="4AF87794" w14:textId="77777777" w:rsidR="00F05AC1" w:rsidRPr="00A36D8F" w:rsidRDefault="00F05AC1" w:rsidP="00F05AC1">
            <w:pPr>
              <w:rPr>
                <w:szCs w:val="24"/>
              </w:rPr>
            </w:pPr>
          </w:p>
        </w:tc>
      </w:tr>
      <w:tr w:rsidR="00F05AC1" w:rsidRPr="00A36D8F" w14:paraId="631EF3C3" w14:textId="77777777" w:rsidTr="00482305">
        <w:tc>
          <w:tcPr>
            <w:tcW w:w="9288" w:type="dxa"/>
            <w:gridSpan w:val="3"/>
          </w:tcPr>
          <w:p w14:paraId="410E7803" w14:textId="77777777" w:rsidR="00F05AC1" w:rsidRPr="00A36D8F" w:rsidRDefault="00F05AC1" w:rsidP="00F05AC1">
            <w:pPr>
              <w:jc w:val="center"/>
            </w:pPr>
            <w:r w:rsidRPr="00A36D8F">
              <w:t>Stereo interpretation (lead to generation of non-standard InChI)</w:t>
            </w:r>
          </w:p>
        </w:tc>
      </w:tr>
      <w:tr w:rsidR="00F05AC1" w:rsidRPr="00A36D8F" w14:paraId="7FCF8A0F" w14:textId="77777777" w:rsidTr="00482305">
        <w:tc>
          <w:tcPr>
            <w:tcW w:w="3168" w:type="dxa"/>
          </w:tcPr>
          <w:p w14:paraId="357A7687" w14:textId="77777777" w:rsidR="00F05AC1" w:rsidRPr="00A36D8F" w:rsidRDefault="00F05AC1" w:rsidP="00F05AC1">
            <w:pPr>
              <w:pStyle w:val="CCode"/>
            </w:pPr>
            <w:r w:rsidRPr="00A36D8F">
              <w:t xml:space="preserve">SRel </w:t>
            </w:r>
          </w:p>
        </w:tc>
        <w:tc>
          <w:tcPr>
            <w:tcW w:w="3420" w:type="dxa"/>
          </w:tcPr>
          <w:p w14:paraId="3621E818" w14:textId="77777777" w:rsidR="00F05AC1" w:rsidRPr="00A36D8F" w:rsidRDefault="00F05AC1" w:rsidP="00F05AC1">
            <w:r w:rsidRPr="00A36D8F">
              <w:t>Use relative stereo</w:t>
            </w:r>
          </w:p>
        </w:tc>
        <w:tc>
          <w:tcPr>
            <w:tcW w:w="2700" w:type="dxa"/>
          </w:tcPr>
          <w:p w14:paraId="4DD1AC65" w14:textId="77777777" w:rsidR="00F05AC1" w:rsidRPr="00A36D8F" w:rsidRDefault="00F05AC1" w:rsidP="00F05AC1">
            <w:r w:rsidRPr="00A36D8F">
              <w:t>Use absolute stereo</w:t>
            </w:r>
          </w:p>
        </w:tc>
      </w:tr>
      <w:tr w:rsidR="00F05AC1" w:rsidRPr="00A36D8F" w14:paraId="16394A14" w14:textId="77777777" w:rsidTr="00482305">
        <w:tc>
          <w:tcPr>
            <w:tcW w:w="3168" w:type="dxa"/>
          </w:tcPr>
          <w:p w14:paraId="57F06CD1" w14:textId="77777777" w:rsidR="00F05AC1" w:rsidRPr="00A36D8F" w:rsidRDefault="00F05AC1" w:rsidP="00F05AC1">
            <w:pPr>
              <w:pStyle w:val="CCode"/>
            </w:pPr>
            <w:r w:rsidRPr="00A36D8F">
              <w:t xml:space="preserve">SRac </w:t>
            </w:r>
          </w:p>
        </w:tc>
        <w:tc>
          <w:tcPr>
            <w:tcW w:w="3420" w:type="dxa"/>
          </w:tcPr>
          <w:p w14:paraId="3D8B6212" w14:textId="77777777" w:rsidR="00F05AC1" w:rsidRPr="00A36D8F" w:rsidRDefault="00F05AC1" w:rsidP="00F05AC1">
            <w:r w:rsidRPr="00A36D8F">
              <w:t>Use racemic stereo</w:t>
            </w:r>
          </w:p>
        </w:tc>
        <w:tc>
          <w:tcPr>
            <w:tcW w:w="2700" w:type="dxa"/>
          </w:tcPr>
          <w:p w14:paraId="273E25B5" w14:textId="77777777" w:rsidR="00F05AC1" w:rsidRPr="00A36D8F" w:rsidRDefault="00F05AC1" w:rsidP="00F05AC1">
            <w:r w:rsidRPr="00A36D8F">
              <w:t>Use absolute stereo</w:t>
            </w:r>
          </w:p>
        </w:tc>
      </w:tr>
      <w:tr w:rsidR="00F05AC1" w:rsidRPr="00A36D8F" w14:paraId="016A5EA7" w14:textId="77777777" w:rsidTr="00482305">
        <w:tc>
          <w:tcPr>
            <w:tcW w:w="3168" w:type="dxa"/>
          </w:tcPr>
          <w:p w14:paraId="2EDB9305" w14:textId="77777777" w:rsidR="00F05AC1" w:rsidRPr="00A36D8F" w:rsidRDefault="00F05AC1" w:rsidP="00F05AC1">
            <w:pPr>
              <w:pStyle w:val="CCode"/>
            </w:pPr>
            <w:r w:rsidRPr="00A36D8F">
              <w:lastRenderedPageBreak/>
              <w:t xml:space="preserve">SUCF </w:t>
            </w:r>
          </w:p>
        </w:tc>
        <w:tc>
          <w:tcPr>
            <w:tcW w:w="3420" w:type="dxa"/>
          </w:tcPr>
          <w:p w14:paraId="38A3F1AC" w14:textId="77777777" w:rsidR="00F05AC1" w:rsidRPr="00A36D8F" w:rsidRDefault="00F05AC1" w:rsidP="00F05AC1">
            <w:r w:rsidRPr="00A36D8F">
              <w:t xml:space="preserve">Use Chiral Flag in MOL/SD file record: if On – use Absolute stereo, Off – </w:t>
            </w:r>
            <w:r w:rsidR="00D10F92">
              <w:t xml:space="preserve">use </w:t>
            </w:r>
            <w:r w:rsidRPr="00A36D8F">
              <w:t>Relative</w:t>
            </w:r>
            <w:r w:rsidR="00D10F92">
              <w:t xml:space="preserve"> stereo</w:t>
            </w:r>
          </w:p>
        </w:tc>
        <w:tc>
          <w:tcPr>
            <w:tcW w:w="2700" w:type="dxa"/>
          </w:tcPr>
          <w:p w14:paraId="047B1892" w14:textId="77777777" w:rsidR="00F05AC1" w:rsidRPr="00A36D8F" w:rsidRDefault="00F05AC1" w:rsidP="00F05AC1">
            <w:r w:rsidRPr="00A36D8F">
              <w:t>Use absolute stereo</w:t>
            </w:r>
          </w:p>
        </w:tc>
      </w:tr>
      <w:tr w:rsidR="00F05AC1" w:rsidRPr="00A36D8F" w14:paraId="052945FA" w14:textId="77777777" w:rsidTr="00482305">
        <w:tc>
          <w:tcPr>
            <w:tcW w:w="3168" w:type="dxa"/>
          </w:tcPr>
          <w:p w14:paraId="68BDD653" w14:textId="77777777" w:rsidR="00F05AC1" w:rsidRPr="00A36D8F" w:rsidRDefault="00F05AC1" w:rsidP="00F05AC1">
            <w:pPr>
              <w:pStyle w:val="CCode"/>
            </w:pPr>
            <w:r w:rsidRPr="00A36D8F">
              <w:t xml:space="preserve">ChiralFlagON </w:t>
            </w:r>
          </w:p>
        </w:tc>
        <w:tc>
          <w:tcPr>
            <w:tcW w:w="3420" w:type="dxa"/>
          </w:tcPr>
          <w:p w14:paraId="55D42E0E" w14:textId="77777777" w:rsidR="00F05AC1" w:rsidRPr="00A36D8F" w:rsidRDefault="00F05AC1" w:rsidP="00F05AC1">
            <w:r w:rsidRPr="00A36D8F">
              <w:t>Set chiral flag ON</w:t>
            </w:r>
          </w:p>
        </w:tc>
        <w:tc>
          <w:tcPr>
            <w:tcW w:w="2700" w:type="dxa"/>
          </w:tcPr>
          <w:p w14:paraId="47F7B6B6" w14:textId="77777777" w:rsidR="00F05AC1" w:rsidRPr="00A36D8F" w:rsidRDefault="00F05AC1" w:rsidP="00F05AC1">
            <w:r w:rsidRPr="00A36D8F">
              <w:t>-</w:t>
            </w:r>
          </w:p>
        </w:tc>
      </w:tr>
      <w:tr w:rsidR="00F05AC1" w:rsidRPr="00A36D8F" w14:paraId="65477B46" w14:textId="77777777" w:rsidTr="00482305">
        <w:tc>
          <w:tcPr>
            <w:tcW w:w="3168" w:type="dxa"/>
          </w:tcPr>
          <w:p w14:paraId="1B6E43D7" w14:textId="77777777" w:rsidR="00F05AC1" w:rsidRPr="00A36D8F" w:rsidRDefault="00F05AC1" w:rsidP="00F05AC1">
            <w:pPr>
              <w:pStyle w:val="CCode"/>
            </w:pPr>
            <w:r w:rsidRPr="00A36D8F">
              <w:t>ChiralFlagOFF</w:t>
            </w:r>
          </w:p>
        </w:tc>
        <w:tc>
          <w:tcPr>
            <w:tcW w:w="3420" w:type="dxa"/>
          </w:tcPr>
          <w:p w14:paraId="702D5589" w14:textId="77777777" w:rsidR="00F05AC1" w:rsidRPr="00A36D8F" w:rsidRDefault="00F05AC1" w:rsidP="00F05AC1">
            <w:r w:rsidRPr="00A36D8F">
              <w:t>Set chiral flag OFF</w:t>
            </w:r>
          </w:p>
        </w:tc>
        <w:tc>
          <w:tcPr>
            <w:tcW w:w="2700" w:type="dxa"/>
          </w:tcPr>
          <w:p w14:paraId="16375F16" w14:textId="77777777" w:rsidR="00F05AC1" w:rsidRPr="00A36D8F" w:rsidRDefault="00F05AC1" w:rsidP="00F05AC1">
            <w:r w:rsidRPr="00A36D8F">
              <w:t>-</w:t>
            </w:r>
          </w:p>
        </w:tc>
      </w:tr>
      <w:tr w:rsidR="00F05AC1" w:rsidRPr="00A36D8F" w14:paraId="63E36E52" w14:textId="77777777" w:rsidTr="00482305">
        <w:tc>
          <w:tcPr>
            <w:tcW w:w="3168" w:type="dxa"/>
          </w:tcPr>
          <w:p w14:paraId="025113AF" w14:textId="77777777" w:rsidR="00F05AC1" w:rsidRPr="00A36D8F" w:rsidRDefault="00F05AC1" w:rsidP="00F05AC1">
            <w:pPr>
              <w:rPr>
                <w:szCs w:val="24"/>
              </w:rPr>
            </w:pPr>
          </w:p>
        </w:tc>
        <w:tc>
          <w:tcPr>
            <w:tcW w:w="3420" w:type="dxa"/>
          </w:tcPr>
          <w:p w14:paraId="7B6CDF96" w14:textId="77777777" w:rsidR="00F05AC1" w:rsidRPr="00A36D8F" w:rsidRDefault="00F05AC1" w:rsidP="00F05AC1">
            <w:pPr>
              <w:rPr>
                <w:szCs w:val="24"/>
              </w:rPr>
            </w:pPr>
          </w:p>
        </w:tc>
        <w:tc>
          <w:tcPr>
            <w:tcW w:w="2700" w:type="dxa"/>
          </w:tcPr>
          <w:p w14:paraId="1ACA747C" w14:textId="77777777" w:rsidR="00F05AC1" w:rsidRPr="00A36D8F" w:rsidRDefault="00F05AC1" w:rsidP="00F05AC1">
            <w:pPr>
              <w:rPr>
                <w:szCs w:val="24"/>
              </w:rPr>
            </w:pPr>
          </w:p>
        </w:tc>
      </w:tr>
      <w:tr w:rsidR="00F05AC1" w:rsidRPr="00A36D8F" w14:paraId="17179D77" w14:textId="77777777" w:rsidTr="00482305">
        <w:tc>
          <w:tcPr>
            <w:tcW w:w="9288" w:type="dxa"/>
            <w:gridSpan w:val="3"/>
          </w:tcPr>
          <w:p w14:paraId="270C1F40" w14:textId="77777777" w:rsidR="00F05AC1" w:rsidRPr="00A36D8F" w:rsidRDefault="00F05AC1" w:rsidP="00F05AC1">
            <w:pPr>
              <w:jc w:val="center"/>
            </w:pPr>
            <w:r w:rsidRPr="00A36D8F">
              <w:t>InChI creation options (lead to generation of non-standard InChI)</w:t>
            </w:r>
          </w:p>
        </w:tc>
      </w:tr>
      <w:tr w:rsidR="003C7BB0" w:rsidRPr="00A36D8F" w14:paraId="238D9B9A" w14:textId="77777777" w:rsidTr="00482305">
        <w:tc>
          <w:tcPr>
            <w:tcW w:w="3168" w:type="dxa"/>
          </w:tcPr>
          <w:p w14:paraId="00008F17" w14:textId="77777777" w:rsidR="003C7BB0" w:rsidRPr="00A36D8F" w:rsidRDefault="003C7BB0" w:rsidP="00F05AC1">
            <w:pPr>
              <w:pStyle w:val="CCode"/>
            </w:pPr>
            <w:r w:rsidRPr="003C7BB0">
              <w:t>LargeMolecules</w:t>
            </w:r>
          </w:p>
        </w:tc>
        <w:tc>
          <w:tcPr>
            <w:tcW w:w="3420" w:type="dxa"/>
          </w:tcPr>
          <w:p w14:paraId="307E02F4" w14:textId="2A17888B" w:rsidR="003C7BB0" w:rsidRPr="00A23565" w:rsidRDefault="003C7BB0" w:rsidP="00F05AC1">
            <w:pPr>
              <w:rPr>
                <w:i/>
              </w:rPr>
            </w:pPr>
            <w:r w:rsidRPr="00A23565">
              <w:rPr>
                <w:i/>
              </w:rPr>
              <w:t>Experimental</w:t>
            </w:r>
          </w:p>
          <w:p w14:paraId="6D441AD0" w14:textId="77777777" w:rsidR="003C7BB0" w:rsidRDefault="003C7BB0" w:rsidP="00F05AC1">
            <w:r w:rsidRPr="00D97A2F">
              <w:t xml:space="preserve">Allows </w:t>
            </w:r>
            <w:r>
              <w:t>input of molecules up to 32767 atoms</w:t>
            </w:r>
          </w:p>
          <w:p w14:paraId="68C592D3" w14:textId="77777777" w:rsidR="003C7BB0" w:rsidRPr="003C7BB0" w:rsidRDefault="003C7BB0" w:rsidP="00F05AC1">
            <w:r>
              <w:t>Produces ‘InChI=1B’ indicating beta status of resulting identifiers</w:t>
            </w:r>
          </w:p>
        </w:tc>
        <w:tc>
          <w:tcPr>
            <w:tcW w:w="2700" w:type="dxa"/>
          </w:tcPr>
          <w:p w14:paraId="7E9E8CD4" w14:textId="77777777" w:rsidR="003C7BB0" w:rsidRPr="00A36D8F" w:rsidRDefault="003C7BB0" w:rsidP="00F05AC1">
            <w:r>
              <w:t>Input is limited to not more than 1024 atoms</w:t>
            </w:r>
          </w:p>
        </w:tc>
      </w:tr>
      <w:tr w:rsidR="00F05AC1" w:rsidRPr="00A36D8F" w14:paraId="34B35CBE" w14:textId="77777777" w:rsidTr="00482305">
        <w:tc>
          <w:tcPr>
            <w:tcW w:w="3168" w:type="dxa"/>
          </w:tcPr>
          <w:p w14:paraId="0A971CB8" w14:textId="77777777" w:rsidR="00F05AC1" w:rsidRPr="00A36D8F" w:rsidRDefault="00F05AC1" w:rsidP="00F05AC1">
            <w:pPr>
              <w:pStyle w:val="CCode"/>
            </w:pPr>
            <w:r w:rsidRPr="00A36D8F">
              <w:t xml:space="preserve">SUU </w:t>
            </w:r>
          </w:p>
        </w:tc>
        <w:tc>
          <w:tcPr>
            <w:tcW w:w="3420" w:type="dxa"/>
          </w:tcPr>
          <w:p w14:paraId="6235740B" w14:textId="77777777" w:rsidR="00F05AC1" w:rsidRPr="00A36D8F" w:rsidRDefault="003C7BB0" w:rsidP="00D97A2F">
            <w:pPr>
              <w:jc w:val="left"/>
            </w:pPr>
            <w:r>
              <w:t xml:space="preserve">Always </w:t>
            </w:r>
            <w:r w:rsidR="00F05AC1" w:rsidRPr="00A36D8F">
              <w:t>indicate unknown/undefined stereo</w:t>
            </w:r>
          </w:p>
        </w:tc>
        <w:tc>
          <w:tcPr>
            <w:tcW w:w="2700" w:type="dxa"/>
          </w:tcPr>
          <w:p w14:paraId="37B1A27D" w14:textId="77777777" w:rsidR="00F05AC1" w:rsidRPr="00A36D8F" w:rsidRDefault="00F05AC1" w:rsidP="00F05AC1">
            <w:r w:rsidRPr="00A36D8F">
              <w:t>Does not indicate unknown/undefined stereo unless at least one defined stereo is present</w:t>
            </w:r>
          </w:p>
        </w:tc>
      </w:tr>
      <w:tr w:rsidR="00F05AC1" w:rsidRPr="00A36D8F" w14:paraId="7B6515CD" w14:textId="77777777" w:rsidTr="00482305">
        <w:tc>
          <w:tcPr>
            <w:tcW w:w="3168" w:type="dxa"/>
          </w:tcPr>
          <w:p w14:paraId="5FF9BBDD" w14:textId="77777777" w:rsidR="00F05AC1" w:rsidRPr="00A36D8F" w:rsidRDefault="00F05AC1" w:rsidP="00F05AC1">
            <w:pPr>
              <w:pStyle w:val="CCode"/>
            </w:pPr>
            <w:r w:rsidRPr="00A36D8F">
              <w:t xml:space="preserve">SLUUD   </w:t>
            </w:r>
          </w:p>
        </w:tc>
        <w:tc>
          <w:tcPr>
            <w:tcW w:w="3420" w:type="dxa"/>
          </w:tcPr>
          <w:p w14:paraId="0AA8FB22" w14:textId="77777777" w:rsidR="00F05AC1" w:rsidRPr="00A36D8F" w:rsidRDefault="00F05AC1" w:rsidP="00F05AC1">
            <w:r w:rsidRPr="00A36D8F">
              <w:t>Stereo labels for “unknown” and “undefined” are different, ‘u’ and ‘?’, resp. (new  option)</w:t>
            </w:r>
          </w:p>
        </w:tc>
        <w:tc>
          <w:tcPr>
            <w:tcW w:w="2700" w:type="dxa"/>
          </w:tcPr>
          <w:p w14:paraId="0FB705C5" w14:textId="77777777" w:rsidR="00F05AC1" w:rsidRPr="00A36D8F" w:rsidRDefault="00F05AC1" w:rsidP="00F05AC1">
            <w:r w:rsidRPr="00A36D8F">
              <w:t>Stereo labels for “unknown” and “undefined” are the same (‘?’)</w:t>
            </w:r>
          </w:p>
        </w:tc>
      </w:tr>
      <w:tr w:rsidR="00F05AC1" w:rsidRPr="00A36D8F" w14:paraId="52A94D5F" w14:textId="77777777" w:rsidTr="00482305">
        <w:tc>
          <w:tcPr>
            <w:tcW w:w="3168" w:type="dxa"/>
          </w:tcPr>
          <w:p w14:paraId="7002655C" w14:textId="77777777" w:rsidR="00F05AC1" w:rsidRPr="00A36D8F" w:rsidRDefault="00F05AC1" w:rsidP="00F05AC1">
            <w:pPr>
              <w:pStyle w:val="CCode"/>
            </w:pPr>
            <w:r w:rsidRPr="00A36D8F">
              <w:t xml:space="preserve">FixedH  </w:t>
            </w:r>
          </w:p>
        </w:tc>
        <w:tc>
          <w:tcPr>
            <w:tcW w:w="3420" w:type="dxa"/>
          </w:tcPr>
          <w:p w14:paraId="26F77F6C" w14:textId="77777777" w:rsidR="00F05AC1" w:rsidRPr="00A36D8F" w:rsidRDefault="00F05AC1" w:rsidP="00F05AC1">
            <w:r w:rsidRPr="00A36D8F">
              <w:t>Include reconnected metals results</w:t>
            </w:r>
          </w:p>
        </w:tc>
        <w:tc>
          <w:tcPr>
            <w:tcW w:w="2700" w:type="dxa"/>
          </w:tcPr>
          <w:p w14:paraId="7FE01597" w14:textId="77777777" w:rsidR="00F05AC1" w:rsidRPr="00A36D8F" w:rsidRDefault="00F05AC1" w:rsidP="00F05AC1">
            <w:r w:rsidRPr="00A36D8F">
              <w:t>Do not include</w:t>
            </w:r>
          </w:p>
        </w:tc>
      </w:tr>
      <w:tr w:rsidR="00F05AC1" w:rsidRPr="00A36D8F" w14:paraId="56EEEF11" w14:textId="77777777" w:rsidTr="00482305">
        <w:tc>
          <w:tcPr>
            <w:tcW w:w="3168" w:type="dxa"/>
          </w:tcPr>
          <w:p w14:paraId="440A17BE" w14:textId="77777777" w:rsidR="00F05AC1" w:rsidRPr="00A36D8F" w:rsidRDefault="00F05AC1" w:rsidP="00F05AC1">
            <w:pPr>
              <w:pStyle w:val="CCode"/>
            </w:pPr>
            <w:r w:rsidRPr="00A36D8F">
              <w:t xml:space="preserve">RecMet  </w:t>
            </w:r>
          </w:p>
        </w:tc>
        <w:tc>
          <w:tcPr>
            <w:tcW w:w="3420" w:type="dxa"/>
          </w:tcPr>
          <w:p w14:paraId="523DB2E2" w14:textId="77777777" w:rsidR="00F05AC1" w:rsidRPr="00A36D8F" w:rsidRDefault="00F05AC1" w:rsidP="00F05AC1">
            <w:r w:rsidRPr="00A36D8F">
              <w:t>Include Fixed H layer</w:t>
            </w:r>
          </w:p>
        </w:tc>
        <w:tc>
          <w:tcPr>
            <w:tcW w:w="2700" w:type="dxa"/>
          </w:tcPr>
          <w:p w14:paraId="2404604B" w14:textId="77777777" w:rsidR="00F05AC1" w:rsidRPr="00A36D8F" w:rsidRDefault="00F05AC1" w:rsidP="00F05AC1">
            <w:r w:rsidRPr="00A36D8F">
              <w:t>Do not include</w:t>
            </w:r>
          </w:p>
        </w:tc>
      </w:tr>
      <w:tr w:rsidR="00F05AC1" w:rsidRPr="00A36D8F" w14:paraId="775BDD2C" w14:textId="77777777" w:rsidTr="00482305">
        <w:tc>
          <w:tcPr>
            <w:tcW w:w="3168" w:type="dxa"/>
          </w:tcPr>
          <w:p w14:paraId="27564681" w14:textId="77777777" w:rsidR="00F05AC1" w:rsidRPr="00A36D8F" w:rsidRDefault="00F05AC1" w:rsidP="00F05AC1">
            <w:pPr>
              <w:pStyle w:val="CCode"/>
            </w:pPr>
            <w:r w:rsidRPr="00A36D8F">
              <w:t xml:space="preserve">KET </w:t>
            </w:r>
          </w:p>
        </w:tc>
        <w:tc>
          <w:tcPr>
            <w:tcW w:w="3420" w:type="dxa"/>
          </w:tcPr>
          <w:p w14:paraId="33DB88D9" w14:textId="77777777" w:rsidR="00F05AC1" w:rsidRPr="00A36D8F" w:rsidRDefault="00F05AC1" w:rsidP="00F05AC1">
            <w:r w:rsidRPr="00A36D8F">
              <w:t>Account for keto-enol tautomerism (experimental; extension to InChI 1)</w:t>
            </w:r>
          </w:p>
        </w:tc>
        <w:tc>
          <w:tcPr>
            <w:tcW w:w="2700" w:type="dxa"/>
          </w:tcPr>
          <w:p w14:paraId="081DB956" w14:textId="77777777" w:rsidR="00F05AC1" w:rsidRPr="00A36D8F" w:rsidRDefault="00F05AC1" w:rsidP="00F05AC1">
            <w:r w:rsidRPr="00A36D8F">
              <w:t>Ignore keto-enol tautomerism</w:t>
            </w:r>
          </w:p>
        </w:tc>
      </w:tr>
      <w:tr w:rsidR="00F05AC1" w:rsidRPr="00A36D8F" w14:paraId="0AE716C9" w14:textId="77777777" w:rsidTr="00482305">
        <w:tc>
          <w:tcPr>
            <w:tcW w:w="3168" w:type="dxa"/>
          </w:tcPr>
          <w:p w14:paraId="1A40E563" w14:textId="77777777" w:rsidR="00F05AC1" w:rsidRPr="00A36D8F" w:rsidRDefault="00F05AC1" w:rsidP="00F05AC1">
            <w:pPr>
              <w:pStyle w:val="CCode"/>
            </w:pPr>
            <w:r w:rsidRPr="00A36D8F">
              <w:lastRenderedPageBreak/>
              <w:t>15T</w:t>
            </w:r>
          </w:p>
        </w:tc>
        <w:tc>
          <w:tcPr>
            <w:tcW w:w="3420" w:type="dxa"/>
          </w:tcPr>
          <w:p w14:paraId="46ACB8F1" w14:textId="77777777" w:rsidR="00F05AC1" w:rsidRPr="00A36D8F" w:rsidRDefault="00F05AC1" w:rsidP="00F05AC1">
            <w:r w:rsidRPr="00A36D8F">
              <w:t>Account for 1,5-tautomerism (experimental; extension to InChI 1)</w:t>
            </w:r>
          </w:p>
        </w:tc>
        <w:tc>
          <w:tcPr>
            <w:tcW w:w="2700" w:type="dxa"/>
          </w:tcPr>
          <w:p w14:paraId="6B3FD54F" w14:textId="77777777" w:rsidR="00F05AC1" w:rsidRPr="00A36D8F" w:rsidRDefault="00F05AC1" w:rsidP="00F05AC1">
            <w:r w:rsidRPr="00A36D8F">
              <w:t>Ignore 1,5-tautomerism</w:t>
            </w:r>
          </w:p>
        </w:tc>
      </w:tr>
      <w:tr w:rsidR="00F05AC1" w:rsidRPr="00A36D8F" w14:paraId="388F5A78" w14:textId="77777777" w:rsidTr="00482305">
        <w:tc>
          <w:tcPr>
            <w:tcW w:w="3168" w:type="dxa"/>
          </w:tcPr>
          <w:p w14:paraId="5E61E3D3" w14:textId="77777777" w:rsidR="00F05AC1" w:rsidRPr="00A36D8F" w:rsidRDefault="00F05AC1" w:rsidP="00F05AC1">
            <w:pPr>
              <w:rPr>
                <w:rFonts w:ascii="Arial" w:hAnsi="Arial" w:cs="Arial"/>
                <w:szCs w:val="24"/>
              </w:rPr>
            </w:pPr>
          </w:p>
        </w:tc>
        <w:tc>
          <w:tcPr>
            <w:tcW w:w="3420" w:type="dxa"/>
          </w:tcPr>
          <w:p w14:paraId="6C6E0871" w14:textId="77777777" w:rsidR="00F05AC1" w:rsidRPr="00A36D8F" w:rsidRDefault="00F05AC1" w:rsidP="00F05AC1">
            <w:pPr>
              <w:rPr>
                <w:rFonts w:ascii="Arial" w:hAnsi="Arial" w:cs="Arial"/>
                <w:szCs w:val="24"/>
              </w:rPr>
            </w:pPr>
          </w:p>
        </w:tc>
        <w:tc>
          <w:tcPr>
            <w:tcW w:w="2700" w:type="dxa"/>
          </w:tcPr>
          <w:p w14:paraId="5446BB61" w14:textId="77777777" w:rsidR="00F05AC1" w:rsidRPr="00A36D8F" w:rsidRDefault="00F05AC1" w:rsidP="00F05AC1">
            <w:pPr>
              <w:rPr>
                <w:rFonts w:ascii="Arial" w:hAnsi="Arial" w:cs="Arial"/>
                <w:szCs w:val="24"/>
              </w:rPr>
            </w:pPr>
          </w:p>
        </w:tc>
      </w:tr>
      <w:tr w:rsidR="00F05AC1" w:rsidRPr="00A36D8F" w14:paraId="6DAF1654" w14:textId="77777777" w:rsidTr="00482305">
        <w:tc>
          <w:tcPr>
            <w:tcW w:w="9288" w:type="dxa"/>
            <w:gridSpan w:val="3"/>
          </w:tcPr>
          <w:p w14:paraId="6E8E8C73" w14:textId="77777777" w:rsidR="00F05AC1" w:rsidRPr="00A36D8F" w:rsidRDefault="00F05AC1" w:rsidP="00F05AC1">
            <w:pPr>
              <w:jc w:val="center"/>
            </w:pPr>
            <w:r w:rsidRPr="00A36D8F">
              <w:t>Miscellaneous</w:t>
            </w:r>
          </w:p>
        </w:tc>
      </w:tr>
      <w:tr w:rsidR="00F05AC1" w:rsidRPr="00A36D8F" w14:paraId="038FF777" w14:textId="77777777" w:rsidTr="00482305">
        <w:tc>
          <w:tcPr>
            <w:tcW w:w="3168" w:type="dxa"/>
          </w:tcPr>
          <w:p w14:paraId="70F88CC6" w14:textId="77777777" w:rsidR="00F05AC1" w:rsidRPr="00A36D8F" w:rsidRDefault="00F05AC1" w:rsidP="00F05AC1">
            <w:pPr>
              <w:pStyle w:val="CCode"/>
            </w:pPr>
            <w:r w:rsidRPr="00A36D8F">
              <w:t xml:space="preserve">AuxNone    </w:t>
            </w:r>
          </w:p>
        </w:tc>
        <w:tc>
          <w:tcPr>
            <w:tcW w:w="3420" w:type="dxa"/>
          </w:tcPr>
          <w:p w14:paraId="0A3D764D" w14:textId="77777777" w:rsidR="00F05AC1" w:rsidRPr="00A36D8F" w:rsidRDefault="00F05AC1" w:rsidP="00F05AC1">
            <w:r w:rsidRPr="00A36D8F">
              <w:t>Omit auxiliary information</w:t>
            </w:r>
          </w:p>
        </w:tc>
        <w:tc>
          <w:tcPr>
            <w:tcW w:w="2700" w:type="dxa"/>
          </w:tcPr>
          <w:p w14:paraId="72F030E0" w14:textId="77777777" w:rsidR="00F05AC1" w:rsidRPr="00A36D8F" w:rsidRDefault="00F05AC1" w:rsidP="00F05AC1">
            <w:r w:rsidRPr="00A36D8F">
              <w:t>Include</w:t>
            </w:r>
          </w:p>
        </w:tc>
      </w:tr>
      <w:tr w:rsidR="00F05AC1" w:rsidRPr="00A36D8F" w14:paraId="573691B6" w14:textId="77777777" w:rsidTr="00482305">
        <w:tc>
          <w:tcPr>
            <w:tcW w:w="3168" w:type="dxa"/>
          </w:tcPr>
          <w:p w14:paraId="45154DE5" w14:textId="77777777" w:rsidR="00F05AC1" w:rsidRPr="00A36D8F" w:rsidRDefault="00F05AC1" w:rsidP="00F05AC1">
            <w:pPr>
              <w:pStyle w:val="CCode"/>
            </w:pPr>
            <w:r w:rsidRPr="00A36D8F">
              <w:t>Wnumber</w:t>
            </w:r>
          </w:p>
        </w:tc>
        <w:tc>
          <w:tcPr>
            <w:tcW w:w="3420" w:type="dxa"/>
          </w:tcPr>
          <w:p w14:paraId="5D5A36D6" w14:textId="77777777" w:rsidR="00F05AC1" w:rsidRPr="00A36D8F" w:rsidRDefault="00F05AC1" w:rsidP="00F05AC1">
            <w:r w:rsidRPr="00A36D8F">
              <w:t>Set time-out per structure in seconds; W0 means unlimited</w:t>
            </w:r>
          </w:p>
        </w:tc>
        <w:tc>
          <w:tcPr>
            <w:tcW w:w="2700" w:type="dxa"/>
          </w:tcPr>
          <w:p w14:paraId="6B9112A6" w14:textId="77777777" w:rsidR="00F05AC1" w:rsidRDefault="00F05AC1" w:rsidP="00F05AC1">
            <w:r w:rsidRPr="00A36D8F">
              <w:t>The default value is unlimited</w:t>
            </w:r>
          </w:p>
          <w:p w14:paraId="68F6981D" w14:textId="13D849BA" w:rsidR="00482305" w:rsidRPr="00A36D8F" w:rsidRDefault="00482305" w:rsidP="00F05AC1"/>
        </w:tc>
      </w:tr>
      <w:tr w:rsidR="00482305" w:rsidRPr="00A36D8F" w14:paraId="1D5E207F" w14:textId="77777777" w:rsidTr="00482305">
        <w:trPr>
          <w:trHeight w:val="71"/>
        </w:trPr>
        <w:tc>
          <w:tcPr>
            <w:tcW w:w="3168" w:type="dxa"/>
          </w:tcPr>
          <w:p w14:paraId="4F35D1F0" w14:textId="38B64332" w:rsidR="00482305" w:rsidRPr="00A36D8F" w:rsidRDefault="00482305" w:rsidP="00482305">
            <w:pPr>
              <w:pStyle w:val="CCode"/>
            </w:pPr>
            <w:r w:rsidRPr="00A36D8F">
              <w:t>W</w:t>
            </w:r>
            <w:r>
              <w:t>m</w:t>
            </w:r>
            <w:r w:rsidRPr="00A36D8F">
              <w:t>number</w:t>
            </w:r>
          </w:p>
        </w:tc>
        <w:tc>
          <w:tcPr>
            <w:tcW w:w="3420" w:type="dxa"/>
          </w:tcPr>
          <w:p w14:paraId="5EC3C0CC" w14:textId="16BF4480" w:rsidR="00482305" w:rsidRPr="00A36D8F" w:rsidRDefault="00482305" w:rsidP="00482305">
            <w:r w:rsidRPr="00A36D8F">
              <w:t xml:space="preserve">Set time-out per structure in </w:t>
            </w:r>
            <w:r>
              <w:t>milli</w:t>
            </w:r>
            <w:r w:rsidRPr="00A36D8F">
              <w:t>seconds; W0 means unlimited</w:t>
            </w:r>
          </w:p>
        </w:tc>
        <w:tc>
          <w:tcPr>
            <w:tcW w:w="2700" w:type="dxa"/>
          </w:tcPr>
          <w:p w14:paraId="23922586" w14:textId="77777777" w:rsidR="00482305" w:rsidRDefault="00482305" w:rsidP="00482305">
            <w:r w:rsidRPr="00A36D8F">
              <w:t>The default value is unlimited</w:t>
            </w:r>
          </w:p>
          <w:p w14:paraId="16C84DD2" w14:textId="77777777" w:rsidR="00482305" w:rsidRPr="00A36D8F" w:rsidRDefault="00482305" w:rsidP="00482305">
            <w:pPr>
              <w:rPr>
                <w:szCs w:val="24"/>
              </w:rPr>
            </w:pPr>
          </w:p>
        </w:tc>
      </w:tr>
      <w:tr w:rsidR="00B20147" w:rsidRPr="00A36D8F" w14:paraId="09AD2706" w14:textId="77777777" w:rsidTr="00482305">
        <w:trPr>
          <w:trHeight w:val="71"/>
          <w:ins w:id="1073" w:author="Igor P" w:date="2020-01-22T13:21:00Z"/>
        </w:trPr>
        <w:tc>
          <w:tcPr>
            <w:tcW w:w="3168" w:type="dxa"/>
          </w:tcPr>
          <w:p w14:paraId="4242B76F" w14:textId="7EFA5FBB" w:rsidR="00B20147" w:rsidRPr="00A36D8F" w:rsidRDefault="00B20147" w:rsidP="00482305">
            <w:pPr>
              <w:pStyle w:val="CCode"/>
              <w:rPr>
                <w:ins w:id="1074" w:author="Igor P" w:date="2020-01-22T13:21:00Z"/>
              </w:rPr>
            </w:pPr>
            <w:ins w:id="1075" w:author="Igor P" w:date="2020-01-22T13:21:00Z">
              <w:r w:rsidRPr="00B20147">
                <w:t>NoWarnings</w:t>
              </w:r>
            </w:ins>
          </w:p>
        </w:tc>
        <w:tc>
          <w:tcPr>
            <w:tcW w:w="3420" w:type="dxa"/>
          </w:tcPr>
          <w:p w14:paraId="1483F033" w14:textId="73D84668" w:rsidR="00B20147" w:rsidRPr="00A36D8F" w:rsidRDefault="00B20147" w:rsidP="00482305">
            <w:pPr>
              <w:rPr>
                <w:ins w:id="1076" w:author="Igor P" w:date="2020-01-22T13:21:00Z"/>
              </w:rPr>
            </w:pPr>
            <w:ins w:id="1077" w:author="Igor P" w:date="2020-01-22T13:21:00Z">
              <w:r w:rsidRPr="00B20147">
                <w:t>Suppress all warning messages(default: show)</w:t>
              </w:r>
            </w:ins>
          </w:p>
        </w:tc>
        <w:tc>
          <w:tcPr>
            <w:tcW w:w="2700" w:type="dxa"/>
          </w:tcPr>
          <w:p w14:paraId="24A283F5" w14:textId="77777777" w:rsidR="00B20147" w:rsidRPr="00A36D8F" w:rsidRDefault="00B20147" w:rsidP="00482305">
            <w:pPr>
              <w:rPr>
                <w:ins w:id="1078" w:author="Igor P" w:date="2020-01-22T13:21:00Z"/>
              </w:rPr>
            </w:pPr>
          </w:p>
        </w:tc>
      </w:tr>
      <w:tr w:rsidR="00482305" w:rsidRPr="00A36D8F" w14:paraId="4C6773CC" w14:textId="77777777" w:rsidTr="00482305">
        <w:trPr>
          <w:trHeight w:val="71"/>
        </w:trPr>
        <w:tc>
          <w:tcPr>
            <w:tcW w:w="3168" w:type="dxa"/>
          </w:tcPr>
          <w:p w14:paraId="6380D2A6" w14:textId="77777777" w:rsidR="00482305" w:rsidRPr="00A36D8F" w:rsidRDefault="00482305" w:rsidP="00482305">
            <w:pPr>
              <w:pStyle w:val="CCode"/>
            </w:pPr>
            <w:r w:rsidRPr="00A36D8F">
              <w:t xml:space="preserve">OutputSDF  </w:t>
            </w:r>
          </w:p>
        </w:tc>
        <w:tc>
          <w:tcPr>
            <w:tcW w:w="3420" w:type="dxa"/>
          </w:tcPr>
          <w:p w14:paraId="601E1AD8" w14:textId="77777777" w:rsidR="00482305" w:rsidRPr="00A36D8F" w:rsidRDefault="00482305" w:rsidP="00482305">
            <w:r w:rsidRPr="00A36D8F">
              <w:t>Output SDfile instead of InChI</w:t>
            </w:r>
          </w:p>
        </w:tc>
        <w:tc>
          <w:tcPr>
            <w:tcW w:w="2700" w:type="dxa"/>
          </w:tcPr>
          <w:p w14:paraId="7DF8C9ED" w14:textId="77777777" w:rsidR="00482305" w:rsidRPr="00A36D8F" w:rsidRDefault="00482305" w:rsidP="00482305">
            <w:pPr>
              <w:rPr>
                <w:szCs w:val="24"/>
              </w:rPr>
            </w:pPr>
          </w:p>
        </w:tc>
      </w:tr>
      <w:tr w:rsidR="00482305" w:rsidRPr="00A36D8F" w14:paraId="42E7EEA9" w14:textId="77777777" w:rsidTr="00482305">
        <w:tc>
          <w:tcPr>
            <w:tcW w:w="3168" w:type="dxa"/>
          </w:tcPr>
          <w:p w14:paraId="37D225C3" w14:textId="77777777" w:rsidR="00482305" w:rsidRPr="00A36D8F" w:rsidRDefault="00482305" w:rsidP="00482305">
            <w:pPr>
              <w:pStyle w:val="CCode"/>
            </w:pPr>
            <w:r w:rsidRPr="00A36D8F">
              <w:t>WarnOnEmptyStructure</w:t>
            </w:r>
          </w:p>
        </w:tc>
        <w:tc>
          <w:tcPr>
            <w:tcW w:w="3420" w:type="dxa"/>
          </w:tcPr>
          <w:p w14:paraId="13FF7CB7" w14:textId="77777777" w:rsidR="00482305" w:rsidRPr="00A36D8F" w:rsidRDefault="00482305" w:rsidP="00482305">
            <w:r w:rsidRPr="00A36D8F">
              <w:t>Warn and produce empty InChI for empty structure</w:t>
            </w:r>
          </w:p>
        </w:tc>
        <w:tc>
          <w:tcPr>
            <w:tcW w:w="2700" w:type="dxa"/>
          </w:tcPr>
          <w:p w14:paraId="4B6027E9" w14:textId="77777777" w:rsidR="00482305" w:rsidRPr="00A36D8F" w:rsidRDefault="00482305" w:rsidP="00482305">
            <w:pPr>
              <w:rPr>
                <w:szCs w:val="24"/>
              </w:rPr>
            </w:pPr>
          </w:p>
        </w:tc>
      </w:tr>
      <w:tr w:rsidR="00482305" w:rsidRPr="00A36D8F" w14:paraId="15A075F3" w14:textId="77777777" w:rsidTr="00482305">
        <w:tc>
          <w:tcPr>
            <w:tcW w:w="3168" w:type="dxa"/>
          </w:tcPr>
          <w:p w14:paraId="56BB9B24" w14:textId="77777777" w:rsidR="00482305" w:rsidRPr="00A36D8F" w:rsidRDefault="00482305" w:rsidP="00482305">
            <w:pPr>
              <w:pStyle w:val="CCode"/>
            </w:pPr>
            <w:r w:rsidRPr="00A36D8F">
              <w:t>SaveOpt</w:t>
            </w:r>
          </w:p>
        </w:tc>
        <w:tc>
          <w:tcPr>
            <w:tcW w:w="3420" w:type="dxa"/>
          </w:tcPr>
          <w:p w14:paraId="763B946F" w14:textId="77777777" w:rsidR="00482305" w:rsidRPr="00A36D8F" w:rsidRDefault="00482305" w:rsidP="00482305">
            <w:r w:rsidRPr="00A36D8F">
              <w:t>Save custom InChI creation options (non-standard InChI)</w:t>
            </w:r>
          </w:p>
        </w:tc>
        <w:tc>
          <w:tcPr>
            <w:tcW w:w="2700" w:type="dxa"/>
          </w:tcPr>
          <w:p w14:paraId="66BA56CA" w14:textId="77777777" w:rsidR="00482305" w:rsidRPr="00A36D8F" w:rsidRDefault="00482305" w:rsidP="00482305">
            <w:pPr>
              <w:rPr>
                <w:szCs w:val="24"/>
              </w:rPr>
            </w:pPr>
          </w:p>
        </w:tc>
      </w:tr>
    </w:tbl>
    <w:p w14:paraId="47D9BAB4" w14:textId="77777777" w:rsidR="00F05AC1" w:rsidRPr="00A36D8F" w:rsidRDefault="00F05AC1" w:rsidP="00F05AC1">
      <w:pPr>
        <w:pStyle w:val="Heading5"/>
      </w:pPr>
      <w:r w:rsidRPr="00A36D8F">
        <w:t>Output</w:t>
      </w:r>
    </w:p>
    <w:p w14:paraId="06DC538D" w14:textId="77777777" w:rsidR="00F05AC1" w:rsidRPr="00A36D8F" w:rsidRDefault="00F05AC1" w:rsidP="00F05AC1">
      <w:r w:rsidRPr="00A36D8F">
        <w:t xml:space="preserve">Data structure </w:t>
      </w:r>
      <w:r w:rsidRPr="00A36D8F">
        <w:rPr>
          <w:rStyle w:val="CCodeChar"/>
        </w:rPr>
        <w:t>inchi_Output</w:t>
      </w:r>
      <w:r w:rsidRPr="00A36D8F">
        <w:t xml:space="preserve"> is described in</w:t>
      </w:r>
      <w:r w:rsidR="00C6533B">
        <w:t xml:space="preserve"> the</w:t>
      </w:r>
      <w:r w:rsidRPr="00A36D8F">
        <w:t xml:space="preserve"> </w:t>
      </w:r>
      <w:r w:rsidRPr="00A36D8F">
        <w:rPr>
          <w:rStyle w:val="CCodeChar"/>
        </w:rPr>
        <w:t>inchi_api.h</w:t>
      </w:r>
      <w:r w:rsidRPr="00A36D8F">
        <w:t xml:space="preserve"> header file. </w:t>
      </w:r>
      <w:r w:rsidRPr="00A36D8F">
        <w:rPr>
          <w:rStyle w:val="CCodeChar"/>
        </w:rPr>
        <w:t>inchi_Output</w:t>
      </w:r>
      <w:r w:rsidRPr="00A36D8F">
        <w:t xml:space="preserve"> does not need to be initialized out to zeroes; see </w:t>
      </w:r>
      <w:r w:rsidRPr="00A36D8F">
        <w:rPr>
          <w:rStyle w:val="CCodeChar"/>
        </w:rPr>
        <w:t>FreeNCHI()/FreeSTDINCHI(</w:t>
      </w:r>
      <w:r w:rsidRPr="00A36D8F">
        <w:t xml:space="preserve">) on how to deallocate it. Strings in </w:t>
      </w:r>
      <w:r w:rsidRPr="00A36D8F">
        <w:rPr>
          <w:rStyle w:val="CCodeChar"/>
        </w:rPr>
        <w:t>inchi_Output</w:t>
      </w:r>
      <w:r w:rsidRPr="00A36D8F">
        <w:t xml:space="preserve"> are allocated and deallocated by InChI.</w:t>
      </w:r>
    </w:p>
    <w:p w14:paraId="4D7DF8A0" w14:textId="77777777" w:rsidR="00F05AC1" w:rsidRPr="00A36D8F" w:rsidRDefault="00F05AC1" w:rsidP="00F05AC1">
      <w:pPr>
        <w:pStyle w:val="Heading5"/>
        <w:rPr>
          <w:rFonts w:cs="Arial"/>
          <w:szCs w:val="24"/>
        </w:rPr>
      </w:pPr>
      <w:r w:rsidRPr="00A36D8F">
        <w:lastRenderedPageBreak/>
        <w:t>Return codes</w:t>
      </w:r>
    </w:p>
    <w:tbl>
      <w:tblPr>
        <w:tblW w:w="0" w:type="auto"/>
        <w:tblLook w:val="01E0" w:firstRow="1" w:lastRow="1" w:firstColumn="1" w:lastColumn="1" w:noHBand="0" w:noVBand="0"/>
      </w:tblPr>
      <w:tblGrid>
        <w:gridCol w:w="3076"/>
        <w:gridCol w:w="963"/>
        <w:gridCol w:w="5033"/>
      </w:tblGrid>
      <w:tr w:rsidR="00F05AC1" w:rsidRPr="00A36D8F" w14:paraId="1C9152B5" w14:textId="77777777" w:rsidTr="00E84A9D">
        <w:tc>
          <w:tcPr>
            <w:tcW w:w="3076" w:type="dxa"/>
          </w:tcPr>
          <w:p w14:paraId="74B7F900" w14:textId="77777777" w:rsidR="00F05AC1" w:rsidRPr="00A36D8F" w:rsidRDefault="00F05AC1" w:rsidP="00F05AC1">
            <w:r w:rsidRPr="00A36D8F">
              <w:t>Code</w:t>
            </w:r>
          </w:p>
        </w:tc>
        <w:tc>
          <w:tcPr>
            <w:tcW w:w="963" w:type="dxa"/>
          </w:tcPr>
          <w:p w14:paraId="50D85DE6" w14:textId="77777777" w:rsidR="00F05AC1" w:rsidRPr="00A36D8F" w:rsidRDefault="00F05AC1" w:rsidP="00F05AC1">
            <w:r w:rsidRPr="00A36D8F">
              <w:t>Value</w:t>
            </w:r>
          </w:p>
        </w:tc>
        <w:tc>
          <w:tcPr>
            <w:tcW w:w="5033" w:type="dxa"/>
          </w:tcPr>
          <w:p w14:paraId="179725C9" w14:textId="77777777" w:rsidR="00F05AC1" w:rsidRPr="00A36D8F" w:rsidRDefault="00F05AC1" w:rsidP="00F05AC1">
            <w:r w:rsidRPr="00A36D8F">
              <w:t>Meaning</w:t>
            </w:r>
          </w:p>
        </w:tc>
      </w:tr>
      <w:tr w:rsidR="00F05AC1" w:rsidRPr="00A36D8F" w14:paraId="3DFF4A4A" w14:textId="77777777" w:rsidTr="00E84A9D">
        <w:tc>
          <w:tcPr>
            <w:tcW w:w="3076" w:type="dxa"/>
          </w:tcPr>
          <w:p w14:paraId="0E1EB68F" w14:textId="77777777" w:rsidR="00F05AC1" w:rsidRPr="00A36D8F" w:rsidRDefault="00F05AC1" w:rsidP="00F05AC1">
            <w:pPr>
              <w:pStyle w:val="CCode"/>
            </w:pPr>
            <w:r w:rsidRPr="00A36D8F">
              <w:t>inchi_Ret_OKAY</w:t>
            </w:r>
          </w:p>
        </w:tc>
        <w:tc>
          <w:tcPr>
            <w:tcW w:w="963" w:type="dxa"/>
          </w:tcPr>
          <w:p w14:paraId="4B4E4665" w14:textId="77777777" w:rsidR="00F05AC1" w:rsidRPr="00A36D8F" w:rsidRDefault="00F05AC1" w:rsidP="00F05AC1">
            <w:r w:rsidRPr="00A36D8F">
              <w:t>0</w:t>
            </w:r>
          </w:p>
        </w:tc>
        <w:tc>
          <w:tcPr>
            <w:tcW w:w="5033" w:type="dxa"/>
          </w:tcPr>
          <w:p w14:paraId="14EF5E3F" w14:textId="77777777" w:rsidR="00F05AC1" w:rsidRPr="00A36D8F" w:rsidRDefault="00F05AC1" w:rsidP="00F05AC1">
            <w:r w:rsidRPr="00A36D8F">
              <w:t>Success; no errors or warnings</w:t>
            </w:r>
          </w:p>
        </w:tc>
      </w:tr>
      <w:tr w:rsidR="00F05AC1" w:rsidRPr="00A36D8F" w14:paraId="202A9842" w14:textId="77777777" w:rsidTr="00E84A9D">
        <w:tc>
          <w:tcPr>
            <w:tcW w:w="3076" w:type="dxa"/>
          </w:tcPr>
          <w:p w14:paraId="05D1C397" w14:textId="77777777" w:rsidR="00F05AC1" w:rsidRPr="00A36D8F" w:rsidRDefault="00F05AC1" w:rsidP="00F05AC1">
            <w:pPr>
              <w:pStyle w:val="CCode"/>
            </w:pPr>
            <w:r w:rsidRPr="00A36D8F">
              <w:t>inchi_Ret_WARNING</w:t>
            </w:r>
          </w:p>
        </w:tc>
        <w:tc>
          <w:tcPr>
            <w:tcW w:w="963" w:type="dxa"/>
          </w:tcPr>
          <w:p w14:paraId="5B492F00" w14:textId="77777777" w:rsidR="00F05AC1" w:rsidRPr="00A36D8F" w:rsidRDefault="00F05AC1" w:rsidP="00F05AC1">
            <w:r w:rsidRPr="00A36D8F">
              <w:t>1</w:t>
            </w:r>
          </w:p>
        </w:tc>
        <w:tc>
          <w:tcPr>
            <w:tcW w:w="5033" w:type="dxa"/>
          </w:tcPr>
          <w:p w14:paraId="219D0737" w14:textId="77777777" w:rsidR="00F05AC1" w:rsidRPr="00A36D8F" w:rsidRDefault="00F05AC1" w:rsidP="00F05AC1">
            <w:r w:rsidRPr="00A36D8F">
              <w:t>Success; warning(s) issued</w:t>
            </w:r>
          </w:p>
        </w:tc>
      </w:tr>
      <w:tr w:rsidR="00F05AC1" w:rsidRPr="00A36D8F" w14:paraId="574F1B1D" w14:textId="77777777" w:rsidTr="00E84A9D">
        <w:tc>
          <w:tcPr>
            <w:tcW w:w="3076" w:type="dxa"/>
          </w:tcPr>
          <w:p w14:paraId="1D1FD633" w14:textId="77777777" w:rsidR="00F05AC1" w:rsidRPr="00A36D8F" w:rsidRDefault="00F05AC1" w:rsidP="00F05AC1">
            <w:pPr>
              <w:pStyle w:val="CCode"/>
            </w:pPr>
            <w:r w:rsidRPr="00A36D8F">
              <w:t>inchi_Ret_ERROR</w:t>
            </w:r>
          </w:p>
        </w:tc>
        <w:tc>
          <w:tcPr>
            <w:tcW w:w="963" w:type="dxa"/>
          </w:tcPr>
          <w:p w14:paraId="69691B2C" w14:textId="77777777" w:rsidR="00F05AC1" w:rsidRPr="00A36D8F" w:rsidRDefault="00F05AC1" w:rsidP="00F05AC1">
            <w:r w:rsidRPr="00A36D8F">
              <w:t>2</w:t>
            </w:r>
          </w:p>
        </w:tc>
        <w:tc>
          <w:tcPr>
            <w:tcW w:w="5033" w:type="dxa"/>
          </w:tcPr>
          <w:p w14:paraId="00444D1E" w14:textId="77777777" w:rsidR="00F05AC1" w:rsidRPr="00A36D8F" w:rsidRDefault="00F05AC1" w:rsidP="00F05AC1">
            <w:r w:rsidRPr="00A36D8F">
              <w:t>Error: no InChI has been created</w:t>
            </w:r>
          </w:p>
        </w:tc>
      </w:tr>
      <w:tr w:rsidR="00F05AC1" w:rsidRPr="00A36D8F" w14:paraId="74E33401" w14:textId="77777777" w:rsidTr="00E84A9D">
        <w:tc>
          <w:tcPr>
            <w:tcW w:w="3076" w:type="dxa"/>
          </w:tcPr>
          <w:p w14:paraId="10D00F9D" w14:textId="77777777" w:rsidR="00F05AC1" w:rsidRPr="00A36D8F" w:rsidRDefault="00F05AC1" w:rsidP="00F05AC1">
            <w:pPr>
              <w:pStyle w:val="CCode"/>
            </w:pPr>
            <w:r w:rsidRPr="00A36D8F">
              <w:t>inchi_Ret_FATAL</w:t>
            </w:r>
          </w:p>
        </w:tc>
        <w:tc>
          <w:tcPr>
            <w:tcW w:w="963" w:type="dxa"/>
          </w:tcPr>
          <w:p w14:paraId="18F3C75D" w14:textId="77777777" w:rsidR="00F05AC1" w:rsidRPr="00A36D8F" w:rsidRDefault="00F05AC1" w:rsidP="00F05AC1">
            <w:r w:rsidRPr="00A36D8F">
              <w:t>3</w:t>
            </w:r>
          </w:p>
        </w:tc>
        <w:tc>
          <w:tcPr>
            <w:tcW w:w="5033" w:type="dxa"/>
          </w:tcPr>
          <w:p w14:paraId="5B33FFA5" w14:textId="77777777" w:rsidR="00F05AC1" w:rsidRPr="00A36D8F" w:rsidRDefault="00F05AC1" w:rsidP="00F05AC1">
            <w:r w:rsidRPr="00A36D8F">
              <w:t>Severe error: no InChI has been created (typically, memory allocation failure)</w:t>
            </w:r>
          </w:p>
        </w:tc>
      </w:tr>
      <w:tr w:rsidR="00F05AC1" w:rsidRPr="00A36D8F" w14:paraId="6EE5C937" w14:textId="77777777" w:rsidTr="00E84A9D">
        <w:tc>
          <w:tcPr>
            <w:tcW w:w="3076" w:type="dxa"/>
          </w:tcPr>
          <w:p w14:paraId="4B4F0D1D" w14:textId="77777777" w:rsidR="00F05AC1" w:rsidRPr="00A36D8F" w:rsidRDefault="00F05AC1" w:rsidP="00F05AC1">
            <w:pPr>
              <w:pStyle w:val="CCode"/>
            </w:pPr>
            <w:r w:rsidRPr="00A36D8F">
              <w:t>inchi_Ret_UNKNOWN</w:t>
            </w:r>
          </w:p>
        </w:tc>
        <w:tc>
          <w:tcPr>
            <w:tcW w:w="963" w:type="dxa"/>
          </w:tcPr>
          <w:p w14:paraId="32B6EA07" w14:textId="77777777" w:rsidR="00F05AC1" w:rsidRPr="00A36D8F" w:rsidRDefault="00F05AC1" w:rsidP="00F05AC1">
            <w:r w:rsidRPr="00A36D8F">
              <w:t>4</w:t>
            </w:r>
          </w:p>
        </w:tc>
        <w:tc>
          <w:tcPr>
            <w:tcW w:w="5033" w:type="dxa"/>
          </w:tcPr>
          <w:p w14:paraId="2E3CD5E0" w14:textId="77777777" w:rsidR="00F05AC1" w:rsidRPr="00A36D8F" w:rsidRDefault="00F05AC1" w:rsidP="00F05AC1">
            <w:r w:rsidRPr="00A36D8F">
              <w:t>Unknown program error</w:t>
            </w:r>
          </w:p>
        </w:tc>
      </w:tr>
      <w:tr w:rsidR="00F05AC1" w:rsidRPr="00A36D8F" w14:paraId="3CE56402" w14:textId="77777777" w:rsidTr="00E84A9D">
        <w:tc>
          <w:tcPr>
            <w:tcW w:w="3076" w:type="dxa"/>
          </w:tcPr>
          <w:p w14:paraId="006530D4" w14:textId="77777777" w:rsidR="00F05AC1" w:rsidRPr="00A36D8F" w:rsidRDefault="00F05AC1" w:rsidP="00F05AC1">
            <w:pPr>
              <w:pStyle w:val="CCode"/>
            </w:pPr>
            <w:r w:rsidRPr="00A36D8F">
              <w:t>inchi_Ret_BUSY</w:t>
            </w:r>
          </w:p>
        </w:tc>
        <w:tc>
          <w:tcPr>
            <w:tcW w:w="963" w:type="dxa"/>
          </w:tcPr>
          <w:p w14:paraId="450EF395" w14:textId="77777777" w:rsidR="00F05AC1" w:rsidRPr="00A36D8F" w:rsidRDefault="00F05AC1" w:rsidP="00F05AC1">
            <w:r w:rsidRPr="00A36D8F">
              <w:t>5</w:t>
            </w:r>
          </w:p>
        </w:tc>
        <w:tc>
          <w:tcPr>
            <w:tcW w:w="5033" w:type="dxa"/>
          </w:tcPr>
          <w:p w14:paraId="69A3684E" w14:textId="7F03B108" w:rsidR="00F05AC1" w:rsidRPr="00A36D8F" w:rsidRDefault="00F05AC1" w:rsidP="00F05AC1">
            <w:r w:rsidRPr="00A36D8F">
              <w:t>Previ</w:t>
            </w:r>
            <w:r w:rsidR="00C6533B">
              <w:t>ou</w:t>
            </w:r>
            <w:r w:rsidRPr="00A36D8F">
              <w:t>s call to InChI has not returned yet</w:t>
            </w:r>
          </w:p>
        </w:tc>
      </w:tr>
      <w:tr w:rsidR="00F05AC1" w:rsidRPr="00A36D8F" w14:paraId="5944BA41" w14:textId="77777777" w:rsidTr="00E84A9D">
        <w:tc>
          <w:tcPr>
            <w:tcW w:w="3076" w:type="dxa"/>
          </w:tcPr>
          <w:p w14:paraId="473A7B3D" w14:textId="77777777" w:rsidR="00F05AC1" w:rsidRPr="00A36D8F" w:rsidRDefault="00F05AC1" w:rsidP="00F05AC1">
            <w:pPr>
              <w:pStyle w:val="CCode"/>
            </w:pPr>
            <w:r w:rsidRPr="00A36D8F">
              <w:t>inchi_Ret_EOF</w:t>
            </w:r>
          </w:p>
        </w:tc>
        <w:tc>
          <w:tcPr>
            <w:tcW w:w="963" w:type="dxa"/>
          </w:tcPr>
          <w:p w14:paraId="2996BD2F" w14:textId="77777777" w:rsidR="00F05AC1" w:rsidRPr="00A36D8F" w:rsidRDefault="00F05AC1" w:rsidP="00F05AC1">
            <w:r w:rsidRPr="00A36D8F">
              <w:t>-1</w:t>
            </w:r>
          </w:p>
        </w:tc>
        <w:tc>
          <w:tcPr>
            <w:tcW w:w="5033" w:type="dxa"/>
          </w:tcPr>
          <w:p w14:paraId="16E48EBE" w14:textId="0F2D4F07" w:rsidR="00F05AC1" w:rsidRPr="00A36D8F" w:rsidRDefault="00C6533B" w:rsidP="00662E95">
            <w:r>
              <w:t>N</w:t>
            </w:r>
            <w:r w:rsidR="00F05AC1" w:rsidRPr="00A36D8F">
              <w:t xml:space="preserve">o structural data </w:t>
            </w:r>
            <w:r w:rsidRPr="00A36D8F">
              <w:t>ha</w:t>
            </w:r>
            <w:r>
              <w:t>ve</w:t>
            </w:r>
            <w:r w:rsidRPr="00A36D8F">
              <w:t xml:space="preserve"> </w:t>
            </w:r>
            <w:r w:rsidR="00F05AC1" w:rsidRPr="00A36D8F">
              <w:t>been provided</w:t>
            </w:r>
          </w:p>
        </w:tc>
      </w:tr>
      <w:tr w:rsidR="00F05AC1" w:rsidRPr="00A36D8F" w14:paraId="629C0EC2" w14:textId="77777777" w:rsidTr="00E84A9D">
        <w:tc>
          <w:tcPr>
            <w:tcW w:w="3076" w:type="dxa"/>
          </w:tcPr>
          <w:p w14:paraId="3CAA4866" w14:textId="77777777" w:rsidR="00F05AC1" w:rsidRPr="00A36D8F" w:rsidRDefault="00F05AC1" w:rsidP="00F05AC1">
            <w:pPr>
              <w:pStyle w:val="CCode"/>
            </w:pPr>
            <w:r w:rsidRPr="00A36D8F">
              <w:t>inchi_Ret_SKIP</w:t>
            </w:r>
          </w:p>
        </w:tc>
        <w:tc>
          <w:tcPr>
            <w:tcW w:w="963" w:type="dxa"/>
          </w:tcPr>
          <w:p w14:paraId="6BA84366" w14:textId="77777777" w:rsidR="00F05AC1" w:rsidRPr="00A36D8F" w:rsidRDefault="00F05AC1" w:rsidP="00F05AC1">
            <w:r w:rsidRPr="00A36D8F">
              <w:t>-2</w:t>
            </w:r>
          </w:p>
        </w:tc>
        <w:tc>
          <w:tcPr>
            <w:tcW w:w="5033" w:type="dxa"/>
          </w:tcPr>
          <w:p w14:paraId="312E91CC" w14:textId="583D6741" w:rsidR="00F05AC1" w:rsidRPr="00A36D8F" w:rsidRDefault="00C6533B" w:rsidP="00F05AC1">
            <w:r>
              <w:t>N</w:t>
            </w:r>
            <w:r w:rsidR="00F05AC1" w:rsidRPr="00A36D8F">
              <w:t>ot used in InChI library</w:t>
            </w:r>
          </w:p>
        </w:tc>
      </w:tr>
    </w:tbl>
    <w:p w14:paraId="17EF058A" w14:textId="4D9BEDC8" w:rsidR="005C2EA2" w:rsidRPr="00A36D8F" w:rsidRDefault="00D47C29" w:rsidP="005C2EA2">
      <w:pPr>
        <w:pStyle w:val="Heading4"/>
      </w:pPr>
      <w:r>
        <w:t xml:space="preserve"> </w:t>
      </w:r>
      <w:bookmarkStart w:id="1079" w:name="_Toc31395422"/>
      <w:r w:rsidR="005C2EA2" w:rsidRPr="00A36D8F">
        <w:t>GetINCHI</w:t>
      </w:r>
      <w:r w:rsidR="005C2EA2">
        <w:t>Ex</w:t>
      </w:r>
      <w:bookmarkEnd w:id="1079"/>
    </w:p>
    <w:p w14:paraId="47B44989" w14:textId="164E38E4" w:rsidR="00D06144" w:rsidRDefault="00D06144" w:rsidP="008822DB">
      <w:pPr>
        <w:pStyle w:val="CCode"/>
        <w:jc w:val="left"/>
      </w:pPr>
      <w:r w:rsidRPr="00D06144">
        <w:t>int GetINCHIEx( inchi_InputEx *inp,</w:t>
      </w:r>
      <w:r w:rsidR="00DB6E01">
        <w:t xml:space="preserve"> </w:t>
      </w:r>
      <w:r w:rsidRPr="00D06144">
        <w:t xml:space="preserve">inchi_Output *out </w:t>
      </w:r>
      <w:r w:rsidR="00580174">
        <w:t>)</w:t>
      </w:r>
    </w:p>
    <w:p w14:paraId="6A75F4C5" w14:textId="77777777" w:rsidR="005C2EA2" w:rsidRPr="00A36D8F" w:rsidRDefault="005C2EA2" w:rsidP="005C2EA2">
      <w:pPr>
        <w:pStyle w:val="Heading5"/>
      </w:pPr>
      <w:r w:rsidRPr="00A36D8F">
        <w:t>Description</w:t>
      </w:r>
    </w:p>
    <w:p w14:paraId="4A3C07E7" w14:textId="77777777" w:rsidR="0040142D" w:rsidRDefault="005C2EA2">
      <w:r w:rsidRPr="005C2EA2">
        <w:t>Extended version of GetINCHI</w:t>
      </w:r>
      <w:r w:rsidR="007152C2">
        <w:t>()</w:t>
      </w:r>
      <w:r w:rsidRPr="005C2EA2">
        <w:t xml:space="preserve"> supporting v. 1.05 extensions: polymers</w:t>
      </w:r>
      <w:r w:rsidR="00D06144">
        <w:t xml:space="preserve"> and Molfile V3000 </w:t>
      </w:r>
      <w:r w:rsidR="007152C2">
        <w:t xml:space="preserve">extended features </w:t>
      </w:r>
      <w:r w:rsidR="00D06144">
        <w:t>(partial support)</w:t>
      </w:r>
      <w:r w:rsidRPr="00A36D8F">
        <w:t>.</w:t>
      </w:r>
      <w:r w:rsidR="0040142D">
        <w:t xml:space="preserve"> </w:t>
      </w:r>
    </w:p>
    <w:p w14:paraId="7C07F6B1" w14:textId="46AF0CCB" w:rsidR="007152C2" w:rsidRDefault="007152C2">
      <w:r>
        <w:t xml:space="preserve">Note that support of V3000 features is a provisional one: extended data on haptic coordination bonds and stereo collections are </w:t>
      </w:r>
      <w:r w:rsidR="003C7BB0">
        <w:t xml:space="preserve">read but </w:t>
      </w:r>
      <w:r>
        <w:t xml:space="preserve">not used currently (as </w:t>
      </w:r>
      <w:r w:rsidR="003C7BB0">
        <w:t xml:space="preserve">their </w:t>
      </w:r>
      <w:r>
        <w:t xml:space="preserve">inclusion requires </w:t>
      </w:r>
      <w:r w:rsidR="003C7BB0">
        <w:t>significant modification of</w:t>
      </w:r>
      <w:r w:rsidR="00C6533B">
        <w:t xml:space="preserve"> the</w:t>
      </w:r>
      <w:r w:rsidR="003C7BB0">
        <w:t xml:space="preserve"> InChI identifier itself, not just </w:t>
      </w:r>
      <w:r w:rsidR="00C6533B">
        <w:t xml:space="preserve">the </w:t>
      </w:r>
      <w:r w:rsidR="003C7BB0">
        <w:t xml:space="preserve">Software). </w:t>
      </w:r>
    </w:p>
    <w:p w14:paraId="588FD2F8" w14:textId="77777777" w:rsidR="003D6A4A" w:rsidRDefault="003D6A4A">
      <w:r>
        <w:t>Being able to treat polymer input structures, in other cases t</w:t>
      </w:r>
      <w:r w:rsidR="0040142D">
        <w:t xml:space="preserve">his function </w:t>
      </w:r>
      <w:r>
        <w:t xml:space="preserve">behaves exactly as </w:t>
      </w:r>
      <w:r w:rsidR="00C6533B">
        <w:t xml:space="preserve">the </w:t>
      </w:r>
      <w:r>
        <w:t>GetINCH() basic API call.</w:t>
      </w:r>
    </w:p>
    <w:p w14:paraId="209D58E0" w14:textId="77777777" w:rsidR="007152C2" w:rsidRPr="00A36D8F" w:rsidRDefault="007152C2" w:rsidP="007152C2">
      <w:pPr>
        <w:pStyle w:val="Heading5"/>
      </w:pPr>
      <w:r w:rsidRPr="00A36D8F">
        <w:t>Input</w:t>
      </w:r>
    </w:p>
    <w:p w14:paraId="4F67489D" w14:textId="448A9BF7" w:rsidR="003C7BB0" w:rsidRDefault="003D6A4A" w:rsidP="003C7BB0">
      <w:r>
        <w:t>E</w:t>
      </w:r>
      <w:r w:rsidR="003C7BB0">
        <w:t xml:space="preserve">xtended input data structure </w:t>
      </w:r>
      <w:r w:rsidR="003C7BB0" w:rsidRPr="00BF644C">
        <w:rPr>
          <w:rStyle w:val="CCodeChar"/>
        </w:rPr>
        <w:t>inchi_InputEx</w:t>
      </w:r>
      <w:r w:rsidR="003C7BB0" w:rsidRPr="007152C2">
        <w:t xml:space="preserve"> </w:t>
      </w:r>
      <w:r w:rsidR="003C7BB0">
        <w:t xml:space="preserve">is </w:t>
      </w:r>
      <w:r>
        <w:t xml:space="preserve">a </w:t>
      </w:r>
      <w:r w:rsidR="003C7BB0">
        <w:t xml:space="preserve">superset of </w:t>
      </w:r>
      <w:r w:rsidR="003C7BB0" w:rsidRPr="00BF644C">
        <w:rPr>
          <w:rStyle w:val="CCodeChar"/>
        </w:rPr>
        <w:t>inchi_Input</w:t>
      </w:r>
      <w:r w:rsidR="003C7BB0">
        <w:t xml:space="preserve"> of previous versions. The additions are newly included data sub-structures holding information on polymers </w:t>
      </w:r>
      <w:r w:rsidR="003C7BB0">
        <w:lastRenderedPageBreak/>
        <w:t>and V3000 extended features (mostly reflecting a way of description used by Accelrys in Molfiles).</w:t>
      </w:r>
    </w:p>
    <w:p w14:paraId="48599490" w14:textId="77777777" w:rsidR="003D6A4A" w:rsidRDefault="007152C2" w:rsidP="007152C2">
      <w:r w:rsidRPr="00A36D8F">
        <w:t xml:space="preserve">Data structure </w:t>
      </w:r>
      <w:r w:rsidRPr="00BF644C">
        <w:rPr>
          <w:rStyle w:val="CCodeChar"/>
        </w:rPr>
        <w:t>inchi_InputEx</w:t>
      </w:r>
      <w:r w:rsidRPr="00D06144">
        <w:t xml:space="preserve"> </w:t>
      </w:r>
      <w:r w:rsidRPr="00A36D8F">
        <w:t>is created by the user</w:t>
      </w:r>
      <w:r>
        <w:t xml:space="preserve">, typically either </w:t>
      </w:r>
      <w:r w:rsidR="003C7BB0">
        <w:t xml:space="preserve">by </w:t>
      </w:r>
      <w:r>
        <w:t>read</w:t>
      </w:r>
      <w:r w:rsidR="003C7BB0">
        <w:t>ing and parsing</w:t>
      </w:r>
      <w:r>
        <w:t xml:space="preserve"> Molfile or </w:t>
      </w:r>
      <w:r w:rsidR="003C7BB0">
        <w:t xml:space="preserve">by conversion from </w:t>
      </w:r>
      <w:r>
        <w:t xml:space="preserve">some existing internal molecular representation. </w:t>
      </w:r>
    </w:p>
    <w:p w14:paraId="2FA536E0" w14:textId="03F23576" w:rsidR="007152C2" w:rsidRDefault="007152C2" w:rsidP="007152C2">
      <w:r>
        <w:t>Data l</w:t>
      </w:r>
      <w:r w:rsidRPr="00A36D8F">
        <w:t>ayout is described in</w:t>
      </w:r>
      <w:r w:rsidR="00C6533B">
        <w:t xml:space="preserve"> the</w:t>
      </w:r>
      <w:r w:rsidRPr="00A36D8F">
        <w:t xml:space="preserve"> </w:t>
      </w:r>
      <w:r w:rsidRPr="00A36D8F">
        <w:rPr>
          <w:rStyle w:val="CCodeChar"/>
        </w:rPr>
        <w:t>inchi_api.h</w:t>
      </w:r>
      <w:r w:rsidRPr="00A36D8F">
        <w:t xml:space="preserve"> header file in the </w:t>
      </w:r>
      <w:r>
        <w:t>InChI Software</w:t>
      </w:r>
      <w:r w:rsidRPr="00A36D8F">
        <w:t xml:space="preserve"> source code.</w:t>
      </w:r>
    </w:p>
    <w:p w14:paraId="0DCB9732" w14:textId="148AED7E" w:rsidR="000007D8" w:rsidRPr="00A36D8F" w:rsidRDefault="000007D8" w:rsidP="000007D8">
      <w:pPr>
        <w:pStyle w:val="CCode"/>
        <w:rPr>
          <w:ins w:id="1080" w:author="Igor P" w:date="2020-01-22T11:44:00Z"/>
          <w:rFonts w:ascii="Times New Roman" w:hAnsi="Times New Roman"/>
        </w:rPr>
      </w:pPr>
      <w:ins w:id="1081" w:author="Igor P" w:date="2020-01-22T11:44:00Z">
        <w:r w:rsidRPr="00A36D8F">
          <w:rPr>
            <w:rFonts w:ascii="Times New Roman" w:hAnsi="Times New Roman"/>
          </w:rPr>
          <w:t>Options supplied to</w:t>
        </w:r>
        <w:r w:rsidRPr="00A36D8F">
          <w:t xml:space="preserve"> GetINCHI</w:t>
        </w:r>
        <w:r>
          <w:t>Ex</w:t>
        </w:r>
        <w:r w:rsidRPr="00A36D8F">
          <w:t xml:space="preserve"> </w:t>
        </w:r>
        <w:r w:rsidRPr="00A36D8F">
          <w:rPr>
            <w:rFonts w:ascii="Times New Roman" w:hAnsi="Times New Roman"/>
          </w:rPr>
          <w:t>in</w:t>
        </w:r>
        <w:r w:rsidRPr="00A36D8F">
          <w:t xml:space="preserve"> inchi_Input</w:t>
        </w:r>
        <w:r>
          <w:t>Ex</w:t>
        </w:r>
        <w:r w:rsidRPr="00A36D8F">
          <w:t>.szOptions</w:t>
        </w:r>
        <w:r w:rsidRPr="00A36D8F">
          <w:rPr>
            <w:rFonts w:ascii="Times New Roman" w:hAnsi="Times New Roman"/>
            <w:noProof/>
          </w:rPr>
          <w:t xml:space="preserve"> </w:t>
        </w:r>
        <w:r w:rsidRPr="00A36D8F">
          <w:rPr>
            <w:rFonts w:ascii="Times New Roman" w:hAnsi="Times New Roman"/>
          </w:rPr>
          <w:t xml:space="preserve">should be preceded by ‘/’ under Windows or ‘-‘ </w:t>
        </w:r>
        <w:r>
          <w:rPr>
            <w:rFonts w:ascii="Times New Roman" w:hAnsi="Times New Roman"/>
          </w:rPr>
          <w:t>under Linux</w:t>
        </w:r>
        <w:r w:rsidRPr="00A36D8F">
          <w:rPr>
            <w:rFonts w:ascii="Times New Roman" w:hAnsi="Times New Roman"/>
          </w:rPr>
          <w:t xml:space="preserve">). Valid options </w:t>
        </w:r>
        <w:r>
          <w:rPr>
            <w:rFonts w:ascii="Times New Roman" w:hAnsi="Times New Roman"/>
          </w:rPr>
          <w:t>a</w:t>
        </w:r>
        <w:r w:rsidRPr="00A36D8F">
          <w:rPr>
            <w:rFonts w:ascii="Times New Roman" w:hAnsi="Times New Roman"/>
          </w:rPr>
          <w:t xml:space="preserve">re </w:t>
        </w:r>
        <w:r>
          <w:rPr>
            <w:rFonts w:ascii="Times New Roman" w:hAnsi="Times New Roman"/>
          </w:rPr>
          <w:t xml:space="preserve">the same as for </w:t>
        </w:r>
        <w:r w:rsidRPr="00A36D8F">
          <w:t>GetINCHI</w:t>
        </w:r>
        <w:r>
          <w:t xml:space="preserve"> </w:t>
        </w:r>
        <w:r>
          <w:rPr>
            <w:rFonts w:ascii="Times New Roman" w:hAnsi="Times New Roman"/>
          </w:rPr>
          <w:t xml:space="preserve">plus </w:t>
        </w:r>
      </w:ins>
      <w:ins w:id="1082" w:author="Igor P" w:date="2020-01-22T11:55:00Z">
        <w:r>
          <w:rPr>
            <w:rFonts w:ascii="Times New Roman" w:hAnsi="Times New Roman"/>
          </w:rPr>
          <w:t xml:space="preserve">the </w:t>
        </w:r>
      </w:ins>
      <w:ins w:id="1083" w:author="Igor P" w:date="2020-01-22T11:44:00Z">
        <w:r>
          <w:rPr>
            <w:rFonts w:ascii="Times New Roman" w:hAnsi="Times New Roman"/>
          </w:rPr>
          <w:t>addition</w:t>
        </w:r>
      </w:ins>
      <w:ins w:id="1084" w:author="Igor P" w:date="2020-01-22T11:55:00Z">
        <w:r>
          <w:rPr>
            <w:rFonts w:ascii="Times New Roman" w:hAnsi="Times New Roman"/>
          </w:rPr>
          <w:t xml:space="preserve">al ones </w:t>
        </w:r>
      </w:ins>
      <w:ins w:id="1085" w:author="Igor P" w:date="2020-01-22T11:44:00Z">
        <w:r w:rsidRPr="00A36D8F">
          <w:rPr>
            <w:rFonts w:ascii="Times New Roman" w:hAnsi="Times New Roman"/>
          </w:rPr>
          <w:t>listed below.</w:t>
        </w:r>
      </w:ins>
    </w:p>
    <w:p w14:paraId="567423A4" w14:textId="77777777" w:rsidR="000007D8" w:rsidRPr="00A36D8F" w:rsidRDefault="000007D8" w:rsidP="000007D8">
      <w:pPr>
        <w:rPr>
          <w:ins w:id="1086" w:author="Igor P" w:date="2020-01-22T11:44:00Z"/>
        </w:rPr>
      </w:pPr>
    </w:p>
    <w:tbl>
      <w:tblPr>
        <w:tblW w:w="9288" w:type="dxa"/>
        <w:tblLayout w:type="fixed"/>
        <w:tblLook w:val="01E0" w:firstRow="1" w:lastRow="1" w:firstColumn="1" w:lastColumn="1" w:noHBand="0" w:noVBand="0"/>
      </w:tblPr>
      <w:tblGrid>
        <w:gridCol w:w="3168"/>
        <w:gridCol w:w="3420"/>
        <w:gridCol w:w="2700"/>
      </w:tblGrid>
      <w:tr w:rsidR="000007D8" w:rsidRPr="00A36D8F" w14:paraId="1F8AE2DF" w14:textId="77777777" w:rsidTr="00B403BE">
        <w:trPr>
          <w:ins w:id="1087" w:author="Igor P" w:date="2020-01-22T11:44:00Z"/>
        </w:trPr>
        <w:tc>
          <w:tcPr>
            <w:tcW w:w="3168" w:type="dxa"/>
          </w:tcPr>
          <w:p w14:paraId="4088398C" w14:textId="77777777" w:rsidR="000007D8" w:rsidRPr="00A36D8F" w:rsidRDefault="000007D8" w:rsidP="00B403BE">
            <w:pPr>
              <w:rPr>
                <w:ins w:id="1088" w:author="Igor P" w:date="2020-01-22T11:44:00Z"/>
              </w:rPr>
            </w:pPr>
            <w:ins w:id="1089" w:author="Igor P" w:date="2020-01-22T11:44:00Z">
              <w:r w:rsidRPr="00A36D8F">
                <w:t>Option</w:t>
              </w:r>
            </w:ins>
          </w:p>
        </w:tc>
        <w:tc>
          <w:tcPr>
            <w:tcW w:w="3420" w:type="dxa"/>
          </w:tcPr>
          <w:p w14:paraId="45148A13" w14:textId="77777777" w:rsidR="000007D8" w:rsidRPr="00A36D8F" w:rsidRDefault="000007D8" w:rsidP="00B403BE">
            <w:pPr>
              <w:rPr>
                <w:ins w:id="1090" w:author="Igor P" w:date="2020-01-22T11:44:00Z"/>
              </w:rPr>
            </w:pPr>
            <w:ins w:id="1091" w:author="Igor P" w:date="2020-01-22T11:44:00Z">
              <w:r w:rsidRPr="00A36D8F">
                <w:t>Meaning</w:t>
              </w:r>
            </w:ins>
          </w:p>
        </w:tc>
        <w:tc>
          <w:tcPr>
            <w:tcW w:w="2700" w:type="dxa"/>
          </w:tcPr>
          <w:p w14:paraId="4001C90E" w14:textId="77777777" w:rsidR="000007D8" w:rsidRPr="00A36D8F" w:rsidRDefault="000007D8" w:rsidP="00B403BE">
            <w:pPr>
              <w:rPr>
                <w:ins w:id="1092" w:author="Igor P" w:date="2020-01-22T11:44:00Z"/>
              </w:rPr>
            </w:pPr>
            <w:ins w:id="1093" w:author="Igor P" w:date="2020-01-22T11:44:00Z">
              <w:r w:rsidRPr="00A36D8F">
                <w:t>Default behavior (standard; if no option supplied)</w:t>
              </w:r>
            </w:ins>
          </w:p>
        </w:tc>
      </w:tr>
      <w:tr w:rsidR="000007D8" w:rsidRPr="00A36D8F" w14:paraId="5B283240" w14:textId="77777777" w:rsidTr="00B403BE">
        <w:trPr>
          <w:ins w:id="1094" w:author="Igor P" w:date="2020-01-22T11:44:00Z"/>
        </w:trPr>
        <w:tc>
          <w:tcPr>
            <w:tcW w:w="6588" w:type="dxa"/>
            <w:gridSpan w:val="2"/>
          </w:tcPr>
          <w:p w14:paraId="2E2E551D" w14:textId="77777777" w:rsidR="000007D8" w:rsidRPr="00A36D8F" w:rsidRDefault="000007D8" w:rsidP="00B403BE">
            <w:pPr>
              <w:rPr>
                <w:ins w:id="1095" w:author="Igor P" w:date="2020-01-22T11:44:00Z"/>
                <w:szCs w:val="24"/>
              </w:rPr>
            </w:pPr>
          </w:p>
        </w:tc>
        <w:tc>
          <w:tcPr>
            <w:tcW w:w="2700" w:type="dxa"/>
          </w:tcPr>
          <w:p w14:paraId="4283F3AE" w14:textId="77777777" w:rsidR="000007D8" w:rsidRPr="00A36D8F" w:rsidRDefault="000007D8" w:rsidP="00B403BE">
            <w:pPr>
              <w:rPr>
                <w:ins w:id="1096" w:author="Igor P" w:date="2020-01-22T11:44:00Z"/>
                <w:szCs w:val="24"/>
              </w:rPr>
            </w:pPr>
          </w:p>
        </w:tc>
      </w:tr>
      <w:tr w:rsidR="000007D8" w:rsidRPr="00A36D8F" w14:paraId="3A2FE2FD" w14:textId="77777777" w:rsidTr="00B403BE">
        <w:trPr>
          <w:ins w:id="1097" w:author="Igor P" w:date="2020-01-22T11:44:00Z"/>
        </w:trPr>
        <w:tc>
          <w:tcPr>
            <w:tcW w:w="9288" w:type="dxa"/>
            <w:gridSpan w:val="3"/>
          </w:tcPr>
          <w:p w14:paraId="56EC16B4" w14:textId="77777777" w:rsidR="000007D8" w:rsidRPr="00A36D8F" w:rsidRDefault="000007D8">
            <w:pPr>
              <w:jc w:val="center"/>
              <w:rPr>
                <w:ins w:id="1098" w:author="Igor P" w:date="2020-01-22T11:44:00Z"/>
              </w:rPr>
              <w:pPrChange w:id="1099" w:author="Igor P" w:date="2020-01-22T12:13:00Z">
                <w:pPr/>
              </w:pPrChange>
            </w:pPr>
          </w:p>
        </w:tc>
      </w:tr>
      <w:tr w:rsidR="00045D4E" w:rsidRPr="00A36D8F" w14:paraId="7370AC83" w14:textId="77777777" w:rsidTr="00B403BE">
        <w:trPr>
          <w:ins w:id="1100" w:author="Igor P" w:date="2020-01-22T12:11:00Z"/>
        </w:trPr>
        <w:tc>
          <w:tcPr>
            <w:tcW w:w="3168" w:type="dxa"/>
          </w:tcPr>
          <w:p w14:paraId="517C8F97" w14:textId="0A197D00" w:rsidR="00045D4E" w:rsidRDefault="00045D4E" w:rsidP="000007D8">
            <w:pPr>
              <w:pStyle w:val="CCode"/>
              <w:rPr>
                <w:ins w:id="1101" w:author="Igor P" w:date="2020-01-22T12:11:00Z"/>
              </w:rPr>
            </w:pPr>
            <w:ins w:id="1102" w:author="Igor P" w:date="2020-01-22T12:11:00Z">
              <w:r w:rsidRPr="00045D4E">
                <w:t>LooseTSACheck</w:t>
              </w:r>
            </w:ins>
          </w:p>
        </w:tc>
        <w:tc>
          <w:tcPr>
            <w:tcW w:w="3420" w:type="dxa"/>
          </w:tcPr>
          <w:p w14:paraId="329D8047" w14:textId="47DD2677" w:rsidR="00045D4E" w:rsidRDefault="00045D4E" w:rsidP="000007D8">
            <w:pPr>
              <w:jc w:val="left"/>
              <w:rPr>
                <w:ins w:id="1103" w:author="Igor P" w:date="2020-01-22T12:11:00Z"/>
              </w:rPr>
            </w:pPr>
            <w:ins w:id="1104" w:author="Igor P" w:date="2020-01-22T12:12:00Z">
              <w:r>
                <w:t>TODO: describe this</w:t>
              </w:r>
            </w:ins>
          </w:p>
        </w:tc>
        <w:tc>
          <w:tcPr>
            <w:tcW w:w="2700" w:type="dxa"/>
          </w:tcPr>
          <w:p w14:paraId="5F4EF743" w14:textId="5F1BC6CA" w:rsidR="00045D4E" w:rsidRDefault="00045D4E" w:rsidP="000007D8">
            <w:pPr>
              <w:rPr>
                <w:ins w:id="1105" w:author="Igor P" w:date="2020-01-22T12:11:00Z"/>
              </w:rPr>
            </w:pPr>
            <w:ins w:id="1106" w:author="Igor P" w:date="2020-01-22T12:11:00Z">
              <w:r>
                <w:t>Disabled</w:t>
              </w:r>
            </w:ins>
          </w:p>
        </w:tc>
      </w:tr>
      <w:tr w:rsidR="000007D8" w:rsidRPr="00A36D8F" w14:paraId="4E543F51" w14:textId="77777777" w:rsidTr="00B403BE">
        <w:trPr>
          <w:ins w:id="1107" w:author="Igor P" w:date="2020-01-22T11:44:00Z"/>
        </w:trPr>
        <w:tc>
          <w:tcPr>
            <w:tcW w:w="3168" w:type="dxa"/>
          </w:tcPr>
          <w:p w14:paraId="5A23D774" w14:textId="7DA1B866" w:rsidR="000007D8" w:rsidRPr="00A36D8F" w:rsidRDefault="000007D8" w:rsidP="000007D8">
            <w:pPr>
              <w:pStyle w:val="CCode"/>
              <w:rPr>
                <w:ins w:id="1108" w:author="Igor P" w:date="2020-01-22T11:44:00Z"/>
              </w:rPr>
            </w:pPr>
            <w:ins w:id="1109" w:author="Igor P" w:date="2020-01-22T11:44:00Z">
              <w:r>
                <w:t>Polym</w:t>
              </w:r>
            </w:ins>
            <w:ins w:id="1110" w:author="Igor P" w:date="2020-01-22T11:45:00Z">
              <w:r>
                <w:t>ers</w:t>
              </w:r>
            </w:ins>
          </w:p>
        </w:tc>
        <w:tc>
          <w:tcPr>
            <w:tcW w:w="3420" w:type="dxa"/>
          </w:tcPr>
          <w:p w14:paraId="2C0D6B49" w14:textId="6FD899A9" w:rsidR="000007D8" w:rsidRPr="00A36D8F" w:rsidRDefault="000007D8">
            <w:pPr>
              <w:jc w:val="left"/>
              <w:rPr>
                <w:ins w:id="1111" w:author="Igor P" w:date="2020-01-22T11:44:00Z"/>
              </w:rPr>
              <w:pPrChange w:id="1112" w:author="Igor P" w:date="2020-01-22T11:52:00Z">
                <w:pPr/>
              </w:pPrChange>
            </w:pPr>
            <w:ins w:id="1113" w:author="Igor P" w:date="2020-01-22T11:50:00Z">
              <w:r>
                <w:t xml:space="preserve">Experimental support of simple polymers </w:t>
              </w:r>
            </w:ins>
          </w:p>
        </w:tc>
        <w:tc>
          <w:tcPr>
            <w:tcW w:w="2700" w:type="dxa"/>
          </w:tcPr>
          <w:p w14:paraId="19D9A9D0" w14:textId="659AC121" w:rsidR="000007D8" w:rsidRPr="00A36D8F" w:rsidRDefault="000007D8" w:rsidP="000007D8">
            <w:pPr>
              <w:rPr>
                <w:ins w:id="1114" w:author="Igor P" w:date="2020-01-22T11:44:00Z"/>
              </w:rPr>
            </w:pPr>
            <w:ins w:id="1115" w:author="Igor P" w:date="2020-01-22T11:51:00Z">
              <w:r>
                <w:t>Disabled</w:t>
              </w:r>
            </w:ins>
          </w:p>
        </w:tc>
      </w:tr>
      <w:tr w:rsidR="000007D8" w:rsidRPr="00A36D8F" w14:paraId="5240ECB4" w14:textId="77777777" w:rsidTr="00B403BE">
        <w:trPr>
          <w:ins w:id="1116" w:author="Igor P" w:date="2020-01-22T11:50:00Z"/>
        </w:trPr>
        <w:tc>
          <w:tcPr>
            <w:tcW w:w="3168" w:type="dxa"/>
          </w:tcPr>
          <w:p w14:paraId="33C0217E" w14:textId="7AB81506" w:rsidR="000007D8" w:rsidRDefault="000007D8" w:rsidP="000007D8">
            <w:pPr>
              <w:pStyle w:val="CCode"/>
              <w:rPr>
                <w:ins w:id="1117" w:author="Igor P" w:date="2020-01-22T11:50:00Z"/>
              </w:rPr>
            </w:pPr>
            <w:ins w:id="1118" w:author="Igor P" w:date="2020-01-22T11:51:00Z">
              <w:r>
                <w:t>Polymers105</w:t>
              </w:r>
            </w:ins>
          </w:p>
        </w:tc>
        <w:tc>
          <w:tcPr>
            <w:tcW w:w="3420" w:type="dxa"/>
          </w:tcPr>
          <w:p w14:paraId="6CD1BA55" w14:textId="6E34659F" w:rsidR="000007D8" w:rsidRDefault="000007D8">
            <w:pPr>
              <w:jc w:val="left"/>
              <w:rPr>
                <w:ins w:id="1119" w:author="Igor P" w:date="2020-01-22T11:50:00Z"/>
              </w:rPr>
              <w:pPrChange w:id="1120" w:author="Igor P" w:date="2020-01-22T11:52:00Z">
                <w:pPr/>
              </w:pPrChange>
            </w:pPr>
            <w:ins w:id="1121" w:author="Igor P" w:date="2020-01-22T11:51:00Z">
              <w:r>
                <w:t>Experimental support of simple polymers in older v. 1.05 way</w:t>
              </w:r>
            </w:ins>
          </w:p>
        </w:tc>
        <w:tc>
          <w:tcPr>
            <w:tcW w:w="2700" w:type="dxa"/>
          </w:tcPr>
          <w:p w14:paraId="44E64DBC" w14:textId="21C6F6AE" w:rsidR="000007D8" w:rsidRDefault="000007D8" w:rsidP="000007D8">
            <w:pPr>
              <w:rPr>
                <w:ins w:id="1122" w:author="Igor P" w:date="2020-01-22T11:50:00Z"/>
              </w:rPr>
            </w:pPr>
            <w:ins w:id="1123" w:author="Igor P" w:date="2020-01-22T11:51:00Z">
              <w:r>
                <w:t>Disabled</w:t>
              </w:r>
            </w:ins>
          </w:p>
        </w:tc>
      </w:tr>
      <w:tr w:rsidR="000007D8" w:rsidRPr="00A36D8F" w14:paraId="23DAF9ED" w14:textId="77777777" w:rsidTr="00B403BE">
        <w:trPr>
          <w:ins w:id="1124" w:author="Igor P" w:date="2020-01-22T11:53:00Z"/>
        </w:trPr>
        <w:tc>
          <w:tcPr>
            <w:tcW w:w="3168" w:type="dxa"/>
          </w:tcPr>
          <w:p w14:paraId="6043E220" w14:textId="6C2CA34C" w:rsidR="000007D8" w:rsidRDefault="000007D8" w:rsidP="000007D8">
            <w:pPr>
              <w:pStyle w:val="CCode"/>
              <w:rPr>
                <w:ins w:id="1125" w:author="Igor P" w:date="2020-01-22T11:53:00Z"/>
              </w:rPr>
            </w:pPr>
            <w:ins w:id="1126" w:author="Igor P" w:date="2020-01-22T11:53:00Z">
              <w:r>
                <w:t>FoldCRU</w:t>
              </w:r>
            </w:ins>
          </w:p>
        </w:tc>
        <w:tc>
          <w:tcPr>
            <w:tcW w:w="3420" w:type="dxa"/>
          </w:tcPr>
          <w:p w14:paraId="2746D02D" w14:textId="71C473B1" w:rsidR="000007D8" w:rsidRDefault="000007D8">
            <w:pPr>
              <w:rPr>
                <w:ins w:id="1127" w:author="Igor P" w:date="2020-01-22T11:53:00Z"/>
              </w:rPr>
              <w:pPrChange w:id="1128" w:author="Igor P" w:date="2020-01-22T11:55:00Z">
                <w:pPr>
                  <w:jc w:val="left"/>
                </w:pPr>
              </w:pPrChange>
            </w:pPr>
            <w:ins w:id="1129" w:author="Igor P" w:date="2020-01-22T11:53:00Z">
              <w:r>
                <w:t>In polymer treatment, try to fold constitutional repeating unit</w:t>
              </w:r>
            </w:ins>
            <w:ins w:id="1130" w:author="Igor P" w:date="2020-01-22T11:54:00Z">
              <w:r>
                <w:t>s</w:t>
              </w:r>
            </w:ins>
            <w:ins w:id="1131" w:author="Igor P" w:date="2020-01-22T11:53:00Z">
              <w:r>
                <w:t xml:space="preserve"> </w:t>
              </w:r>
            </w:ins>
            <w:ins w:id="1132" w:author="Igor P" w:date="2020-01-22T11:54:00Z">
              <w:r>
                <w:t>which themselves contain repeats</w:t>
              </w:r>
            </w:ins>
          </w:p>
        </w:tc>
        <w:tc>
          <w:tcPr>
            <w:tcW w:w="2700" w:type="dxa"/>
          </w:tcPr>
          <w:p w14:paraId="62AD0D10" w14:textId="168D60DB" w:rsidR="000007D8" w:rsidRDefault="000007D8" w:rsidP="000007D8">
            <w:pPr>
              <w:rPr>
                <w:ins w:id="1133" w:author="Igor P" w:date="2020-01-22T11:53:00Z"/>
              </w:rPr>
            </w:pPr>
            <w:ins w:id="1134" w:author="Igor P" w:date="2020-01-22T11:54:00Z">
              <w:r>
                <w:t>Disabled</w:t>
              </w:r>
            </w:ins>
          </w:p>
        </w:tc>
      </w:tr>
      <w:tr w:rsidR="00E0652D" w:rsidRPr="00A36D8F" w14:paraId="4E99433F" w14:textId="77777777" w:rsidTr="00B403BE">
        <w:trPr>
          <w:ins w:id="1135" w:author="Igor P" w:date="2020-01-22T13:14:00Z"/>
        </w:trPr>
        <w:tc>
          <w:tcPr>
            <w:tcW w:w="3168" w:type="dxa"/>
          </w:tcPr>
          <w:p w14:paraId="290AE1D7" w14:textId="68B59A4E" w:rsidR="00E0652D" w:rsidRDefault="00E0652D" w:rsidP="000007D8">
            <w:pPr>
              <w:pStyle w:val="CCode"/>
              <w:rPr>
                <w:ins w:id="1136" w:author="Igor P" w:date="2020-01-22T13:14:00Z"/>
              </w:rPr>
            </w:pPr>
            <w:ins w:id="1137" w:author="Igor P" w:date="2020-01-22T13:14:00Z">
              <w:r w:rsidRPr="007E731F">
                <w:t>NPZz</w:t>
              </w:r>
            </w:ins>
          </w:p>
        </w:tc>
        <w:tc>
          <w:tcPr>
            <w:tcW w:w="3420" w:type="dxa"/>
          </w:tcPr>
          <w:p w14:paraId="2186B8C5" w14:textId="57276676" w:rsidR="00E0652D" w:rsidRDefault="00E0652D" w:rsidP="000007D8">
            <w:pPr>
              <w:rPr>
                <w:ins w:id="1138" w:author="Igor P" w:date="2020-01-22T13:14:00Z"/>
              </w:rPr>
            </w:pPr>
            <w:ins w:id="1139" w:author="Igor P" w:date="2020-01-22T13:14:00Z">
              <w:r>
                <w:t>Allow non-polymer Zz atoms (pseudoelement)</w:t>
              </w:r>
            </w:ins>
          </w:p>
        </w:tc>
        <w:tc>
          <w:tcPr>
            <w:tcW w:w="2700" w:type="dxa"/>
          </w:tcPr>
          <w:p w14:paraId="486B11DE" w14:textId="0B3AC285" w:rsidR="00E0652D" w:rsidRDefault="00E0652D" w:rsidP="000007D8">
            <w:pPr>
              <w:rPr>
                <w:ins w:id="1140" w:author="Igor P" w:date="2020-01-22T13:14:00Z"/>
              </w:rPr>
            </w:pPr>
            <w:ins w:id="1141" w:author="Igor P" w:date="2020-01-22T13:14:00Z">
              <w:r>
                <w:t>Disabled</w:t>
              </w:r>
            </w:ins>
          </w:p>
        </w:tc>
      </w:tr>
      <w:tr w:rsidR="000007D8" w:rsidRPr="00A36D8F" w14:paraId="4F2AE09D" w14:textId="77777777" w:rsidTr="00B403BE">
        <w:trPr>
          <w:ins w:id="1142" w:author="Igor P" w:date="2020-01-22T11:44:00Z"/>
        </w:trPr>
        <w:tc>
          <w:tcPr>
            <w:tcW w:w="3168" w:type="dxa"/>
          </w:tcPr>
          <w:p w14:paraId="110DED75" w14:textId="27A09032" w:rsidR="000007D8" w:rsidRPr="00A36D8F" w:rsidRDefault="000007D8" w:rsidP="000007D8">
            <w:pPr>
              <w:pStyle w:val="CCode"/>
              <w:rPr>
                <w:ins w:id="1143" w:author="Igor P" w:date="2020-01-22T11:44:00Z"/>
              </w:rPr>
            </w:pPr>
            <w:ins w:id="1144" w:author="Igor P" w:date="2020-01-22T11:52:00Z">
              <w:r>
                <w:t>LargeMolecules</w:t>
              </w:r>
            </w:ins>
          </w:p>
        </w:tc>
        <w:tc>
          <w:tcPr>
            <w:tcW w:w="3420" w:type="dxa"/>
          </w:tcPr>
          <w:p w14:paraId="5E5B4B9D" w14:textId="13FE3716" w:rsidR="000007D8" w:rsidRPr="00A36D8F" w:rsidRDefault="000007D8">
            <w:pPr>
              <w:jc w:val="left"/>
              <w:rPr>
                <w:ins w:id="1145" w:author="Igor P" w:date="2020-01-22T11:44:00Z"/>
              </w:rPr>
              <w:pPrChange w:id="1146" w:author="Igor P" w:date="2020-01-22T11:52:00Z">
                <w:pPr/>
              </w:pPrChange>
            </w:pPr>
            <w:ins w:id="1147" w:author="Igor P" w:date="2020-01-22T11:52:00Z">
              <w:r>
                <w:t>Experimental support of molecules up to 32767 atoms</w:t>
              </w:r>
            </w:ins>
          </w:p>
        </w:tc>
        <w:tc>
          <w:tcPr>
            <w:tcW w:w="2700" w:type="dxa"/>
          </w:tcPr>
          <w:p w14:paraId="6F70A305" w14:textId="7B6C68A0" w:rsidR="000007D8" w:rsidRPr="00A36D8F" w:rsidRDefault="000007D8" w:rsidP="000007D8">
            <w:pPr>
              <w:rPr>
                <w:ins w:id="1148" w:author="Igor P" w:date="2020-01-22T11:44:00Z"/>
              </w:rPr>
            </w:pPr>
            <w:ins w:id="1149" w:author="Igor P" w:date="2020-01-22T11:52:00Z">
              <w:r>
                <w:t>Disabled</w:t>
              </w:r>
            </w:ins>
          </w:p>
        </w:tc>
      </w:tr>
    </w:tbl>
    <w:p w14:paraId="7DF9AB6F" w14:textId="77777777" w:rsidR="000007D8" w:rsidRPr="00A36D8F" w:rsidRDefault="000007D8" w:rsidP="007152C2"/>
    <w:p w14:paraId="7036EBB1" w14:textId="77777777" w:rsidR="0040142D" w:rsidRPr="00A36D8F" w:rsidRDefault="0040142D" w:rsidP="0040142D">
      <w:pPr>
        <w:pStyle w:val="Heading5"/>
      </w:pPr>
      <w:r w:rsidRPr="00A36D8F">
        <w:lastRenderedPageBreak/>
        <w:t>Output</w:t>
      </w:r>
    </w:p>
    <w:p w14:paraId="05FCC79C" w14:textId="31A7821D" w:rsidR="0040142D" w:rsidRDefault="0040142D" w:rsidP="0040142D">
      <w:pPr>
        <w:rPr>
          <w:ins w:id="1150" w:author="Igor P" w:date="2020-01-22T11:46:00Z"/>
        </w:rPr>
      </w:pPr>
      <w:r>
        <w:t xml:space="preserve">The same as for </w:t>
      </w:r>
      <w:r w:rsidRPr="00D97A2F">
        <w:rPr>
          <w:rFonts w:ascii="Courier New" w:hAnsi="Courier New" w:cs="Courier New"/>
        </w:rPr>
        <w:t>GetINCHI()</w:t>
      </w:r>
      <w:r>
        <w:t>.</w:t>
      </w:r>
    </w:p>
    <w:p w14:paraId="20CFECDF" w14:textId="77777777" w:rsidR="000007D8" w:rsidRDefault="000007D8" w:rsidP="000007D8">
      <w:pPr>
        <w:pStyle w:val="Heading5"/>
        <w:rPr>
          <w:ins w:id="1151" w:author="Igor P" w:date="2020-01-22T11:46:00Z"/>
        </w:rPr>
      </w:pPr>
      <w:ins w:id="1152" w:author="Igor P" w:date="2020-01-22T11:46:00Z">
        <w:r>
          <w:t>Note</w:t>
        </w:r>
      </w:ins>
    </w:p>
    <w:p w14:paraId="63BEEE32" w14:textId="0832C2DE" w:rsidR="000007D8" w:rsidRDefault="000007D8" w:rsidP="000007D8">
      <w:pPr>
        <w:rPr>
          <w:ins w:id="1153" w:author="Igor P" w:date="2020-01-22T11:46:00Z"/>
        </w:rPr>
      </w:pPr>
      <w:ins w:id="1154" w:author="Igor P" w:date="2020-01-22T11:46:00Z">
        <w:r>
          <w:t xml:space="preserve">Since v. 1.06, this function requires explicitly supplying option “Polymers” </w:t>
        </w:r>
      </w:ins>
      <w:ins w:id="1155" w:author="Igor P" w:date="2020-01-22T11:48:00Z">
        <w:r>
          <w:t xml:space="preserve">to enable support of polymers </w:t>
        </w:r>
      </w:ins>
      <w:ins w:id="1156" w:author="Igor P" w:date="2020-01-22T11:47:00Z">
        <w:r>
          <w:t xml:space="preserve">(or “Polymers105” </w:t>
        </w:r>
      </w:ins>
      <w:ins w:id="1157" w:author="Igor P" w:date="2020-01-22T11:48:00Z">
        <w:r>
          <w:t xml:space="preserve">to request older v. 1.05 </w:t>
        </w:r>
      </w:ins>
      <w:ins w:id="1158" w:author="Igor P" w:date="2020-01-22T11:47:00Z">
        <w:r>
          <w:t>compatibility mode)</w:t>
        </w:r>
      </w:ins>
      <w:ins w:id="1159" w:author="Igor P" w:date="2020-01-22T11:46:00Z">
        <w:r>
          <w:t xml:space="preserve">. </w:t>
        </w:r>
      </w:ins>
    </w:p>
    <w:p w14:paraId="02375BF8" w14:textId="77777777" w:rsidR="000007D8" w:rsidRDefault="000007D8" w:rsidP="0040142D"/>
    <w:p w14:paraId="4D826B23" w14:textId="77777777" w:rsidR="00F05AC1" w:rsidRPr="00A36D8F" w:rsidRDefault="00F05AC1" w:rsidP="00D97A2F">
      <w:pPr>
        <w:pStyle w:val="Heading4"/>
      </w:pPr>
      <w:bookmarkStart w:id="1160" w:name="_Toc31395423"/>
      <w:r w:rsidRPr="00A36D8F">
        <w:t>FreeINCHI</w:t>
      </w:r>
      <w:bookmarkEnd w:id="1160"/>
      <w:r w:rsidRPr="00A36D8F">
        <w:t xml:space="preserve"> </w:t>
      </w:r>
    </w:p>
    <w:p w14:paraId="1F54F1C9" w14:textId="7C1FB122" w:rsidR="00F05AC1" w:rsidRPr="00A36D8F" w:rsidRDefault="00F05AC1" w:rsidP="00F05AC1">
      <w:pPr>
        <w:pStyle w:val="CCode"/>
      </w:pPr>
      <w:r w:rsidRPr="00A36D8F">
        <w:t>void INCHI_DECL FreeINCHI(inchi_Output *out</w:t>
      </w:r>
      <w:r w:rsidR="00DB6E01">
        <w:t>)</w:t>
      </w:r>
    </w:p>
    <w:p w14:paraId="18CC7E38" w14:textId="77777777" w:rsidR="00F05AC1" w:rsidRPr="00A36D8F" w:rsidRDefault="00F05AC1" w:rsidP="00F05AC1">
      <w:pPr>
        <w:pStyle w:val="Heading5"/>
      </w:pPr>
      <w:r w:rsidRPr="00A36D8F">
        <w:t>Description</w:t>
      </w:r>
    </w:p>
    <w:p w14:paraId="7812E7C8" w14:textId="77777777" w:rsidR="00F05AC1" w:rsidRDefault="00F05AC1" w:rsidP="00F05AC1">
      <w:r w:rsidRPr="00A36D8F">
        <w:t xml:space="preserve">This function should be called to deallocate char* pointers obtained from each </w:t>
      </w:r>
      <w:r w:rsidRPr="00A36D8F">
        <w:rPr>
          <w:rStyle w:val="CCodeChar"/>
        </w:rPr>
        <w:t>GetINCHI</w:t>
      </w:r>
      <w:r w:rsidRPr="00A36D8F">
        <w:t xml:space="preserve"> call.</w:t>
      </w:r>
    </w:p>
    <w:p w14:paraId="0852E1C4" w14:textId="77777777" w:rsidR="00DB4B16" w:rsidRPr="00A36D8F" w:rsidRDefault="00DB4B16">
      <w:pPr>
        <w:pStyle w:val="Heading4"/>
      </w:pPr>
      <w:bookmarkStart w:id="1161" w:name="_Toc31395424"/>
      <w:r w:rsidRPr="00A36D8F">
        <w:t>Free_</w:t>
      </w:r>
      <w:r w:rsidRPr="00DB4B16">
        <w:t>inchi</w:t>
      </w:r>
      <w:r w:rsidRPr="00A36D8F">
        <w:t>_Input</w:t>
      </w:r>
      <w:bookmarkEnd w:id="1161"/>
    </w:p>
    <w:p w14:paraId="6EABC44A" w14:textId="07BA4272" w:rsidR="00DB4B16" w:rsidRPr="00A36D8F" w:rsidRDefault="00DB4B16" w:rsidP="00D97A2F">
      <w:pPr>
        <w:pStyle w:val="CCode"/>
        <w:rPr>
          <w:rFonts w:ascii="Arial" w:hAnsi="Arial" w:cs="Arial"/>
        </w:rPr>
      </w:pPr>
      <w:r w:rsidRPr="00A36D8F">
        <w:t xml:space="preserve">void INCHI_DECL Free_inchi_Input( inchi_Input *pInp </w:t>
      </w:r>
      <w:r w:rsidR="00DB6E01">
        <w:t>)</w:t>
      </w:r>
    </w:p>
    <w:p w14:paraId="4E962B8A" w14:textId="77777777" w:rsidR="00DB4B16" w:rsidRPr="00A36D8F" w:rsidRDefault="00DB4B16" w:rsidP="00DB4B16">
      <w:pPr>
        <w:pStyle w:val="Heading5"/>
      </w:pPr>
      <w:r w:rsidRPr="00A36D8F">
        <w:t>Description</w:t>
      </w:r>
    </w:p>
    <w:p w14:paraId="72113342" w14:textId="77777777" w:rsidR="00DB4B16" w:rsidRDefault="00DB4B16" w:rsidP="00D97A2F">
      <w:r w:rsidRPr="00A36D8F">
        <w:t xml:space="preserve">To deallocate and write zeroes into the changed members of </w:t>
      </w:r>
      <w:r w:rsidRPr="00A36D8F">
        <w:rPr>
          <w:rStyle w:val="CCodeChar"/>
        </w:rPr>
        <w:t>pInchiInp-&gt;pInp</w:t>
      </w:r>
      <w:r w:rsidRPr="00A36D8F">
        <w:t xml:space="preserve"> call     </w:t>
      </w:r>
      <w:r w:rsidRPr="00A36D8F">
        <w:rPr>
          <w:rStyle w:val="CCodeChar"/>
        </w:rPr>
        <w:t>Free_inchi_Input( inchi_Input *pInp )</w:t>
      </w:r>
      <w:r w:rsidRPr="00A36D8F">
        <w:t>.</w:t>
      </w:r>
      <w:bookmarkStart w:id="1162" w:name="_Toc460686350"/>
    </w:p>
    <w:p w14:paraId="18E85AEC" w14:textId="77777777" w:rsidR="00AF52EE" w:rsidRPr="00A36D8F" w:rsidRDefault="00AF52EE" w:rsidP="00D97A2F">
      <w:pPr>
        <w:pStyle w:val="Heading4"/>
      </w:pPr>
      <w:bookmarkStart w:id="1163" w:name="_Toc31395425"/>
      <w:r w:rsidRPr="00A36D8F">
        <w:t>Get_inchi_Input_FromAuxInfo</w:t>
      </w:r>
      <w:bookmarkEnd w:id="1162"/>
      <w:bookmarkEnd w:id="1163"/>
    </w:p>
    <w:p w14:paraId="24F4D199" w14:textId="77777777" w:rsidR="00AF52EE" w:rsidRPr="00D97A2F" w:rsidRDefault="00AF52EE" w:rsidP="00D97A2F">
      <w:pPr>
        <w:pStyle w:val="CCode"/>
      </w:pPr>
      <w:r w:rsidRPr="00D97A2F">
        <w:t>int INCHI_DECL Get_inchi_Input_FromAuxInfo(</w:t>
      </w:r>
    </w:p>
    <w:p w14:paraId="5F19A775" w14:textId="77777777" w:rsidR="008640FD" w:rsidRDefault="00AF52EE" w:rsidP="00D97A2F">
      <w:pPr>
        <w:pStyle w:val="CCode"/>
      </w:pPr>
      <w:r w:rsidRPr="00D97A2F">
        <w:t xml:space="preserve">char *szInchiAuxInfo, int bDoNotAddH, </w:t>
      </w:r>
    </w:p>
    <w:p w14:paraId="763A1B47" w14:textId="33189175" w:rsidR="00AF52EE" w:rsidRPr="00D97A2F" w:rsidRDefault="00AF52EE" w:rsidP="00D97A2F">
      <w:pPr>
        <w:pStyle w:val="CCode"/>
      </w:pPr>
      <w:r w:rsidRPr="00D97A2F">
        <w:t xml:space="preserve">int bDiffUnkUndfStereo,  InchiInpData *pInchiInp </w:t>
      </w:r>
      <w:r w:rsidR="00DB6E01">
        <w:t>)</w:t>
      </w:r>
    </w:p>
    <w:p w14:paraId="2E356296" w14:textId="77777777" w:rsidR="00AF52EE" w:rsidRPr="00A36D8F" w:rsidRDefault="00AF52EE" w:rsidP="00D97A2F">
      <w:pPr>
        <w:pStyle w:val="Heading5"/>
      </w:pPr>
      <w:r w:rsidRPr="00A36D8F">
        <w:lastRenderedPageBreak/>
        <w:t>Description</w:t>
      </w:r>
    </w:p>
    <w:p w14:paraId="5113EEA1" w14:textId="77777777" w:rsidR="008640FD" w:rsidRDefault="00AF52EE" w:rsidP="00AF52EE">
      <w:pPr>
        <w:spacing w:before="240"/>
      </w:pPr>
      <w:r w:rsidRPr="00A36D8F">
        <w:t>This function creates</w:t>
      </w:r>
      <w:r w:rsidR="00C6533B">
        <w:t xml:space="preserve"> the</w:t>
      </w:r>
      <w:r w:rsidRPr="00A36D8F">
        <w:t xml:space="preserve"> input data structure for InChI </w:t>
      </w:r>
      <w:r w:rsidR="008640FD">
        <w:t xml:space="preserve">generation </w:t>
      </w:r>
      <w:r w:rsidRPr="00A36D8F">
        <w:t xml:space="preserve">out of </w:t>
      </w:r>
      <w:r w:rsidR="00C6533B">
        <w:t xml:space="preserve">the </w:t>
      </w:r>
      <w:r w:rsidRPr="00A36D8F">
        <w:t xml:space="preserve">auxiliary information </w:t>
      </w:r>
      <w:r w:rsidR="008640FD">
        <w:t xml:space="preserve">(AuxInfo) </w:t>
      </w:r>
      <w:r w:rsidRPr="00A36D8F">
        <w:t>string</w:t>
      </w:r>
      <w:r w:rsidR="008640FD">
        <w:t xml:space="preserve"> produced by previous InChI generator calls</w:t>
      </w:r>
      <w:r w:rsidRPr="00A36D8F">
        <w:t xml:space="preserve">. </w:t>
      </w:r>
    </w:p>
    <w:p w14:paraId="04B6840A" w14:textId="77777777" w:rsidR="008640FD" w:rsidRDefault="008640FD" w:rsidP="00AF52EE">
      <w:pPr>
        <w:spacing w:before="240"/>
      </w:pPr>
      <w:r>
        <w:t>This input structure may then be used in conjunction with</w:t>
      </w:r>
      <w:r w:rsidR="00C6533B">
        <w:t xml:space="preserve"> the</w:t>
      </w:r>
      <w:r>
        <w:t xml:space="preserve"> </w:t>
      </w:r>
      <w:r w:rsidRPr="00D97A2F">
        <w:rPr>
          <w:rStyle w:val="CCodeChar"/>
        </w:rPr>
        <w:t>GetINCHI</w:t>
      </w:r>
      <w:r>
        <w:t xml:space="preserve"> API call.</w:t>
      </w:r>
    </w:p>
    <w:p w14:paraId="68F4162C" w14:textId="77777777" w:rsidR="00AF52EE" w:rsidRPr="00A36D8F" w:rsidRDefault="00AF52EE" w:rsidP="00AF52EE">
      <w:pPr>
        <w:spacing w:before="240"/>
      </w:pPr>
      <w:r w:rsidRPr="00A36D8F">
        <w:t xml:space="preserve">Note the parameter </w:t>
      </w:r>
      <w:r w:rsidRPr="00D97A2F">
        <w:rPr>
          <w:rStyle w:val="CCodeChar"/>
        </w:rPr>
        <w:t>bDiffUnkUndfStereo</w:t>
      </w:r>
      <w:r w:rsidRPr="00A36D8F">
        <w:t xml:space="preserve"> (if not 0, use different labels for unknown and undefined stereo) </w:t>
      </w:r>
      <w:r>
        <w:t xml:space="preserve">appeared in </w:t>
      </w:r>
      <w:r w:rsidRPr="00A36D8F">
        <w:t>the software v. 1.03.</w:t>
      </w:r>
    </w:p>
    <w:p w14:paraId="77038C11" w14:textId="77777777" w:rsidR="00AF52EE" w:rsidRPr="00A36D8F" w:rsidRDefault="00AF52EE" w:rsidP="00D97A2F">
      <w:pPr>
        <w:pStyle w:val="Heading5"/>
      </w:pPr>
      <w:r w:rsidRPr="00A36D8F">
        <w:t>Input</w:t>
      </w:r>
    </w:p>
    <w:p w14:paraId="5E217291" w14:textId="77777777" w:rsidR="00930D2E" w:rsidRDefault="00930D2E" w:rsidP="00D97A2F">
      <w:pPr>
        <w:pStyle w:val="TOC3"/>
      </w:pPr>
      <w:r>
        <w:t>szInchiAuxInfo</w:t>
      </w:r>
    </w:p>
    <w:p w14:paraId="44351166" w14:textId="77777777" w:rsidR="00930D2E" w:rsidRDefault="00930D2E" w:rsidP="00D97A2F">
      <w:r>
        <w:t>contains ASCIIZ string of InChI output for a single structure or only the AuxInfo line</w:t>
      </w:r>
    </w:p>
    <w:p w14:paraId="42E93F09" w14:textId="77777777" w:rsidR="00930D2E" w:rsidRDefault="00930D2E" w:rsidP="00D97A2F">
      <w:pPr>
        <w:pStyle w:val="TOC3"/>
      </w:pPr>
      <w:r>
        <w:t>bDoNotAddH</w:t>
      </w:r>
    </w:p>
    <w:p w14:paraId="092412F7" w14:textId="77777777" w:rsidR="00930D2E" w:rsidRDefault="00930D2E" w:rsidP="00D97A2F">
      <w:r>
        <w:t>if 0 then InChI will be allowed to add implicit H</w:t>
      </w:r>
    </w:p>
    <w:p w14:paraId="47F84746" w14:textId="77777777" w:rsidR="00930D2E" w:rsidRDefault="00930D2E" w:rsidP="00D97A2F">
      <w:pPr>
        <w:pStyle w:val="TOC3"/>
      </w:pPr>
      <w:r>
        <w:t>bDiffUnkUndfStereo</w:t>
      </w:r>
    </w:p>
    <w:p w14:paraId="1AD33574" w14:textId="77777777" w:rsidR="00930D2E" w:rsidRDefault="00930D2E" w:rsidP="00D97A2F">
      <w:r>
        <w:t>if not 0, use different labels for unknown and undefined stereo</w:t>
      </w:r>
    </w:p>
    <w:p w14:paraId="33B661A2" w14:textId="77777777" w:rsidR="00930D2E" w:rsidRDefault="00930D2E" w:rsidP="00D97A2F">
      <w:pPr>
        <w:pStyle w:val="TOC3"/>
      </w:pPr>
      <w:r>
        <w:t>pInchiInp</w:t>
      </w:r>
    </w:p>
    <w:p w14:paraId="76CC4A0E" w14:textId="77777777" w:rsidR="00930D2E" w:rsidRDefault="00930D2E" w:rsidP="00D97A2F">
      <w:r>
        <w:t xml:space="preserve">should have a valid pointer </w:t>
      </w:r>
      <w:r w:rsidRPr="00D97A2F">
        <w:rPr>
          <w:rStyle w:val="CCodeChar"/>
        </w:rPr>
        <w:t>pInchiInp-&gt;pInp</w:t>
      </w:r>
      <w:r>
        <w:t xml:space="preserve"> to an empty (all members = 0) </w:t>
      </w:r>
      <w:r w:rsidRPr="00D97A2F">
        <w:rPr>
          <w:rStyle w:val="CCodeChar"/>
        </w:rPr>
        <w:t>inchi_Input</w:t>
      </w:r>
      <w:r>
        <w:t xml:space="preserve"> structure</w:t>
      </w:r>
    </w:p>
    <w:p w14:paraId="164202DC" w14:textId="77777777" w:rsidR="00AF52EE" w:rsidRPr="00A36D8F" w:rsidRDefault="00AF52EE" w:rsidP="00D97A2F">
      <w:pPr>
        <w:pStyle w:val="Heading5"/>
      </w:pPr>
      <w:r w:rsidRPr="00A36D8F">
        <w:t>Output</w:t>
      </w:r>
    </w:p>
    <w:p w14:paraId="7D746A7D" w14:textId="77777777" w:rsidR="00AF52EE" w:rsidRPr="00A36D8F" w:rsidRDefault="00AF52EE" w:rsidP="00AF52EE">
      <w:r w:rsidRPr="00A36D8F">
        <w:t xml:space="preserve">The following members of </w:t>
      </w:r>
      <w:r w:rsidRPr="00A36D8F">
        <w:rPr>
          <w:rStyle w:val="CCodeChar"/>
          <w:rFonts w:ascii="Times New Roman" w:hAnsi="Times New Roman"/>
        </w:rPr>
        <w:t>pInp</w:t>
      </w:r>
      <w:r w:rsidRPr="00A36D8F">
        <w:t xml:space="preserve"> may be filled during the call: </w:t>
      </w:r>
      <w:r w:rsidRPr="00A36D8F">
        <w:rPr>
          <w:rStyle w:val="CCodeChar"/>
        </w:rPr>
        <w:t>atom, num_atoms, stereo0D, num_stereo0D</w:t>
      </w:r>
    </w:p>
    <w:p w14:paraId="762642EE" w14:textId="77777777" w:rsidR="00AF52EE" w:rsidRPr="00A36D8F" w:rsidRDefault="00AF52EE" w:rsidP="00D97A2F">
      <w:pPr>
        <w:pStyle w:val="Heading5"/>
        <w:rPr>
          <w:rFonts w:cs="Arial"/>
          <w:szCs w:val="24"/>
        </w:rPr>
      </w:pPr>
      <w:r w:rsidRPr="00A36D8F">
        <w:t>Return codes</w:t>
      </w:r>
    </w:p>
    <w:p w14:paraId="34E298AD" w14:textId="77777777" w:rsidR="00AF52EE" w:rsidRDefault="00AF52EE" w:rsidP="00AF52EE">
      <w:r w:rsidRPr="00A36D8F">
        <w:t xml:space="preserve">Same as for </w:t>
      </w:r>
      <w:r w:rsidRPr="00A36D8F">
        <w:rPr>
          <w:rStyle w:val="CCodeChar"/>
        </w:rPr>
        <w:t>GetINCHI</w:t>
      </w:r>
      <w:r w:rsidRPr="00A36D8F">
        <w:t>.</w:t>
      </w:r>
    </w:p>
    <w:p w14:paraId="7407F432" w14:textId="77777777" w:rsidR="000C6E29" w:rsidRPr="00A36D8F" w:rsidRDefault="000C6E29" w:rsidP="000C6E29">
      <w:pPr>
        <w:pStyle w:val="Heading4"/>
      </w:pPr>
      <w:bookmarkStart w:id="1164" w:name="_Toc31395426"/>
      <w:r w:rsidRPr="00A36D8F">
        <w:lastRenderedPageBreak/>
        <w:t>GetStdINCHI</w:t>
      </w:r>
      <w:bookmarkEnd w:id="1164"/>
    </w:p>
    <w:p w14:paraId="703009B6" w14:textId="66DE61F6" w:rsidR="000C6E29" w:rsidRPr="00A36D8F" w:rsidRDefault="000C6E29" w:rsidP="000C6E29">
      <w:pPr>
        <w:pStyle w:val="CCode"/>
      </w:pPr>
      <w:r w:rsidRPr="00A36D8F">
        <w:t>int INCHI_DECL GetStdINCHI(inchi_Input *inp, inchi_Output *out</w:t>
      </w:r>
      <w:r w:rsidR="00DB6E01">
        <w:t>)</w:t>
      </w:r>
    </w:p>
    <w:p w14:paraId="7DF18C84" w14:textId="77777777" w:rsidR="000C6E29" w:rsidRPr="00A36D8F" w:rsidRDefault="000C6E29" w:rsidP="000C6E29">
      <w:pPr>
        <w:pStyle w:val="Heading5"/>
      </w:pPr>
      <w:r w:rsidRPr="00A36D8F">
        <w:t>Description</w:t>
      </w:r>
    </w:p>
    <w:p w14:paraId="36A89878" w14:textId="77777777" w:rsidR="000C6E29" w:rsidRPr="00A36D8F" w:rsidRDefault="000C6E29" w:rsidP="000C6E29">
      <w:r w:rsidRPr="00A36D8F">
        <w:t xml:space="preserve">This is a “standard” counterpart of </w:t>
      </w:r>
      <w:r w:rsidRPr="00A36D8F">
        <w:rPr>
          <w:rStyle w:val="CCodeChar"/>
        </w:rPr>
        <w:t>GetINCHI()</w:t>
      </w:r>
      <w:r w:rsidRPr="00A36D8F">
        <w:rPr>
          <w:rStyle w:val="CCodeChar"/>
          <w:rFonts w:ascii="Times New Roman" w:hAnsi="Times New Roman"/>
        </w:rPr>
        <w:t xml:space="preserve"> which may produce on</w:t>
      </w:r>
      <w:r w:rsidRPr="00A36D8F">
        <w:t>ly the standard InChI.</w:t>
      </w:r>
    </w:p>
    <w:p w14:paraId="7CEDF873" w14:textId="77777777" w:rsidR="000C6E29" w:rsidRPr="00A36D8F" w:rsidRDefault="000C6E29" w:rsidP="000C6E29">
      <w:pPr>
        <w:pStyle w:val="Heading5"/>
      </w:pPr>
      <w:r w:rsidRPr="00A36D8F">
        <w:t>Input</w:t>
      </w:r>
    </w:p>
    <w:p w14:paraId="50615135" w14:textId="77777777" w:rsidR="000C6E29" w:rsidRPr="00A36D8F" w:rsidRDefault="000C6E29" w:rsidP="000C6E29">
      <w:r w:rsidRPr="00A36D8F">
        <w:t xml:space="preserve">The same as for </w:t>
      </w:r>
      <w:r w:rsidRPr="00A36D8F">
        <w:rPr>
          <w:rStyle w:val="CCodeChar"/>
        </w:rPr>
        <w:t>GetINCHI</w:t>
      </w:r>
      <w:r w:rsidRPr="00A36D8F">
        <w:t xml:space="preserve"> except that perception/creation options supplied in inchi_Input.szOptions may be only:</w:t>
      </w:r>
    </w:p>
    <w:p w14:paraId="40753ACA" w14:textId="77777777" w:rsidR="000C6E29" w:rsidRPr="00A36D8F" w:rsidRDefault="000C6E29" w:rsidP="000C6E29">
      <w:pPr>
        <w:pStyle w:val="CCode"/>
      </w:pPr>
      <w:r w:rsidRPr="00A36D8F">
        <w:t>NEWPSOFF   DoNotAddH   SNon</w:t>
      </w:r>
    </w:p>
    <w:p w14:paraId="6C5D3DBC" w14:textId="77777777" w:rsidR="000C6E29" w:rsidRPr="00A36D8F" w:rsidRDefault="000C6E29" w:rsidP="000C6E29">
      <w:r w:rsidRPr="00A36D8F">
        <w:t>Other possible options are:</w:t>
      </w:r>
    </w:p>
    <w:p w14:paraId="501633C8" w14:textId="77777777" w:rsidR="000C6E29" w:rsidRPr="00A36D8F" w:rsidRDefault="000C6E29" w:rsidP="000C6E29">
      <w:pPr>
        <w:pStyle w:val="CCode"/>
      </w:pPr>
      <w:r w:rsidRPr="00A36D8F">
        <w:t xml:space="preserve">AuxNone    </w:t>
      </w:r>
    </w:p>
    <w:p w14:paraId="7ECD5B71" w14:textId="77777777" w:rsidR="000C6E29" w:rsidRPr="00A36D8F" w:rsidRDefault="000C6E29" w:rsidP="000C6E29">
      <w:pPr>
        <w:pStyle w:val="CCode"/>
      </w:pPr>
      <w:r w:rsidRPr="00A36D8F">
        <w:t>Wnumber</w:t>
      </w:r>
    </w:p>
    <w:p w14:paraId="2739EB73" w14:textId="77777777" w:rsidR="000C6E29" w:rsidRPr="00A36D8F" w:rsidRDefault="000C6E29" w:rsidP="000C6E29">
      <w:pPr>
        <w:pStyle w:val="CCode"/>
      </w:pPr>
      <w:r w:rsidRPr="00A36D8F">
        <w:t xml:space="preserve">OutputSDF  </w:t>
      </w:r>
    </w:p>
    <w:p w14:paraId="740A55BE" w14:textId="77777777" w:rsidR="000C6E29" w:rsidRPr="00A36D8F" w:rsidRDefault="000C6E29" w:rsidP="000C6E29">
      <w:pPr>
        <w:pStyle w:val="CCode"/>
      </w:pPr>
      <w:r w:rsidRPr="00A36D8F">
        <w:t>WarnOnEmptyStructure</w:t>
      </w:r>
    </w:p>
    <w:p w14:paraId="4B88585A" w14:textId="77777777" w:rsidR="000C6E29" w:rsidRPr="00A36D8F" w:rsidRDefault="000C6E29" w:rsidP="000C6E29">
      <w:pPr>
        <w:pStyle w:val="Heading5"/>
      </w:pPr>
      <w:r w:rsidRPr="00A36D8F">
        <w:t>Output</w:t>
      </w:r>
    </w:p>
    <w:p w14:paraId="48B25820" w14:textId="77777777" w:rsidR="000C6E29" w:rsidRPr="00A36D8F" w:rsidRDefault="000C6E29" w:rsidP="000C6E29">
      <w:r w:rsidRPr="00A36D8F">
        <w:t xml:space="preserve">The same as for </w:t>
      </w:r>
      <w:r w:rsidRPr="00A36D8F">
        <w:rPr>
          <w:rStyle w:val="CCodeChar"/>
        </w:rPr>
        <w:t>GetINCHI</w:t>
      </w:r>
      <w:r w:rsidRPr="00A36D8F">
        <w:t xml:space="preserve"> except for that only standard InChI is produced.</w:t>
      </w:r>
    </w:p>
    <w:p w14:paraId="7CEB9EE2" w14:textId="77777777" w:rsidR="000C6E29" w:rsidRPr="00A36D8F" w:rsidRDefault="000C6E29" w:rsidP="000C6E29">
      <w:pPr>
        <w:pStyle w:val="Heading5"/>
        <w:rPr>
          <w:rFonts w:cs="Arial"/>
          <w:szCs w:val="24"/>
        </w:rPr>
      </w:pPr>
      <w:r w:rsidRPr="00A36D8F">
        <w:t>Return codes</w:t>
      </w:r>
    </w:p>
    <w:p w14:paraId="763B4D71" w14:textId="77777777" w:rsidR="000C6E29" w:rsidRPr="0013758D" w:rsidRDefault="000C6E29" w:rsidP="000C6E29">
      <w:pPr>
        <w:rPr>
          <w:rFonts w:ascii="Courier New" w:hAnsi="Courier New"/>
          <w:szCs w:val="24"/>
        </w:rPr>
      </w:pPr>
      <w:r w:rsidRPr="00A36D8F">
        <w:t xml:space="preserve">The same as for </w:t>
      </w:r>
      <w:r w:rsidRPr="00A36D8F">
        <w:rPr>
          <w:rStyle w:val="CCodeChar"/>
        </w:rPr>
        <w:t>GetINCHI.</w:t>
      </w:r>
    </w:p>
    <w:p w14:paraId="5C16E64E" w14:textId="77777777" w:rsidR="000C6E29" w:rsidRPr="00A36D8F" w:rsidRDefault="000C6E29" w:rsidP="000C6E29">
      <w:pPr>
        <w:pStyle w:val="Heading4"/>
      </w:pPr>
      <w:r>
        <w:br w:type="page"/>
      </w:r>
      <w:bookmarkStart w:id="1165" w:name="_Toc31395427"/>
      <w:r w:rsidRPr="00A36D8F">
        <w:lastRenderedPageBreak/>
        <w:t>FreeStdINCHI</w:t>
      </w:r>
      <w:bookmarkEnd w:id="1165"/>
      <w:r w:rsidRPr="00A36D8F">
        <w:t xml:space="preserve"> </w:t>
      </w:r>
    </w:p>
    <w:p w14:paraId="758E1AB8" w14:textId="2ED3036F" w:rsidR="000C6E29" w:rsidRPr="00A36D8F" w:rsidRDefault="000C6E29" w:rsidP="000C6E29">
      <w:pPr>
        <w:pStyle w:val="CCode"/>
      </w:pPr>
      <w:r w:rsidRPr="00A36D8F">
        <w:t>void INCHI_DECL FreeStdINCHI(inchi_Output *out</w:t>
      </w:r>
      <w:r w:rsidR="00DB6E01">
        <w:t>)</w:t>
      </w:r>
    </w:p>
    <w:p w14:paraId="67A4039F" w14:textId="77777777" w:rsidR="000C6E29" w:rsidRPr="00A36D8F" w:rsidRDefault="000C6E29" w:rsidP="000C6E29">
      <w:pPr>
        <w:pStyle w:val="Heading5"/>
      </w:pPr>
      <w:r w:rsidRPr="00A36D8F">
        <w:t>Description</w:t>
      </w:r>
    </w:p>
    <w:p w14:paraId="1A2BD17E" w14:textId="77777777" w:rsidR="000C6E29" w:rsidRPr="00A36D8F" w:rsidRDefault="000C6E29" w:rsidP="000C6E29">
      <w:pPr>
        <w:spacing w:before="240"/>
      </w:pPr>
      <w:r w:rsidRPr="00A36D8F">
        <w:t xml:space="preserve">This is a “standard” counterpart of </w:t>
      </w:r>
      <w:r w:rsidRPr="00A36D8F">
        <w:rPr>
          <w:rStyle w:val="CCodeChar"/>
        </w:rPr>
        <w:t xml:space="preserve">FreeINCHI </w:t>
      </w:r>
      <w:r w:rsidRPr="00A36D8F">
        <w:rPr>
          <w:rStyle w:val="CCodeChar"/>
          <w:rFonts w:ascii="Times New Roman" w:hAnsi="Times New Roman"/>
        </w:rPr>
        <w:t>which</w:t>
      </w:r>
      <w:r w:rsidRPr="00A36D8F">
        <w:rPr>
          <w:rStyle w:val="CCodeChar"/>
        </w:rPr>
        <w:t xml:space="preserve"> </w:t>
      </w:r>
      <w:r w:rsidRPr="00A36D8F">
        <w:t xml:space="preserve">should be called to deallocate char* pointers obtained from each </w:t>
      </w:r>
      <w:r w:rsidRPr="00A36D8F">
        <w:rPr>
          <w:rStyle w:val="CCodeChar"/>
        </w:rPr>
        <w:t>GetStdINCHI</w:t>
      </w:r>
      <w:r w:rsidRPr="00A36D8F">
        <w:t xml:space="preserve"> call.</w:t>
      </w:r>
    </w:p>
    <w:p w14:paraId="1E108360" w14:textId="77777777" w:rsidR="000C6E29" w:rsidRPr="00A36D8F" w:rsidRDefault="000C6E29" w:rsidP="000C6E29">
      <w:pPr>
        <w:pStyle w:val="Heading4"/>
      </w:pPr>
      <w:bookmarkStart w:id="1166" w:name="_Toc31395428"/>
      <w:r w:rsidRPr="00A36D8F">
        <w:t>Free_std_inchi_Input</w:t>
      </w:r>
      <w:bookmarkEnd w:id="1166"/>
    </w:p>
    <w:p w14:paraId="7A8CC0FB" w14:textId="1F99BDFC" w:rsidR="000C6E29" w:rsidRPr="00A36D8F" w:rsidRDefault="000C6E29" w:rsidP="000C6E29">
      <w:pPr>
        <w:pStyle w:val="CCode"/>
      </w:pPr>
      <w:r w:rsidRPr="00A36D8F">
        <w:t xml:space="preserve">void INCHI_DECL Free_std_inchi_Input( inchi_Input *pInp </w:t>
      </w:r>
      <w:r w:rsidR="00DB6E01">
        <w:t>)</w:t>
      </w:r>
    </w:p>
    <w:p w14:paraId="04D4457D" w14:textId="77777777" w:rsidR="000C6E29" w:rsidRPr="00A36D8F" w:rsidRDefault="000C6E29" w:rsidP="000C6E29"/>
    <w:p w14:paraId="5E7A79E4" w14:textId="77777777" w:rsidR="000C6E29" w:rsidRPr="00A36D8F" w:rsidRDefault="000C6E29" w:rsidP="000C6E29">
      <w:pPr>
        <w:pStyle w:val="Heading5"/>
      </w:pPr>
      <w:r w:rsidRPr="00A36D8F">
        <w:t>Description</w:t>
      </w:r>
    </w:p>
    <w:p w14:paraId="1BA3037C" w14:textId="77777777" w:rsidR="000C6E29" w:rsidRPr="00A36D8F" w:rsidRDefault="000C6E29" w:rsidP="000C6E29">
      <w:pPr>
        <w:rPr>
          <w:rFonts w:ascii="Arial" w:hAnsi="Arial" w:cs="Arial"/>
        </w:rPr>
      </w:pPr>
      <w:r w:rsidRPr="00A36D8F">
        <w:t xml:space="preserve">This is a “standard” counterpart of </w:t>
      </w:r>
      <w:r w:rsidRPr="00A36D8F">
        <w:rPr>
          <w:rStyle w:val="CCodeChar"/>
        </w:rPr>
        <w:t>Free_inchi_Input</w:t>
      </w:r>
    </w:p>
    <w:p w14:paraId="57C975DA" w14:textId="148E32DE" w:rsidR="00B008A7" w:rsidRPr="00A36D8F" w:rsidRDefault="00B008A7" w:rsidP="000C6E29">
      <w:pPr>
        <w:pStyle w:val="Heading4"/>
      </w:pPr>
      <w:bookmarkStart w:id="1167" w:name="_Toc31395429"/>
      <w:r w:rsidRPr="00A36D8F">
        <w:t>Get_std_inchi_Input_FromAuxInfo</w:t>
      </w:r>
      <w:bookmarkEnd w:id="1167"/>
    </w:p>
    <w:p w14:paraId="66BB02CF" w14:textId="77777777" w:rsidR="00B008A7" w:rsidRDefault="00B008A7" w:rsidP="00B008A7">
      <w:pPr>
        <w:pStyle w:val="CCode"/>
        <w:rPr>
          <w:noProof/>
          <w:color w:val="000000"/>
        </w:rPr>
      </w:pPr>
      <w:r w:rsidRPr="00F757BD">
        <w:rPr>
          <w:noProof/>
          <w:color w:val="000000"/>
        </w:rPr>
        <w:t xml:space="preserve">int </w:t>
      </w:r>
      <w:r w:rsidRPr="00A36D8F">
        <w:rPr>
          <w:noProof/>
        </w:rPr>
        <w:t>INCHI_DECL Get_std_inchi_Input_FromAuxInfo</w:t>
      </w:r>
      <w:r w:rsidRPr="00F757BD">
        <w:rPr>
          <w:noProof/>
          <w:color w:val="000000"/>
        </w:rPr>
        <w:t>(</w:t>
      </w:r>
    </w:p>
    <w:p w14:paraId="2F67BE81" w14:textId="77777777" w:rsidR="00B008A7" w:rsidRPr="00A36D8F" w:rsidRDefault="00B008A7" w:rsidP="00B008A7">
      <w:pPr>
        <w:pStyle w:val="CCode"/>
        <w:ind w:left="3540" w:firstLine="708"/>
        <w:rPr>
          <w:noProof/>
        </w:rPr>
      </w:pPr>
      <w:r w:rsidRPr="00F757BD">
        <w:rPr>
          <w:noProof/>
          <w:color w:val="000000"/>
        </w:rPr>
        <w:t>char</w:t>
      </w:r>
      <w:r w:rsidRPr="00A36D8F">
        <w:rPr>
          <w:noProof/>
        </w:rPr>
        <w:t xml:space="preserve"> *szInchiAuxInfo,</w:t>
      </w:r>
      <w:r w:rsidRPr="00A36D8F">
        <w:rPr>
          <w:noProof/>
        </w:rPr>
        <w:br/>
        <w:t xml:space="preserve">     </w:t>
      </w:r>
      <w:r w:rsidRPr="00F757BD">
        <w:rPr>
          <w:noProof/>
          <w:color w:val="000000"/>
        </w:rPr>
        <w:t xml:space="preserve">int </w:t>
      </w:r>
      <w:r w:rsidRPr="00A36D8F">
        <w:rPr>
          <w:noProof/>
        </w:rPr>
        <w:t xml:space="preserve">bDoNotAddH, </w:t>
      </w:r>
    </w:p>
    <w:p w14:paraId="3A0425A4" w14:textId="4D9054BF" w:rsidR="00B008A7" w:rsidRPr="00A36D8F" w:rsidRDefault="00B008A7" w:rsidP="00B008A7">
      <w:pPr>
        <w:pStyle w:val="CCode"/>
        <w:ind w:left="2124" w:firstLine="708"/>
        <w:rPr>
          <w:rFonts w:ascii="Arial" w:hAnsi="Arial" w:cs="Arial"/>
        </w:rPr>
      </w:pPr>
      <w:r>
        <w:rPr>
          <w:noProof/>
        </w:rPr>
        <w:tab/>
      </w:r>
      <w:r>
        <w:rPr>
          <w:noProof/>
        </w:rPr>
        <w:tab/>
      </w:r>
      <w:r w:rsidRPr="00A36D8F">
        <w:rPr>
          <w:noProof/>
        </w:rPr>
        <w:t xml:space="preserve">InchiInpData *pInchiInp </w:t>
      </w:r>
      <w:r w:rsidR="00DB6E01">
        <w:rPr>
          <w:noProof/>
        </w:rPr>
        <w:t>)</w:t>
      </w:r>
    </w:p>
    <w:p w14:paraId="4C24E90E" w14:textId="77777777" w:rsidR="00B008A7" w:rsidRPr="00A36D8F" w:rsidRDefault="00B008A7" w:rsidP="00B008A7">
      <w:pPr>
        <w:pStyle w:val="Heading5"/>
      </w:pPr>
      <w:r w:rsidRPr="00A36D8F">
        <w:t>Description</w:t>
      </w:r>
    </w:p>
    <w:p w14:paraId="3F0DAE2E" w14:textId="77777777" w:rsidR="00B008A7" w:rsidRPr="00A36D8F" w:rsidRDefault="00B008A7" w:rsidP="00B008A7">
      <w:r w:rsidRPr="00A36D8F">
        <w:t xml:space="preserve">This is a “standard” counterpart of  </w:t>
      </w:r>
      <w:r w:rsidRPr="00A36D8F">
        <w:rPr>
          <w:rFonts w:ascii="Courier New" w:hAnsi="Courier New" w:cs="Courier New"/>
          <w:noProof/>
        </w:rPr>
        <w:t>Get_std_inchi_Input_FromAuxInfo.</w:t>
      </w:r>
    </w:p>
    <w:p w14:paraId="0ADFEA5D" w14:textId="77777777" w:rsidR="00B008A7" w:rsidRDefault="00B008A7" w:rsidP="00B008A7">
      <w:pPr>
        <w:pStyle w:val="Heading3"/>
      </w:pPr>
      <w:bookmarkStart w:id="1168" w:name="_Toc31395430"/>
      <w:r>
        <w:t>Generation of InChI from structure, step-by-step way</w:t>
      </w:r>
      <w:bookmarkEnd w:id="1168"/>
    </w:p>
    <w:p w14:paraId="4B2EA87C" w14:textId="2E4223D9" w:rsidR="000C6E29" w:rsidRDefault="00B008A7" w:rsidP="00B008A7">
      <w:pPr>
        <w:spacing w:before="240"/>
      </w:pPr>
      <w:r w:rsidRPr="00A36D8F">
        <w:t xml:space="preserve">The main purpose of </w:t>
      </w:r>
      <w:r w:rsidR="000C6E29">
        <w:t xml:space="preserve">procedures </w:t>
      </w:r>
      <w:r w:rsidR="00C6533B">
        <w:t>p</w:t>
      </w:r>
      <w:r w:rsidR="000C6E29">
        <w:t xml:space="preserve">resented below </w:t>
      </w:r>
      <w:r w:rsidRPr="00A36D8F">
        <w:t xml:space="preserve">is to modularize the process of InChI generation by separating normalization, canonicalization, and serialization stages. Using these </w:t>
      </w:r>
      <w:r w:rsidRPr="00A36D8F">
        <w:lastRenderedPageBreak/>
        <w:t xml:space="preserve">API functions allows, in particular, checking intermediate normalization results before performing further steps and getting diagnostic messages from each stage independently. </w:t>
      </w:r>
    </w:p>
    <w:p w14:paraId="58026773" w14:textId="77777777" w:rsidR="000C6E29" w:rsidRDefault="00B008A7" w:rsidP="00B008A7">
      <w:pPr>
        <w:spacing w:before="240"/>
      </w:pPr>
      <w:r w:rsidRPr="00A36D8F">
        <w:t xml:space="preserve">The functions use exactly the same </w:t>
      </w:r>
      <w:r w:rsidRPr="00A36D8F">
        <w:rPr>
          <w:rStyle w:val="CCodeChar"/>
        </w:rPr>
        <w:t xml:space="preserve">inchi_Input </w:t>
      </w:r>
      <w:r w:rsidRPr="00A36D8F">
        <w:t xml:space="preserve">and </w:t>
      </w:r>
      <w:r w:rsidRPr="00A36D8F">
        <w:rPr>
          <w:rStyle w:val="CCodeChar"/>
        </w:rPr>
        <w:t>inchi_Output</w:t>
      </w:r>
      <w:r w:rsidRPr="00A36D8F">
        <w:t xml:space="preserve"> data structures as “classic” InChI API functions do. </w:t>
      </w:r>
    </w:p>
    <w:p w14:paraId="6F478EC6" w14:textId="3A661453" w:rsidR="00B008A7" w:rsidRPr="00A36D8F" w:rsidRDefault="00B008A7" w:rsidP="00B008A7">
      <w:pPr>
        <w:spacing w:before="240"/>
      </w:pPr>
      <w:r w:rsidRPr="00A36D8F">
        <w:t xml:space="preserve">However, a new data structure, </w:t>
      </w:r>
      <w:r w:rsidRPr="00A36D8F">
        <w:rPr>
          <w:rStyle w:val="CCodeChar"/>
        </w:rPr>
        <w:t>INCHIGEN_DATA</w:t>
      </w:r>
      <w:r w:rsidRPr="00A36D8F">
        <w:t xml:space="preserve">, has been added to expose </w:t>
      </w:r>
      <w:r w:rsidR="000C6E29">
        <w:t xml:space="preserve">intermediate </w:t>
      </w:r>
      <w:r w:rsidRPr="00A36D8F">
        <w:t xml:space="preserve">results (see </w:t>
      </w:r>
      <w:r w:rsidRPr="00A36D8F">
        <w:rPr>
          <w:rStyle w:val="CCodeChar"/>
        </w:rPr>
        <w:t>inchi_api.h</w:t>
      </w:r>
      <w:r w:rsidRPr="00A36D8F">
        <w:t xml:space="preserve"> header file). </w:t>
      </w:r>
    </w:p>
    <w:p w14:paraId="273D46A1" w14:textId="77777777" w:rsidR="00B008A7" w:rsidRPr="00A36D8F" w:rsidRDefault="00B008A7" w:rsidP="00B008A7">
      <w:pPr>
        <w:spacing w:before="240"/>
      </w:pPr>
      <w:r w:rsidRPr="00A36D8F">
        <w:t>A typical process of InChI generation with this API calls is as follows.</w:t>
      </w:r>
    </w:p>
    <w:p w14:paraId="74CB5C56" w14:textId="77777777" w:rsidR="00B008A7" w:rsidRPr="00A36D8F" w:rsidRDefault="00B008A7" w:rsidP="0025545B">
      <w:pPr>
        <w:numPr>
          <w:ilvl w:val="0"/>
          <w:numId w:val="13"/>
        </w:numPr>
        <w:spacing w:line="240" w:lineRule="auto"/>
        <w:ind w:left="714" w:hanging="357"/>
        <w:jc w:val="left"/>
        <w:rPr>
          <w:rStyle w:val="CCodeChar"/>
        </w:rPr>
      </w:pPr>
      <w:r w:rsidRPr="00A36D8F">
        <w:t xml:space="preserve">Get handle of a new InChI generator object: </w:t>
      </w:r>
      <w:r w:rsidRPr="00A36D8F">
        <w:br/>
      </w:r>
      <w:r w:rsidRPr="00A36D8F">
        <w:rPr>
          <w:rStyle w:val="CCodeChar"/>
        </w:rPr>
        <w:t>HGen = INCHIGEN_Create();</w:t>
      </w:r>
    </w:p>
    <w:p w14:paraId="38A244E1" w14:textId="77777777" w:rsidR="00B008A7" w:rsidRPr="00A36D8F" w:rsidRDefault="00B008A7" w:rsidP="0025545B">
      <w:pPr>
        <w:numPr>
          <w:ilvl w:val="0"/>
          <w:numId w:val="13"/>
        </w:numPr>
        <w:spacing w:line="240" w:lineRule="auto"/>
        <w:ind w:left="714" w:hanging="357"/>
        <w:jc w:val="left"/>
        <w:rPr>
          <w:rStyle w:val="CCodeChar"/>
        </w:rPr>
      </w:pPr>
      <w:r w:rsidRPr="00A36D8F">
        <w:t>read a molecular structure and use it to initialize the generator:</w:t>
      </w:r>
      <w:r w:rsidRPr="00A36D8F">
        <w:br/>
      </w:r>
      <w:r w:rsidRPr="00A36D8F">
        <w:rPr>
          <w:rStyle w:val="CCodeChar"/>
        </w:rPr>
        <w:t>result = INCHIGEN_Setup(HGen, pGenData, pInp);</w:t>
      </w:r>
    </w:p>
    <w:p w14:paraId="44394C79" w14:textId="77777777" w:rsidR="00B008A7" w:rsidRPr="00A36D8F" w:rsidRDefault="00B008A7" w:rsidP="0025545B">
      <w:pPr>
        <w:numPr>
          <w:ilvl w:val="0"/>
          <w:numId w:val="13"/>
        </w:numPr>
        <w:spacing w:line="240" w:lineRule="auto"/>
        <w:ind w:left="714" w:hanging="357"/>
        <w:jc w:val="left"/>
      </w:pPr>
      <w:r w:rsidRPr="00A36D8F">
        <w:t>normalize the structure:</w:t>
      </w:r>
      <w:r w:rsidRPr="00A36D8F">
        <w:br/>
      </w:r>
      <w:r w:rsidRPr="00A36D8F">
        <w:rPr>
          <w:rStyle w:val="CCodeChar"/>
        </w:rPr>
        <w:t>result = INCHIGEN_DoNormalization(HGen, pGenData);</w:t>
      </w:r>
      <w:r w:rsidRPr="00A36D8F">
        <w:br/>
        <w:t>optionally, look at the results;</w:t>
      </w:r>
    </w:p>
    <w:p w14:paraId="6537848A" w14:textId="77777777" w:rsidR="00B008A7" w:rsidRPr="00A36D8F" w:rsidRDefault="00B008A7" w:rsidP="0025545B">
      <w:pPr>
        <w:numPr>
          <w:ilvl w:val="0"/>
          <w:numId w:val="13"/>
        </w:numPr>
        <w:spacing w:line="240" w:lineRule="auto"/>
        <w:ind w:left="714" w:hanging="357"/>
        <w:jc w:val="left"/>
        <w:rPr>
          <w:rStyle w:val="CCodeChar"/>
        </w:rPr>
      </w:pPr>
      <w:r w:rsidRPr="00A36D8F">
        <w:t>obtain canonical numberings:</w:t>
      </w:r>
      <w:r w:rsidRPr="00A36D8F">
        <w:br/>
      </w:r>
      <w:r w:rsidRPr="00A36D8F">
        <w:rPr>
          <w:rStyle w:val="CCodeChar"/>
        </w:rPr>
        <w:t>result = INCHIGEN_DoCanonicalization(HGen, pGenData);</w:t>
      </w:r>
    </w:p>
    <w:p w14:paraId="1DE48005" w14:textId="77777777" w:rsidR="00B008A7" w:rsidRPr="00A36D8F" w:rsidRDefault="00B008A7" w:rsidP="0025545B">
      <w:pPr>
        <w:numPr>
          <w:ilvl w:val="0"/>
          <w:numId w:val="13"/>
        </w:numPr>
        <w:spacing w:line="240" w:lineRule="auto"/>
        <w:ind w:left="714" w:hanging="357"/>
        <w:jc w:val="left"/>
        <w:rPr>
          <w:rStyle w:val="CCodeChar"/>
        </w:rPr>
      </w:pPr>
      <w:r w:rsidRPr="00A36D8F">
        <w:t>serialize, i.e. produce InChI string:</w:t>
      </w:r>
      <w:r w:rsidRPr="00A36D8F">
        <w:br/>
      </w:r>
      <w:r w:rsidRPr="00A36D8F">
        <w:rPr>
          <w:rStyle w:val="CCodeChar"/>
        </w:rPr>
        <w:t>retcode=INCHIGEN_DoSerialization(HGen,GenData, pResults);</w:t>
      </w:r>
    </w:p>
    <w:p w14:paraId="62100A25" w14:textId="77777777" w:rsidR="00B008A7" w:rsidRPr="00A36D8F" w:rsidRDefault="00B008A7" w:rsidP="0025545B">
      <w:pPr>
        <w:numPr>
          <w:ilvl w:val="0"/>
          <w:numId w:val="13"/>
        </w:numPr>
        <w:spacing w:line="240" w:lineRule="auto"/>
        <w:ind w:left="714" w:hanging="357"/>
        <w:jc w:val="left"/>
      </w:pPr>
      <w:r w:rsidRPr="00A36D8F">
        <w:t xml:space="preserve">reset the InChI generator </w:t>
      </w:r>
      <w:r w:rsidRPr="00A36D8F">
        <w:br/>
      </w:r>
      <w:r w:rsidRPr="00A36D8F">
        <w:rPr>
          <w:rStyle w:val="CCodeChar"/>
        </w:rPr>
        <w:t>INCHIGEN_Reset(HGen, pGenData, pResults);</w:t>
      </w:r>
      <w:r w:rsidRPr="00A36D8F">
        <w:rPr>
          <w:rStyle w:val="CCodeChar"/>
        </w:rPr>
        <w:br/>
      </w:r>
      <w:r w:rsidRPr="00A36D8F">
        <w:t>and go to step 2 to read next structure, or</w:t>
      </w:r>
    </w:p>
    <w:p w14:paraId="1C620E7A" w14:textId="77777777" w:rsidR="00B008A7" w:rsidRPr="00A36D8F" w:rsidRDefault="00B008A7" w:rsidP="0025545B">
      <w:pPr>
        <w:numPr>
          <w:ilvl w:val="0"/>
          <w:numId w:val="13"/>
        </w:numPr>
        <w:spacing w:line="240" w:lineRule="auto"/>
        <w:ind w:left="714" w:hanging="357"/>
        <w:jc w:val="left"/>
      </w:pPr>
      <w:r w:rsidRPr="00A36D8F">
        <w:t>Finally destroy the generator object and free standard InChI library memories:</w:t>
      </w:r>
      <w:r w:rsidRPr="00A36D8F">
        <w:br/>
      </w:r>
      <w:r w:rsidRPr="00A36D8F">
        <w:rPr>
          <w:rStyle w:val="CCodeChar"/>
        </w:rPr>
        <w:t>INCHIGEN_Destroy(HGen);</w:t>
      </w:r>
    </w:p>
    <w:p w14:paraId="78D21A69" w14:textId="176E0D0C" w:rsidR="007C5250" w:rsidRDefault="007C5250" w:rsidP="007C5250">
      <w:pPr>
        <w:spacing w:before="240"/>
      </w:pPr>
      <w:r>
        <w:t xml:space="preserve">Note that there are </w:t>
      </w:r>
      <w:r w:rsidR="000C6E29">
        <w:t xml:space="preserve">also </w:t>
      </w:r>
      <w:r w:rsidRPr="00A36D8F">
        <w:t xml:space="preserve">“standard” counterparts of general-purpose functions; these “standard” API calls </w:t>
      </w:r>
      <w:r>
        <w:t xml:space="preserve">described below </w:t>
      </w:r>
      <w:r w:rsidRPr="00A36D8F">
        <w:t xml:space="preserve">are retained for compatibility </w:t>
      </w:r>
      <w:r w:rsidR="00C6533B">
        <w:t>an</w:t>
      </w:r>
      <w:r>
        <w:t xml:space="preserve">d convenience </w:t>
      </w:r>
      <w:r w:rsidRPr="00A36D8F">
        <w:t>reasons.</w:t>
      </w:r>
    </w:p>
    <w:p w14:paraId="73F74F89" w14:textId="48C03CBB" w:rsidR="00A14F09" w:rsidRPr="00A36D8F" w:rsidRDefault="00A14F09" w:rsidP="007C5250">
      <w:pPr>
        <w:spacing w:before="240"/>
      </w:pPr>
      <w:r>
        <w:t xml:space="preserve">Note that since InChI Software v. 1.06 the step-by-step-creation API </w:t>
      </w:r>
      <w:r w:rsidRPr="00A14F09">
        <w:rPr>
          <w:i/>
          <w:iCs/>
        </w:rPr>
        <w:t>does</w:t>
      </w:r>
      <w:r>
        <w:t xml:space="preserve"> </w:t>
      </w:r>
      <w:r w:rsidRPr="00A14F09">
        <w:rPr>
          <w:i/>
          <w:iCs/>
        </w:rPr>
        <w:t xml:space="preserve">not </w:t>
      </w:r>
      <w:r w:rsidRPr="00A14F09">
        <w:t>support</w:t>
      </w:r>
      <w:r>
        <w:t xml:space="preserve"> polymer and pseudo atom extensions.</w:t>
      </w:r>
    </w:p>
    <w:p w14:paraId="2F4C21E9" w14:textId="77777777" w:rsidR="00B008A7" w:rsidRPr="00A36D8F" w:rsidRDefault="00B008A7" w:rsidP="00B008A7">
      <w:pPr>
        <w:pStyle w:val="Heading4"/>
      </w:pPr>
      <w:bookmarkStart w:id="1169" w:name="_Toc31395431"/>
      <w:r w:rsidRPr="009C0405">
        <w:t>INCHIGEN</w:t>
      </w:r>
      <w:r w:rsidRPr="00A36D8F">
        <w:t>_Create</w:t>
      </w:r>
      <w:bookmarkEnd w:id="1169"/>
    </w:p>
    <w:p w14:paraId="16BDB38D" w14:textId="43CE1095" w:rsidR="00B008A7" w:rsidRPr="00A36D8F" w:rsidRDefault="00B008A7" w:rsidP="00D97A2F">
      <w:pPr>
        <w:pStyle w:val="CCode"/>
        <w:rPr>
          <w:rFonts w:ascii="Arial" w:hAnsi="Arial" w:cs="Arial"/>
        </w:rPr>
      </w:pPr>
      <w:r w:rsidRPr="00A36D8F">
        <w:t>INCHIGEN_HANDLE INCHI_DECL INCHIGEN_Create(void</w:t>
      </w:r>
      <w:r w:rsidR="00DB6E01">
        <w:t>)</w:t>
      </w:r>
    </w:p>
    <w:p w14:paraId="069DDBC7" w14:textId="77777777" w:rsidR="00B008A7" w:rsidRPr="00A36D8F" w:rsidRDefault="00B008A7" w:rsidP="00B008A7">
      <w:pPr>
        <w:pStyle w:val="Heading5"/>
      </w:pPr>
      <w:r w:rsidRPr="00A36D8F">
        <w:lastRenderedPageBreak/>
        <w:t>Description</w:t>
      </w:r>
    </w:p>
    <w:p w14:paraId="71051391" w14:textId="77777777" w:rsidR="00B008A7" w:rsidRPr="00A36D8F" w:rsidRDefault="00B008A7" w:rsidP="00B008A7">
      <w:r w:rsidRPr="00A36D8F">
        <w:t>InChI Generator: create generator.</w:t>
      </w:r>
    </w:p>
    <w:p w14:paraId="6ACC9D4E" w14:textId="77777777" w:rsidR="00B008A7" w:rsidRPr="00A36D8F" w:rsidRDefault="00B008A7" w:rsidP="00B008A7"/>
    <w:p w14:paraId="46BBAE73" w14:textId="77777777" w:rsidR="00B008A7" w:rsidRPr="00A36D8F" w:rsidRDefault="00B008A7" w:rsidP="00B008A7">
      <w:r w:rsidRPr="00A36D8F">
        <w:t xml:space="preserve">Once the generator is created, it may be used repeatedly for processing the new structures. Before repetitive use, the pair of calls </w:t>
      </w:r>
      <w:r w:rsidRPr="00A36D8F">
        <w:rPr>
          <w:rStyle w:val="CCodeChar"/>
        </w:rPr>
        <w:t>INCHIGEN_Reset</w:t>
      </w:r>
      <w:r w:rsidRPr="00A36D8F">
        <w:t xml:space="preserve"> / </w:t>
      </w:r>
      <w:r w:rsidRPr="00A36D8F">
        <w:rPr>
          <w:rStyle w:val="CCodeChar"/>
        </w:rPr>
        <w:t>INCHIGEN_Setup</w:t>
      </w:r>
      <w:r w:rsidRPr="00A36D8F">
        <w:t xml:space="preserve"> should occur.</w:t>
      </w:r>
    </w:p>
    <w:p w14:paraId="29204806" w14:textId="77777777" w:rsidR="00B008A7" w:rsidRPr="00A36D8F" w:rsidRDefault="00B008A7" w:rsidP="00B008A7">
      <w:pPr>
        <w:pStyle w:val="Heading5"/>
        <w:rPr>
          <w:rFonts w:cs="Arial"/>
          <w:szCs w:val="24"/>
        </w:rPr>
      </w:pPr>
      <w:r w:rsidRPr="00A36D8F">
        <w:t>Returns</w:t>
      </w:r>
    </w:p>
    <w:p w14:paraId="5677C447" w14:textId="77777777" w:rsidR="00B008A7" w:rsidRPr="00A36D8F" w:rsidRDefault="00B008A7" w:rsidP="00B008A7">
      <w:r w:rsidRPr="00A36D8F">
        <w:t>The handle of InChI generator object or NULL on failure.</w:t>
      </w:r>
    </w:p>
    <w:p w14:paraId="4BB1B72D" w14:textId="77777777" w:rsidR="00B008A7" w:rsidRDefault="00B008A7" w:rsidP="00B008A7">
      <w:pPr>
        <w:spacing w:before="240"/>
      </w:pPr>
      <w:r w:rsidRPr="00A36D8F">
        <w:t>Note: the handle is used just to refer to the internal InChI library object, whose structure is invisible to the user (unless the user chooses to browse the InChI source code). This internal object is initialized and modified through the subsequent calls to INCHIGEN API functions.</w:t>
      </w:r>
    </w:p>
    <w:p w14:paraId="7BCD1BF3" w14:textId="77777777" w:rsidR="00B008A7" w:rsidRPr="00A36D8F" w:rsidRDefault="00B008A7" w:rsidP="00B008A7">
      <w:pPr>
        <w:pStyle w:val="Heading4"/>
      </w:pPr>
      <w:bookmarkStart w:id="1170" w:name="_Toc31395432"/>
      <w:r w:rsidRPr="00A36D8F">
        <w:t>INCHIGEN_Setup</w:t>
      </w:r>
      <w:bookmarkEnd w:id="1170"/>
    </w:p>
    <w:p w14:paraId="06B63AFB" w14:textId="77777777" w:rsidR="00B008A7" w:rsidRPr="00A36D8F" w:rsidRDefault="00B008A7" w:rsidP="0025545B">
      <w:pPr>
        <w:pStyle w:val="CCode"/>
        <w:jc w:val="left"/>
      </w:pPr>
      <w:r w:rsidRPr="00A36D8F">
        <w:t xml:space="preserve">int INCHI_DECL INCHIGEN_Setup(INCHIGEN_HANDLE HGen, </w:t>
      </w:r>
    </w:p>
    <w:p w14:paraId="180172D9" w14:textId="77777777" w:rsidR="00B008A7" w:rsidRPr="00A36D8F" w:rsidRDefault="00B008A7" w:rsidP="0025545B">
      <w:pPr>
        <w:pStyle w:val="CCode"/>
        <w:jc w:val="left"/>
      </w:pPr>
      <w:r w:rsidRPr="00A36D8F">
        <w:t xml:space="preserve">                              INCHIGEN_DATA * pGenData, </w:t>
      </w:r>
    </w:p>
    <w:p w14:paraId="0A9FA323" w14:textId="00BA4851" w:rsidR="00B008A7" w:rsidRPr="00A36D8F" w:rsidRDefault="00B008A7" w:rsidP="0025545B">
      <w:pPr>
        <w:pStyle w:val="CCode"/>
        <w:jc w:val="left"/>
      </w:pPr>
      <w:r w:rsidRPr="00A36D8F">
        <w:t xml:space="preserve">                              inchi_Input * pInp</w:t>
      </w:r>
      <w:r w:rsidR="00DB6E01">
        <w:t>)</w:t>
      </w:r>
    </w:p>
    <w:p w14:paraId="294220F3" w14:textId="77777777" w:rsidR="00B008A7" w:rsidRPr="00A36D8F" w:rsidRDefault="00B008A7" w:rsidP="00B008A7">
      <w:pPr>
        <w:pStyle w:val="Heading5"/>
      </w:pPr>
      <w:r w:rsidRPr="00A36D8F">
        <w:t>Description</w:t>
      </w:r>
    </w:p>
    <w:p w14:paraId="68F6DCB2" w14:textId="77777777" w:rsidR="00B008A7" w:rsidRPr="00A36D8F" w:rsidRDefault="00B008A7" w:rsidP="00B008A7">
      <w:r w:rsidRPr="00A36D8F">
        <w:t>InChI Generator: initialization stage (storing a specific structure in the generator object).</w:t>
      </w:r>
    </w:p>
    <w:p w14:paraId="617D915F" w14:textId="77777777" w:rsidR="00B008A7" w:rsidRPr="00A36D8F" w:rsidRDefault="00B008A7" w:rsidP="00B008A7"/>
    <w:p w14:paraId="293EDB41" w14:textId="77777777" w:rsidR="00B008A7" w:rsidRPr="00A36D8F" w:rsidRDefault="00B008A7" w:rsidP="00B008A7">
      <w:r w:rsidRPr="00A36D8F">
        <w:t xml:space="preserve">Note: </w:t>
      </w:r>
      <w:r w:rsidRPr="00A36D8F">
        <w:rPr>
          <w:rStyle w:val="CCodeChar"/>
        </w:rPr>
        <w:t>INCHIGEN_DATA</w:t>
      </w:r>
      <w:r w:rsidRPr="00A36D8F">
        <w:t xml:space="preserve"> object contains intermediate data visible to the user, in particular, the string accumulating diagnostic messages from all the steps.</w:t>
      </w:r>
    </w:p>
    <w:p w14:paraId="6B6E1C1C" w14:textId="77777777" w:rsidR="00B008A7" w:rsidRPr="00A36D8F" w:rsidRDefault="00B008A7" w:rsidP="00B008A7">
      <w:pPr>
        <w:pStyle w:val="Heading5"/>
      </w:pPr>
      <w:r w:rsidRPr="00A36D8F">
        <w:t>Input</w:t>
      </w:r>
    </w:p>
    <w:p w14:paraId="7A3953A8" w14:textId="77777777" w:rsidR="00B008A7" w:rsidRPr="00A36D8F" w:rsidRDefault="00B008A7" w:rsidP="00B008A7">
      <w:pPr>
        <w:rPr>
          <w:rFonts w:ascii="Courier New" w:hAnsi="Courier New"/>
        </w:rPr>
      </w:pPr>
      <w:r w:rsidRPr="00A36D8F">
        <w:t xml:space="preserve">INCHIGEN_HANDLE </w:t>
      </w:r>
      <w:r w:rsidRPr="00A36D8F">
        <w:rPr>
          <w:rStyle w:val="CCodeChar"/>
        </w:rPr>
        <w:t>HGen</w:t>
      </w:r>
      <w:r w:rsidRPr="00A36D8F">
        <w:t xml:space="preserve"> is one obtained through </w:t>
      </w:r>
      <w:r w:rsidRPr="00A36D8F">
        <w:rPr>
          <w:rFonts w:ascii="Courier New" w:hAnsi="Courier New"/>
        </w:rPr>
        <w:t>INCHIGEN_Create</w:t>
      </w:r>
      <w:r w:rsidRPr="00A36D8F">
        <w:t xml:space="preserve"> call</w:t>
      </w:r>
      <w:r w:rsidRPr="00A36D8F">
        <w:rPr>
          <w:rFonts w:ascii="Courier New" w:hAnsi="Courier New"/>
        </w:rPr>
        <w:t>.</w:t>
      </w:r>
    </w:p>
    <w:p w14:paraId="044B4D0B" w14:textId="77777777" w:rsidR="00B008A7" w:rsidRPr="00A36D8F" w:rsidRDefault="00B008A7" w:rsidP="00B008A7">
      <w:pPr>
        <w:rPr>
          <w:rStyle w:val="CCodeChar"/>
        </w:rPr>
      </w:pPr>
    </w:p>
    <w:p w14:paraId="57D75FF5" w14:textId="77777777" w:rsidR="00B008A7" w:rsidRPr="00A36D8F" w:rsidRDefault="00B008A7" w:rsidP="00B008A7">
      <w:r w:rsidRPr="00A36D8F">
        <w:rPr>
          <w:rStyle w:val="CCodeChar"/>
        </w:rPr>
        <w:lastRenderedPageBreak/>
        <w:t>INCHIGEN_DATA * pGenData</w:t>
      </w:r>
      <w:r w:rsidRPr="00A36D8F">
        <w:t xml:space="preserve"> is created by the caller. It need not to be initialized.</w:t>
      </w:r>
    </w:p>
    <w:p w14:paraId="7C892659" w14:textId="77777777" w:rsidR="00B008A7" w:rsidRPr="00A36D8F" w:rsidRDefault="00B008A7" w:rsidP="00B008A7"/>
    <w:p w14:paraId="34911733" w14:textId="77777777" w:rsidR="00B008A7" w:rsidRPr="00A36D8F" w:rsidRDefault="00B008A7" w:rsidP="00B008A7">
      <w:r w:rsidRPr="00A36D8F">
        <w:t>Data structure</w:t>
      </w:r>
      <w:r w:rsidRPr="00A36D8F">
        <w:rPr>
          <w:rStyle w:val="CCodeChar"/>
        </w:rPr>
        <w:t xml:space="preserve"> inchi_Input * pInp </w:t>
      </w:r>
      <w:r w:rsidRPr="00A36D8F">
        <w:t xml:space="preserve">is the same as for </w:t>
      </w:r>
      <w:r w:rsidRPr="00A36D8F">
        <w:rPr>
          <w:rStyle w:val="CCodeChar"/>
        </w:rPr>
        <w:t>GetINCHI</w:t>
      </w:r>
      <w:r w:rsidRPr="00A36D8F">
        <w:t>.</w:t>
      </w:r>
    </w:p>
    <w:p w14:paraId="3D33C489" w14:textId="77777777" w:rsidR="00B008A7" w:rsidRPr="00A36D8F" w:rsidRDefault="00B008A7" w:rsidP="00B008A7">
      <w:pPr>
        <w:pStyle w:val="Heading5"/>
        <w:rPr>
          <w:rFonts w:cs="Arial"/>
          <w:szCs w:val="24"/>
        </w:rPr>
      </w:pPr>
      <w:r w:rsidRPr="00A36D8F">
        <w:t>Return codes</w:t>
      </w:r>
    </w:p>
    <w:p w14:paraId="0607A0C7" w14:textId="77777777" w:rsidR="00B008A7" w:rsidRDefault="00B008A7" w:rsidP="00B008A7">
      <w:r w:rsidRPr="00A36D8F">
        <w:t xml:space="preserve">The same as for </w:t>
      </w:r>
      <w:r w:rsidRPr="00A36D8F">
        <w:rPr>
          <w:rStyle w:val="CCodeChar"/>
        </w:rPr>
        <w:t>GetINCHI</w:t>
      </w:r>
      <w:r w:rsidRPr="00A36D8F">
        <w:t>.</w:t>
      </w:r>
    </w:p>
    <w:p w14:paraId="6DAFA012" w14:textId="77777777" w:rsidR="00B008A7" w:rsidRPr="00A36D8F" w:rsidRDefault="00B008A7" w:rsidP="00B008A7">
      <w:pPr>
        <w:pStyle w:val="Heading4"/>
      </w:pPr>
      <w:bookmarkStart w:id="1171" w:name="_Toc31395433"/>
      <w:r w:rsidRPr="00A36D8F">
        <w:t>INCHIGEN_DoNormalization</w:t>
      </w:r>
      <w:bookmarkEnd w:id="1171"/>
    </w:p>
    <w:p w14:paraId="059CD212" w14:textId="766EDE0D" w:rsidR="00B008A7" w:rsidRPr="00A36D8F" w:rsidRDefault="00B008A7" w:rsidP="0025545B">
      <w:pPr>
        <w:pStyle w:val="CCode"/>
        <w:jc w:val="left"/>
      </w:pPr>
      <w:r w:rsidRPr="00A36D8F">
        <w:t>int INCHI_DECL INCHIGEN_DoNormalization</w:t>
      </w:r>
      <w:r w:rsidRPr="00A36D8F">
        <w:rPr>
          <w:rStyle w:val="CCodeChar"/>
        </w:rPr>
        <w:t>(INCHIGEN_HANDLE HGen, INCHIGEN_DATA * pGenData</w:t>
      </w:r>
      <w:r w:rsidR="00DB6E01">
        <w:rPr>
          <w:rStyle w:val="CCodeChar"/>
        </w:rPr>
        <w:t>)</w:t>
      </w:r>
    </w:p>
    <w:p w14:paraId="6C33B602" w14:textId="77777777" w:rsidR="00B008A7" w:rsidRPr="00A36D8F" w:rsidRDefault="00B008A7" w:rsidP="00B008A7">
      <w:pPr>
        <w:pStyle w:val="Heading5"/>
      </w:pPr>
      <w:r w:rsidRPr="00A36D8F">
        <w:t>Description</w:t>
      </w:r>
    </w:p>
    <w:p w14:paraId="16DA50C8" w14:textId="77777777" w:rsidR="00B008A7" w:rsidRPr="00A36D8F" w:rsidRDefault="00B008A7" w:rsidP="00B008A7">
      <w:r w:rsidRPr="00A36D8F">
        <w:t xml:space="preserve">InChI Generator: perform structure normalization. </w:t>
      </w:r>
    </w:p>
    <w:p w14:paraId="5059CB6B" w14:textId="77777777" w:rsidR="00B008A7" w:rsidRPr="00A36D8F" w:rsidRDefault="00B008A7" w:rsidP="00B008A7">
      <w:r w:rsidRPr="00A36D8F">
        <w:t xml:space="preserve">Should be called after </w:t>
      </w:r>
      <w:r w:rsidRPr="00A36D8F">
        <w:rPr>
          <w:rStyle w:val="CCodeChar"/>
        </w:rPr>
        <w:t>INCHIGEN_Setup.</w:t>
      </w:r>
    </w:p>
    <w:p w14:paraId="1FDD9BA5" w14:textId="77777777" w:rsidR="00B008A7" w:rsidRPr="00A36D8F" w:rsidRDefault="00B008A7" w:rsidP="00B008A7"/>
    <w:p w14:paraId="13A8BF44" w14:textId="77777777" w:rsidR="00B008A7" w:rsidRPr="00A36D8F" w:rsidRDefault="00B008A7" w:rsidP="00B008A7">
      <w:r w:rsidRPr="00A36D8F">
        <w:t xml:space="preserve">Note: </w:t>
      </w:r>
      <w:r w:rsidRPr="00A36D8F">
        <w:rPr>
          <w:rStyle w:val="CCodeChar"/>
        </w:rPr>
        <w:t>INCHIGEN_DATA</w:t>
      </w:r>
      <w:r w:rsidRPr="00A36D8F">
        <w:t xml:space="preserve"> object explicitly exposes the intermediate normalization data, see</w:t>
      </w:r>
      <w:r w:rsidRPr="00A36D8F">
        <w:rPr>
          <w:rStyle w:val="BodyTextChar1"/>
        </w:rPr>
        <w:t xml:space="preserve">  </w:t>
      </w:r>
      <w:r w:rsidRPr="00A36D8F">
        <w:rPr>
          <w:rStyle w:val="CCodeChar"/>
        </w:rPr>
        <w:t>inchi_api.h</w:t>
      </w:r>
      <w:r w:rsidRPr="00A36D8F">
        <w:t>.</w:t>
      </w:r>
    </w:p>
    <w:p w14:paraId="4BBE61A1" w14:textId="77777777" w:rsidR="00B008A7" w:rsidRPr="00A36D8F" w:rsidRDefault="00B008A7" w:rsidP="00B008A7">
      <w:pPr>
        <w:pStyle w:val="Heading5"/>
      </w:pPr>
      <w:r w:rsidRPr="00A36D8F">
        <w:t>Input</w:t>
      </w:r>
    </w:p>
    <w:p w14:paraId="61B433BB" w14:textId="77777777" w:rsidR="00B008A7" w:rsidRPr="00A36D8F" w:rsidRDefault="00B008A7" w:rsidP="00B008A7">
      <w:r w:rsidRPr="00A36D8F">
        <w:t>I</w:t>
      </w:r>
      <w:r w:rsidRPr="009C0405">
        <w:rPr>
          <w:rStyle w:val="CCodeChar"/>
        </w:rPr>
        <w:t xml:space="preserve">NCHIGEN_HANDLE HGen and INCHIGEN_DATA *pGenData </w:t>
      </w:r>
      <w:r w:rsidRPr="00A36D8F">
        <w:t xml:space="preserve">as they are after calling </w:t>
      </w:r>
      <w:r w:rsidRPr="00A36D8F">
        <w:rPr>
          <w:rStyle w:val="CCodeChar"/>
        </w:rPr>
        <w:t>INCHIGEN_Setup</w:t>
      </w:r>
      <w:r w:rsidRPr="00A36D8F">
        <w:t>.</w:t>
      </w:r>
    </w:p>
    <w:p w14:paraId="59316965" w14:textId="77777777" w:rsidR="00B008A7" w:rsidRPr="00A36D8F" w:rsidRDefault="00B008A7" w:rsidP="00B008A7">
      <w:pPr>
        <w:pStyle w:val="Heading5"/>
        <w:rPr>
          <w:rFonts w:cs="Arial"/>
          <w:szCs w:val="24"/>
        </w:rPr>
      </w:pPr>
      <w:r w:rsidRPr="00A36D8F">
        <w:t>Return codes</w:t>
      </w:r>
    </w:p>
    <w:p w14:paraId="57A52713" w14:textId="77777777" w:rsidR="00B008A7" w:rsidRPr="00A36D8F" w:rsidRDefault="00B008A7" w:rsidP="00B008A7">
      <w:r w:rsidRPr="00A36D8F">
        <w:t xml:space="preserve">The same as for </w:t>
      </w:r>
      <w:r w:rsidRPr="00A36D8F">
        <w:rPr>
          <w:rStyle w:val="CCodeChar"/>
        </w:rPr>
        <w:t>GetINCHI</w:t>
      </w:r>
      <w:r w:rsidRPr="00A36D8F">
        <w:t>.</w:t>
      </w:r>
    </w:p>
    <w:p w14:paraId="75D8E681" w14:textId="77777777" w:rsidR="00B008A7" w:rsidRPr="00A36D8F" w:rsidRDefault="00B008A7" w:rsidP="00B008A7">
      <w:pPr>
        <w:pStyle w:val="Heading4"/>
      </w:pPr>
      <w:bookmarkStart w:id="1172" w:name="_Toc31395434"/>
      <w:r w:rsidRPr="00A36D8F">
        <w:t>INCHIGEN_DoCanonicalization</w:t>
      </w:r>
      <w:bookmarkEnd w:id="1172"/>
    </w:p>
    <w:p w14:paraId="06FB8F5F" w14:textId="77777777" w:rsidR="0045017B" w:rsidRDefault="00B008A7" w:rsidP="00B008A7">
      <w:pPr>
        <w:pStyle w:val="CCode"/>
      </w:pPr>
      <w:r w:rsidRPr="00A36D8F">
        <w:t xml:space="preserve">int INCHI_DECL </w:t>
      </w:r>
    </w:p>
    <w:p w14:paraId="757938D8" w14:textId="464E7D5F" w:rsidR="0045017B" w:rsidRDefault="00B008A7" w:rsidP="0025545B">
      <w:pPr>
        <w:pStyle w:val="CCode"/>
        <w:ind w:firstLine="708"/>
        <w:rPr>
          <w:rStyle w:val="CCodeChar"/>
        </w:rPr>
      </w:pPr>
      <w:r w:rsidRPr="00A36D8F">
        <w:lastRenderedPageBreak/>
        <w:t>INCHI</w:t>
      </w:r>
      <w:r w:rsidRPr="00A36D8F">
        <w:rPr>
          <w:rStyle w:val="CCodeChar"/>
        </w:rPr>
        <w:t>GEN_DoCanonicalization(</w:t>
      </w:r>
      <w:r w:rsidR="0045017B">
        <w:rPr>
          <w:rStyle w:val="CCodeChar"/>
        </w:rPr>
        <w:tab/>
      </w:r>
      <w:r w:rsidRPr="00A36D8F">
        <w:rPr>
          <w:rStyle w:val="CCodeChar"/>
        </w:rPr>
        <w:t xml:space="preserve">INCHIGEN_HANDLE HGen, </w:t>
      </w:r>
    </w:p>
    <w:p w14:paraId="1D0FE491" w14:textId="1EF9C146" w:rsidR="00B008A7" w:rsidRPr="00A36D8F" w:rsidRDefault="00B008A7" w:rsidP="0025545B">
      <w:pPr>
        <w:pStyle w:val="CCode"/>
        <w:ind w:left="4248" w:firstLine="708"/>
        <w:rPr>
          <w:rStyle w:val="CCodeChar"/>
        </w:rPr>
      </w:pPr>
      <w:r w:rsidRPr="00A36D8F">
        <w:rPr>
          <w:rStyle w:val="CCodeChar"/>
        </w:rPr>
        <w:t>INCHIGEN_DATA * pGenData</w:t>
      </w:r>
      <w:r w:rsidR="00DB6E01">
        <w:rPr>
          <w:rStyle w:val="CCodeChar"/>
        </w:rPr>
        <w:t>)</w:t>
      </w:r>
    </w:p>
    <w:p w14:paraId="05C05257" w14:textId="77777777" w:rsidR="00B008A7" w:rsidRPr="00A36D8F" w:rsidRDefault="00B008A7" w:rsidP="00B008A7">
      <w:pPr>
        <w:pStyle w:val="Heading5"/>
      </w:pPr>
      <w:r w:rsidRPr="00A36D8F">
        <w:t>Description</w:t>
      </w:r>
    </w:p>
    <w:p w14:paraId="3E2387E8" w14:textId="77777777" w:rsidR="00B008A7" w:rsidRPr="00A36D8F" w:rsidRDefault="00B008A7" w:rsidP="00B008A7">
      <w:r w:rsidRPr="00A36D8F">
        <w:t>InChI Generator: perform structure canonicalization.</w:t>
      </w:r>
    </w:p>
    <w:p w14:paraId="7421A0E0" w14:textId="77777777" w:rsidR="00B008A7" w:rsidRPr="00A36D8F" w:rsidRDefault="00B008A7" w:rsidP="00B008A7">
      <w:r w:rsidRPr="00A36D8F">
        <w:t>Should be called after</w:t>
      </w:r>
      <w:r w:rsidRPr="00A36D8F">
        <w:rPr>
          <w:rStyle w:val="CCodeChar"/>
        </w:rPr>
        <w:t xml:space="preserve"> INCHIGEN_</w:t>
      </w:r>
      <w:r w:rsidRPr="00A36D8F">
        <w:t>DoNormalization</w:t>
      </w:r>
      <w:r w:rsidRPr="00A36D8F">
        <w:rPr>
          <w:rStyle w:val="CCodeChar"/>
        </w:rPr>
        <w:t>.</w:t>
      </w:r>
    </w:p>
    <w:p w14:paraId="4925AA29" w14:textId="77777777" w:rsidR="00B008A7" w:rsidRPr="00A36D8F" w:rsidRDefault="00B008A7" w:rsidP="00B008A7">
      <w:pPr>
        <w:pStyle w:val="Heading5"/>
      </w:pPr>
      <w:r w:rsidRPr="00A36D8F">
        <w:t>Input</w:t>
      </w:r>
    </w:p>
    <w:p w14:paraId="44FDB93E" w14:textId="77777777" w:rsidR="00B008A7" w:rsidRPr="00A36D8F" w:rsidRDefault="00B008A7" w:rsidP="00B008A7">
      <w:r w:rsidRPr="00A36D8F">
        <w:t xml:space="preserve">INCHIGEN_HANDLE </w:t>
      </w:r>
      <w:r w:rsidRPr="00A36D8F">
        <w:rPr>
          <w:rStyle w:val="CCodeChar"/>
        </w:rPr>
        <w:t>HGen</w:t>
      </w:r>
      <w:r w:rsidRPr="00A36D8F">
        <w:t xml:space="preserve"> and </w:t>
      </w:r>
      <w:r w:rsidRPr="00A36D8F">
        <w:rPr>
          <w:rStyle w:val="CCodeChar"/>
        </w:rPr>
        <w:t>INCHIGEN_DATA *pGenData</w:t>
      </w:r>
      <w:r w:rsidRPr="00A36D8F">
        <w:t xml:space="preserve"> as they are after calling </w:t>
      </w:r>
      <w:r w:rsidRPr="00A36D8F">
        <w:rPr>
          <w:rStyle w:val="CCodeChar"/>
        </w:rPr>
        <w:t>INCHIGEN_</w:t>
      </w:r>
      <w:r w:rsidRPr="00A36D8F">
        <w:t>DoNormalization.</w:t>
      </w:r>
    </w:p>
    <w:p w14:paraId="54B84AE6" w14:textId="77777777" w:rsidR="00B008A7" w:rsidRPr="00A36D8F" w:rsidRDefault="00B008A7" w:rsidP="00B008A7">
      <w:pPr>
        <w:pStyle w:val="Heading5"/>
        <w:rPr>
          <w:rFonts w:cs="Arial"/>
          <w:szCs w:val="24"/>
        </w:rPr>
      </w:pPr>
      <w:r w:rsidRPr="00A36D8F">
        <w:t>Return codes</w:t>
      </w:r>
    </w:p>
    <w:p w14:paraId="3D1E4F6B" w14:textId="77777777" w:rsidR="00B008A7" w:rsidRPr="00A36D8F" w:rsidRDefault="00B008A7" w:rsidP="00B008A7">
      <w:r w:rsidRPr="00A36D8F">
        <w:t xml:space="preserve">The same as for </w:t>
      </w:r>
      <w:r w:rsidRPr="00A36D8F">
        <w:rPr>
          <w:rStyle w:val="CCodeChar"/>
        </w:rPr>
        <w:t>GetINCHI</w:t>
      </w:r>
      <w:r w:rsidRPr="00A36D8F">
        <w:t>.</w:t>
      </w:r>
    </w:p>
    <w:p w14:paraId="4ED98AFF" w14:textId="77777777" w:rsidR="00B008A7" w:rsidRPr="00A36D8F" w:rsidRDefault="00B008A7" w:rsidP="00B008A7">
      <w:pPr>
        <w:pStyle w:val="Heading4"/>
      </w:pPr>
      <w:bookmarkStart w:id="1173" w:name="_Toc31395435"/>
      <w:r w:rsidRPr="00A36D8F">
        <w:t>INCHIGEN_DoSerialization</w:t>
      </w:r>
      <w:bookmarkEnd w:id="1173"/>
    </w:p>
    <w:p w14:paraId="0AB62B49" w14:textId="77777777" w:rsidR="00B008A7" w:rsidRPr="00A36D8F" w:rsidRDefault="00B008A7" w:rsidP="00B008A7">
      <w:pPr>
        <w:pStyle w:val="CCode"/>
        <w:rPr>
          <w:noProof/>
        </w:rPr>
      </w:pPr>
      <w:r w:rsidRPr="00FC3A3E">
        <w:rPr>
          <w:noProof/>
          <w:color w:val="000000"/>
        </w:rPr>
        <w:t>int</w:t>
      </w:r>
      <w:r w:rsidRPr="00A36D8F">
        <w:rPr>
          <w:noProof/>
        </w:rPr>
        <w:t xml:space="preserve"> INCHI_DECL INCHIGEN_DoSerialization(INCHIGEN_HANDLE HGen, </w:t>
      </w:r>
    </w:p>
    <w:p w14:paraId="09A75069" w14:textId="77777777" w:rsidR="00B008A7" w:rsidRPr="00A36D8F" w:rsidRDefault="00B008A7" w:rsidP="00B008A7">
      <w:pPr>
        <w:pStyle w:val="CCode"/>
        <w:rPr>
          <w:noProof/>
        </w:rPr>
      </w:pPr>
      <w:r w:rsidRPr="00A36D8F">
        <w:rPr>
          <w:noProof/>
        </w:rPr>
        <w:t xml:space="preserve">                                     INCHIGEN_DATA * pGenData, </w:t>
      </w:r>
    </w:p>
    <w:p w14:paraId="72C48B28" w14:textId="195CE2EE" w:rsidR="00B008A7" w:rsidRPr="00A36D8F" w:rsidRDefault="00B008A7" w:rsidP="00B008A7">
      <w:pPr>
        <w:pStyle w:val="CCode"/>
      </w:pPr>
      <w:r w:rsidRPr="00A36D8F">
        <w:rPr>
          <w:noProof/>
        </w:rPr>
        <w:t xml:space="preserve">                                     inchi_Output * pResults</w:t>
      </w:r>
      <w:r w:rsidR="00DB6E01">
        <w:rPr>
          <w:noProof/>
        </w:rPr>
        <w:t>)</w:t>
      </w:r>
    </w:p>
    <w:p w14:paraId="791B7484" w14:textId="77777777" w:rsidR="00B008A7" w:rsidRPr="00A36D8F" w:rsidRDefault="00B008A7" w:rsidP="00B008A7">
      <w:pPr>
        <w:pStyle w:val="Heading5"/>
      </w:pPr>
      <w:r w:rsidRPr="00A36D8F">
        <w:t>Description</w:t>
      </w:r>
    </w:p>
    <w:p w14:paraId="2D51D6E1" w14:textId="77777777" w:rsidR="00B008A7" w:rsidRPr="00A36D8F" w:rsidRDefault="00B008A7" w:rsidP="00B008A7">
      <w:r w:rsidRPr="00A36D8F">
        <w:t>InChI Generator: perform InChI serialization.</w:t>
      </w:r>
    </w:p>
    <w:p w14:paraId="37AD3102" w14:textId="77777777" w:rsidR="00B008A7" w:rsidRPr="00A36D8F" w:rsidRDefault="00B008A7" w:rsidP="00B008A7"/>
    <w:p w14:paraId="0A3DE735" w14:textId="77777777" w:rsidR="00B008A7" w:rsidRPr="00A36D8F" w:rsidRDefault="00B008A7" w:rsidP="00B008A7">
      <w:r w:rsidRPr="00A36D8F">
        <w:t>Should be called after</w:t>
      </w:r>
      <w:r w:rsidRPr="00A36D8F">
        <w:rPr>
          <w:rStyle w:val="CCodeChar"/>
        </w:rPr>
        <w:t xml:space="preserve"> </w:t>
      </w:r>
      <w:r w:rsidRPr="00A36D8F">
        <w:t>INCHI</w:t>
      </w:r>
      <w:r w:rsidRPr="00A36D8F">
        <w:rPr>
          <w:rStyle w:val="CCodeChar"/>
        </w:rPr>
        <w:t>GEN_DoCanonicalization.</w:t>
      </w:r>
    </w:p>
    <w:p w14:paraId="03DB88B1" w14:textId="77777777" w:rsidR="00B008A7" w:rsidRPr="00A36D8F" w:rsidRDefault="00B008A7" w:rsidP="00B008A7">
      <w:pPr>
        <w:pStyle w:val="Heading5"/>
      </w:pPr>
      <w:r w:rsidRPr="00A36D8F">
        <w:t>Input</w:t>
      </w:r>
    </w:p>
    <w:p w14:paraId="181796C4" w14:textId="77777777" w:rsidR="00B008A7" w:rsidRPr="00A36D8F" w:rsidRDefault="00B008A7" w:rsidP="00B008A7">
      <w:r w:rsidRPr="009C0405">
        <w:rPr>
          <w:rStyle w:val="CCodeChar"/>
        </w:rPr>
        <w:t>INCHIGEN_HANDLE HGen</w:t>
      </w:r>
      <w:r w:rsidRPr="00A36D8F">
        <w:t xml:space="preserve"> and </w:t>
      </w:r>
      <w:r w:rsidRPr="00A36D8F">
        <w:rPr>
          <w:rStyle w:val="CCodeChar"/>
        </w:rPr>
        <w:t>INCHIGEN_DATA *pGenData</w:t>
      </w:r>
      <w:r w:rsidRPr="00A36D8F">
        <w:t xml:space="preserve"> as they are after calling INCHI</w:t>
      </w:r>
      <w:r w:rsidRPr="00A36D8F">
        <w:rPr>
          <w:rStyle w:val="CCodeChar"/>
        </w:rPr>
        <w:t>GEN_DoCanonicalization</w:t>
      </w:r>
      <w:r w:rsidRPr="00A36D8F">
        <w:t>.</w:t>
      </w:r>
    </w:p>
    <w:p w14:paraId="5BFF93F9" w14:textId="77777777" w:rsidR="00B008A7" w:rsidRPr="00A36D8F" w:rsidRDefault="00B008A7" w:rsidP="00B008A7">
      <w:pPr>
        <w:pStyle w:val="Heading5"/>
        <w:rPr>
          <w:rFonts w:cs="Arial"/>
          <w:szCs w:val="24"/>
        </w:rPr>
      </w:pPr>
      <w:r w:rsidRPr="00A36D8F">
        <w:lastRenderedPageBreak/>
        <w:t>Return codes</w:t>
      </w:r>
    </w:p>
    <w:p w14:paraId="76DCAF30" w14:textId="77777777" w:rsidR="00B008A7" w:rsidRPr="00A36D8F" w:rsidRDefault="00B008A7" w:rsidP="00B008A7">
      <w:r w:rsidRPr="00A36D8F">
        <w:t xml:space="preserve">The same as for </w:t>
      </w:r>
      <w:r w:rsidRPr="00A36D8F">
        <w:rPr>
          <w:rStyle w:val="CCodeChar"/>
        </w:rPr>
        <w:t>GetINCHI</w:t>
      </w:r>
      <w:r w:rsidRPr="00A36D8F">
        <w:t>.</w:t>
      </w:r>
    </w:p>
    <w:p w14:paraId="0B39CEAF" w14:textId="77777777" w:rsidR="00B008A7" w:rsidRPr="00A36D8F" w:rsidRDefault="00B008A7" w:rsidP="00B008A7">
      <w:pPr>
        <w:pStyle w:val="Heading4"/>
      </w:pPr>
      <w:bookmarkStart w:id="1174" w:name="_Toc31395436"/>
      <w:r w:rsidRPr="00A36D8F">
        <w:t>INCHIGEN_Reset</w:t>
      </w:r>
      <w:bookmarkEnd w:id="1174"/>
    </w:p>
    <w:p w14:paraId="43BAC7FF" w14:textId="77777777" w:rsidR="00B008A7" w:rsidRPr="00A36D8F" w:rsidRDefault="00B008A7" w:rsidP="00B008A7">
      <w:pPr>
        <w:pStyle w:val="CCode"/>
      </w:pPr>
      <w:r w:rsidRPr="00A36D8F">
        <w:t xml:space="preserve">void INCHI_DECL INCHIGEN_Reset(INCHIGEN_HANDLE HGen, </w:t>
      </w:r>
    </w:p>
    <w:p w14:paraId="6F9752DB" w14:textId="77777777" w:rsidR="00B008A7" w:rsidRPr="00A36D8F" w:rsidRDefault="00B008A7" w:rsidP="00B008A7">
      <w:pPr>
        <w:pStyle w:val="CCode"/>
      </w:pPr>
      <w:r w:rsidRPr="00A36D8F">
        <w:t xml:space="preserve">                               INCHIGEN_DATA * pGenData, </w:t>
      </w:r>
    </w:p>
    <w:p w14:paraId="1B5297DE" w14:textId="445803DC" w:rsidR="00B008A7" w:rsidRPr="00A36D8F" w:rsidRDefault="00B008A7" w:rsidP="00B008A7">
      <w:pPr>
        <w:pStyle w:val="CCode"/>
        <w:rPr>
          <w:rFonts w:ascii="Arial" w:hAnsi="Arial" w:cs="Arial"/>
        </w:rPr>
      </w:pPr>
      <w:r w:rsidRPr="00A36D8F">
        <w:t xml:space="preserve">                               inchi_Output * pResults</w:t>
      </w:r>
      <w:r w:rsidR="00DB6E01">
        <w:t>)</w:t>
      </w:r>
    </w:p>
    <w:p w14:paraId="4A98E050" w14:textId="77777777" w:rsidR="00B008A7" w:rsidRPr="00A36D8F" w:rsidRDefault="00B008A7" w:rsidP="00B008A7">
      <w:pPr>
        <w:pStyle w:val="Heading5"/>
      </w:pPr>
      <w:r w:rsidRPr="00A36D8F">
        <w:t>Description</w:t>
      </w:r>
    </w:p>
    <w:p w14:paraId="65E22D89" w14:textId="77777777" w:rsidR="00B008A7" w:rsidRPr="00A36D8F" w:rsidRDefault="00B008A7" w:rsidP="00B008A7">
      <w:pPr>
        <w:spacing w:before="240"/>
      </w:pPr>
      <w:r w:rsidRPr="00A36D8F">
        <w:t xml:space="preserve">InChI Generator: reset (use before calling </w:t>
      </w:r>
      <w:r w:rsidRPr="00A36D8F">
        <w:rPr>
          <w:rStyle w:val="CCodeChar"/>
        </w:rPr>
        <w:t>INCHIGEN_Setup</w:t>
      </w:r>
      <w:r w:rsidRPr="00A36D8F">
        <w:t xml:space="preserve">(…) to start processing the next structure and before calling </w:t>
      </w:r>
      <w:r w:rsidRPr="00A36D8F">
        <w:rPr>
          <w:rStyle w:val="CCodeChar"/>
        </w:rPr>
        <w:t>INCHIGEN_Destroy</w:t>
      </w:r>
      <w:r w:rsidRPr="00A36D8F">
        <w:t>(...) )</w:t>
      </w:r>
    </w:p>
    <w:p w14:paraId="30F9BDC2" w14:textId="77777777" w:rsidR="00B008A7" w:rsidRPr="00A36D8F" w:rsidRDefault="00B008A7" w:rsidP="00B008A7">
      <w:pPr>
        <w:pStyle w:val="Heading5"/>
      </w:pPr>
      <w:r w:rsidRPr="00A36D8F">
        <w:t>Input</w:t>
      </w:r>
    </w:p>
    <w:p w14:paraId="77F17EE9" w14:textId="77777777" w:rsidR="00B008A7" w:rsidRPr="00A36D8F" w:rsidRDefault="00B008A7" w:rsidP="00B008A7">
      <w:pPr>
        <w:spacing w:before="240"/>
      </w:pPr>
      <w:r w:rsidRPr="009C0405">
        <w:rPr>
          <w:rStyle w:val="CCodeChar"/>
        </w:rPr>
        <w:t>INCHIGEN_HANDLE</w:t>
      </w:r>
      <w:r w:rsidRPr="00A36D8F">
        <w:t xml:space="preserve"> </w:t>
      </w:r>
      <w:r w:rsidRPr="00A36D8F">
        <w:rPr>
          <w:rStyle w:val="CCodeChar"/>
        </w:rPr>
        <w:t>HGen</w:t>
      </w:r>
      <w:r w:rsidRPr="00A36D8F">
        <w:t xml:space="preserve"> and </w:t>
      </w:r>
      <w:r w:rsidRPr="00A36D8F">
        <w:rPr>
          <w:rStyle w:val="CCodeChar"/>
        </w:rPr>
        <w:t>INCHIGEN_DATA *pGenData</w:t>
      </w:r>
      <w:r w:rsidRPr="00A36D8F">
        <w:t xml:space="preserve"> as they are after calling </w:t>
      </w:r>
      <w:r w:rsidRPr="009C0405">
        <w:rPr>
          <w:rStyle w:val="CCodeChar"/>
        </w:rPr>
        <w:t>INCHIGEN</w:t>
      </w:r>
      <w:r w:rsidRPr="00A36D8F">
        <w:rPr>
          <w:rStyle w:val="CCodeChar"/>
        </w:rPr>
        <w:t>_DoSerialization</w:t>
      </w:r>
      <w:r w:rsidRPr="00A36D8F">
        <w:t>.</w:t>
      </w:r>
    </w:p>
    <w:p w14:paraId="069E9CC5" w14:textId="77777777" w:rsidR="00B008A7" w:rsidRPr="00A36D8F" w:rsidRDefault="00B008A7" w:rsidP="00B008A7">
      <w:pPr>
        <w:pStyle w:val="Heading5"/>
        <w:rPr>
          <w:rFonts w:cs="Arial"/>
          <w:szCs w:val="24"/>
        </w:rPr>
      </w:pPr>
      <w:r w:rsidRPr="00A36D8F">
        <w:t>Return codes</w:t>
      </w:r>
    </w:p>
    <w:p w14:paraId="0DF0E93E" w14:textId="77777777" w:rsidR="00B008A7" w:rsidRPr="00A36D8F" w:rsidRDefault="00B008A7" w:rsidP="00B008A7">
      <w:r w:rsidRPr="00A36D8F">
        <w:t xml:space="preserve">The same as for </w:t>
      </w:r>
      <w:r w:rsidRPr="00A36D8F">
        <w:rPr>
          <w:rStyle w:val="CCodeChar"/>
        </w:rPr>
        <w:t>GetINCHI</w:t>
      </w:r>
      <w:r w:rsidRPr="00A36D8F">
        <w:t>.</w:t>
      </w:r>
    </w:p>
    <w:p w14:paraId="6E30A16C" w14:textId="77777777" w:rsidR="00B008A7" w:rsidRPr="00A36D8F" w:rsidRDefault="00B008A7" w:rsidP="00B008A7">
      <w:pPr>
        <w:pStyle w:val="Heading4"/>
      </w:pPr>
      <w:r>
        <w:br w:type="page"/>
      </w:r>
      <w:bookmarkStart w:id="1175" w:name="_Toc31395437"/>
      <w:r w:rsidRPr="00A36D8F">
        <w:lastRenderedPageBreak/>
        <w:t>INCHIGEN_Destroy</w:t>
      </w:r>
      <w:bookmarkEnd w:id="1175"/>
    </w:p>
    <w:p w14:paraId="5AADAB63" w14:textId="2815134A" w:rsidR="00B008A7" w:rsidRPr="00A36D8F" w:rsidRDefault="00B008A7" w:rsidP="00B008A7">
      <w:pPr>
        <w:pStyle w:val="CCode"/>
        <w:rPr>
          <w:rFonts w:ascii="Arial" w:hAnsi="Arial" w:cs="Arial"/>
        </w:rPr>
      </w:pPr>
      <w:r w:rsidRPr="00A36D8F">
        <w:t>void INCHI_DECL INCHIGEN_Destroy(INCHIGEN_HANDLE HGen</w:t>
      </w:r>
      <w:r w:rsidR="00DB6E01">
        <w:t>)</w:t>
      </w:r>
    </w:p>
    <w:p w14:paraId="5394D83E" w14:textId="77777777" w:rsidR="00B008A7" w:rsidRPr="00A36D8F" w:rsidRDefault="00B008A7" w:rsidP="00B008A7">
      <w:pPr>
        <w:pStyle w:val="Heading5"/>
      </w:pPr>
      <w:r w:rsidRPr="00A36D8F">
        <w:t>Description</w:t>
      </w:r>
    </w:p>
    <w:p w14:paraId="1038B637" w14:textId="77777777" w:rsidR="00B008A7" w:rsidRPr="00A36D8F" w:rsidRDefault="00B008A7" w:rsidP="00B008A7">
      <w:r w:rsidRPr="00A36D8F">
        <w:t>Destroys the generator object and frees associated InChI library memories.</w:t>
      </w:r>
    </w:p>
    <w:p w14:paraId="6AB320D6" w14:textId="77777777" w:rsidR="00B008A7" w:rsidRPr="00A36D8F" w:rsidRDefault="00B008A7" w:rsidP="00B008A7"/>
    <w:p w14:paraId="74FFAF2B" w14:textId="77777777" w:rsidR="00B008A7" w:rsidRPr="00A36D8F" w:rsidRDefault="00B008A7" w:rsidP="00B008A7">
      <w:r w:rsidRPr="00A36D8F">
        <w:t xml:space="preserve">Important: make sure </w:t>
      </w:r>
      <w:r w:rsidRPr="00A36D8F">
        <w:rPr>
          <w:rStyle w:val="CCodeChar"/>
        </w:rPr>
        <w:t>INCHIGEN_Reset</w:t>
      </w:r>
      <w:r w:rsidRPr="00A36D8F">
        <w:t xml:space="preserve">(…) is called before calling </w:t>
      </w:r>
      <w:r w:rsidRPr="00A36D8F">
        <w:rPr>
          <w:rStyle w:val="CCodeChar"/>
        </w:rPr>
        <w:t>INCHIGEN_Destroy</w:t>
      </w:r>
      <w:r w:rsidRPr="00A36D8F">
        <w:t>(…).</w:t>
      </w:r>
    </w:p>
    <w:p w14:paraId="0FF00760" w14:textId="77777777" w:rsidR="00B008A7" w:rsidRPr="00A36D8F" w:rsidRDefault="00B008A7" w:rsidP="00B008A7">
      <w:pPr>
        <w:pStyle w:val="Heading5"/>
      </w:pPr>
      <w:r w:rsidRPr="00A36D8F">
        <w:t>Input</w:t>
      </w:r>
    </w:p>
    <w:p w14:paraId="0657A002" w14:textId="77777777" w:rsidR="00B008A7" w:rsidRPr="00A36D8F" w:rsidRDefault="00B008A7" w:rsidP="00B008A7">
      <w:r w:rsidRPr="00A36D8F">
        <w:t>The handle of InChI generator object.</w:t>
      </w:r>
    </w:p>
    <w:p w14:paraId="6AA20DB1" w14:textId="77777777" w:rsidR="007C5250" w:rsidRPr="00A36D8F" w:rsidRDefault="007C5250" w:rsidP="007C5250">
      <w:pPr>
        <w:pStyle w:val="Heading4"/>
      </w:pPr>
      <w:bookmarkStart w:id="1176" w:name="_Toc31395438"/>
      <w:r w:rsidRPr="00A36D8F">
        <w:t>STDINCHIGEN_Create</w:t>
      </w:r>
      <w:bookmarkEnd w:id="1176"/>
    </w:p>
    <w:p w14:paraId="65F43C81" w14:textId="32F13E31" w:rsidR="007C5250" w:rsidRPr="00A36D8F" w:rsidRDefault="007C5250" w:rsidP="007C5250">
      <w:pPr>
        <w:pStyle w:val="CCode"/>
      </w:pPr>
      <w:r w:rsidRPr="00A36D8F">
        <w:t>INCHIGEN_HANDLE INCHI_DECL STDINCHIGEN_Create(void</w:t>
      </w:r>
      <w:r w:rsidR="00DB6E01">
        <w:t>)</w:t>
      </w:r>
    </w:p>
    <w:p w14:paraId="65C20EB5" w14:textId="77777777" w:rsidR="007C5250" w:rsidRPr="00A36D8F" w:rsidRDefault="007C5250" w:rsidP="007C5250">
      <w:pPr>
        <w:pStyle w:val="Heading5"/>
      </w:pPr>
      <w:r w:rsidRPr="00A36D8F">
        <w:t>Description</w:t>
      </w:r>
    </w:p>
    <w:p w14:paraId="60BB1A88" w14:textId="77777777" w:rsidR="007C5250" w:rsidRPr="00A36D8F" w:rsidRDefault="007C5250" w:rsidP="007C5250">
      <w:r w:rsidRPr="00A36D8F">
        <w:t>Standard InChI Generator: create generator.</w:t>
      </w:r>
    </w:p>
    <w:p w14:paraId="04F5B903" w14:textId="77777777" w:rsidR="007C5250" w:rsidRPr="00A36D8F" w:rsidRDefault="007C5250" w:rsidP="007C5250"/>
    <w:p w14:paraId="61C76741" w14:textId="77777777" w:rsidR="007C5250" w:rsidRPr="00A36D8F" w:rsidRDefault="007C5250" w:rsidP="007C5250">
      <w:r w:rsidRPr="00A36D8F">
        <w:t xml:space="preserve">This is a “standard” counterpart of  </w:t>
      </w:r>
      <w:r w:rsidRPr="00A36D8F">
        <w:rPr>
          <w:rStyle w:val="CCodeChar"/>
        </w:rPr>
        <w:t>INCHIGEN_Create</w:t>
      </w:r>
      <w:r w:rsidRPr="00A36D8F">
        <w:t>.</w:t>
      </w:r>
    </w:p>
    <w:p w14:paraId="39D1072C" w14:textId="77777777" w:rsidR="007C5250" w:rsidRPr="00A36D8F" w:rsidRDefault="007C5250" w:rsidP="007C5250">
      <w:pPr>
        <w:pStyle w:val="Heading5"/>
        <w:rPr>
          <w:rFonts w:cs="Arial"/>
          <w:szCs w:val="24"/>
        </w:rPr>
      </w:pPr>
      <w:r w:rsidRPr="00A36D8F">
        <w:t>Returns</w:t>
      </w:r>
    </w:p>
    <w:p w14:paraId="230D05AB" w14:textId="77777777" w:rsidR="007C5250" w:rsidRPr="00A36D8F" w:rsidRDefault="007C5250" w:rsidP="007C5250">
      <w:pPr>
        <w:spacing w:before="240"/>
      </w:pPr>
      <w:r w:rsidRPr="00A36D8F">
        <w:t>The handle of standard InChI generator object or NULL on failure. Note: the handle serves to access the internal object, whose structure is invisible to the user (unless the user chooses to browse the InChI library source code which is open).</w:t>
      </w:r>
    </w:p>
    <w:p w14:paraId="459F2D10" w14:textId="77777777" w:rsidR="007C5250" w:rsidRPr="00A36D8F" w:rsidRDefault="007C5250" w:rsidP="007C5250">
      <w:pPr>
        <w:pStyle w:val="Heading4"/>
      </w:pPr>
      <w:bookmarkStart w:id="1177" w:name="_Toc31395439"/>
      <w:r w:rsidRPr="00A36D8F">
        <w:t>STDINCHIGEN_Setup</w:t>
      </w:r>
      <w:bookmarkEnd w:id="1177"/>
    </w:p>
    <w:p w14:paraId="0690A4A5" w14:textId="77777777" w:rsidR="007C5250" w:rsidRPr="00A36D8F" w:rsidRDefault="007C5250" w:rsidP="007C5250">
      <w:pPr>
        <w:pStyle w:val="CCode"/>
      </w:pPr>
      <w:r w:rsidRPr="00A36D8F">
        <w:t xml:space="preserve">int INCHI_DECL STDINCHIGEN_Setup(INCHIGEN_HANDLE HGen, </w:t>
      </w:r>
    </w:p>
    <w:p w14:paraId="7608FBA5" w14:textId="77777777" w:rsidR="007C5250" w:rsidRPr="00A36D8F" w:rsidRDefault="007C5250" w:rsidP="007C5250">
      <w:pPr>
        <w:pStyle w:val="CCode"/>
      </w:pPr>
      <w:r w:rsidRPr="00A36D8F">
        <w:lastRenderedPageBreak/>
        <w:t xml:space="preserve">                                 INCHIGEN_DATA * pGenData,</w:t>
      </w:r>
    </w:p>
    <w:p w14:paraId="51AAE180" w14:textId="4DFF1418" w:rsidR="007C5250" w:rsidRPr="00A36D8F" w:rsidRDefault="007C5250" w:rsidP="007C5250">
      <w:pPr>
        <w:pStyle w:val="CCode"/>
      </w:pPr>
      <w:r w:rsidRPr="00A36D8F">
        <w:t xml:space="preserve">                                 inchi_Input * pInp</w:t>
      </w:r>
      <w:r w:rsidR="00DB6E01">
        <w:t>)</w:t>
      </w:r>
    </w:p>
    <w:p w14:paraId="2399CF62" w14:textId="77777777" w:rsidR="007C5250" w:rsidRPr="00A36D8F" w:rsidRDefault="007C5250" w:rsidP="007C5250">
      <w:pPr>
        <w:pStyle w:val="Heading5"/>
      </w:pPr>
      <w:r w:rsidRPr="00A36D8F">
        <w:t>Description</w:t>
      </w:r>
    </w:p>
    <w:p w14:paraId="5EB59AF2" w14:textId="77777777" w:rsidR="007C5250" w:rsidRPr="00A36D8F" w:rsidRDefault="007C5250" w:rsidP="007C5250">
      <w:pPr>
        <w:spacing w:before="240"/>
      </w:pPr>
      <w:r w:rsidRPr="00A36D8F">
        <w:t>Standard InChI Generator: initialization stage (storing a specific structure in the generator object).</w:t>
      </w:r>
    </w:p>
    <w:p w14:paraId="78062687" w14:textId="77777777" w:rsidR="007C5250" w:rsidRPr="00A36D8F" w:rsidRDefault="007C5250" w:rsidP="007C5250"/>
    <w:p w14:paraId="1F010979" w14:textId="77777777" w:rsidR="007C5250" w:rsidRPr="00A36D8F" w:rsidRDefault="007C5250" w:rsidP="007C5250">
      <w:r w:rsidRPr="00A36D8F">
        <w:t xml:space="preserve">This is a “standard” counterpart of  </w:t>
      </w:r>
      <w:r w:rsidRPr="00A36D8F">
        <w:rPr>
          <w:rFonts w:ascii="Courier New" w:hAnsi="Courier New"/>
        </w:rPr>
        <w:t>INCHIGEN_Setup</w:t>
      </w:r>
      <w:r w:rsidRPr="00A36D8F">
        <w:t>.</w:t>
      </w:r>
    </w:p>
    <w:p w14:paraId="05D52753" w14:textId="77777777" w:rsidR="007C5250" w:rsidRPr="00A36D8F" w:rsidRDefault="007C5250" w:rsidP="007C5250">
      <w:pPr>
        <w:spacing w:before="240"/>
      </w:pPr>
      <w:r w:rsidRPr="00A36D8F">
        <w:t xml:space="preserve">Note: </w:t>
      </w:r>
      <w:r w:rsidRPr="00A36D8F">
        <w:rPr>
          <w:rStyle w:val="CCodeChar"/>
        </w:rPr>
        <w:t>INCHIGEN_DATA</w:t>
      </w:r>
      <w:r w:rsidRPr="00A36D8F">
        <w:t xml:space="preserve"> object contains intermediate data visible to the user, in particular, the string accumulating diagnostic messages from all the steps.</w:t>
      </w:r>
    </w:p>
    <w:p w14:paraId="5D524FC0" w14:textId="77777777" w:rsidR="007C5250" w:rsidRPr="00A36D8F" w:rsidRDefault="007C5250" w:rsidP="007C5250">
      <w:pPr>
        <w:pStyle w:val="Heading5"/>
      </w:pPr>
      <w:r w:rsidRPr="00A36D8F">
        <w:t>Input</w:t>
      </w:r>
    </w:p>
    <w:p w14:paraId="39CA6639" w14:textId="77777777" w:rsidR="007C5250" w:rsidRPr="00A36D8F" w:rsidRDefault="007C5250" w:rsidP="007C5250">
      <w:pPr>
        <w:rPr>
          <w:rFonts w:ascii="Courier New" w:hAnsi="Courier New"/>
        </w:rPr>
      </w:pPr>
      <w:r w:rsidRPr="00D97A2F">
        <w:rPr>
          <w:rFonts w:ascii="Courier New" w:hAnsi="Courier New" w:cs="Courier New"/>
        </w:rPr>
        <w:t>INCHIGEN_HANDLE</w:t>
      </w:r>
      <w:r w:rsidRPr="00A36D8F">
        <w:t xml:space="preserve"> </w:t>
      </w:r>
      <w:r w:rsidRPr="00A36D8F">
        <w:rPr>
          <w:rStyle w:val="CCodeChar"/>
        </w:rPr>
        <w:t>HGen</w:t>
      </w:r>
      <w:r w:rsidRPr="00A36D8F">
        <w:t xml:space="preserve"> is one obtained through </w:t>
      </w:r>
      <w:r w:rsidRPr="00A36D8F">
        <w:rPr>
          <w:rFonts w:ascii="Courier New" w:hAnsi="Courier New"/>
        </w:rPr>
        <w:t>INCHIGEN_Create</w:t>
      </w:r>
      <w:r w:rsidRPr="00A36D8F">
        <w:t xml:space="preserve"> call</w:t>
      </w:r>
      <w:r w:rsidRPr="00A36D8F">
        <w:rPr>
          <w:rFonts w:ascii="Courier New" w:hAnsi="Courier New"/>
        </w:rPr>
        <w:t>.</w:t>
      </w:r>
    </w:p>
    <w:p w14:paraId="24C05AA5" w14:textId="77777777" w:rsidR="007C5250" w:rsidRPr="00A36D8F" w:rsidRDefault="007C5250" w:rsidP="007C5250">
      <w:pPr>
        <w:rPr>
          <w:rStyle w:val="CCodeChar"/>
        </w:rPr>
      </w:pPr>
    </w:p>
    <w:p w14:paraId="02623FCA" w14:textId="77777777" w:rsidR="007C5250" w:rsidRPr="00A36D8F" w:rsidRDefault="007C5250" w:rsidP="007C5250">
      <w:r w:rsidRPr="00A36D8F">
        <w:rPr>
          <w:rStyle w:val="CCodeChar"/>
        </w:rPr>
        <w:t>INCHIGEN_DATA * pGenData</w:t>
      </w:r>
      <w:r w:rsidRPr="00A36D8F">
        <w:t xml:space="preserve"> is created by the caller.</w:t>
      </w:r>
    </w:p>
    <w:p w14:paraId="0E35E5AD" w14:textId="77777777" w:rsidR="007C5250" w:rsidRPr="00A36D8F" w:rsidRDefault="007C5250" w:rsidP="007C5250"/>
    <w:p w14:paraId="44B8E7A8" w14:textId="77777777" w:rsidR="007C5250" w:rsidRPr="00A36D8F" w:rsidRDefault="007C5250" w:rsidP="007C5250">
      <w:r w:rsidRPr="00A36D8F">
        <w:t>Data structure</w:t>
      </w:r>
      <w:r w:rsidRPr="00A36D8F">
        <w:rPr>
          <w:rStyle w:val="CCodeChar"/>
        </w:rPr>
        <w:t xml:space="preserve"> inchi_Input * pInp </w:t>
      </w:r>
      <w:r w:rsidRPr="00A36D8F">
        <w:t xml:space="preserve">is the same as for </w:t>
      </w:r>
      <w:r w:rsidRPr="00A36D8F">
        <w:rPr>
          <w:rStyle w:val="CCodeChar"/>
        </w:rPr>
        <w:t>GetINCHI</w:t>
      </w:r>
      <w:r w:rsidRPr="00A36D8F">
        <w:t>.</w:t>
      </w:r>
    </w:p>
    <w:p w14:paraId="049BDF4B" w14:textId="77777777" w:rsidR="007C5250" w:rsidRPr="00A36D8F" w:rsidRDefault="007C5250" w:rsidP="007C5250">
      <w:pPr>
        <w:pStyle w:val="Heading5"/>
        <w:rPr>
          <w:rFonts w:cs="Arial"/>
          <w:szCs w:val="24"/>
        </w:rPr>
      </w:pPr>
      <w:r w:rsidRPr="00A36D8F">
        <w:t>Return codes</w:t>
      </w:r>
    </w:p>
    <w:p w14:paraId="6AD1E9C1" w14:textId="77777777" w:rsidR="007C5250" w:rsidRPr="00A36D8F" w:rsidRDefault="007C5250" w:rsidP="007C5250">
      <w:r w:rsidRPr="00A36D8F">
        <w:t xml:space="preserve">The same as for </w:t>
      </w:r>
      <w:r w:rsidRPr="00A36D8F">
        <w:rPr>
          <w:rStyle w:val="CCodeChar"/>
        </w:rPr>
        <w:t>GetStdINCHI</w:t>
      </w:r>
      <w:r w:rsidRPr="00A36D8F">
        <w:t>.</w:t>
      </w:r>
    </w:p>
    <w:p w14:paraId="12018315" w14:textId="77777777" w:rsidR="007C5250" w:rsidRPr="00A36D8F" w:rsidRDefault="007C5250" w:rsidP="007C5250">
      <w:pPr>
        <w:pStyle w:val="Heading4"/>
      </w:pPr>
      <w:bookmarkStart w:id="1178" w:name="_Toc31395440"/>
      <w:r w:rsidRPr="00A36D8F">
        <w:t>STDINCHIGEN_DoNormalization</w:t>
      </w:r>
      <w:bookmarkEnd w:id="1178"/>
    </w:p>
    <w:p w14:paraId="5F0E7ABE" w14:textId="77777777" w:rsidR="007C5250" w:rsidRPr="00A36D8F" w:rsidRDefault="007C5250" w:rsidP="007C5250">
      <w:pPr>
        <w:pStyle w:val="CCode"/>
      </w:pPr>
      <w:r w:rsidRPr="00A36D8F">
        <w:t>int INCHI_DECL STDINCHIGEN_DoNormalization(INCHIGEN_HANDLE HGen,</w:t>
      </w:r>
    </w:p>
    <w:p w14:paraId="4987BB1E" w14:textId="5B7164DD" w:rsidR="007C5250" w:rsidRPr="00A36D8F" w:rsidRDefault="007C5250" w:rsidP="007C5250">
      <w:pPr>
        <w:pStyle w:val="CCode"/>
        <w:rPr>
          <w:rFonts w:ascii="Arial" w:hAnsi="Arial" w:cs="Arial"/>
        </w:rPr>
      </w:pPr>
      <w:r w:rsidRPr="00A36D8F">
        <w:t xml:space="preserve">                                    </w:t>
      </w:r>
      <w:r>
        <w:tab/>
      </w:r>
      <w:r>
        <w:tab/>
      </w:r>
      <w:r>
        <w:tab/>
      </w:r>
      <w:r>
        <w:tab/>
        <w:t xml:space="preserve">     </w:t>
      </w:r>
      <w:r w:rsidRPr="00A36D8F">
        <w:t>INCHIGEN_DATA * pGenData</w:t>
      </w:r>
      <w:r w:rsidR="00DB6E01">
        <w:t>)</w:t>
      </w:r>
    </w:p>
    <w:p w14:paraId="77223D8B" w14:textId="77777777" w:rsidR="007C5250" w:rsidRPr="00A36D8F" w:rsidRDefault="007C5250" w:rsidP="007C5250">
      <w:pPr>
        <w:pStyle w:val="Heading5"/>
      </w:pPr>
      <w:r w:rsidRPr="00A36D8F">
        <w:lastRenderedPageBreak/>
        <w:t>Description</w:t>
      </w:r>
    </w:p>
    <w:p w14:paraId="77A000EB" w14:textId="77777777" w:rsidR="007C5250" w:rsidRPr="00A36D8F" w:rsidRDefault="007C5250" w:rsidP="007C5250">
      <w:pPr>
        <w:spacing w:before="240"/>
      </w:pPr>
      <w:r w:rsidRPr="00A36D8F">
        <w:t>Standard InChI Generator: perform structure normalization.</w:t>
      </w:r>
    </w:p>
    <w:p w14:paraId="5050284A" w14:textId="77777777" w:rsidR="007C5250" w:rsidRPr="00A36D8F" w:rsidRDefault="007C5250" w:rsidP="007C5250"/>
    <w:p w14:paraId="2E266E88" w14:textId="77777777" w:rsidR="007C5250" w:rsidRPr="00A36D8F" w:rsidRDefault="007C5250" w:rsidP="007C5250">
      <w:r w:rsidRPr="00A36D8F">
        <w:t>The entry is</w:t>
      </w:r>
      <w:r w:rsidR="00A64193">
        <w:t xml:space="preserve"> the</w:t>
      </w:r>
      <w:r w:rsidRPr="00A36D8F">
        <w:t xml:space="preserve"> “standard” counterpart of </w:t>
      </w:r>
      <w:r w:rsidRPr="00A36D8F">
        <w:rPr>
          <w:rFonts w:ascii="Courier New" w:hAnsi="Courier New"/>
        </w:rPr>
        <w:t>INCHIGEN_DoNormalization.</w:t>
      </w:r>
    </w:p>
    <w:p w14:paraId="136B3478" w14:textId="77777777" w:rsidR="007C5250" w:rsidRPr="00A36D8F" w:rsidRDefault="007C5250" w:rsidP="007C5250">
      <w:pPr>
        <w:pStyle w:val="Heading4"/>
      </w:pPr>
      <w:bookmarkStart w:id="1179" w:name="_Toc31395441"/>
      <w:r w:rsidRPr="00A36D8F">
        <w:t>STDINCHIGEN_DoCanonicalization</w:t>
      </w:r>
      <w:bookmarkEnd w:id="1179"/>
    </w:p>
    <w:p w14:paraId="12C8AA00" w14:textId="77777777" w:rsidR="007C5250" w:rsidRDefault="007C5250" w:rsidP="007C5250">
      <w:pPr>
        <w:pStyle w:val="CCode"/>
      </w:pPr>
      <w:r w:rsidRPr="00A36D8F">
        <w:t>int INCHI_DECL STDINCHIGEN_DoCanonicalization(</w:t>
      </w:r>
    </w:p>
    <w:p w14:paraId="372E83A3" w14:textId="77777777" w:rsidR="007C5250" w:rsidRPr="00A36D8F" w:rsidRDefault="007C5250" w:rsidP="007C5250">
      <w:pPr>
        <w:pStyle w:val="CCode"/>
        <w:ind w:left="4248" w:firstLine="708"/>
      </w:pPr>
      <w:r w:rsidRPr="00A36D8F">
        <w:t>INCHIGEN_HANDLE HGen,</w:t>
      </w:r>
    </w:p>
    <w:p w14:paraId="0E7CE28E" w14:textId="6C75F909" w:rsidR="007C5250" w:rsidRPr="00A36D8F" w:rsidRDefault="007C5250" w:rsidP="007C5250">
      <w:pPr>
        <w:pStyle w:val="CCode"/>
        <w:rPr>
          <w:rFonts w:ascii="Arial" w:hAnsi="Arial" w:cs="Arial"/>
        </w:rPr>
      </w:pPr>
      <w:r w:rsidRPr="00A36D8F">
        <w:t xml:space="preserve">                                  INCHIGEN_DATA * pGenData</w:t>
      </w:r>
      <w:r w:rsidR="00DB6E01">
        <w:t>)</w:t>
      </w:r>
    </w:p>
    <w:p w14:paraId="680C08FF" w14:textId="77777777" w:rsidR="007C5250" w:rsidRPr="00A36D8F" w:rsidRDefault="007C5250" w:rsidP="007C5250">
      <w:pPr>
        <w:pStyle w:val="Heading5"/>
      </w:pPr>
      <w:r w:rsidRPr="00A36D8F">
        <w:t>Description</w:t>
      </w:r>
    </w:p>
    <w:p w14:paraId="30C20D4F" w14:textId="77777777" w:rsidR="007C5250" w:rsidRPr="00A36D8F" w:rsidRDefault="007C5250" w:rsidP="007C5250">
      <w:r w:rsidRPr="00A36D8F">
        <w:t>Standard InChI Generator: perform structure canonicalization.</w:t>
      </w:r>
    </w:p>
    <w:p w14:paraId="1F854E0B" w14:textId="77777777" w:rsidR="007C5250" w:rsidRPr="00A36D8F" w:rsidRDefault="007C5250" w:rsidP="007C5250"/>
    <w:p w14:paraId="580FB444" w14:textId="77777777" w:rsidR="007C5250" w:rsidRPr="00A36D8F" w:rsidRDefault="007C5250" w:rsidP="007C5250">
      <w:r w:rsidRPr="00A36D8F">
        <w:t>The entry is</w:t>
      </w:r>
      <w:r w:rsidR="00A64193">
        <w:t xml:space="preserve"> the</w:t>
      </w:r>
      <w:r w:rsidRPr="00A36D8F">
        <w:t xml:space="preserve"> “standard” counterpart of </w:t>
      </w:r>
      <w:r w:rsidRPr="00A36D8F">
        <w:rPr>
          <w:rFonts w:ascii="Courier New" w:hAnsi="Courier New"/>
        </w:rPr>
        <w:t>INCHIGEN_DoCanonicalization.</w:t>
      </w:r>
    </w:p>
    <w:p w14:paraId="6D837E59" w14:textId="77777777" w:rsidR="007C5250" w:rsidRPr="00A36D8F" w:rsidRDefault="007C5250" w:rsidP="007C5250">
      <w:pPr>
        <w:pStyle w:val="Heading4"/>
      </w:pPr>
      <w:bookmarkStart w:id="1180" w:name="_Toc31395442"/>
      <w:r w:rsidRPr="00A36D8F">
        <w:t>STDINCHIGEN_DoSerialization</w:t>
      </w:r>
      <w:bookmarkEnd w:id="1180"/>
    </w:p>
    <w:p w14:paraId="689320E1" w14:textId="77777777" w:rsidR="007C5250" w:rsidRPr="00A36D8F" w:rsidRDefault="007C5250" w:rsidP="007C5250">
      <w:pPr>
        <w:pStyle w:val="CCode"/>
      </w:pPr>
      <w:r w:rsidRPr="00A36D8F">
        <w:t>int INCHI_DECL STDINCHIGEN_DoSerialization(</w:t>
      </w:r>
    </w:p>
    <w:p w14:paraId="6F613E03" w14:textId="77777777" w:rsidR="007C5250" w:rsidRPr="00A36D8F" w:rsidRDefault="007C5250" w:rsidP="007C5250">
      <w:pPr>
        <w:pStyle w:val="CCode"/>
      </w:pPr>
      <w:r w:rsidRPr="00A36D8F">
        <w:t xml:space="preserve">                               INCHIGEN_HANDLE HGen, </w:t>
      </w:r>
    </w:p>
    <w:p w14:paraId="0094F6F9" w14:textId="77777777" w:rsidR="007C5250" w:rsidRPr="00A36D8F" w:rsidRDefault="007C5250" w:rsidP="007C5250">
      <w:pPr>
        <w:pStyle w:val="CCode"/>
      </w:pPr>
      <w:r w:rsidRPr="00A36D8F">
        <w:t xml:space="preserve">                               INCHIGEN_DATA * GenData,</w:t>
      </w:r>
    </w:p>
    <w:p w14:paraId="6DD367ED" w14:textId="17B358B5" w:rsidR="007C5250" w:rsidRPr="00A36D8F" w:rsidRDefault="007C5250" w:rsidP="007C5250">
      <w:pPr>
        <w:pStyle w:val="CCode"/>
      </w:pPr>
      <w:r w:rsidRPr="00A36D8F">
        <w:t xml:space="preserve">                               inchi_Output * pResults</w:t>
      </w:r>
      <w:r w:rsidR="00DB6E01">
        <w:t>)</w:t>
      </w:r>
      <w:r w:rsidRPr="00A36D8F">
        <w:t xml:space="preserve"> </w:t>
      </w:r>
    </w:p>
    <w:p w14:paraId="6246D526" w14:textId="77777777" w:rsidR="007C5250" w:rsidRPr="00A36D8F" w:rsidRDefault="007C5250" w:rsidP="007C5250">
      <w:pPr>
        <w:pStyle w:val="Heading5"/>
      </w:pPr>
      <w:r w:rsidRPr="00A36D8F">
        <w:t>Description</w:t>
      </w:r>
    </w:p>
    <w:p w14:paraId="526C0751" w14:textId="77777777" w:rsidR="007C5250" w:rsidRPr="00A36D8F" w:rsidRDefault="007C5250" w:rsidP="007C5250">
      <w:r w:rsidRPr="00A36D8F">
        <w:t>Standard InChI Generator: perform InChI serialization.</w:t>
      </w:r>
    </w:p>
    <w:p w14:paraId="15619993" w14:textId="77777777" w:rsidR="007C5250" w:rsidRPr="00A36D8F" w:rsidRDefault="007C5250" w:rsidP="007C5250"/>
    <w:p w14:paraId="5C4D6C80" w14:textId="77777777" w:rsidR="007C5250" w:rsidRPr="00A36D8F" w:rsidRDefault="007C5250" w:rsidP="007C5250">
      <w:r w:rsidRPr="00A36D8F">
        <w:t>The entry is</w:t>
      </w:r>
      <w:r w:rsidR="00A64193">
        <w:t xml:space="preserve"> the</w:t>
      </w:r>
      <w:r w:rsidRPr="00A36D8F">
        <w:t xml:space="preserve"> “standard” counterpart of </w:t>
      </w:r>
      <w:r w:rsidRPr="00A36D8F">
        <w:rPr>
          <w:rFonts w:ascii="Courier New" w:hAnsi="Courier New"/>
        </w:rPr>
        <w:t>INCHIGEN_DoSerialization.</w:t>
      </w:r>
    </w:p>
    <w:p w14:paraId="21484B03" w14:textId="77777777" w:rsidR="00B008A7" w:rsidRPr="00A36D8F" w:rsidRDefault="00B008A7" w:rsidP="00B008A7">
      <w:pPr>
        <w:pStyle w:val="Heading4"/>
      </w:pPr>
      <w:bookmarkStart w:id="1181" w:name="_Toc31395443"/>
      <w:r w:rsidRPr="00A36D8F">
        <w:lastRenderedPageBreak/>
        <w:t>STDINCHIGEN_Reset</w:t>
      </w:r>
      <w:bookmarkEnd w:id="1181"/>
    </w:p>
    <w:p w14:paraId="6D7263C4" w14:textId="77777777" w:rsidR="00B008A7" w:rsidRPr="00A36D8F" w:rsidRDefault="00B008A7" w:rsidP="00B008A7">
      <w:pPr>
        <w:pStyle w:val="CCode"/>
      </w:pPr>
      <w:r w:rsidRPr="00A36D8F">
        <w:t xml:space="preserve">void INCHI_DECL STDINCHIGEN_Reset(INCHIGEN_HANDLE HGen, </w:t>
      </w:r>
    </w:p>
    <w:p w14:paraId="586A4073" w14:textId="77777777" w:rsidR="00B008A7" w:rsidRPr="00A36D8F" w:rsidRDefault="00B008A7" w:rsidP="00B008A7">
      <w:pPr>
        <w:pStyle w:val="CCode"/>
      </w:pPr>
      <w:r w:rsidRPr="00A36D8F">
        <w:t xml:space="preserve">                               INCHIGEN_DATA * pGenData, </w:t>
      </w:r>
    </w:p>
    <w:p w14:paraId="7F376B7E" w14:textId="03B77D40" w:rsidR="00B008A7" w:rsidRPr="00A36D8F" w:rsidRDefault="00B008A7" w:rsidP="00B008A7">
      <w:pPr>
        <w:pStyle w:val="CCode"/>
      </w:pPr>
      <w:r w:rsidRPr="00A36D8F">
        <w:t xml:space="preserve">                               inchi_Output * pResults</w:t>
      </w:r>
      <w:r w:rsidR="00DB6E01">
        <w:t>)</w:t>
      </w:r>
    </w:p>
    <w:p w14:paraId="0C23BA50" w14:textId="77777777" w:rsidR="00B008A7" w:rsidRPr="00A36D8F" w:rsidRDefault="00B008A7" w:rsidP="00B008A7">
      <w:pPr>
        <w:pStyle w:val="Heading5"/>
      </w:pPr>
      <w:r w:rsidRPr="00A36D8F">
        <w:t>Description</w:t>
      </w:r>
    </w:p>
    <w:p w14:paraId="51AF3427" w14:textId="77777777" w:rsidR="00B008A7" w:rsidRPr="00A36D8F" w:rsidRDefault="00B008A7" w:rsidP="00B008A7">
      <w:pPr>
        <w:spacing w:before="240"/>
      </w:pPr>
      <w:r w:rsidRPr="00A36D8F">
        <w:t xml:space="preserve">Standard InChI Generator: reset (use before calling </w:t>
      </w:r>
      <w:r w:rsidRPr="00A36D8F">
        <w:rPr>
          <w:rStyle w:val="CCodeChar"/>
        </w:rPr>
        <w:t>STDINCHIGEN_Setup</w:t>
      </w:r>
      <w:r w:rsidRPr="00A36D8F">
        <w:t xml:space="preserve">(…) to start processing the next structure and before calling </w:t>
      </w:r>
      <w:r w:rsidRPr="00A36D8F">
        <w:rPr>
          <w:rStyle w:val="CCodeChar"/>
        </w:rPr>
        <w:t>STDINCHIGEN_Destroy</w:t>
      </w:r>
      <w:r w:rsidRPr="00A36D8F">
        <w:t>(...) )</w:t>
      </w:r>
    </w:p>
    <w:p w14:paraId="497092A3" w14:textId="77777777" w:rsidR="00B008A7" w:rsidRPr="00A36D8F" w:rsidRDefault="00B008A7" w:rsidP="00B008A7">
      <w:pPr>
        <w:spacing w:before="240"/>
      </w:pPr>
      <w:r w:rsidRPr="00A36D8F">
        <w:t>The entry is</w:t>
      </w:r>
      <w:r w:rsidR="00A64193">
        <w:t xml:space="preserve"> the</w:t>
      </w:r>
      <w:r w:rsidRPr="00A36D8F">
        <w:t xml:space="preserve"> “standard” counterpart of </w:t>
      </w:r>
      <w:r w:rsidRPr="00A36D8F">
        <w:rPr>
          <w:rFonts w:ascii="Courier New" w:hAnsi="Courier New"/>
        </w:rPr>
        <w:t>INCHIGEN_Reset.</w:t>
      </w:r>
    </w:p>
    <w:p w14:paraId="7EB64237" w14:textId="77777777" w:rsidR="00B008A7" w:rsidRPr="00A36D8F" w:rsidRDefault="00B008A7" w:rsidP="00B008A7"/>
    <w:p w14:paraId="3117315E" w14:textId="77777777" w:rsidR="00B008A7" w:rsidRPr="00A36D8F" w:rsidRDefault="00B008A7" w:rsidP="00B008A7">
      <w:pPr>
        <w:pStyle w:val="Heading4"/>
      </w:pPr>
      <w:bookmarkStart w:id="1182" w:name="_Toc31395444"/>
      <w:r w:rsidRPr="00A36D8F">
        <w:t>STDINCHIGEN_Destroy</w:t>
      </w:r>
      <w:bookmarkEnd w:id="1182"/>
    </w:p>
    <w:p w14:paraId="61CDA083" w14:textId="77777777" w:rsidR="004C762B" w:rsidRDefault="00B008A7" w:rsidP="00B008A7">
      <w:pPr>
        <w:pStyle w:val="CCode"/>
      </w:pPr>
      <w:r w:rsidRPr="00A36D8F">
        <w:t>INCHI_API void INCHI_DECL STDINCHIGEN_Destroy</w:t>
      </w:r>
    </w:p>
    <w:p w14:paraId="2893B8BA" w14:textId="667DD967" w:rsidR="00B008A7" w:rsidRPr="00A36D8F" w:rsidRDefault="00B008A7" w:rsidP="00D97A2F">
      <w:pPr>
        <w:pStyle w:val="CCode"/>
        <w:ind w:left="4956" w:firstLine="708"/>
        <w:rPr>
          <w:rFonts w:ascii="Arial" w:hAnsi="Arial" w:cs="Arial"/>
        </w:rPr>
      </w:pPr>
      <w:r w:rsidRPr="00A36D8F">
        <w:t>(INCHIGEN_HANDLE HGen</w:t>
      </w:r>
      <w:r w:rsidR="00DB6E01">
        <w:t>)</w:t>
      </w:r>
    </w:p>
    <w:p w14:paraId="46228A11" w14:textId="77777777" w:rsidR="00B008A7" w:rsidRPr="00A36D8F" w:rsidRDefault="00B008A7" w:rsidP="00B008A7">
      <w:pPr>
        <w:pStyle w:val="Heading5"/>
      </w:pPr>
      <w:r w:rsidRPr="00A36D8F">
        <w:t>Description</w:t>
      </w:r>
    </w:p>
    <w:p w14:paraId="3617877E" w14:textId="77777777" w:rsidR="00B008A7" w:rsidRPr="00A36D8F" w:rsidRDefault="00B008A7">
      <w:r w:rsidRPr="00A36D8F">
        <w:t>Destroys the standard InChI generator object and frees associated InChI library memories.</w:t>
      </w:r>
    </w:p>
    <w:p w14:paraId="3FB5B408" w14:textId="23C60AF7" w:rsidR="00B008A7" w:rsidRPr="00A36D8F" w:rsidRDefault="00B008A7">
      <w:r w:rsidRPr="00A36D8F">
        <w:t xml:space="preserve">This is </w:t>
      </w:r>
      <w:r w:rsidR="00A64193">
        <w:t>the</w:t>
      </w:r>
      <w:r w:rsidRPr="00A36D8F">
        <w:t xml:space="preserve"> “standard” counterpart of  </w:t>
      </w:r>
      <w:r w:rsidRPr="00A36D8F">
        <w:rPr>
          <w:rFonts w:ascii="Courier New" w:hAnsi="Courier New"/>
        </w:rPr>
        <w:t>INCHIGEN_Destroy</w:t>
      </w:r>
      <w:r w:rsidRPr="00A36D8F">
        <w:t>.</w:t>
      </w:r>
    </w:p>
    <w:p w14:paraId="38C866C8" w14:textId="77777777" w:rsidR="00B008A7" w:rsidRPr="00A36D8F" w:rsidRDefault="00B008A7" w:rsidP="00B008A7">
      <w:r w:rsidRPr="00A36D8F">
        <w:t xml:space="preserve">Important: make sure </w:t>
      </w:r>
      <w:r w:rsidRPr="00A36D8F">
        <w:rPr>
          <w:rStyle w:val="CCodeChar"/>
        </w:rPr>
        <w:t>STDINCHIGEN_Reset</w:t>
      </w:r>
      <w:r w:rsidRPr="00A36D8F">
        <w:t xml:space="preserve">(…) is called before calling </w:t>
      </w:r>
      <w:r w:rsidRPr="00A36D8F">
        <w:rPr>
          <w:rStyle w:val="CCodeChar"/>
        </w:rPr>
        <w:t>STDINCHIGEN_Destroy</w:t>
      </w:r>
      <w:r w:rsidRPr="00A36D8F">
        <w:t>(…).</w:t>
      </w:r>
    </w:p>
    <w:p w14:paraId="7B1BD241" w14:textId="07EC1BA3" w:rsidR="00BC651E" w:rsidRDefault="00BC651E" w:rsidP="00BC651E">
      <w:pPr>
        <w:pStyle w:val="Heading3"/>
      </w:pPr>
      <w:bookmarkStart w:id="1183" w:name="_Toc31395445"/>
      <w:r>
        <w:lastRenderedPageBreak/>
        <w:t>Generation of InChI directly from Molfile</w:t>
      </w:r>
      <w:bookmarkEnd w:id="1183"/>
    </w:p>
    <w:p w14:paraId="755E1261" w14:textId="2A045055" w:rsidR="00BC651E" w:rsidRDefault="00BC651E" w:rsidP="00D97A2F">
      <w:pPr>
        <w:pStyle w:val="Heading4"/>
        <w:rPr>
          <w:noProof/>
        </w:rPr>
      </w:pPr>
      <w:bookmarkStart w:id="1184" w:name="_Toc31395446"/>
      <w:r>
        <w:rPr>
          <w:noProof/>
        </w:rPr>
        <w:t>MakeINCHIFromMolfileText</w:t>
      </w:r>
      <w:bookmarkEnd w:id="1184"/>
      <w:r w:rsidR="003E79F8">
        <w:rPr>
          <w:noProof/>
        </w:rPr>
        <w:tab/>
      </w:r>
    </w:p>
    <w:p w14:paraId="34F3FC5D" w14:textId="77777777" w:rsidR="00BC651E" w:rsidRDefault="00BC651E" w:rsidP="00D97A2F">
      <w:pPr>
        <w:pStyle w:val="CCode"/>
      </w:pPr>
      <w:r>
        <w:t xml:space="preserve">INCHI_API int INCHI_DECL </w:t>
      </w:r>
    </w:p>
    <w:p w14:paraId="0F254FA2" w14:textId="77777777" w:rsidR="00BC651E" w:rsidRDefault="00BC651E" w:rsidP="00D97A2F">
      <w:pPr>
        <w:pStyle w:val="CCode"/>
      </w:pPr>
      <w:r>
        <w:t xml:space="preserve">MakeINCHIFromMolfileText(const char *moltext, </w:t>
      </w:r>
    </w:p>
    <w:p w14:paraId="256CB725" w14:textId="77777777" w:rsidR="00BC651E" w:rsidRDefault="00BC651E" w:rsidP="00D97A2F">
      <w:pPr>
        <w:pStyle w:val="CCode"/>
      </w:pPr>
      <w:r>
        <w:t xml:space="preserve">                          char *options, </w:t>
      </w:r>
    </w:p>
    <w:p w14:paraId="56BAD03F" w14:textId="75B53C68" w:rsidR="00BC651E" w:rsidRDefault="00BC651E" w:rsidP="00D97A2F">
      <w:pPr>
        <w:pStyle w:val="CCode"/>
      </w:pPr>
      <w:r>
        <w:t xml:space="preserve">                          inchi_Output *result </w:t>
      </w:r>
      <w:r w:rsidR="00DB6E01">
        <w:t>)</w:t>
      </w:r>
    </w:p>
    <w:p w14:paraId="57D3D781" w14:textId="77777777" w:rsidR="00BC651E" w:rsidRDefault="00BC651E" w:rsidP="00BC651E">
      <w:pPr>
        <w:pStyle w:val="Heading5"/>
      </w:pPr>
      <w:r w:rsidRPr="00A36D8F">
        <w:t>Description</w:t>
      </w:r>
    </w:p>
    <w:p w14:paraId="74FF48CD" w14:textId="77777777" w:rsidR="00007627" w:rsidRDefault="00007627" w:rsidP="00007627">
      <w:pPr>
        <w:spacing w:before="240"/>
      </w:pPr>
      <w:r w:rsidRPr="001853E2">
        <w:t>Th</w:t>
      </w:r>
      <w:r>
        <w:t xml:space="preserve">is function creates InChI from Molfile supplied as a null-terminated string.  </w:t>
      </w:r>
    </w:p>
    <w:p w14:paraId="0098D19E" w14:textId="5AA6E54C" w:rsidR="00007627" w:rsidRDefault="00007627" w:rsidP="00007627">
      <w:pPr>
        <w:spacing w:before="240"/>
      </w:pPr>
      <w:r>
        <w:t xml:space="preserve">That is, it automates reading/parsing Molfile, creation of InChI input and generation of InChI string. Notably, it </w:t>
      </w:r>
      <w:r w:rsidR="001E548C">
        <w:t xml:space="preserve">relies on </w:t>
      </w:r>
      <w:r>
        <w:t xml:space="preserve">the same Molfile parser as </w:t>
      </w:r>
      <w:r w:rsidRPr="001853E2">
        <w:rPr>
          <w:rStyle w:val="CCodeChar"/>
        </w:rPr>
        <w:t>inchi-1</w:t>
      </w:r>
      <w:r>
        <w:t xml:space="preserve"> executable thus ensuring </w:t>
      </w:r>
      <w:r w:rsidRPr="00AF280E">
        <w:t xml:space="preserve">that any correct caller will </w:t>
      </w:r>
      <w:r>
        <w:t xml:space="preserve">produce </w:t>
      </w:r>
      <w:r w:rsidRPr="00AF280E">
        <w:t xml:space="preserve">the same result as </w:t>
      </w:r>
      <w:r w:rsidRPr="001853E2">
        <w:rPr>
          <w:rStyle w:val="CCodeChar"/>
        </w:rPr>
        <w:t>inchi-1</w:t>
      </w:r>
      <w:r>
        <w:t>.</w:t>
      </w:r>
    </w:p>
    <w:p w14:paraId="01AE58AB" w14:textId="77777777" w:rsidR="004C762B" w:rsidRPr="00A36D8F" w:rsidRDefault="004C762B" w:rsidP="004C762B">
      <w:pPr>
        <w:pStyle w:val="Heading5"/>
      </w:pPr>
      <w:r w:rsidRPr="00A36D8F">
        <w:t>Input</w:t>
      </w:r>
    </w:p>
    <w:p w14:paraId="188C496E" w14:textId="77777777" w:rsidR="004C762B" w:rsidRDefault="004C762B" w:rsidP="004C762B">
      <w:pPr>
        <w:rPr>
          <w:rFonts w:ascii="Courier New" w:hAnsi="Courier New" w:cs="Courier New"/>
        </w:rPr>
      </w:pPr>
      <w:r w:rsidRPr="00D97A2F">
        <w:rPr>
          <w:rFonts w:ascii="Courier New" w:hAnsi="Courier New" w:cs="Courier New"/>
        </w:rPr>
        <w:t>moltext</w:t>
      </w:r>
      <w:r>
        <w:tab/>
        <w:t>Molfile as null-terminated string</w:t>
      </w:r>
    </w:p>
    <w:p w14:paraId="58E9AD81" w14:textId="77777777" w:rsidR="004C762B" w:rsidRPr="00A36D8F" w:rsidRDefault="004C762B" w:rsidP="004C762B">
      <w:pPr>
        <w:rPr>
          <w:rFonts w:ascii="Courier New" w:hAnsi="Courier New"/>
        </w:rPr>
      </w:pPr>
      <w:r w:rsidRPr="00D97A2F">
        <w:rPr>
          <w:rFonts w:ascii="Courier New" w:hAnsi="Courier New" w:cs="Courier New"/>
        </w:rPr>
        <w:t>options</w:t>
      </w:r>
      <w:r w:rsidRPr="00A36D8F">
        <w:t xml:space="preserve"> </w:t>
      </w:r>
      <w:r>
        <w:tab/>
        <w:t xml:space="preserve">the same options as for </w:t>
      </w:r>
      <w:r w:rsidRPr="00D97A2F">
        <w:rPr>
          <w:rFonts w:ascii="Courier New" w:hAnsi="Courier New"/>
        </w:rPr>
        <w:t>GetINCHIEx</w:t>
      </w:r>
      <w:r w:rsidR="009B68FA" w:rsidRPr="009B68FA">
        <w:rPr>
          <w:rFonts w:ascii="Courier New" w:hAnsi="Courier New"/>
        </w:rPr>
        <w:t>()</w:t>
      </w:r>
    </w:p>
    <w:p w14:paraId="17B20352" w14:textId="77777777" w:rsidR="004C762B" w:rsidRPr="00A36D8F" w:rsidRDefault="009B68FA" w:rsidP="004C762B">
      <w:pPr>
        <w:pStyle w:val="Heading5"/>
        <w:rPr>
          <w:rFonts w:cs="Arial"/>
          <w:szCs w:val="24"/>
        </w:rPr>
      </w:pPr>
      <w:r>
        <w:t>Output</w:t>
      </w:r>
    </w:p>
    <w:p w14:paraId="23362DAB" w14:textId="3055D523" w:rsidR="004C762B" w:rsidRDefault="004C762B" w:rsidP="004C762B">
      <w:r w:rsidRPr="00A36D8F">
        <w:t>The same</w:t>
      </w:r>
      <w:r w:rsidR="009B68FA" w:rsidRPr="009B68FA">
        <w:t xml:space="preserve"> </w:t>
      </w:r>
      <w:r w:rsidR="009B68FA" w:rsidRPr="00D97A2F">
        <w:rPr>
          <w:rFonts w:ascii="Courier New" w:hAnsi="Courier New" w:cs="Courier New"/>
        </w:rPr>
        <w:t>inchi_Output</w:t>
      </w:r>
      <w:r w:rsidR="009B68FA">
        <w:t xml:space="preserve"> data structure </w:t>
      </w:r>
      <w:r w:rsidRPr="00A36D8F">
        <w:t xml:space="preserve"> as for </w:t>
      </w:r>
      <w:r w:rsidRPr="00A36D8F">
        <w:rPr>
          <w:rStyle w:val="CCodeChar"/>
        </w:rPr>
        <w:t>GetNCHI</w:t>
      </w:r>
      <w:r w:rsidRPr="00A36D8F">
        <w:t>.</w:t>
      </w:r>
    </w:p>
    <w:p w14:paraId="5A468CA6" w14:textId="77777777" w:rsidR="006A12F0" w:rsidRDefault="006A12F0" w:rsidP="006A12F0">
      <w:pPr>
        <w:pStyle w:val="Heading5"/>
      </w:pPr>
      <w:r>
        <w:t>Note</w:t>
      </w:r>
    </w:p>
    <w:p w14:paraId="5F8E9F0F" w14:textId="62080B6E" w:rsidR="006A12F0" w:rsidRDefault="006A12F0" w:rsidP="006A12F0">
      <w:r>
        <w:t xml:space="preserve">Since v. 1.06, this function provides full-scale (though experimental) support of polymers. This requires specifying option “Polymers” </w:t>
      </w:r>
      <w:ins w:id="1185" w:author="Igor P" w:date="2020-01-22T11:49:00Z">
        <w:r w:rsidR="000007D8">
          <w:t xml:space="preserve">(or “Polymers105” to request older v. 1.05 compatibility mode) </w:t>
        </w:r>
      </w:ins>
      <w:r>
        <w:t xml:space="preserve">in input parameter </w:t>
      </w:r>
      <w:r w:rsidRPr="00D97A2F">
        <w:rPr>
          <w:rFonts w:ascii="Courier New" w:hAnsi="Courier New" w:cs="Courier New"/>
        </w:rPr>
        <w:t>options</w:t>
      </w:r>
      <w:r>
        <w:t>.</w:t>
      </w:r>
    </w:p>
    <w:p w14:paraId="7082BA88" w14:textId="77777777" w:rsidR="007A6556" w:rsidRDefault="007A6556" w:rsidP="00D97A2F">
      <w:pPr>
        <w:pStyle w:val="Heading3"/>
      </w:pPr>
      <w:bookmarkStart w:id="1186" w:name="_Toc31395447"/>
      <w:r>
        <w:lastRenderedPageBreak/>
        <w:t>Restoring structure</w:t>
      </w:r>
      <w:r w:rsidR="00F05AC1">
        <w:t xml:space="preserve"> from InChI or AuxInfo</w:t>
      </w:r>
      <w:bookmarkEnd w:id="1186"/>
    </w:p>
    <w:p w14:paraId="623AE333" w14:textId="77777777" w:rsidR="00F05AC1" w:rsidRPr="00A36D8F" w:rsidRDefault="00F05AC1" w:rsidP="00D97A2F">
      <w:pPr>
        <w:pStyle w:val="Heading4"/>
      </w:pPr>
      <w:bookmarkStart w:id="1187" w:name="_Toc31395448"/>
      <w:r w:rsidRPr="00A36D8F">
        <w:t>GetStructFromINCHI</w:t>
      </w:r>
      <w:bookmarkEnd w:id="1187"/>
    </w:p>
    <w:p w14:paraId="082AF5AB" w14:textId="2C2E9632" w:rsidR="00F05AC1" w:rsidRPr="00A36D8F" w:rsidRDefault="00F05AC1" w:rsidP="00F05AC1">
      <w:pPr>
        <w:pStyle w:val="CCode"/>
      </w:pPr>
      <w:r w:rsidRPr="00A36D8F">
        <w:t>int INCHI_DECL GetStructFromINCHI(inchi_InputINCHI *inpInChI, inchi_OutputStruct *outStruct</w:t>
      </w:r>
      <w:r w:rsidR="00DB6E01">
        <w:t>)</w:t>
      </w:r>
    </w:p>
    <w:p w14:paraId="731F684D" w14:textId="77777777" w:rsidR="00F05AC1" w:rsidRPr="00A36D8F" w:rsidRDefault="00F05AC1" w:rsidP="00D97A2F">
      <w:pPr>
        <w:pStyle w:val="Heading5"/>
      </w:pPr>
      <w:r w:rsidRPr="00A36D8F">
        <w:t>Description</w:t>
      </w:r>
    </w:p>
    <w:p w14:paraId="16F1413E" w14:textId="77777777" w:rsidR="00F05AC1" w:rsidRPr="00A36D8F" w:rsidRDefault="00F05AC1" w:rsidP="00F05AC1">
      <w:r w:rsidRPr="00A36D8F">
        <w:t>This function creates structure from InChI string.</w:t>
      </w:r>
    </w:p>
    <w:p w14:paraId="4060B753" w14:textId="77777777" w:rsidR="00F05AC1" w:rsidRPr="00A36D8F" w:rsidRDefault="00F05AC1" w:rsidP="00F05AC1">
      <w:r>
        <w:t xml:space="preserve">Option </w:t>
      </w:r>
      <w:r w:rsidRPr="00F757BD">
        <w:rPr>
          <w:rFonts w:ascii="Courier New" w:hAnsi="Courier New" w:cs="Courier New"/>
        </w:rPr>
        <w:t>Inchi2Struct</w:t>
      </w:r>
      <w:r w:rsidRPr="00A36D8F">
        <w:t xml:space="preserve"> is not needed for </w:t>
      </w:r>
      <w:r w:rsidRPr="00A36D8F">
        <w:rPr>
          <w:rStyle w:val="CCodeChar"/>
        </w:rPr>
        <w:t>GetStructFromINCHI</w:t>
      </w:r>
      <w:r w:rsidRPr="00A36D8F">
        <w:t>.</w:t>
      </w:r>
    </w:p>
    <w:p w14:paraId="5965AFC9" w14:textId="77777777" w:rsidR="00F05AC1" w:rsidRPr="00A36D8F" w:rsidRDefault="00F05AC1" w:rsidP="00D97A2F">
      <w:pPr>
        <w:pStyle w:val="Heading5"/>
      </w:pPr>
      <w:r w:rsidRPr="00A36D8F">
        <w:t>Input</w:t>
      </w:r>
    </w:p>
    <w:p w14:paraId="2D159A8C" w14:textId="77777777" w:rsidR="00F05AC1" w:rsidRPr="00A36D8F" w:rsidRDefault="00F05AC1" w:rsidP="00F05AC1">
      <w:r w:rsidRPr="00A36D8F">
        <w:t>Data structure inchi_</w:t>
      </w:r>
      <w:r w:rsidRPr="00A36D8F">
        <w:rPr>
          <w:rStyle w:val="CCodeChar"/>
        </w:rPr>
        <w:t>Inputinchi</w:t>
      </w:r>
      <w:r w:rsidRPr="00A36D8F">
        <w:t>_</w:t>
      </w:r>
      <w:r w:rsidRPr="00A36D8F">
        <w:rPr>
          <w:rStyle w:val="CCodeChar"/>
        </w:rPr>
        <w:t>InputINCHI</w:t>
      </w:r>
      <w:r w:rsidRPr="00A36D8F">
        <w:t xml:space="preserve"> is created by the user.</w:t>
      </w:r>
    </w:p>
    <w:p w14:paraId="30D6AF3F" w14:textId="77777777" w:rsidR="00F05AC1" w:rsidRPr="00A36D8F" w:rsidRDefault="00F05AC1" w:rsidP="00F05AC1">
      <w:r w:rsidRPr="00A36D8F">
        <w:t xml:space="preserve">For the description, see header file </w:t>
      </w:r>
      <w:r w:rsidRPr="00A36D8F">
        <w:rPr>
          <w:rStyle w:val="CCodeChar"/>
        </w:rPr>
        <w:t>inchi_api.h</w:t>
      </w:r>
      <w:r w:rsidRPr="00A36D8F">
        <w:t>.</w:t>
      </w:r>
    </w:p>
    <w:p w14:paraId="370DDB2E" w14:textId="77777777" w:rsidR="00F05AC1" w:rsidRPr="00A36D8F" w:rsidRDefault="00F05AC1" w:rsidP="00D97A2F">
      <w:pPr>
        <w:pStyle w:val="Heading5"/>
      </w:pPr>
      <w:r w:rsidRPr="00A36D8F">
        <w:t>Output</w:t>
      </w:r>
    </w:p>
    <w:p w14:paraId="299E3EA4" w14:textId="77777777" w:rsidR="00F05AC1" w:rsidRPr="00A36D8F" w:rsidRDefault="00F05AC1" w:rsidP="00F05AC1">
      <w:pPr>
        <w:spacing w:before="240"/>
      </w:pPr>
      <w:r w:rsidRPr="00A36D8F">
        <w:t xml:space="preserve">For the description of </w:t>
      </w:r>
      <w:r w:rsidRPr="00A36D8F">
        <w:rPr>
          <w:rStyle w:val="CCodeChar"/>
        </w:rPr>
        <w:t>inchi_OutputStruct</w:t>
      </w:r>
      <w:r w:rsidRPr="00A36D8F">
        <w:t xml:space="preserve">, see header file </w:t>
      </w:r>
      <w:r w:rsidRPr="00A36D8F">
        <w:rPr>
          <w:rStyle w:val="CCodeChar"/>
        </w:rPr>
        <w:t>inchi_api.h</w:t>
      </w:r>
      <w:r w:rsidRPr="00A36D8F">
        <w:t xml:space="preserve">. Pointers in </w:t>
      </w:r>
      <w:r w:rsidRPr="00A36D8F">
        <w:rPr>
          <w:rStyle w:val="CCodeChar"/>
        </w:rPr>
        <w:t>inchi</w:t>
      </w:r>
      <w:r w:rsidRPr="00A36D8F">
        <w:t>_</w:t>
      </w:r>
      <w:r w:rsidRPr="00A36D8F">
        <w:rPr>
          <w:rStyle w:val="CCodeChar"/>
        </w:rPr>
        <w:t>OutputStruct</w:t>
      </w:r>
      <w:r w:rsidRPr="00A36D8F">
        <w:t xml:space="preserve"> are allocated and deallocated by InChI. </w:t>
      </w:r>
      <w:r w:rsidRPr="00A36D8F">
        <w:rPr>
          <w:rStyle w:val="CCodeChar"/>
        </w:rPr>
        <w:t>inchi</w:t>
      </w:r>
      <w:r w:rsidRPr="00A36D8F">
        <w:t>_</w:t>
      </w:r>
      <w:r w:rsidRPr="00A36D8F">
        <w:rPr>
          <w:rStyle w:val="CCodeChar"/>
        </w:rPr>
        <w:t>OutputStruct</w:t>
      </w:r>
      <w:r w:rsidRPr="00A36D8F">
        <w:t xml:space="preserve"> does not need to be initi</w:t>
      </w:r>
      <w:r w:rsidR="00662E95">
        <w:t>a</w:t>
      </w:r>
      <w:r w:rsidRPr="00A36D8F">
        <w:t xml:space="preserve">lized out to zeroes; see </w:t>
      </w:r>
      <w:r w:rsidRPr="00A36D8F">
        <w:rPr>
          <w:rStyle w:val="CCodeChar"/>
        </w:rPr>
        <w:t>FreeStructFromINCHI</w:t>
      </w:r>
      <w:r w:rsidRPr="00A36D8F">
        <w:t>() on how to deallocate it.</w:t>
      </w:r>
    </w:p>
    <w:p w14:paraId="36D5E5A2" w14:textId="77777777" w:rsidR="00F05AC1" w:rsidRPr="00A36D8F" w:rsidRDefault="00F05AC1" w:rsidP="00D97A2F">
      <w:pPr>
        <w:pStyle w:val="Heading5"/>
        <w:rPr>
          <w:rFonts w:cs="Arial"/>
          <w:szCs w:val="24"/>
        </w:rPr>
      </w:pPr>
      <w:r w:rsidRPr="00A36D8F">
        <w:t>Return codes</w:t>
      </w:r>
    </w:p>
    <w:p w14:paraId="46D73957" w14:textId="77777777" w:rsidR="00E84A9D" w:rsidRPr="00A36D8F" w:rsidRDefault="00F05AC1">
      <w:pPr>
        <w:rPr>
          <w:szCs w:val="24"/>
        </w:rPr>
      </w:pPr>
      <w:r w:rsidRPr="00A36D8F">
        <w:t xml:space="preserve">The same as for </w:t>
      </w:r>
      <w:r w:rsidRPr="00A36D8F">
        <w:rPr>
          <w:rStyle w:val="CCodeChar"/>
        </w:rPr>
        <w:t>GetINCHI</w:t>
      </w:r>
      <w:r w:rsidRPr="00A36D8F">
        <w:t>.</w:t>
      </w:r>
    </w:p>
    <w:p w14:paraId="49BF8F01" w14:textId="028AA154" w:rsidR="00D06144" w:rsidRPr="00A36D8F" w:rsidRDefault="003E79F8" w:rsidP="00D06144">
      <w:pPr>
        <w:pStyle w:val="Heading4"/>
      </w:pPr>
      <w:r>
        <w:tab/>
      </w:r>
      <w:bookmarkStart w:id="1188" w:name="_Toc31395449"/>
      <w:r w:rsidR="00D06144" w:rsidRPr="00A36D8F">
        <w:t>GetStructFromINCHI</w:t>
      </w:r>
      <w:r w:rsidR="00D06144">
        <w:t>Ex</w:t>
      </w:r>
      <w:bookmarkEnd w:id="1188"/>
      <w:r>
        <w:tab/>
      </w:r>
    </w:p>
    <w:p w14:paraId="54DDEF61" w14:textId="77777777" w:rsidR="009B68FA" w:rsidRDefault="00D06144" w:rsidP="00D06144">
      <w:pPr>
        <w:pStyle w:val="CCode"/>
      </w:pPr>
      <w:r w:rsidRPr="00A36D8F">
        <w:t>int INCHI_DECL GetStructFromINCHI</w:t>
      </w:r>
      <w:r>
        <w:t>Ex</w:t>
      </w:r>
      <w:r w:rsidRPr="00A36D8F">
        <w:t>(inchi_InputINCHI *inpInChI,</w:t>
      </w:r>
    </w:p>
    <w:p w14:paraId="61354A28" w14:textId="70B11122" w:rsidR="00D06144" w:rsidRPr="00A36D8F" w:rsidRDefault="00D06144" w:rsidP="00D06144">
      <w:pPr>
        <w:pStyle w:val="CCode"/>
      </w:pPr>
      <w:r w:rsidRPr="00A36D8F">
        <w:t xml:space="preserve"> </w:t>
      </w:r>
      <w:r w:rsidR="009B68FA">
        <w:tab/>
      </w:r>
      <w:r w:rsidR="009B68FA">
        <w:tab/>
      </w:r>
      <w:r w:rsidR="009B68FA">
        <w:tab/>
      </w:r>
      <w:r w:rsidR="009B68FA">
        <w:tab/>
      </w:r>
      <w:r w:rsidR="009B68FA">
        <w:tab/>
      </w:r>
      <w:r w:rsidR="009B68FA">
        <w:tab/>
      </w:r>
      <w:r w:rsidRPr="00A36D8F">
        <w:t>inchi_OutputStruct</w:t>
      </w:r>
      <w:r>
        <w:t>Ex</w:t>
      </w:r>
      <w:r w:rsidRPr="00A36D8F">
        <w:t xml:space="preserve"> *outStruct</w:t>
      </w:r>
      <w:r w:rsidR="00DB6E01">
        <w:t>)</w:t>
      </w:r>
    </w:p>
    <w:p w14:paraId="546ACC47" w14:textId="77777777" w:rsidR="00D06144" w:rsidRPr="00A36D8F" w:rsidRDefault="00D06144" w:rsidP="00D06144">
      <w:pPr>
        <w:pStyle w:val="Heading5"/>
      </w:pPr>
      <w:r w:rsidRPr="00A36D8F">
        <w:lastRenderedPageBreak/>
        <w:t>Description</w:t>
      </w:r>
    </w:p>
    <w:p w14:paraId="202BA147" w14:textId="77777777" w:rsidR="009B68FA" w:rsidRDefault="00580174" w:rsidP="00D06144">
      <w:pPr>
        <w:spacing w:before="240"/>
      </w:pPr>
      <w:r>
        <w:t>This e</w:t>
      </w:r>
      <w:r w:rsidR="00D06144" w:rsidRPr="005C2EA2">
        <w:t xml:space="preserve">xtended version of </w:t>
      </w:r>
      <w:r w:rsidR="00D06144" w:rsidRPr="00D97A2F">
        <w:rPr>
          <w:rStyle w:val="CCodeChar"/>
        </w:rPr>
        <w:t>GetStructFromINCHI</w:t>
      </w:r>
      <w:r w:rsidR="00D06144">
        <w:t xml:space="preserve"> </w:t>
      </w:r>
      <w:r w:rsidR="00D06144" w:rsidRPr="005C2EA2">
        <w:t>support</w:t>
      </w:r>
      <w:r>
        <w:t>s</w:t>
      </w:r>
      <w:r w:rsidR="00D06144" w:rsidRPr="005C2EA2">
        <w:t xml:space="preserve"> v. 1.05 extensions: polymers</w:t>
      </w:r>
      <w:r w:rsidR="00D06144">
        <w:t xml:space="preserve"> and Molfile V3000 (partial support)</w:t>
      </w:r>
      <w:r w:rsidR="00D06144" w:rsidRPr="00A36D8F">
        <w:t>.</w:t>
      </w:r>
      <w:r w:rsidR="00D06144">
        <w:t xml:space="preserve"> </w:t>
      </w:r>
    </w:p>
    <w:p w14:paraId="44D6E055" w14:textId="77777777" w:rsidR="009B68FA" w:rsidRPr="00A36D8F" w:rsidRDefault="009B68FA" w:rsidP="009B68FA">
      <w:pPr>
        <w:pStyle w:val="Heading5"/>
      </w:pPr>
      <w:r w:rsidRPr="00A36D8F">
        <w:t>Input</w:t>
      </w:r>
    </w:p>
    <w:p w14:paraId="0268F7EC" w14:textId="77777777" w:rsidR="009B68FA" w:rsidRPr="00A36D8F" w:rsidRDefault="009B68FA" w:rsidP="00D06144">
      <w:pPr>
        <w:spacing w:before="240"/>
      </w:pPr>
      <w:r>
        <w:t xml:space="preserve">The same as for </w:t>
      </w:r>
      <w:r w:rsidRPr="00D97A2F">
        <w:rPr>
          <w:rFonts w:ascii="Courier New" w:hAnsi="Courier New" w:cs="Courier New"/>
        </w:rPr>
        <w:t>GetStructFromINCHI()</w:t>
      </w:r>
      <w:r>
        <w:rPr>
          <w:rFonts w:ascii="Courier New" w:hAnsi="Courier New" w:cs="Courier New"/>
        </w:rPr>
        <w:t>.</w:t>
      </w:r>
    </w:p>
    <w:p w14:paraId="0FFBC073" w14:textId="77777777" w:rsidR="009B68FA" w:rsidRPr="00A36D8F" w:rsidRDefault="009B68FA" w:rsidP="009B68FA">
      <w:pPr>
        <w:pStyle w:val="Heading5"/>
      </w:pPr>
      <w:r w:rsidRPr="00A36D8F">
        <w:t>Output</w:t>
      </w:r>
    </w:p>
    <w:p w14:paraId="19758052" w14:textId="77777777" w:rsidR="00BA4FF1" w:rsidRPr="00A36D8F" w:rsidRDefault="009B68FA" w:rsidP="00BA4FF1">
      <w:r>
        <w:t xml:space="preserve">The data structure </w:t>
      </w:r>
      <w:r w:rsidRPr="009B68FA">
        <w:t>inchi_</w:t>
      </w:r>
      <w:r w:rsidRPr="00D97A2F">
        <w:rPr>
          <w:rFonts w:ascii="Courier New" w:hAnsi="Courier New" w:cs="Courier New"/>
        </w:rPr>
        <w:t>OutputStructEx</w:t>
      </w:r>
      <w:r>
        <w:t xml:space="preserve">. It is a superset of </w:t>
      </w:r>
      <w:r w:rsidRPr="009B68FA">
        <w:t>inchi_</w:t>
      </w:r>
      <w:r w:rsidRPr="00D97A2F">
        <w:rPr>
          <w:rFonts w:ascii="Courier New" w:hAnsi="Courier New" w:cs="Courier New"/>
        </w:rPr>
        <w:t>OutputStruc</w:t>
      </w:r>
      <w:r>
        <w:rPr>
          <w:rFonts w:ascii="Courier New" w:hAnsi="Courier New" w:cs="Courier New"/>
        </w:rPr>
        <w:t>t</w:t>
      </w:r>
      <w:r>
        <w:t xml:space="preserve"> including additional </w:t>
      </w:r>
      <w:r w:rsidR="00580174">
        <w:t xml:space="preserve">data-substructures carrying an </w:t>
      </w:r>
      <w:r>
        <w:t xml:space="preserve">information on polymers and V3000 features. </w:t>
      </w:r>
      <w:r w:rsidR="00FC64E5">
        <w:br/>
      </w:r>
      <w:r w:rsidR="00BA4FF1">
        <w:t>Note that restoring structure from InChI for polymers does not provide information on placement of the polymer-enclosing brackets and on textual index (‘n’ or alike), as the related data are not embedded in InChI string.</w:t>
      </w:r>
    </w:p>
    <w:p w14:paraId="4812B998" w14:textId="46EB6703" w:rsidR="00D06144" w:rsidRDefault="009B68FA">
      <w:r w:rsidRPr="009B68FA">
        <w:t xml:space="preserve">For more details on </w:t>
      </w:r>
      <w:r w:rsidRPr="00D97A2F">
        <w:rPr>
          <w:rFonts w:ascii="Courier New" w:hAnsi="Courier New" w:cs="Courier New"/>
        </w:rPr>
        <w:t>inchi_OutputStructEx</w:t>
      </w:r>
      <w:r w:rsidRPr="009B68FA">
        <w:t xml:space="preserve"> data structure, please see inchi_api.h header file in the InChI Software source code.</w:t>
      </w:r>
    </w:p>
    <w:p w14:paraId="1166E772" w14:textId="77777777" w:rsidR="00F05AC1" w:rsidRPr="00A36D8F" w:rsidRDefault="00F05AC1" w:rsidP="00D97A2F">
      <w:pPr>
        <w:pStyle w:val="Heading4"/>
      </w:pPr>
      <w:bookmarkStart w:id="1189" w:name="_Toc31395450"/>
      <w:r w:rsidRPr="00A36D8F">
        <w:t>FreeStructFromINCHI</w:t>
      </w:r>
      <w:bookmarkEnd w:id="1189"/>
    </w:p>
    <w:p w14:paraId="33C9B11E" w14:textId="044E04F6" w:rsidR="00F05AC1" w:rsidRPr="00A36D8F" w:rsidRDefault="00F05AC1" w:rsidP="00D97A2F">
      <w:pPr>
        <w:pStyle w:val="CCode"/>
        <w:rPr>
          <w:rFonts w:ascii="Arial" w:hAnsi="Arial" w:cs="Arial"/>
        </w:rPr>
      </w:pPr>
      <w:r w:rsidRPr="00A36D8F">
        <w:t xml:space="preserve">void INCHI_DECL FreeStructFromINCHI( inchi_OutputStruct *out </w:t>
      </w:r>
      <w:r w:rsidR="00DB6E01">
        <w:t>)</w:t>
      </w:r>
    </w:p>
    <w:p w14:paraId="5B9CA849" w14:textId="77777777" w:rsidR="00F05AC1" w:rsidRPr="00A36D8F" w:rsidRDefault="00F05AC1" w:rsidP="00D97A2F">
      <w:pPr>
        <w:pStyle w:val="Heading5"/>
      </w:pPr>
      <w:r w:rsidRPr="00A36D8F">
        <w:t>Description</w:t>
      </w:r>
    </w:p>
    <w:p w14:paraId="23F0D0F0" w14:textId="77777777" w:rsidR="00F05AC1" w:rsidRPr="00A36D8F" w:rsidRDefault="00F05AC1" w:rsidP="00F05AC1">
      <w:r w:rsidRPr="00A36D8F">
        <w:t xml:space="preserve">Should be called to deallocate pointers obtained from each </w:t>
      </w:r>
      <w:r w:rsidRPr="00A36D8F">
        <w:rPr>
          <w:rStyle w:val="CCodeChar"/>
        </w:rPr>
        <w:t>GetStructFromINCHI</w:t>
      </w:r>
      <w:r w:rsidRPr="00A36D8F">
        <w:t>.</w:t>
      </w:r>
    </w:p>
    <w:p w14:paraId="688C478C" w14:textId="77777777" w:rsidR="00CF2609" w:rsidRPr="00A36D8F" w:rsidRDefault="00CF2609" w:rsidP="00CF2609">
      <w:pPr>
        <w:pStyle w:val="Heading4"/>
      </w:pPr>
      <w:bookmarkStart w:id="1190" w:name="_Toc31395451"/>
      <w:r w:rsidRPr="00A36D8F">
        <w:t>GetStructFromStdINCHI</w:t>
      </w:r>
      <w:bookmarkEnd w:id="1190"/>
    </w:p>
    <w:p w14:paraId="68A1C72F" w14:textId="77777777" w:rsidR="00580174" w:rsidRDefault="00CF2609" w:rsidP="00CF2609">
      <w:pPr>
        <w:pStyle w:val="CCode"/>
      </w:pPr>
      <w:r w:rsidRPr="00A36D8F">
        <w:t>int INCHI_DECL GetStructFromStdINCHI</w:t>
      </w:r>
    </w:p>
    <w:p w14:paraId="2163438C" w14:textId="77777777" w:rsidR="00CF2609" w:rsidRPr="00A36D8F" w:rsidRDefault="00CF2609" w:rsidP="00D97A2F">
      <w:pPr>
        <w:pStyle w:val="CCode"/>
        <w:ind w:left="3540" w:firstLine="708"/>
      </w:pPr>
      <w:r w:rsidRPr="00A36D8F">
        <w:t xml:space="preserve">(inchi_InputINCHI *inpInChI, </w:t>
      </w:r>
    </w:p>
    <w:p w14:paraId="782313CB" w14:textId="4B5F5FB0" w:rsidR="00CF2609" w:rsidRPr="00A36D8F" w:rsidRDefault="00CF2609" w:rsidP="00D97A2F">
      <w:pPr>
        <w:pStyle w:val="CCode"/>
        <w:ind w:left="3540" w:firstLine="708"/>
        <w:rPr>
          <w:rFonts w:ascii="Arial" w:hAnsi="Arial" w:cs="Arial"/>
        </w:rPr>
      </w:pPr>
      <w:r w:rsidRPr="00A36D8F">
        <w:t>inchi_OutputStruct *outStruct</w:t>
      </w:r>
      <w:r w:rsidR="00DB6E01">
        <w:t>)</w:t>
      </w:r>
    </w:p>
    <w:p w14:paraId="74BB4CF4" w14:textId="77777777" w:rsidR="00CF2609" w:rsidRPr="00A36D8F" w:rsidRDefault="00CF2609" w:rsidP="00CF2609">
      <w:pPr>
        <w:pStyle w:val="Heading5"/>
      </w:pPr>
      <w:r w:rsidRPr="00A36D8F">
        <w:lastRenderedPageBreak/>
        <w:t>Description</w:t>
      </w:r>
    </w:p>
    <w:p w14:paraId="5084105F" w14:textId="7F9F7334" w:rsidR="00CF2609" w:rsidRPr="00A36D8F" w:rsidRDefault="00CF2609" w:rsidP="00CF2609">
      <w:pPr>
        <w:rPr>
          <w:rFonts w:ascii="Arial" w:hAnsi="Arial" w:cs="Arial"/>
        </w:rPr>
      </w:pPr>
      <w:r w:rsidRPr="00A36D8F">
        <w:t xml:space="preserve">This is </w:t>
      </w:r>
      <w:r w:rsidR="00662E95">
        <w:t>the</w:t>
      </w:r>
      <w:r w:rsidRPr="00A36D8F">
        <w:t xml:space="preserve"> “standard” counterpart of </w:t>
      </w:r>
      <w:r w:rsidRPr="00A36D8F">
        <w:rPr>
          <w:rFonts w:ascii="Courier New" w:hAnsi="Courier New"/>
        </w:rPr>
        <w:t>GetStructFromINCHI.</w:t>
      </w:r>
    </w:p>
    <w:p w14:paraId="7574DD5B" w14:textId="77777777" w:rsidR="00CF2609" w:rsidRPr="00A36D8F" w:rsidRDefault="00CF2609" w:rsidP="00CF2609">
      <w:pPr>
        <w:pStyle w:val="Heading5"/>
      </w:pPr>
      <w:r w:rsidRPr="00A36D8F">
        <w:t>Input</w:t>
      </w:r>
    </w:p>
    <w:p w14:paraId="1F5CEBE3" w14:textId="77777777" w:rsidR="00CF2609" w:rsidRPr="00A36D8F" w:rsidRDefault="00CF2609" w:rsidP="00CF2609">
      <w:pPr>
        <w:rPr>
          <w:szCs w:val="24"/>
        </w:rPr>
      </w:pPr>
      <w:r w:rsidRPr="00A36D8F">
        <w:rPr>
          <w:szCs w:val="24"/>
        </w:rPr>
        <w:t xml:space="preserve">The same as for </w:t>
      </w:r>
      <w:r w:rsidRPr="009C0405">
        <w:rPr>
          <w:rStyle w:val="CCodeChar"/>
        </w:rPr>
        <w:t>GetStructFromINCHI</w:t>
      </w:r>
      <w:r w:rsidRPr="00A36D8F">
        <w:t>.</w:t>
      </w:r>
    </w:p>
    <w:p w14:paraId="4AD238CF" w14:textId="77777777" w:rsidR="00CF2609" w:rsidRPr="00A36D8F" w:rsidRDefault="00CF2609" w:rsidP="00CF2609">
      <w:pPr>
        <w:pStyle w:val="Heading5"/>
      </w:pPr>
      <w:r w:rsidRPr="00A36D8F">
        <w:t>Output</w:t>
      </w:r>
    </w:p>
    <w:p w14:paraId="7DDA32C4" w14:textId="77777777" w:rsidR="00CF2609" w:rsidRPr="00A36D8F" w:rsidRDefault="00CF2609" w:rsidP="00CF2609">
      <w:pPr>
        <w:rPr>
          <w:szCs w:val="24"/>
        </w:rPr>
      </w:pPr>
      <w:r w:rsidRPr="00A36D8F">
        <w:rPr>
          <w:szCs w:val="24"/>
        </w:rPr>
        <w:t xml:space="preserve">The same as for </w:t>
      </w:r>
      <w:r w:rsidRPr="009C0405">
        <w:rPr>
          <w:rStyle w:val="CCodeChar"/>
        </w:rPr>
        <w:t>GetStructFromINCHI</w:t>
      </w:r>
      <w:r w:rsidRPr="00A36D8F">
        <w:t>.</w:t>
      </w:r>
    </w:p>
    <w:p w14:paraId="36DA73AD" w14:textId="77777777" w:rsidR="00CF2609" w:rsidRPr="00A36D8F" w:rsidRDefault="00CF2609" w:rsidP="00CF2609">
      <w:pPr>
        <w:pStyle w:val="Heading5"/>
        <w:rPr>
          <w:rFonts w:cs="Arial"/>
          <w:szCs w:val="24"/>
        </w:rPr>
      </w:pPr>
      <w:r w:rsidRPr="00A36D8F">
        <w:t>Return codes</w:t>
      </w:r>
    </w:p>
    <w:p w14:paraId="75949208" w14:textId="77777777" w:rsidR="00CF2609" w:rsidRPr="00A36D8F" w:rsidRDefault="00CF2609" w:rsidP="00CF2609">
      <w:pPr>
        <w:rPr>
          <w:szCs w:val="24"/>
        </w:rPr>
      </w:pPr>
      <w:r w:rsidRPr="00A36D8F">
        <w:rPr>
          <w:szCs w:val="24"/>
        </w:rPr>
        <w:t xml:space="preserve">The same as for </w:t>
      </w:r>
      <w:r w:rsidRPr="009C0405">
        <w:rPr>
          <w:rStyle w:val="CCodeChar"/>
        </w:rPr>
        <w:t>GetStructFromINCHI</w:t>
      </w:r>
      <w:r w:rsidRPr="00A36D8F">
        <w:t>.</w:t>
      </w:r>
    </w:p>
    <w:p w14:paraId="5FB3231B" w14:textId="77777777" w:rsidR="00B008A7" w:rsidRPr="00A36D8F" w:rsidRDefault="00B008A7" w:rsidP="00B008A7">
      <w:pPr>
        <w:pStyle w:val="Heading4"/>
      </w:pPr>
      <w:bookmarkStart w:id="1191" w:name="_Toc31395452"/>
      <w:r w:rsidRPr="00A36D8F">
        <w:t>FreeStructFromStdINCHI</w:t>
      </w:r>
      <w:bookmarkEnd w:id="1191"/>
    </w:p>
    <w:p w14:paraId="7656B9B8" w14:textId="77777777" w:rsidR="00B008A7" w:rsidRPr="00A36D8F" w:rsidRDefault="00B008A7" w:rsidP="00B008A7">
      <w:pPr>
        <w:pStyle w:val="CCode"/>
        <w:rPr>
          <w:rFonts w:ascii="Arial" w:hAnsi="Arial" w:cs="Arial"/>
        </w:rPr>
      </w:pPr>
      <w:r w:rsidRPr="00A36D8F">
        <w:t>void INCHI_DECL FreeStructFromStdINCHI(inchi_OutputStruct *out)</w:t>
      </w:r>
    </w:p>
    <w:p w14:paraId="781FABCC" w14:textId="77777777" w:rsidR="00B008A7" w:rsidRPr="00A36D8F" w:rsidRDefault="00B008A7" w:rsidP="00B008A7">
      <w:pPr>
        <w:pStyle w:val="Heading5"/>
      </w:pPr>
      <w:r w:rsidRPr="00A36D8F">
        <w:t>Description</w:t>
      </w:r>
    </w:p>
    <w:p w14:paraId="720E96EF" w14:textId="77777777" w:rsidR="00B008A7" w:rsidRDefault="00B008A7" w:rsidP="00B008A7">
      <w:r w:rsidRPr="00A36D8F">
        <w:t>Should be called to deallocate pointers obtained from each GetStructFromINCHI.</w:t>
      </w:r>
    </w:p>
    <w:p w14:paraId="34C14955" w14:textId="77777777" w:rsidR="0029097B" w:rsidRDefault="0029097B" w:rsidP="0029097B">
      <w:pPr>
        <w:pStyle w:val="Heading3"/>
      </w:pPr>
      <w:bookmarkStart w:id="1192" w:name="_Toc31395453"/>
      <w:r>
        <w:t>InChIKey</w:t>
      </w:r>
      <w:bookmarkEnd w:id="1192"/>
    </w:p>
    <w:p w14:paraId="76271B1E" w14:textId="77777777" w:rsidR="0029097B" w:rsidRPr="00A36D8F" w:rsidRDefault="0029097B" w:rsidP="0029097B">
      <w:pPr>
        <w:pStyle w:val="Heading4"/>
      </w:pPr>
      <w:bookmarkStart w:id="1193" w:name="_Toc31395454"/>
      <w:r w:rsidRPr="00A36D8F">
        <w:t>GetINCHIKeyFromINCHI</w:t>
      </w:r>
      <w:bookmarkEnd w:id="1193"/>
    </w:p>
    <w:p w14:paraId="5548348D" w14:textId="77777777" w:rsidR="0029097B" w:rsidRDefault="0029097B" w:rsidP="0029097B">
      <w:pPr>
        <w:pStyle w:val="CCode"/>
        <w:rPr>
          <w:rFonts w:cs="Courier New"/>
        </w:rPr>
      </w:pPr>
      <w:r w:rsidRPr="00D97A2F">
        <w:rPr>
          <w:rFonts w:cs="Courier New"/>
        </w:rPr>
        <w:t>int INCHI_DECL GetINCHIKeyFromINCHI(const char* szINCHISource,</w:t>
      </w:r>
    </w:p>
    <w:p w14:paraId="4E14D95E" w14:textId="77777777" w:rsidR="00580174" w:rsidRDefault="0029097B" w:rsidP="00D97A2F">
      <w:pPr>
        <w:ind w:left="5664"/>
        <w:rPr>
          <w:rFonts w:ascii="Courier New" w:hAnsi="Courier New" w:cs="Courier New"/>
        </w:rPr>
      </w:pPr>
      <w:r w:rsidRPr="00D97A2F">
        <w:rPr>
          <w:rFonts w:ascii="Courier New" w:hAnsi="Courier New" w:cs="Courier New"/>
        </w:rPr>
        <w:t xml:space="preserve">const int xtra1, </w:t>
      </w:r>
    </w:p>
    <w:p w14:paraId="10E3C451" w14:textId="77777777" w:rsidR="0029097B" w:rsidRPr="00D97A2F" w:rsidRDefault="0029097B" w:rsidP="00D97A2F">
      <w:pPr>
        <w:ind w:left="5664"/>
        <w:rPr>
          <w:rFonts w:ascii="Courier New" w:hAnsi="Courier New" w:cs="Courier New"/>
        </w:rPr>
      </w:pPr>
      <w:r w:rsidRPr="00D97A2F">
        <w:rPr>
          <w:rFonts w:ascii="Courier New" w:hAnsi="Courier New" w:cs="Courier New"/>
        </w:rPr>
        <w:t>const int xtra2,</w:t>
      </w:r>
    </w:p>
    <w:p w14:paraId="0CEF10C0" w14:textId="77777777" w:rsidR="0029097B" w:rsidRPr="00D97A2F" w:rsidRDefault="0029097B" w:rsidP="00D97A2F">
      <w:pPr>
        <w:ind w:left="5664"/>
        <w:rPr>
          <w:rFonts w:ascii="Courier New" w:hAnsi="Courier New" w:cs="Courier New"/>
        </w:rPr>
      </w:pPr>
      <w:r w:rsidRPr="00D97A2F">
        <w:rPr>
          <w:rFonts w:ascii="Courier New" w:hAnsi="Courier New" w:cs="Courier New"/>
        </w:rPr>
        <w:t xml:space="preserve">char* szINCHIKey, </w:t>
      </w:r>
    </w:p>
    <w:p w14:paraId="4A624781" w14:textId="77777777" w:rsidR="00580174" w:rsidRDefault="0029097B" w:rsidP="00D97A2F">
      <w:pPr>
        <w:ind w:left="5664"/>
        <w:rPr>
          <w:rFonts w:ascii="Courier New" w:hAnsi="Courier New" w:cs="Courier New"/>
        </w:rPr>
      </w:pPr>
      <w:r w:rsidRPr="00D97A2F">
        <w:rPr>
          <w:rFonts w:ascii="Courier New" w:hAnsi="Courier New" w:cs="Courier New"/>
        </w:rPr>
        <w:t xml:space="preserve">char* szXtra1, </w:t>
      </w:r>
    </w:p>
    <w:p w14:paraId="375DEAB8" w14:textId="422458A1" w:rsidR="0029097B" w:rsidRPr="00D97A2F" w:rsidRDefault="0029097B" w:rsidP="00D97A2F">
      <w:pPr>
        <w:ind w:left="5664"/>
        <w:rPr>
          <w:rFonts w:ascii="Courier New" w:hAnsi="Courier New" w:cs="Courier New"/>
          <w:szCs w:val="24"/>
        </w:rPr>
      </w:pPr>
      <w:r w:rsidRPr="00D97A2F">
        <w:rPr>
          <w:rFonts w:ascii="Courier New" w:hAnsi="Courier New" w:cs="Courier New"/>
        </w:rPr>
        <w:lastRenderedPageBreak/>
        <w:t>char* szXtra2</w:t>
      </w:r>
      <w:r w:rsidR="00DB6E01">
        <w:rPr>
          <w:rFonts w:ascii="Courier New" w:hAnsi="Courier New" w:cs="Courier New"/>
        </w:rPr>
        <w:t>)</w:t>
      </w:r>
    </w:p>
    <w:p w14:paraId="290259EE" w14:textId="77777777" w:rsidR="0029097B" w:rsidRPr="00A36D8F" w:rsidRDefault="0029097B" w:rsidP="0029097B">
      <w:pPr>
        <w:pStyle w:val="Heading5"/>
      </w:pPr>
      <w:r w:rsidRPr="00A36D8F">
        <w:t>Description</w:t>
      </w:r>
    </w:p>
    <w:p w14:paraId="5A40C511" w14:textId="77777777" w:rsidR="0029097B" w:rsidRPr="00A36D8F" w:rsidRDefault="0029097B" w:rsidP="0029097B">
      <w:r w:rsidRPr="00A36D8F">
        <w:t>Calculate InChIKey from InChI string.</w:t>
      </w:r>
    </w:p>
    <w:p w14:paraId="01D51391" w14:textId="77777777" w:rsidR="0029097B" w:rsidRPr="00A36D8F" w:rsidRDefault="0029097B" w:rsidP="0029097B">
      <w:pPr>
        <w:pStyle w:val="Heading5"/>
      </w:pPr>
      <w:r w:rsidRPr="00A36D8F">
        <w:t>Input</w:t>
      </w:r>
    </w:p>
    <w:p w14:paraId="665C54DA" w14:textId="77777777" w:rsidR="0029097B" w:rsidRPr="00A36D8F" w:rsidRDefault="0029097B" w:rsidP="0029097B">
      <w:r w:rsidRPr="00D97A2F">
        <w:rPr>
          <w:rFonts w:ascii="Courier New" w:hAnsi="Courier New" w:cs="Courier New"/>
        </w:rPr>
        <w:t>szINCHISource</w:t>
      </w:r>
      <w:r w:rsidRPr="00A36D8F">
        <w:t xml:space="preserve"> – source null-terminated InChI string.</w:t>
      </w:r>
    </w:p>
    <w:p w14:paraId="7F300B5B" w14:textId="77777777" w:rsidR="0029097B" w:rsidRPr="00A36D8F" w:rsidRDefault="0029097B" w:rsidP="0029097B">
      <w:r w:rsidRPr="00D97A2F">
        <w:rPr>
          <w:rFonts w:ascii="Courier New" w:hAnsi="Courier New" w:cs="Courier New"/>
        </w:rPr>
        <w:t>xtra1</w:t>
      </w:r>
      <w:r w:rsidRPr="00A36D8F">
        <w:t xml:space="preserve"> =1 calculate hash extension (up to 256 bits; 1st block)</w:t>
      </w:r>
    </w:p>
    <w:p w14:paraId="7130A2EF" w14:textId="77777777" w:rsidR="0029097B" w:rsidRPr="00A36D8F" w:rsidRDefault="0029097B" w:rsidP="0029097B">
      <w:r w:rsidRPr="00D97A2F">
        <w:rPr>
          <w:rFonts w:ascii="Courier New" w:hAnsi="Courier New" w:cs="Courier New"/>
        </w:rPr>
        <w:t>xtra2</w:t>
      </w:r>
      <w:r w:rsidRPr="00A36D8F">
        <w:t xml:space="preserve"> =1 calculate hash extension (up to 256 bits; 2nd block)</w:t>
      </w:r>
    </w:p>
    <w:p w14:paraId="71E794D8" w14:textId="77777777" w:rsidR="0029097B" w:rsidRPr="00A36D8F" w:rsidRDefault="0029097B" w:rsidP="0029097B">
      <w:pPr>
        <w:pStyle w:val="Heading5"/>
      </w:pPr>
      <w:r w:rsidRPr="00A36D8F">
        <w:t>Output</w:t>
      </w:r>
    </w:p>
    <w:p w14:paraId="5C462392" w14:textId="77777777" w:rsidR="0029097B" w:rsidRPr="00A36D8F" w:rsidRDefault="0029097B" w:rsidP="0029097B">
      <w:r w:rsidRPr="00D97A2F">
        <w:rPr>
          <w:rFonts w:ascii="Courier New" w:hAnsi="Courier New" w:cs="Courier New"/>
        </w:rPr>
        <w:t>szINCHIKey</w:t>
      </w:r>
      <w:r w:rsidRPr="00A36D8F">
        <w:t xml:space="preserve"> - InChIKey string, null-terminated. The user-supplied buffer szINCHIKey should be at least 28 bytes long.</w:t>
      </w:r>
    </w:p>
    <w:p w14:paraId="09CF70AF" w14:textId="77777777" w:rsidR="0029097B" w:rsidRPr="00A36D8F" w:rsidRDefault="0029097B" w:rsidP="0029097B">
      <w:r w:rsidRPr="00D97A2F">
        <w:rPr>
          <w:rFonts w:ascii="Courier New" w:hAnsi="Courier New" w:cs="Courier New"/>
        </w:rPr>
        <w:t>szXtra1</w:t>
      </w:r>
      <w:r w:rsidRPr="00A36D8F">
        <w:t>- hash extension (up to 256 bits; 1st block) string. Caller should allocate space for 64 characters + trailing NULL.</w:t>
      </w:r>
    </w:p>
    <w:p w14:paraId="7622987A" w14:textId="77777777" w:rsidR="0029097B" w:rsidRPr="00A36D8F" w:rsidRDefault="0029097B" w:rsidP="0029097B">
      <w:r w:rsidRPr="00D97A2F">
        <w:rPr>
          <w:rFonts w:ascii="Courier New" w:hAnsi="Courier New" w:cs="Courier New"/>
        </w:rPr>
        <w:t>szXtra2</w:t>
      </w:r>
      <w:r w:rsidRPr="00A36D8F">
        <w:t xml:space="preserve"> - hash extension (up to 256 bits; 2nd block) string. Caller should allocate space for 64 characters + trailing NULL.</w:t>
      </w:r>
    </w:p>
    <w:p w14:paraId="28407549" w14:textId="77777777" w:rsidR="0029097B" w:rsidRPr="00A36D8F" w:rsidRDefault="0029097B" w:rsidP="0029097B">
      <w:pPr>
        <w:pStyle w:val="Heading5"/>
      </w:pPr>
      <w:r w:rsidRPr="00A36D8F">
        <w:t>Return codes</w:t>
      </w:r>
    </w:p>
    <w:tbl>
      <w:tblPr>
        <w:tblW w:w="0" w:type="auto"/>
        <w:tblLook w:val="01E0" w:firstRow="1" w:lastRow="1" w:firstColumn="1" w:lastColumn="1" w:noHBand="0" w:noVBand="0"/>
      </w:tblPr>
      <w:tblGrid>
        <w:gridCol w:w="4393"/>
        <w:gridCol w:w="790"/>
        <w:gridCol w:w="3889"/>
      </w:tblGrid>
      <w:tr w:rsidR="0029097B" w:rsidRPr="00A36D8F" w14:paraId="75814506" w14:textId="77777777" w:rsidTr="0029097B">
        <w:tc>
          <w:tcPr>
            <w:tcW w:w="4393" w:type="dxa"/>
          </w:tcPr>
          <w:p w14:paraId="4BE039D3" w14:textId="77777777" w:rsidR="0029097B" w:rsidRPr="00A36D8F" w:rsidRDefault="0029097B" w:rsidP="0029097B">
            <w:r w:rsidRPr="00A36D8F">
              <w:t>Code</w:t>
            </w:r>
          </w:p>
        </w:tc>
        <w:tc>
          <w:tcPr>
            <w:tcW w:w="790" w:type="dxa"/>
          </w:tcPr>
          <w:p w14:paraId="7417385A" w14:textId="77777777" w:rsidR="0029097B" w:rsidRPr="00A36D8F" w:rsidRDefault="0029097B" w:rsidP="0029097B">
            <w:r w:rsidRPr="00A36D8F">
              <w:t>Value</w:t>
            </w:r>
          </w:p>
        </w:tc>
        <w:tc>
          <w:tcPr>
            <w:tcW w:w="4105" w:type="dxa"/>
          </w:tcPr>
          <w:p w14:paraId="39D9D9B2" w14:textId="77777777" w:rsidR="0029097B" w:rsidRPr="00A36D8F" w:rsidRDefault="0029097B" w:rsidP="0029097B">
            <w:r w:rsidRPr="00A36D8F">
              <w:t>Meaning</w:t>
            </w:r>
          </w:p>
        </w:tc>
      </w:tr>
      <w:tr w:rsidR="0029097B" w:rsidRPr="00A36D8F" w14:paraId="7B743AF7" w14:textId="77777777" w:rsidTr="0029097B">
        <w:tc>
          <w:tcPr>
            <w:tcW w:w="4393" w:type="dxa"/>
          </w:tcPr>
          <w:p w14:paraId="7B41DC54" w14:textId="77777777" w:rsidR="0029097B" w:rsidRPr="00A36D8F" w:rsidRDefault="0029097B" w:rsidP="0029097B">
            <w:pPr>
              <w:pStyle w:val="CCode"/>
            </w:pPr>
            <w:r w:rsidRPr="00A36D8F">
              <w:rPr>
                <w:rFonts w:cs="Courier New"/>
                <w:noProof/>
              </w:rPr>
              <w:t>INCHIKEY_OK</w:t>
            </w:r>
          </w:p>
        </w:tc>
        <w:tc>
          <w:tcPr>
            <w:tcW w:w="790" w:type="dxa"/>
          </w:tcPr>
          <w:p w14:paraId="28AE8B1D" w14:textId="77777777" w:rsidR="0029097B" w:rsidRPr="00A36D8F" w:rsidRDefault="0029097B" w:rsidP="0029097B">
            <w:r w:rsidRPr="00A36D8F">
              <w:t>0</w:t>
            </w:r>
          </w:p>
        </w:tc>
        <w:tc>
          <w:tcPr>
            <w:tcW w:w="4105" w:type="dxa"/>
          </w:tcPr>
          <w:p w14:paraId="4B1B901B" w14:textId="77777777" w:rsidR="0029097B" w:rsidRPr="00A36D8F" w:rsidRDefault="0029097B" w:rsidP="0029097B">
            <w:r w:rsidRPr="00A36D8F">
              <w:t>Success; no errors or warnings</w:t>
            </w:r>
          </w:p>
        </w:tc>
      </w:tr>
      <w:tr w:rsidR="0029097B" w:rsidRPr="00A36D8F" w14:paraId="086C0A50" w14:textId="77777777" w:rsidTr="0029097B">
        <w:tc>
          <w:tcPr>
            <w:tcW w:w="4393" w:type="dxa"/>
          </w:tcPr>
          <w:p w14:paraId="350709CC" w14:textId="77777777" w:rsidR="0029097B" w:rsidRPr="00A36D8F" w:rsidRDefault="0029097B" w:rsidP="0029097B">
            <w:pPr>
              <w:pStyle w:val="CCode"/>
            </w:pPr>
            <w:r w:rsidRPr="00A36D8F">
              <w:rPr>
                <w:rFonts w:cs="Courier New"/>
                <w:noProof/>
              </w:rPr>
              <w:t>INCHIKEY_UNKNOWN_ERROR</w:t>
            </w:r>
          </w:p>
        </w:tc>
        <w:tc>
          <w:tcPr>
            <w:tcW w:w="790" w:type="dxa"/>
          </w:tcPr>
          <w:p w14:paraId="6A0F9885" w14:textId="77777777" w:rsidR="0029097B" w:rsidRPr="00A36D8F" w:rsidRDefault="0029097B" w:rsidP="0029097B">
            <w:r w:rsidRPr="00A36D8F">
              <w:t>1</w:t>
            </w:r>
          </w:p>
        </w:tc>
        <w:tc>
          <w:tcPr>
            <w:tcW w:w="4105" w:type="dxa"/>
          </w:tcPr>
          <w:p w14:paraId="735B161B" w14:textId="77777777" w:rsidR="0029097B" w:rsidRPr="00A36D8F" w:rsidRDefault="0029097B" w:rsidP="0029097B">
            <w:r w:rsidRPr="00A36D8F">
              <w:t>Unknown program error</w:t>
            </w:r>
          </w:p>
        </w:tc>
      </w:tr>
      <w:tr w:rsidR="0029097B" w:rsidRPr="00A36D8F" w14:paraId="203F5DE7" w14:textId="77777777" w:rsidTr="0029097B">
        <w:tc>
          <w:tcPr>
            <w:tcW w:w="4393" w:type="dxa"/>
          </w:tcPr>
          <w:p w14:paraId="33D46652" w14:textId="77777777" w:rsidR="0029097B" w:rsidRPr="00A36D8F" w:rsidRDefault="0029097B" w:rsidP="0029097B">
            <w:pPr>
              <w:pStyle w:val="CCode"/>
            </w:pPr>
            <w:r w:rsidRPr="00A36D8F">
              <w:rPr>
                <w:rFonts w:cs="Courier New"/>
                <w:noProof/>
              </w:rPr>
              <w:t>INCHIKEY_EMPTY_INPUT</w:t>
            </w:r>
          </w:p>
        </w:tc>
        <w:tc>
          <w:tcPr>
            <w:tcW w:w="790" w:type="dxa"/>
          </w:tcPr>
          <w:p w14:paraId="766627A9" w14:textId="77777777" w:rsidR="0029097B" w:rsidRPr="00A36D8F" w:rsidRDefault="0029097B" w:rsidP="0029097B">
            <w:r w:rsidRPr="00A36D8F">
              <w:t>2</w:t>
            </w:r>
          </w:p>
        </w:tc>
        <w:tc>
          <w:tcPr>
            <w:tcW w:w="4105" w:type="dxa"/>
          </w:tcPr>
          <w:p w14:paraId="480C705C" w14:textId="77777777" w:rsidR="0029097B" w:rsidRPr="00A36D8F" w:rsidRDefault="0029097B" w:rsidP="0029097B">
            <w:r w:rsidRPr="00A36D8F">
              <w:t>Source string is empty</w:t>
            </w:r>
          </w:p>
        </w:tc>
      </w:tr>
      <w:tr w:rsidR="0029097B" w:rsidRPr="00A36D8F" w14:paraId="6D9EB3CB" w14:textId="77777777" w:rsidTr="0029097B">
        <w:tc>
          <w:tcPr>
            <w:tcW w:w="4393" w:type="dxa"/>
          </w:tcPr>
          <w:p w14:paraId="3A0230A6" w14:textId="77777777" w:rsidR="0029097B" w:rsidRPr="00A36D8F" w:rsidRDefault="0029097B" w:rsidP="0029097B">
            <w:pPr>
              <w:pStyle w:val="CCode"/>
            </w:pPr>
            <w:r w:rsidRPr="00A36D8F">
              <w:rPr>
                <w:rFonts w:cs="Courier New"/>
                <w:noProof/>
              </w:rPr>
              <w:t>INCHIKEY_INVALID_INCHI_PREFIX</w:t>
            </w:r>
          </w:p>
        </w:tc>
        <w:tc>
          <w:tcPr>
            <w:tcW w:w="790" w:type="dxa"/>
          </w:tcPr>
          <w:p w14:paraId="01111FF5" w14:textId="77777777" w:rsidR="0029097B" w:rsidRPr="00A36D8F" w:rsidRDefault="0029097B" w:rsidP="0029097B">
            <w:r w:rsidRPr="00A36D8F">
              <w:t>3</w:t>
            </w:r>
          </w:p>
        </w:tc>
        <w:tc>
          <w:tcPr>
            <w:tcW w:w="4105" w:type="dxa"/>
          </w:tcPr>
          <w:p w14:paraId="0903B0B5" w14:textId="7D03118A" w:rsidR="0029097B" w:rsidRPr="00A36D8F" w:rsidRDefault="0029097B" w:rsidP="0029097B">
            <w:r w:rsidRPr="00A36D8F">
              <w:t>Invalid InChI prefix or invalid version (</w:t>
            </w:r>
            <w:r w:rsidR="000D0D82">
              <w:t>n</w:t>
            </w:r>
            <w:r w:rsidRPr="00A36D8F">
              <w:t>ot 1)</w:t>
            </w:r>
          </w:p>
        </w:tc>
      </w:tr>
      <w:tr w:rsidR="0029097B" w:rsidRPr="00A36D8F" w14:paraId="28594CCC" w14:textId="77777777" w:rsidTr="0029097B">
        <w:tc>
          <w:tcPr>
            <w:tcW w:w="4393" w:type="dxa"/>
          </w:tcPr>
          <w:p w14:paraId="7C64663F" w14:textId="77777777" w:rsidR="0029097B" w:rsidRPr="00A36D8F" w:rsidRDefault="0029097B" w:rsidP="0029097B">
            <w:pPr>
              <w:pStyle w:val="CCode"/>
            </w:pPr>
            <w:r w:rsidRPr="00A36D8F">
              <w:rPr>
                <w:rFonts w:cs="Courier New"/>
                <w:noProof/>
              </w:rPr>
              <w:t>INCHIKEY_NOT_ENOUGH_MEMORY</w:t>
            </w:r>
          </w:p>
        </w:tc>
        <w:tc>
          <w:tcPr>
            <w:tcW w:w="790" w:type="dxa"/>
          </w:tcPr>
          <w:p w14:paraId="32B36BE9" w14:textId="77777777" w:rsidR="0029097B" w:rsidRPr="00A36D8F" w:rsidRDefault="0029097B" w:rsidP="0029097B">
            <w:r w:rsidRPr="00A36D8F">
              <w:t>4</w:t>
            </w:r>
          </w:p>
        </w:tc>
        <w:tc>
          <w:tcPr>
            <w:tcW w:w="4105" w:type="dxa"/>
          </w:tcPr>
          <w:p w14:paraId="283F8836" w14:textId="77777777" w:rsidR="0029097B" w:rsidRPr="00A36D8F" w:rsidRDefault="0029097B" w:rsidP="0029097B">
            <w:r w:rsidRPr="00A36D8F">
              <w:t>Not enough memory</w:t>
            </w:r>
          </w:p>
        </w:tc>
      </w:tr>
      <w:tr w:rsidR="0029097B" w:rsidRPr="00A36D8F" w14:paraId="05363CDC" w14:textId="77777777" w:rsidTr="0029097B">
        <w:tc>
          <w:tcPr>
            <w:tcW w:w="4393" w:type="dxa"/>
          </w:tcPr>
          <w:p w14:paraId="04E3E509" w14:textId="77777777" w:rsidR="0029097B" w:rsidRPr="00A36D8F" w:rsidRDefault="0029097B" w:rsidP="0029097B">
            <w:pPr>
              <w:pStyle w:val="CCode"/>
            </w:pPr>
            <w:r w:rsidRPr="00A36D8F">
              <w:rPr>
                <w:rFonts w:cs="Courier New"/>
                <w:noProof/>
              </w:rPr>
              <w:t>INCHIKEY_INVALID_INCHI</w:t>
            </w:r>
          </w:p>
        </w:tc>
        <w:tc>
          <w:tcPr>
            <w:tcW w:w="790" w:type="dxa"/>
          </w:tcPr>
          <w:p w14:paraId="35D64337" w14:textId="77777777" w:rsidR="0029097B" w:rsidRPr="00A36D8F" w:rsidRDefault="0029097B" w:rsidP="0029097B">
            <w:r w:rsidRPr="00A36D8F">
              <w:t>20</w:t>
            </w:r>
          </w:p>
        </w:tc>
        <w:tc>
          <w:tcPr>
            <w:tcW w:w="4105" w:type="dxa"/>
          </w:tcPr>
          <w:p w14:paraId="77DD709D" w14:textId="77777777" w:rsidR="0029097B" w:rsidRPr="00A36D8F" w:rsidRDefault="0029097B" w:rsidP="0029097B">
            <w:r w:rsidRPr="00A36D8F">
              <w:t>Source InChI has invalid layout</w:t>
            </w:r>
          </w:p>
        </w:tc>
      </w:tr>
      <w:tr w:rsidR="0029097B" w:rsidRPr="00A36D8F" w14:paraId="67A8AB94" w14:textId="77777777" w:rsidTr="0029097B">
        <w:tc>
          <w:tcPr>
            <w:tcW w:w="4393" w:type="dxa"/>
          </w:tcPr>
          <w:p w14:paraId="0CC98749" w14:textId="77777777" w:rsidR="0029097B" w:rsidRPr="00A36D8F" w:rsidRDefault="0029097B" w:rsidP="0029097B">
            <w:pPr>
              <w:pStyle w:val="CCode"/>
            </w:pPr>
            <w:r w:rsidRPr="00A36D8F">
              <w:rPr>
                <w:rFonts w:cs="Courier New"/>
                <w:noProof/>
              </w:rPr>
              <w:lastRenderedPageBreak/>
              <w:t>INCHIKEY_INVALID_STD_INCHI</w:t>
            </w:r>
          </w:p>
        </w:tc>
        <w:tc>
          <w:tcPr>
            <w:tcW w:w="790" w:type="dxa"/>
          </w:tcPr>
          <w:p w14:paraId="2A57BA50" w14:textId="77777777" w:rsidR="0029097B" w:rsidRPr="00A36D8F" w:rsidRDefault="0029097B" w:rsidP="0029097B">
            <w:r w:rsidRPr="00A36D8F">
              <w:t>21</w:t>
            </w:r>
          </w:p>
        </w:tc>
        <w:tc>
          <w:tcPr>
            <w:tcW w:w="4105" w:type="dxa"/>
          </w:tcPr>
          <w:p w14:paraId="02934AC9" w14:textId="77777777" w:rsidR="0029097B" w:rsidRPr="00A36D8F" w:rsidRDefault="0029097B" w:rsidP="0029097B">
            <w:r w:rsidRPr="00A36D8F">
              <w:t>Source standard InChI has invalid layout</w:t>
            </w:r>
          </w:p>
        </w:tc>
      </w:tr>
    </w:tbl>
    <w:p w14:paraId="4CCB2D33" w14:textId="77777777" w:rsidR="0029097B" w:rsidRPr="00A36D8F" w:rsidRDefault="0029097B" w:rsidP="0029097B">
      <w:pPr>
        <w:pStyle w:val="Heading4"/>
      </w:pPr>
      <w:bookmarkStart w:id="1194" w:name="_Toc31395455"/>
      <w:r w:rsidRPr="00A36D8F">
        <w:t>CheckINCHIKey</w:t>
      </w:r>
      <w:bookmarkEnd w:id="1194"/>
    </w:p>
    <w:p w14:paraId="2991E59B" w14:textId="77777777" w:rsidR="0029097B" w:rsidRPr="00A36D8F" w:rsidRDefault="0029097B" w:rsidP="0029097B">
      <w:pPr>
        <w:pStyle w:val="CCode"/>
      </w:pPr>
      <w:r w:rsidRPr="00A36D8F">
        <w:t>int INCHI_DECL CheckINCHIKey(const char *szINCHIKey)</w:t>
      </w:r>
    </w:p>
    <w:p w14:paraId="5D222A3F" w14:textId="77777777" w:rsidR="0029097B" w:rsidRPr="00A36D8F" w:rsidRDefault="0029097B" w:rsidP="0029097B">
      <w:pPr>
        <w:pStyle w:val="Heading5"/>
      </w:pPr>
      <w:r w:rsidRPr="00A36D8F">
        <w:t>Description</w:t>
      </w:r>
    </w:p>
    <w:p w14:paraId="02BBA2E9" w14:textId="77777777" w:rsidR="0029097B" w:rsidRPr="00A36D8F" w:rsidRDefault="0029097B" w:rsidP="0029097B">
      <w:r w:rsidRPr="00A36D8F">
        <w:t xml:space="preserve">Check if the string represents valid InChIKey.          </w:t>
      </w:r>
    </w:p>
    <w:p w14:paraId="736566F5" w14:textId="77777777" w:rsidR="0029097B" w:rsidRPr="00A36D8F" w:rsidRDefault="0029097B" w:rsidP="0029097B">
      <w:pPr>
        <w:pStyle w:val="Heading5"/>
      </w:pPr>
      <w:r w:rsidRPr="00A36D8F">
        <w:t>Input</w:t>
      </w:r>
    </w:p>
    <w:p w14:paraId="142BCC8E" w14:textId="77777777" w:rsidR="0029097B" w:rsidRPr="00A36D8F" w:rsidRDefault="0029097B" w:rsidP="0029097B">
      <w:r w:rsidRPr="00D97A2F">
        <w:rPr>
          <w:rFonts w:ascii="Courier New" w:hAnsi="Courier New" w:cs="Courier New"/>
        </w:rPr>
        <w:t>szINCHIKey</w:t>
      </w:r>
      <w:r>
        <w:t xml:space="preserve"> - </w:t>
      </w:r>
      <w:r w:rsidRPr="00A36D8F">
        <w:t xml:space="preserve">source InChIKey string </w:t>
      </w:r>
    </w:p>
    <w:p w14:paraId="6F531E41" w14:textId="77777777" w:rsidR="0029097B" w:rsidRPr="00A36D8F" w:rsidRDefault="0029097B" w:rsidP="0029097B">
      <w:pPr>
        <w:pStyle w:val="Heading5"/>
        <w:rPr>
          <w:rFonts w:cs="Arial"/>
          <w:szCs w:val="24"/>
        </w:rPr>
      </w:pPr>
      <w:r w:rsidRPr="00A36D8F">
        <w:t>Return codes</w:t>
      </w:r>
    </w:p>
    <w:tbl>
      <w:tblPr>
        <w:tblW w:w="0" w:type="auto"/>
        <w:tblLook w:val="01E0" w:firstRow="1" w:lastRow="1" w:firstColumn="1" w:lastColumn="1" w:noHBand="0" w:noVBand="0"/>
      </w:tblPr>
      <w:tblGrid>
        <w:gridCol w:w="4105"/>
        <w:gridCol w:w="919"/>
        <w:gridCol w:w="4048"/>
      </w:tblGrid>
      <w:tr w:rsidR="0029097B" w:rsidRPr="00A36D8F" w14:paraId="344F2A1E" w14:textId="77777777" w:rsidTr="0029097B">
        <w:tc>
          <w:tcPr>
            <w:tcW w:w="3457" w:type="dxa"/>
          </w:tcPr>
          <w:p w14:paraId="62BC8611" w14:textId="77777777" w:rsidR="0029097B" w:rsidRPr="00A36D8F" w:rsidRDefault="0029097B" w:rsidP="0029097B">
            <w:r w:rsidRPr="00A36D8F">
              <w:t>Code</w:t>
            </w:r>
          </w:p>
        </w:tc>
        <w:tc>
          <w:tcPr>
            <w:tcW w:w="956" w:type="dxa"/>
          </w:tcPr>
          <w:p w14:paraId="75702E16" w14:textId="77777777" w:rsidR="0029097B" w:rsidRPr="00A36D8F" w:rsidRDefault="0029097B" w:rsidP="0029097B">
            <w:r w:rsidRPr="00A36D8F">
              <w:t>Value</w:t>
            </w:r>
          </w:p>
        </w:tc>
        <w:tc>
          <w:tcPr>
            <w:tcW w:w="4875" w:type="dxa"/>
          </w:tcPr>
          <w:p w14:paraId="6BA5021E" w14:textId="77777777" w:rsidR="0029097B" w:rsidRPr="00A36D8F" w:rsidRDefault="0029097B" w:rsidP="0029097B">
            <w:r w:rsidRPr="00A36D8F">
              <w:t>Meaning</w:t>
            </w:r>
          </w:p>
        </w:tc>
      </w:tr>
      <w:tr w:rsidR="0029097B" w:rsidRPr="00A36D8F" w14:paraId="2ADF7154" w14:textId="77777777" w:rsidTr="0029097B">
        <w:tc>
          <w:tcPr>
            <w:tcW w:w="3457" w:type="dxa"/>
          </w:tcPr>
          <w:p w14:paraId="5C0F860E" w14:textId="77777777" w:rsidR="0029097B" w:rsidRPr="00A36D8F" w:rsidRDefault="0029097B" w:rsidP="0029097B">
            <w:pPr>
              <w:pStyle w:val="CCode"/>
              <w:rPr>
                <w:rFonts w:cs="Courier New"/>
                <w:noProof/>
              </w:rPr>
            </w:pPr>
            <w:r w:rsidRPr="00A36D8F">
              <w:rPr>
                <w:noProof/>
              </w:rPr>
              <w:t xml:space="preserve">INCHIKEY_VALID_STANDARD    </w:t>
            </w:r>
          </w:p>
        </w:tc>
        <w:tc>
          <w:tcPr>
            <w:tcW w:w="956" w:type="dxa"/>
          </w:tcPr>
          <w:p w14:paraId="5A96BA06" w14:textId="77777777" w:rsidR="0029097B" w:rsidRPr="00A36D8F" w:rsidRDefault="0029097B" w:rsidP="0029097B">
            <w:r w:rsidRPr="00A36D8F">
              <w:t>0</w:t>
            </w:r>
          </w:p>
        </w:tc>
        <w:tc>
          <w:tcPr>
            <w:tcW w:w="4875" w:type="dxa"/>
          </w:tcPr>
          <w:p w14:paraId="636B6A72" w14:textId="77777777" w:rsidR="0029097B" w:rsidRPr="00A36D8F" w:rsidRDefault="0029097B" w:rsidP="0029097B">
            <w:r w:rsidRPr="00A36D8F">
              <w:t>InChIKey is valid and standard</w:t>
            </w:r>
          </w:p>
        </w:tc>
      </w:tr>
      <w:tr w:rsidR="0029097B" w:rsidRPr="00A36D8F" w14:paraId="6E91C321" w14:textId="77777777" w:rsidTr="0029097B">
        <w:tc>
          <w:tcPr>
            <w:tcW w:w="3457" w:type="dxa"/>
          </w:tcPr>
          <w:p w14:paraId="590B7C28" w14:textId="77777777" w:rsidR="0029097B" w:rsidRPr="00A36D8F" w:rsidRDefault="0029097B" w:rsidP="0029097B">
            <w:pPr>
              <w:pStyle w:val="CCode"/>
              <w:rPr>
                <w:rFonts w:cs="Courier New"/>
                <w:noProof/>
              </w:rPr>
            </w:pPr>
            <w:r w:rsidRPr="00A36D8F">
              <w:rPr>
                <w:noProof/>
              </w:rPr>
              <w:t xml:space="preserve">   INCHIKEY_VALID_NON_STANDARD </w:t>
            </w:r>
          </w:p>
        </w:tc>
        <w:tc>
          <w:tcPr>
            <w:tcW w:w="956" w:type="dxa"/>
          </w:tcPr>
          <w:p w14:paraId="28A6DFCD" w14:textId="77777777" w:rsidR="0029097B" w:rsidRPr="00A36D8F" w:rsidRDefault="0029097B" w:rsidP="0029097B">
            <w:r w:rsidRPr="00A36D8F">
              <w:t>-1</w:t>
            </w:r>
          </w:p>
        </w:tc>
        <w:tc>
          <w:tcPr>
            <w:tcW w:w="4875" w:type="dxa"/>
          </w:tcPr>
          <w:p w14:paraId="24E48A13" w14:textId="77777777" w:rsidR="0029097B" w:rsidRPr="00A36D8F" w:rsidRDefault="0029097B" w:rsidP="0029097B">
            <w:r w:rsidRPr="00A36D8F">
              <w:t>InChIKey is valid and non-standard</w:t>
            </w:r>
          </w:p>
        </w:tc>
      </w:tr>
      <w:tr w:rsidR="0029097B" w:rsidRPr="00A36D8F" w14:paraId="372A5618" w14:textId="77777777" w:rsidTr="0029097B">
        <w:tc>
          <w:tcPr>
            <w:tcW w:w="3457" w:type="dxa"/>
          </w:tcPr>
          <w:p w14:paraId="68F7CD16" w14:textId="77777777" w:rsidR="0029097B" w:rsidRPr="00A36D8F" w:rsidRDefault="0029097B" w:rsidP="0029097B">
            <w:pPr>
              <w:pStyle w:val="CCode"/>
              <w:rPr>
                <w:noProof/>
              </w:rPr>
            </w:pPr>
            <w:r w:rsidRPr="00A36D8F">
              <w:rPr>
                <w:noProof/>
              </w:rPr>
              <w:t xml:space="preserve">INCHIKEY_INVALID_LENGTH </w:t>
            </w:r>
          </w:p>
          <w:p w14:paraId="0583A7D4" w14:textId="77777777" w:rsidR="0029097B" w:rsidRPr="00A36D8F" w:rsidRDefault="0029097B" w:rsidP="0029097B">
            <w:pPr>
              <w:pStyle w:val="CCode"/>
            </w:pPr>
          </w:p>
        </w:tc>
        <w:tc>
          <w:tcPr>
            <w:tcW w:w="956" w:type="dxa"/>
          </w:tcPr>
          <w:p w14:paraId="26CA1389" w14:textId="77777777" w:rsidR="0029097B" w:rsidRPr="00A36D8F" w:rsidRDefault="0029097B" w:rsidP="0029097B">
            <w:r w:rsidRPr="00A36D8F">
              <w:t>1</w:t>
            </w:r>
          </w:p>
        </w:tc>
        <w:tc>
          <w:tcPr>
            <w:tcW w:w="4875" w:type="dxa"/>
          </w:tcPr>
          <w:p w14:paraId="315C25FE" w14:textId="77777777" w:rsidR="0029097B" w:rsidRPr="00A36D8F" w:rsidRDefault="0029097B" w:rsidP="0029097B">
            <w:r w:rsidRPr="00A36D8F">
              <w:t>InChIKey has invalid length</w:t>
            </w:r>
          </w:p>
        </w:tc>
      </w:tr>
      <w:tr w:rsidR="0029097B" w:rsidRPr="00A36D8F" w14:paraId="3EFAEBE7" w14:textId="77777777" w:rsidTr="0029097B">
        <w:tc>
          <w:tcPr>
            <w:tcW w:w="3457" w:type="dxa"/>
          </w:tcPr>
          <w:p w14:paraId="6E35A1DF" w14:textId="77777777" w:rsidR="0029097B" w:rsidRPr="00A36D8F" w:rsidRDefault="0029097B" w:rsidP="0029097B">
            <w:pPr>
              <w:pStyle w:val="CCode"/>
              <w:rPr>
                <w:noProof/>
              </w:rPr>
            </w:pPr>
            <w:r w:rsidRPr="00A36D8F">
              <w:rPr>
                <w:noProof/>
              </w:rPr>
              <w:t>INCHIKEY_INVALID_LAYOUT</w:t>
            </w:r>
          </w:p>
          <w:p w14:paraId="1A8FC8F9" w14:textId="77777777" w:rsidR="0029097B" w:rsidRPr="00A36D8F" w:rsidRDefault="0029097B" w:rsidP="0029097B">
            <w:pPr>
              <w:pStyle w:val="CCode"/>
            </w:pPr>
          </w:p>
        </w:tc>
        <w:tc>
          <w:tcPr>
            <w:tcW w:w="956" w:type="dxa"/>
          </w:tcPr>
          <w:p w14:paraId="191DADBC" w14:textId="77777777" w:rsidR="0029097B" w:rsidRPr="00A36D8F" w:rsidRDefault="0029097B" w:rsidP="0029097B">
            <w:r w:rsidRPr="00A36D8F">
              <w:t>2</w:t>
            </w:r>
          </w:p>
        </w:tc>
        <w:tc>
          <w:tcPr>
            <w:tcW w:w="4875" w:type="dxa"/>
          </w:tcPr>
          <w:p w14:paraId="229EBE65" w14:textId="77777777" w:rsidR="0029097B" w:rsidRPr="00A36D8F" w:rsidRDefault="0029097B" w:rsidP="0029097B">
            <w:r w:rsidRPr="00A36D8F">
              <w:t>InChIKey has invalid layout</w:t>
            </w:r>
          </w:p>
        </w:tc>
      </w:tr>
      <w:tr w:rsidR="0029097B" w:rsidRPr="00A36D8F" w14:paraId="59663F2A" w14:textId="77777777" w:rsidTr="0029097B">
        <w:tc>
          <w:tcPr>
            <w:tcW w:w="3457" w:type="dxa"/>
          </w:tcPr>
          <w:p w14:paraId="3B38D423" w14:textId="77777777" w:rsidR="0029097B" w:rsidRPr="00A36D8F" w:rsidRDefault="0029097B" w:rsidP="0029097B">
            <w:pPr>
              <w:pStyle w:val="CCode"/>
              <w:rPr>
                <w:noProof/>
              </w:rPr>
            </w:pPr>
            <w:r w:rsidRPr="00A36D8F">
              <w:rPr>
                <w:noProof/>
              </w:rPr>
              <w:t>INCHIKEY_INVALID_VERSION</w:t>
            </w:r>
          </w:p>
          <w:p w14:paraId="0E2F06AE" w14:textId="77777777" w:rsidR="0029097B" w:rsidRPr="00A36D8F" w:rsidRDefault="0029097B" w:rsidP="0029097B">
            <w:pPr>
              <w:pStyle w:val="CCode"/>
            </w:pPr>
          </w:p>
        </w:tc>
        <w:tc>
          <w:tcPr>
            <w:tcW w:w="956" w:type="dxa"/>
          </w:tcPr>
          <w:p w14:paraId="3D1FEB05" w14:textId="77777777" w:rsidR="0029097B" w:rsidRPr="00A36D8F" w:rsidRDefault="0029097B" w:rsidP="0029097B">
            <w:r w:rsidRPr="00A36D8F">
              <w:t>3</w:t>
            </w:r>
          </w:p>
        </w:tc>
        <w:tc>
          <w:tcPr>
            <w:tcW w:w="4875" w:type="dxa"/>
          </w:tcPr>
          <w:p w14:paraId="0C88064C" w14:textId="77777777" w:rsidR="0029097B" w:rsidRPr="00A36D8F" w:rsidRDefault="0029097B" w:rsidP="0029097B">
            <w:r w:rsidRPr="00A36D8F">
              <w:t>InChIKey has invalid version number (not equal to 1)</w:t>
            </w:r>
          </w:p>
        </w:tc>
      </w:tr>
    </w:tbl>
    <w:p w14:paraId="429218E2" w14:textId="77777777" w:rsidR="0029097B" w:rsidRPr="00A36D8F" w:rsidRDefault="0029097B" w:rsidP="0029097B">
      <w:pPr>
        <w:pStyle w:val="Heading4"/>
      </w:pPr>
      <w:bookmarkStart w:id="1195" w:name="_Toc31395456"/>
      <w:r w:rsidRPr="00A36D8F">
        <w:lastRenderedPageBreak/>
        <w:t>GetStdINCHIKeyFromStdINCHI</w:t>
      </w:r>
      <w:bookmarkEnd w:id="1195"/>
    </w:p>
    <w:p w14:paraId="79D15BC8" w14:textId="77777777" w:rsidR="0029097B" w:rsidRPr="00A36D8F" w:rsidRDefault="0029097B">
      <w:pPr>
        <w:pStyle w:val="CCode"/>
      </w:pPr>
      <w:r w:rsidRPr="00A36D8F">
        <w:t>int INCHI_DECL GetStdINCHIKeyFromStdINCHI(</w:t>
      </w:r>
      <w:r w:rsidRPr="00A36D8F">
        <w:br/>
        <w:t xml:space="preserve">                                   const char* szINCHISource, </w:t>
      </w:r>
    </w:p>
    <w:p w14:paraId="6FBB0502" w14:textId="613665E6" w:rsidR="0029097B" w:rsidRPr="00A36D8F" w:rsidRDefault="0029097B">
      <w:pPr>
        <w:pStyle w:val="CCode"/>
      </w:pPr>
      <w:r w:rsidRPr="00A36D8F">
        <w:t xml:space="preserve">                                   char* szINCHIKey</w:t>
      </w:r>
      <w:r w:rsidR="00DB6E01">
        <w:t>)</w:t>
      </w:r>
    </w:p>
    <w:p w14:paraId="74BC1995" w14:textId="77777777" w:rsidR="0029097B" w:rsidRPr="00A36D8F" w:rsidRDefault="0029097B" w:rsidP="0029097B">
      <w:pPr>
        <w:pStyle w:val="Heading5"/>
      </w:pPr>
      <w:r w:rsidRPr="00A36D8F">
        <w:t>Description</w:t>
      </w:r>
    </w:p>
    <w:p w14:paraId="6F2E4CB5" w14:textId="77777777" w:rsidR="0029097B" w:rsidRPr="00A36D8F" w:rsidRDefault="0029097B" w:rsidP="0029097B">
      <w:r w:rsidRPr="00A36D8F">
        <w:t>Calculate standard InChIKey from standard InChI string.</w:t>
      </w:r>
    </w:p>
    <w:p w14:paraId="5E41A507" w14:textId="77777777" w:rsidR="0029097B" w:rsidRPr="00A36D8F" w:rsidRDefault="0029097B" w:rsidP="0029097B"/>
    <w:p w14:paraId="1764DF54" w14:textId="77777777" w:rsidR="0029097B" w:rsidRPr="00A36D8F" w:rsidRDefault="0029097B" w:rsidP="0029097B">
      <w:r w:rsidRPr="00A36D8F">
        <w:t xml:space="preserve">"Standard" counterpart of </w:t>
      </w:r>
      <w:r w:rsidRPr="00A36D8F">
        <w:rPr>
          <w:rStyle w:val="CCodeChar"/>
        </w:rPr>
        <w:t>GetINCHIKeyFromINCHI</w:t>
      </w:r>
      <w:r w:rsidRPr="00A36D8F">
        <w:t xml:space="preserve">. </w:t>
      </w:r>
    </w:p>
    <w:p w14:paraId="13D84E91" w14:textId="77777777" w:rsidR="0029097B" w:rsidRPr="00A36D8F" w:rsidRDefault="0029097B" w:rsidP="0029097B"/>
    <w:p w14:paraId="6C4ADB3A" w14:textId="77777777" w:rsidR="0029097B" w:rsidRPr="00A36D8F" w:rsidRDefault="0029097B" w:rsidP="0029097B">
      <w:r w:rsidRPr="00A36D8F">
        <w:t>For compatibility with v. 1.02</w:t>
      </w:r>
      <w:r>
        <w:t>-standard</w:t>
      </w:r>
      <w:r w:rsidRPr="00A36D8F">
        <w:t xml:space="preserve">, no extra hash calculation is allowed. To calculate extra hash(es), use </w:t>
      </w:r>
      <w:r w:rsidRPr="00A36D8F">
        <w:rPr>
          <w:rStyle w:val="CCodeChar"/>
        </w:rPr>
        <w:t>GetINCHIKeyFromINCHI</w:t>
      </w:r>
      <w:r w:rsidRPr="00A36D8F">
        <w:t xml:space="preserve"> with stdInChI as input.</w:t>
      </w:r>
    </w:p>
    <w:p w14:paraId="0EC93603" w14:textId="77777777" w:rsidR="0029097B" w:rsidRPr="00A36D8F" w:rsidRDefault="0029097B" w:rsidP="0029097B">
      <w:pPr>
        <w:pStyle w:val="Heading5"/>
      </w:pPr>
      <w:r w:rsidRPr="00A36D8F">
        <w:t>Input</w:t>
      </w:r>
    </w:p>
    <w:p w14:paraId="5829C0F8" w14:textId="77777777" w:rsidR="0029097B" w:rsidRPr="00A36D8F" w:rsidRDefault="0029097B" w:rsidP="0029097B">
      <w:r w:rsidRPr="00A36D8F">
        <w:rPr>
          <w:rStyle w:val="CCodeChar"/>
        </w:rPr>
        <w:t>szINCHISource</w:t>
      </w:r>
      <w:r w:rsidRPr="00A36D8F">
        <w:t xml:space="preserve"> – source null-terminated InChI string.</w:t>
      </w:r>
    </w:p>
    <w:p w14:paraId="54DCC68E" w14:textId="77777777" w:rsidR="0029097B" w:rsidRPr="00A36D8F" w:rsidRDefault="0029097B" w:rsidP="0029097B">
      <w:pPr>
        <w:pStyle w:val="Heading5"/>
      </w:pPr>
      <w:r w:rsidRPr="00A36D8F">
        <w:t>Output</w:t>
      </w:r>
    </w:p>
    <w:p w14:paraId="34BA14F8" w14:textId="77777777" w:rsidR="0029097B" w:rsidRPr="00A36D8F" w:rsidRDefault="0029097B" w:rsidP="0029097B">
      <w:pPr>
        <w:spacing w:before="240"/>
      </w:pPr>
      <w:r w:rsidRPr="00A36D8F">
        <w:rPr>
          <w:rStyle w:val="CCodeChar"/>
        </w:rPr>
        <w:t>szINCHIKey</w:t>
      </w:r>
      <w:r w:rsidRPr="00A36D8F">
        <w:t xml:space="preserve"> - InChIKey string, null-terminated. The user-supplied buffer </w:t>
      </w:r>
      <w:r w:rsidRPr="00A36D8F">
        <w:rPr>
          <w:rStyle w:val="CCodeChar"/>
        </w:rPr>
        <w:t>szINCHIKey</w:t>
      </w:r>
      <w:r w:rsidRPr="00A36D8F">
        <w:t xml:space="preserve"> should be at least 28 bytes long.</w:t>
      </w:r>
    </w:p>
    <w:p w14:paraId="61C350B3" w14:textId="77777777" w:rsidR="0029097B" w:rsidRPr="00A36D8F" w:rsidRDefault="0029097B" w:rsidP="0029097B">
      <w:pPr>
        <w:pStyle w:val="Heading5"/>
        <w:rPr>
          <w:rFonts w:cs="Arial"/>
          <w:szCs w:val="24"/>
        </w:rPr>
      </w:pPr>
      <w:r w:rsidRPr="00A36D8F">
        <w:t>Return codes</w:t>
      </w:r>
    </w:p>
    <w:p w14:paraId="1CFBBE5E" w14:textId="77777777" w:rsidR="0029097B" w:rsidRPr="00A36D8F" w:rsidRDefault="0029097B" w:rsidP="0029097B">
      <w:r w:rsidRPr="00A36D8F">
        <w:t xml:space="preserve">The same as for </w:t>
      </w:r>
      <w:r w:rsidRPr="00A36D8F">
        <w:rPr>
          <w:rStyle w:val="CCodeChar"/>
        </w:rPr>
        <w:t>GetINCHIKeyFromINCHI</w:t>
      </w:r>
      <w:r w:rsidRPr="00A36D8F">
        <w:t>.</w:t>
      </w:r>
    </w:p>
    <w:p w14:paraId="00C2DFBD" w14:textId="77777777" w:rsidR="007A6556" w:rsidRDefault="00CF2609" w:rsidP="00D97A2F">
      <w:pPr>
        <w:pStyle w:val="Heading3"/>
      </w:pPr>
      <w:bookmarkStart w:id="1196" w:name="_Toc31395457"/>
      <w:r>
        <w:t>T</w:t>
      </w:r>
      <w:r w:rsidR="007A6556">
        <w:t>est and utlity procedures</w:t>
      </w:r>
      <w:bookmarkEnd w:id="1196"/>
    </w:p>
    <w:p w14:paraId="4F0E02FE" w14:textId="77777777" w:rsidR="00BE6CA8" w:rsidRPr="00A36D8F" w:rsidRDefault="00BE6CA8" w:rsidP="00D97A2F">
      <w:pPr>
        <w:pStyle w:val="Heading4"/>
      </w:pPr>
      <w:bookmarkStart w:id="1197" w:name="_Toc31395458"/>
      <w:r w:rsidRPr="00A36D8F">
        <w:t>GetINCHIfromINCHI</w:t>
      </w:r>
      <w:bookmarkEnd w:id="1197"/>
    </w:p>
    <w:p w14:paraId="67959FFE" w14:textId="77777777" w:rsidR="00753F46" w:rsidRPr="00A36D8F" w:rsidRDefault="00BA71D5" w:rsidP="00D97A2F">
      <w:pPr>
        <w:pStyle w:val="CCode"/>
      </w:pPr>
      <w:r w:rsidRPr="00A36D8F">
        <w:t>int INCHI_DECL GetINCHIfromINCHI(inchi_InputINCHI *inpInChI,</w:t>
      </w:r>
    </w:p>
    <w:p w14:paraId="7227B0C8" w14:textId="77777777" w:rsidR="00BE6CA8" w:rsidRPr="00A36D8F" w:rsidRDefault="00753F46" w:rsidP="00D97A2F">
      <w:pPr>
        <w:pStyle w:val="CCode"/>
        <w:rPr>
          <w:rFonts w:ascii="Arial" w:hAnsi="Arial" w:cs="Arial"/>
        </w:rPr>
      </w:pPr>
      <w:r w:rsidRPr="00A36D8F">
        <w:lastRenderedPageBreak/>
        <w:t xml:space="preserve">                                 inchi_Output *out</w:t>
      </w:r>
      <w:r w:rsidR="00BA71D5" w:rsidRPr="00A36D8F">
        <w:t>)</w:t>
      </w:r>
    </w:p>
    <w:p w14:paraId="77B5DCDE" w14:textId="77777777" w:rsidR="00BE6CA8" w:rsidRPr="00A36D8F" w:rsidRDefault="00BE6CA8" w:rsidP="00D97A2F">
      <w:pPr>
        <w:pStyle w:val="Heading5"/>
      </w:pPr>
      <w:r w:rsidRPr="00A36D8F">
        <w:t>Description</w:t>
      </w:r>
    </w:p>
    <w:p w14:paraId="16E7265D" w14:textId="23138B0D" w:rsidR="002144F7" w:rsidRDefault="002144F7" w:rsidP="008121C1">
      <w:r w:rsidRPr="00A36D8F">
        <w:rPr>
          <w:rStyle w:val="CCodeChar"/>
        </w:rPr>
        <w:t>GetINCHIfromINCHI</w:t>
      </w:r>
      <w:r w:rsidRPr="00A36D8F">
        <w:t xml:space="preserve"> does </w:t>
      </w:r>
      <w:r w:rsidR="00662E95">
        <w:t xml:space="preserve">the </w:t>
      </w:r>
      <w:r w:rsidRPr="00A36D8F">
        <w:t>same as</w:t>
      </w:r>
      <w:r w:rsidR="00662E95">
        <w:t xml:space="preserve"> the</w:t>
      </w:r>
      <w:r w:rsidRPr="00A36D8F">
        <w:t xml:space="preserve"> -InChI2InChI option: converts InChI into InChI for validation purposes. It may also be used to filter out sp</w:t>
      </w:r>
      <w:r w:rsidR="00BF78DB" w:rsidRPr="00A36D8F">
        <w:t>ecific layers. For instance,</w:t>
      </w:r>
      <w:r w:rsidR="006A4651">
        <w:t xml:space="preserve"> </w:t>
      </w:r>
      <w:r w:rsidR="00BF78DB" w:rsidRPr="00A36D8F">
        <w:rPr>
          <w:rStyle w:val="CCodeChar"/>
        </w:rPr>
        <w:t>SN</w:t>
      </w:r>
      <w:r w:rsidRPr="00A36D8F">
        <w:rPr>
          <w:rStyle w:val="CCodeChar"/>
        </w:rPr>
        <w:t>on</w:t>
      </w:r>
      <w:r w:rsidRPr="00A36D8F">
        <w:t xml:space="preserve"> would remove</w:t>
      </w:r>
      <w:r w:rsidR="00662E95">
        <w:t xml:space="preserve"> the</w:t>
      </w:r>
      <w:r w:rsidRPr="00A36D8F">
        <w:t xml:space="preserve"> stereochemical layer. Omitting </w:t>
      </w:r>
      <w:r w:rsidRPr="00A36D8F">
        <w:rPr>
          <w:rStyle w:val="CCodeChar"/>
        </w:rPr>
        <w:t>Fixed</w:t>
      </w:r>
      <w:r w:rsidRPr="00A36D8F">
        <w:t xml:space="preserve">H and/or </w:t>
      </w:r>
      <w:r w:rsidRPr="00A36D8F">
        <w:rPr>
          <w:rStyle w:val="CCodeChar"/>
        </w:rPr>
        <w:t>RecMet</w:t>
      </w:r>
      <w:r w:rsidRPr="00A36D8F">
        <w:t xml:space="preserve"> would remove Fixed-H or Reconnected layers. Option </w:t>
      </w:r>
      <w:r w:rsidRPr="00A36D8F">
        <w:rPr>
          <w:rStyle w:val="CCodeChar"/>
        </w:rPr>
        <w:t>InChI2InChI</w:t>
      </w:r>
      <w:r w:rsidRPr="00A36D8F">
        <w:t xml:space="preserve"> is not needed.</w:t>
      </w:r>
    </w:p>
    <w:p w14:paraId="3CB77F0C" w14:textId="11BACCE7" w:rsidR="00BE6CA8" w:rsidRPr="00A36D8F" w:rsidRDefault="006A4651" w:rsidP="008121C1">
      <w:r>
        <w:t>Notes: o</w:t>
      </w:r>
      <w:r w:rsidRPr="00A36D8F">
        <w:t xml:space="preserve">ptions </w:t>
      </w:r>
      <w:r>
        <w:t xml:space="preserve">are </w:t>
      </w:r>
      <w:r w:rsidRPr="00A36D8F">
        <w:t xml:space="preserve">supplied in </w:t>
      </w:r>
      <w:commentRangeStart w:id="1198"/>
      <w:r w:rsidRPr="00A36D8F">
        <w:t>inpInChI</w:t>
      </w:r>
      <w:commentRangeEnd w:id="1198"/>
      <w:r w:rsidR="00662E95">
        <w:rPr>
          <w:rStyle w:val="CommentReference"/>
        </w:rPr>
        <w:commentReference w:id="1198"/>
      </w:r>
      <w:r w:rsidR="0045017B">
        <w:t>.sz</w:t>
      </w:r>
      <w:r w:rsidR="0045017B" w:rsidRPr="00A36D8F">
        <w:t>Options</w:t>
      </w:r>
      <w:r w:rsidR="00662E95">
        <w:t>.</w:t>
      </w:r>
      <w:r w:rsidR="0045017B">
        <w:t xml:space="preserve"> </w:t>
      </w:r>
      <w:r w:rsidRPr="00A36D8F">
        <w:t>Options</w:t>
      </w:r>
      <w:r w:rsidRPr="00A36D8F">
        <w:rPr>
          <w:noProof/>
        </w:rPr>
        <w:t xml:space="preserve"> </w:t>
      </w:r>
      <w:r w:rsidRPr="00A36D8F">
        <w:t xml:space="preserve">should be preceded by ‘/’ under Windows or ‘-‘ under </w:t>
      </w:r>
      <w:r>
        <w:t xml:space="preserve">Linux; </w:t>
      </w:r>
      <w:r w:rsidR="002144F7" w:rsidRPr="00A36D8F">
        <w:t xml:space="preserve">there is no explicit tool to conversion from/to standard InChI                                   </w:t>
      </w:r>
    </w:p>
    <w:p w14:paraId="6691D137" w14:textId="77777777" w:rsidR="00BE6CA8" w:rsidRPr="00A36D8F" w:rsidRDefault="00BE6CA8" w:rsidP="00D97A2F">
      <w:pPr>
        <w:pStyle w:val="Heading5"/>
      </w:pPr>
      <w:r w:rsidRPr="00A36D8F">
        <w:t>Input</w:t>
      </w:r>
    </w:p>
    <w:p w14:paraId="03140D5E" w14:textId="77777777" w:rsidR="00BE6CA8" w:rsidRPr="00A36D8F" w:rsidRDefault="002144F7" w:rsidP="008121C1">
      <w:r w:rsidRPr="00A36D8F">
        <w:rPr>
          <w:rStyle w:val="CCodeChar"/>
        </w:rPr>
        <w:t>inchi_InputINCHI</w:t>
      </w:r>
      <w:r w:rsidRPr="00A36D8F">
        <w:t xml:space="preserve"> is created by the user.</w:t>
      </w:r>
    </w:p>
    <w:p w14:paraId="33516F38" w14:textId="77777777" w:rsidR="00BE6CA8" w:rsidRPr="00A36D8F" w:rsidRDefault="00BE6CA8" w:rsidP="00D97A2F">
      <w:pPr>
        <w:pStyle w:val="Heading5"/>
      </w:pPr>
      <w:r w:rsidRPr="00A36D8F">
        <w:t>Output</w:t>
      </w:r>
    </w:p>
    <w:p w14:paraId="5624874B" w14:textId="77777777" w:rsidR="002144F7" w:rsidRPr="00A36D8F" w:rsidRDefault="002144F7" w:rsidP="008121C1">
      <w:r w:rsidRPr="00A36D8F">
        <w:t xml:space="preserve">Strings in </w:t>
      </w:r>
      <w:r w:rsidRPr="00A36D8F">
        <w:rPr>
          <w:rStyle w:val="CCodeChar"/>
        </w:rPr>
        <w:t>inchi_Output</w:t>
      </w:r>
      <w:r w:rsidRPr="00A36D8F">
        <w:t xml:space="preserve"> are allocated and deallocated by InChI. </w:t>
      </w:r>
      <w:r w:rsidRPr="00A36D8F">
        <w:rPr>
          <w:rStyle w:val="CCodeChar"/>
        </w:rPr>
        <w:t>inchi_Output</w:t>
      </w:r>
      <w:r w:rsidRPr="00A36D8F">
        <w:t xml:space="preserve"> does not need to be initi</w:t>
      </w:r>
      <w:r w:rsidR="00662E95">
        <w:t>a</w:t>
      </w:r>
      <w:r w:rsidRPr="00A36D8F">
        <w:t xml:space="preserve">lized out to zeroes; see </w:t>
      </w:r>
      <w:r w:rsidRPr="00A36D8F">
        <w:rPr>
          <w:rStyle w:val="CCodeChar"/>
        </w:rPr>
        <w:t>FreeINCHI()</w:t>
      </w:r>
      <w:r w:rsidRPr="00A36D8F">
        <w:t xml:space="preserve"> on how to deallocate it.</w:t>
      </w:r>
    </w:p>
    <w:p w14:paraId="526731D2" w14:textId="77777777" w:rsidR="00BE6CA8" w:rsidRPr="00D97A2F" w:rsidRDefault="00BE6CA8" w:rsidP="00D97A2F">
      <w:pPr>
        <w:pStyle w:val="Heading5"/>
      </w:pPr>
      <w:r w:rsidRPr="00D97A2F">
        <w:t>Return codes</w:t>
      </w:r>
    </w:p>
    <w:p w14:paraId="5BEF1C81" w14:textId="77777777" w:rsidR="00BE6CA8" w:rsidRPr="00A36D8F" w:rsidRDefault="001C51B0" w:rsidP="008121C1">
      <w:r w:rsidRPr="00A36D8F">
        <w:t xml:space="preserve">Same as for </w:t>
      </w:r>
      <w:r w:rsidRPr="00A36D8F">
        <w:rPr>
          <w:rStyle w:val="CCodeChar"/>
        </w:rPr>
        <w:t>GetINCHI</w:t>
      </w:r>
      <w:r w:rsidRPr="00A36D8F">
        <w:t>.</w:t>
      </w:r>
    </w:p>
    <w:p w14:paraId="7F256B2F" w14:textId="77777777" w:rsidR="00764316" w:rsidRPr="00A36D8F" w:rsidRDefault="00764316" w:rsidP="00D97A2F">
      <w:pPr>
        <w:pStyle w:val="Heading4"/>
      </w:pPr>
      <w:bookmarkStart w:id="1199" w:name="_Toc31395459"/>
      <w:r w:rsidRPr="00A36D8F">
        <w:t>CheckINCHI</w:t>
      </w:r>
      <w:bookmarkEnd w:id="1199"/>
    </w:p>
    <w:p w14:paraId="598DE09C" w14:textId="77777777" w:rsidR="00764316" w:rsidRPr="00A36D8F" w:rsidRDefault="004E34E3" w:rsidP="00D97A2F">
      <w:pPr>
        <w:pStyle w:val="CCode"/>
        <w:rPr>
          <w:rFonts w:ascii="Arial" w:hAnsi="Arial" w:cs="Arial"/>
        </w:rPr>
      </w:pPr>
      <w:r w:rsidRPr="00A36D8F">
        <w:t>int INCHI_DECL CheckINCHI(const char *szINCHI, const int strict)</w:t>
      </w:r>
    </w:p>
    <w:p w14:paraId="32EEA84C" w14:textId="77777777" w:rsidR="00764316" w:rsidRPr="00A36D8F" w:rsidRDefault="00764316" w:rsidP="00D97A2F">
      <w:pPr>
        <w:pStyle w:val="Heading5"/>
      </w:pPr>
      <w:r w:rsidRPr="00A36D8F">
        <w:t>Description</w:t>
      </w:r>
    </w:p>
    <w:p w14:paraId="08BB4D78" w14:textId="77777777" w:rsidR="004E34E3" w:rsidRPr="00A36D8F" w:rsidRDefault="004E34E3" w:rsidP="008121C1">
      <w:r w:rsidRPr="00A36D8F">
        <w:t xml:space="preserve">Check if the string represents valid InChI/standard InChI.          </w:t>
      </w:r>
    </w:p>
    <w:p w14:paraId="1497B09D" w14:textId="77777777" w:rsidR="00764316" w:rsidRPr="00A36D8F" w:rsidRDefault="00764316" w:rsidP="00D97A2F">
      <w:pPr>
        <w:pStyle w:val="Heading5"/>
      </w:pPr>
      <w:r w:rsidRPr="00A36D8F">
        <w:t>Input</w:t>
      </w:r>
    </w:p>
    <w:p w14:paraId="1A5F3D78" w14:textId="77777777" w:rsidR="004E34E3" w:rsidRPr="00A36D8F" w:rsidRDefault="004E34E3" w:rsidP="008121C1">
      <w:r w:rsidRPr="00A36D8F">
        <w:t>Input:</w:t>
      </w:r>
    </w:p>
    <w:p w14:paraId="52C5F48B" w14:textId="77777777" w:rsidR="004E34E3" w:rsidRPr="00A36D8F" w:rsidRDefault="004E34E3" w:rsidP="008121C1">
      <w:r w:rsidRPr="00A36D8F">
        <w:rPr>
          <w:rStyle w:val="CCodeChar"/>
        </w:rPr>
        <w:t>szINCHI</w:t>
      </w:r>
      <w:r w:rsidRPr="00A36D8F">
        <w:t xml:space="preserve">     </w:t>
      </w:r>
      <w:r w:rsidRPr="00A36D8F">
        <w:tab/>
        <w:t>source InChI</w:t>
      </w:r>
    </w:p>
    <w:p w14:paraId="0F434B12" w14:textId="77777777" w:rsidR="004E34E3" w:rsidRPr="00A36D8F" w:rsidRDefault="004E34E3" w:rsidP="008121C1">
      <w:r w:rsidRPr="00A36D8F">
        <w:rPr>
          <w:rStyle w:val="CCodeChar"/>
        </w:rPr>
        <w:lastRenderedPageBreak/>
        <w:t>strict</w:t>
      </w:r>
      <w:r w:rsidRPr="00A36D8F">
        <w:t xml:space="preserve">      </w:t>
      </w:r>
      <w:r w:rsidRPr="00A36D8F">
        <w:tab/>
        <w:t xml:space="preserve">if 0, just briefly check for proper layout (prefix, version, etc.). </w:t>
      </w:r>
    </w:p>
    <w:p w14:paraId="23A3AB76" w14:textId="77777777" w:rsidR="004E34E3" w:rsidRPr="00A36D8F" w:rsidRDefault="004E34E3" w:rsidP="008121C1">
      <w:r w:rsidRPr="00A36D8F">
        <w:t>The result may not be strict.</w:t>
      </w:r>
    </w:p>
    <w:p w14:paraId="58F59100" w14:textId="1CAF80FB" w:rsidR="004E34E3" w:rsidRPr="00A36D8F" w:rsidRDefault="004E34E3" w:rsidP="008121C1">
      <w:r w:rsidRPr="00A36D8F">
        <w:t>If not 0, try to perform InChI2InChI conversion</w:t>
      </w:r>
      <w:r w:rsidR="00662E95">
        <w:t>;</w:t>
      </w:r>
      <w:r w:rsidRPr="00A36D8F">
        <w:t xml:space="preserve"> returns success if a resulting InChI string exactly match</w:t>
      </w:r>
      <w:r w:rsidR="00662E95">
        <w:t>es</w:t>
      </w:r>
      <w:r w:rsidRPr="00A36D8F">
        <w:t xml:space="preserve"> source. </w:t>
      </w:r>
      <w:r w:rsidR="00F542F5" w:rsidRPr="00A36D8F">
        <w:t>Be cautious: t</w:t>
      </w:r>
      <w:r w:rsidRPr="00A36D8F">
        <w:t xml:space="preserve">he result may be </w:t>
      </w:r>
      <w:r w:rsidR="00F542F5" w:rsidRPr="00A36D8F">
        <w:t>too strict, i.e.</w:t>
      </w:r>
      <w:r w:rsidR="00662E95">
        <w:t xml:space="preserve"> a</w:t>
      </w:r>
      <w:r w:rsidR="00F542F5" w:rsidRPr="00A36D8F">
        <w:t xml:space="preserve"> </w:t>
      </w:r>
      <w:r w:rsidRPr="00A36D8F">
        <w:t>'false alarm'</w:t>
      </w:r>
      <w:r w:rsidR="00F542F5" w:rsidRPr="00A36D8F">
        <w:t>,</w:t>
      </w:r>
      <w:r w:rsidRPr="00A36D8F">
        <w:t xml:space="preserve"> due to imperfect</w:t>
      </w:r>
      <w:r w:rsidR="00662E95">
        <w:t>ion</w:t>
      </w:r>
      <w:r w:rsidRPr="00A36D8F">
        <w:t xml:space="preserve"> of conversion.</w:t>
      </w:r>
    </w:p>
    <w:p w14:paraId="5FC8A39C" w14:textId="77777777" w:rsidR="00764316" w:rsidRPr="00A36D8F" w:rsidRDefault="00764316" w:rsidP="00D97A2F">
      <w:pPr>
        <w:pStyle w:val="Heading5"/>
        <w:rPr>
          <w:rFonts w:cs="Arial"/>
          <w:szCs w:val="24"/>
        </w:rPr>
      </w:pPr>
      <w:r w:rsidRPr="00A36D8F">
        <w:t>Return codes</w:t>
      </w:r>
    </w:p>
    <w:tbl>
      <w:tblPr>
        <w:tblW w:w="0" w:type="auto"/>
        <w:tblLook w:val="01E0" w:firstRow="1" w:lastRow="1" w:firstColumn="1" w:lastColumn="1" w:noHBand="0" w:noVBand="0"/>
      </w:tblPr>
      <w:tblGrid>
        <w:gridCol w:w="4077"/>
        <w:gridCol w:w="919"/>
        <w:gridCol w:w="4076"/>
      </w:tblGrid>
      <w:tr w:rsidR="000A53D4" w:rsidRPr="00A36D8F" w14:paraId="60EDF2EB" w14:textId="77777777">
        <w:tc>
          <w:tcPr>
            <w:tcW w:w="4105" w:type="dxa"/>
          </w:tcPr>
          <w:p w14:paraId="2F39861E" w14:textId="77777777" w:rsidR="000A53D4" w:rsidRPr="00A36D8F" w:rsidRDefault="000A53D4" w:rsidP="008121C1">
            <w:r w:rsidRPr="00A36D8F">
              <w:t>Code</w:t>
            </w:r>
          </w:p>
        </w:tc>
        <w:tc>
          <w:tcPr>
            <w:tcW w:w="928" w:type="dxa"/>
          </w:tcPr>
          <w:p w14:paraId="4CDAFCB2" w14:textId="77777777" w:rsidR="000A53D4" w:rsidRPr="00A36D8F" w:rsidRDefault="000A53D4" w:rsidP="008121C1">
            <w:r w:rsidRPr="00A36D8F">
              <w:t>Value</w:t>
            </w:r>
          </w:p>
        </w:tc>
        <w:tc>
          <w:tcPr>
            <w:tcW w:w="4255" w:type="dxa"/>
          </w:tcPr>
          <w:p w14:paraId="081D23AA" w14:textId="77777777" w:rsidR="000A53D4" w:rsidRPr="00A36D8F" w:rsidRDefault="000A53D4" w:rsidP="008121C1">
            <w:r w:rsidRPr="00A36D8F">
              <w:t>Meaning</w:t>
            </w:r>
          </w:p>
        </w:tc>
      </w:tr>
      <w:tr w:rsidR="000A53D4" w:rsidRPr="00A36D8F" w14:paraId="5204AC01" w14:textId="77777777">
        <w:tc>
          <w:tcPr>
            <w:tcW w:w="4105" w:type="dxa"/>
          </w:tcPr>
          <w:p w14:paraId="238D0A1F" w14:textId="77777777" w:rsidR="000A53D4" w:rsidRPr="00A36D8F" w:rsidRDefault="00885CA5" w:rsidP="001375AC">
            <w:pPr>
              <w:pStyle w:val="CCode"/>
              <w:rPr>
                <w:noProof/>
              </w:rPr>
            </w:pPr>
            <w:r w:rsidRPr="00A36D8F">
              <w:rPr>
                <w:noProof/>
              </w:rPr>
              <w:t>INCHI_VALID_STANDARD</w:t>
            </w:r>
          </w:p>
        </w:tc>
        <w:tc>
          <w:tcPr>
            <w:tcW w:w="928" w:type="dxa"/>
          </w:tcPr>
          <w:p w14:paraId="74CA1E8D" w14:textId="77777777" w:rsidR="000A53D4" w:rsidRPr="00A36D8F" w:rsidRDefault="000A53D4" w:rsidP="008121C1">
            <w:r w:rsidRPr="00A36D8F">
              <w:t>0</w:t>
            </w:r>
          </w:p>
        </w:tc>
        <w:tc>
          <w:tcPr>
            <w:tcW w:w="4255" w:type="dxa"/>
          </w:tcPr>
          <w:p w14:paraId="0902F885" w14:textId="77777777" w:rsidR="000A53D4" w:rsidRPr="00A36D8F" w:rsidRDefault="00885CA5" w:rsidP="008121C1">
            <w:r w:rsidRPr="00A36D8F">
              <w:t>InChI</w:t>
            </w:r>
            <w:r w:rsidR="000A53D4" w:rsidRPr="00A36D8F">
              <w:t xml:space="preserve"> is valid and standard</w:t>
            </w:r>
          </w:p>
        </w:tc>
      </w:tr>
      <w:tr w:rsidR="000A53D4" w:rsidRPr="00A36D8F" w14:paraId="6035DE88" w14:textId="77777777">
        <w:tc>
          <w:tcPr>
            <w:tcW w:w="4105" w:type="dxa"/>
          </w:tcPr>
          <w:p w14:paraId="18478A37" w14:textId="77777777" w:rsidR="000A53D4" w:rsidRPr="00A36D8F" w:rsidRDefault="00885CA5" w:rsidP="001375AC">
            <w:pPr>
              <w:pStyle w:val="CCode"/>
              <w:rPr>
                <w:noProof/>
              </w:rPr>
            </w:pPr>
            <w:r w:rsidRPr="00A36D8F">
              <w:rPr>
                <w:noProof/>
              </w:rPr>
              <w:t>INCHI_VALID_NON_STANDARD</w:t>
            </w:r>
          </w:p>
        </w:tc>
        <w:tc>
          <w:tcPr>
            <w:tcW w:w="928" w:type="dxa"/>
          </w:tcPr>
          <w:p w14:paraId="0B8E3062" w14:textId="77777777" w:rsidR="000A53D4" w:rsidRPr="00A36D8F" w:rsidRDefault="000A53D4" w:rsidP="008121C1">
            <w:r w:rsidRPr="00A36D8F">
              <w:t>-1</w:t>
            </w:r>
          </w:p>
        </w:tc>
        <w:tc>
          <w:tcPr>
            <w:tcW w:w="4255" w:type="dxa"/>
          </w:tcPr>
          <w:p w14:paraId="68E2CF41" w14:textId="77777777" w:rsidR="000A53D4" w:rsidRPr="00A36D8F" w:rsidRDefault="000A53D4" w:rsidP="008121C1">
            <w:r w:rsidRPr="00A36D8F">
              <w:t>InChI is valid and non-standard</w:t>
            </w:r>
          </w:p>
        </w:tc>
      </w:tr>
      <w:tr w:rsidR="000A53D4" w:rsidRPr="00A36D8F" w14:paraId="2994BA4B" w14:textId="77777777">
        <w:tc>
          <w:tcPr>
            <w:tcW w:w="4105" w:type="dxa"/>
          </w:tcPr>
          <w:p w14:paraId="0DA6F328" w14:textId="77777777" w:rsidR="000A53D4" w:rsidRPr="00A36D8F" w:rsidRDefault="00885CA5" w:rsidP="001375AC">
            <w:pPr>
              <w:pStyle w:val="CCode"/>
            </w:pPr>
            <w:r w:rsidRPr="00A36D8F">
              <w:rPr>
                <w:noProof/>
              </w:rPr>
              <w:t>INCHI_INVALID_PREFIX</w:t>
            </w:r>
            <w:r w:rsidRPr="00A36D8F">
              <w:t xml:space="preserve"> </w:t>
            </w:r>
          </w:p>
        </w:tc>
        <w:tc>
          <w:tcPr>
            <w:tcW w:w="928" w:type="dxa"/>
          </w:tcPr>
          <w:p w14:paraId="58CB00A6" w14:textId="77777777" w:rsidR="000A53D4" w:rsidRPr="00A36D8F" w:rsidRDefault="000A53D4" w:rsidP="008121C1">
            <w:r w:rsidRPr="00A36D8F">
              <w:t>1</w:t>
            </w:r>
          </w:p>
        </w:tc>
        <w:tc>
          <w:tcPr>
            <w:tcW w:w="4255" w:type="dxa"/>
          </w:tcPr>
          <w:p w14:paraId="7EE4C634" w14:textId="13F3D2C3" w:rsidR="000A53D4" w:rsidRPr="00A36D8F" w:rsidRDefault="000A53D4" w:rsidP="008121C1">
            <w:r w:rsidRPr="00A36D8F">
              <w:t xml:space="preserve">InChI has invalid </w:t>
            </w:r>
            <w:r w:rsidR="00885CA5" w:rsidRPr="00A36D8F">
              <w:t>p</w:t>
            </w:r>
            <w:r w:rsidR="00662E95">
              <w:t>r</w:t>
            </w:r>
            <w:r w:rsidR="00885CA5" w:rsidRPr="00A36D8F">
              <w:t>efix</w:t>
            </w:r>
          </w:p>
        </w:tc>
      </w:tr>
      <w:tr w:rsidR="000A53D4" w:rsidRPr="00A36D8F" w14:paraId="4591D966" w14:textId="77777777">
        <w:tc>
          <w:tcPr>
            <w:tcW w:w="4105" w:type="dxa"/>
          </w:tcPr>
          <w:p w14:paraId="49BB9D65" w14:textId="77777777" w:rsidR="000A53D4" w:rsidRPr="00A36D8F" w:rsidRDefault="00885CA5" w:rsidP="001375AC">
            <w:pPr>
              <w:pStyle w:val="CCode"/>
            </w:pPr>
            <w:r w:rsidRPr="00A36D8F">
              <w:rPr>
                <w:noProof/>
              </w:rPr>
              <w:t>INCHI_INVALID_VERSION</w:t>
            </w:r>
          </w:p>
        </w:tc>
        <w:tc>
          <w:tcPr>
            <w:tcW w:w="928" w:type="dxa"/>
          </w:tcPr>
          <w:p w14:paraId="3D9216D7" w14:textId="77777777" w:rsidR="000A53D4" w:rsidRPr="00A36D8F" w:rsidRDefault="000A53D4" w:rsidP="008121C1">
            <w:r w:rsidRPr="00A36D8F">
              <w:t>2</w:t>
            </w:r>
          </w:p>
        </w:tc>
        <w:tc>
          <w:tcPr>
            <w:tcW w:w="4255" w:type="dxa"/>
          </w:tcPr>
          <w:p w14:paraId="28830635" w14:textId="77777777" w:rsidR="000A53D4" w:rsidRPr="00A36D8F" w:rsidRDefault="00885CA5" w:rsidP="008121C1">
            <w:r w:rsidRPr="00A36D8F">
              <w:t>InChI has invalid version number (not equal to 1)</w:t>
            </w:r>
          </w:p>
        </w:tc>
      </w:tr>
      <w:tr w:rsidR="000A53D4" w:rsidRPr="00A36D8F" w14:paraId="22F57635" w14:textId="77777777">
        <w:tc>
          <w:tcPr>
            <w:tcW w:w="4105" w:type="dxa"/>
          </w:tcPr>
          <w:p w14:paraId="074DF619" w14:textId="77777777" w:rsidR="000A53D4" w:rsidRPr="00A36D8F" w:rsidRDefault="00885CA5" w:rsidP="001375AC">
            <w:pPr>
              <w:pStyle w:val="CCode"/>
            </w:pPr>
            <w:r w:rsidRPr="00A36D8F">
              <w:rPr>
                <w:noProof/>
              </w:rPr>
              <w:t>INCHI_INVALID_LAYOUT</w:t>
            </w:r>
          </w:p>
        </w:tc>
        <w:tc>
          <w:tcPr>
            <w:tcW w:w="928" w:type="dxa"/>
          </w:tcPr>
          <w:p w14:paraId="54E6E0F7" w14:textId="77777777" w:rsidR="000A53D4" w:rsidRPr="00A36D8F" w:rsidRDefault="000A53D4" w:rsidP="008121C1">
            <w:r w:rsidRPr="00A36D8F">
              <w:t>3</w:t>
            </w:r>
          </w:p>
        </w:tc>
        <w:tc>
          <w:tcPr>
            <w:tcW w:w="4255" w:type="dxa"/>
          </w:tcPr>
          <w:p w14:paraId="3851534D" w14:textId="77777777" w:rsidR="000A53D4" w:rsidRPr="00A36D8F" w:rsidRDefault="00885CA5" w:rsidP="008121C1">
            <w:r w:rsidRPr="00A36D8F">
              <w:t>InChI has invalid layout</w:t>
            </w:r>
          </w:p>
        </w:tc>
      </w:tr>
      <w:tr w:rsidR="00885CA5" w:rsidRPr="00A36D8F" w14:paraId="18DCF80A" w14:textId="77777777">
        <w:tc>
          <w:tcPr>
            <w:tcW w:w="4105" w:type="dxa"/>
          </w:tcPr>
          <w:p w14:paraId="3DC4A2CD" w14:textId="77777777" w:rsidR="00885CA5" w:rsidRPr="00A36D8F" w:rsidRDefault="00885CA5" w:rsidP="001375AC">
            <w:pPr>
              <w:pStyle w:val="CCode"/>
              <w:rPr>
                <w:noProof/>
              </w:rPr>
            </w:pPr>
            <w:r w:rsidRPr="00A36D8F">
              <w:rPr>
                <w:noProof/>
              </w:rPr>
              <w:t>INCHI_FAIL_I2I</w:t>
            </w:r>
          </w:p>
        </w:tc>
        <w:tc>
          <w:tcPr>
            <w:tcW w:w="928" w:type="dxa"/>
          </w:tcPr>
          <w:p w14:paraId="3BA65A41" w14:textId="77777777" w:rsidR="00885CA5" w:rsidRPr="00A36D8F" w:rsidRDefault="00885CA5" w:rsidP="008121C1">
            <w:r w:rsidRPr="00A36D8F">
              <w:t>4</w:t>
            </w:r>
          </w:p>
        </w:tc>
        <w:tc>
          <w:tcPr>
            <w:tcW w:w="4255" w:type="dxa"/>
          </w:tcPr>
          <w:p w14:paraId="77E149E6" w14:textId="78981C93" w:rsidR="0029097B" w:rsidRPr="00A36D8F" w:rsidRDefault="00885CA5">
            <w:r w:rsidRPr="00A36D8F">
              <w:t>Checking InChI thr</w:t>
            </w:r>
            <w:r w:rsidR="00662E95">
              <w:t>ough</w:t>
            </w:r>
            <w:r w:rsidRPr="00A36D8F">
              <w:t xml:space="preserve"> InChI2InChI </w:t>
            </w:r>
            <w:r w:rsidR="00A53673" w:rsidRPr="00A36D8F">
              <w:t xml:space="preserve"> either failed or produced </w:t>
            </w:r>
            <w:r w:rsidR="00662E95">
              <w:t>a</w:t>
            </w:r>
            <w:r w:rsidR="00A53673" w:rsidRPr="00A36D8F">
              <w:t xml:space="preserve"> result which does not match </w:t>
            </w:r>
            <w:r w:rsidR="00662E95">
              <w:t xml:space="preserve">the </w:t>
            </w:r>
            <w:r w:rsidR="00A53673" w:rsidRPr="00A36D8F">
              <w:t>source InChI string</w:t>
            </w:r>
          </w:p>
        </w:tc>
      </w:tr>
    </w:tbl>
    <w:p w14:paraId="7024584B" w14:textId="77777777" w:rsidR="0029097B" w:rsidRPr="00A36D8F" w:rsidRDefault="0029097B">
      <w:pPr>
        <w:pStyle w:val="Heading4"/>
      </w:pPr>
      <w:bookmarkStart w:id="1200" w:name="_Toc31395460"/>
      <w:r w:rsidRPr="009C0405">
        <w:t>GetStringLength</w:t>
      </w:r>
      <w:bookmarkEnd w:id="1200"/>
    </w:p>
    <w:p w14:paraId="3D5C2C15" w14:textId="77777777" w:rsidR="0029097B" w:rsidRPr="00A36D8F" w:rsidRDefault="0029097B">
      <w:pPr>
        <w:pStyle w:val="CCode"/>
      </w:pPr>
      <w:r w:rsidRPr="00A36D8F">
        <w:t>int INCHI_DECL GetStringLength( char *p )</w:t>
      </w:r>
    </w:p>
    <w:p w14:paraId="1413FEC5" w14:textId="77777777" w:rsidR="0029097B" w:rsidRPr="00A36D8F" w:rsidRDefault="0029097B" w:rsidP="0029097B">
      <w:pPr>
        <w:pStyle w:val="Heading5"/>
      </w:pPr>
      <w:r w:rsidRPr="00A36D8F">
        <w:t>Description</w:t>
      </w:r>
    </w:p>
    <w:p w14:paraId="5E217693" w14:textId="77777777" w:rsidR="0029097B" w:rsidRPr="00A36D8F" w:rsidRDefault="0029097B" w:rsidP="0029097B">
      <w:r w:rsidRPr="00A36D8F">
        <w:t>Returns string length.</w:t>
      </w:r>
    </w:p>
    <w:p w14:paraId="44CEC948" w14:textId="1B5BBBD4" w:rsidR="00551F7C" w:rsidRPr="00A36D8F" w:rsidRDefault="00551F7C" w:rsidP="00551F7C">
      <w:pPr>
        <w:pStyle w:val="Heading2"/>
      </w:pPr>
      <w:bookmarkStart w:id="1201" w:name="_Toc31395461"/>
      <w:r w:rsidRPr="00A36D8F">
        <w:lastRenderedPageBreak/>
        <w:t xml:space="preserve">InChI </w:t>
      </w:r>
      <w:r w:rsidR="00CA13DF">
        <w:t xml:space="preserve">Extensible </w:t>
      </w:r>
      <w:r w:rsidRPr="00A36D8F">
        <w:t xml:space="preserve">API – </w:t>
      </w:r>
      <w:r>
        <w:t>IXA</w:t>
      </w:r>
      <w:bookmarkEnd w:id="1201"/>
    </w:p>
    <w:p w14:paraId="4C0CADDD" w14:textId="7E8D3600" w:rsidR="002567DA" w:rsidRDefault="00CC29FF" w:rsidP="00CC29FF">
      <w:r>
        <w:t>The InChI Extensible API provides an alternative access to all the functionality in the original API. The primary purpose of the IXA is to ensure complete separation of the interface to the underlying InChI generation code from the implementation of that code. This will permit changes to be made to the implementation</w:t>
      </w:r>
      <w:r w:rsidR="002567DA">
        <w:t xml:space="preserve">, as well as development and extension of the InChI code to handle new types of structure, </w:t>
      </w:r>
      <w:r>
        <w:t xml:space="preserve">without affecting the interface, or user code which is dependent on that interface. </w:t>
      </w:r>
    </w:p>
    <w:p w14:paraId="1D76E7E8" w14:textId="77777777" w:rsidR="00CC29FF" w:rsidRDefault="00CC29FF" w:rsidP="00CC29FF">
      <w:r>
        <w:t>The IXA provides both low-level and high-level means of specifying molecules. The low level approach</w:t>
      </w:r>
      <w:r w:rsidR="002567DA">
        <w:t xml:space="preserve"> </w:t>
      </w:r>
      <w:r>
        <w:t>involves specifying the individual atoms and bonds and their properties, in a series of calls to separate</w:t>
      </w:r>
      <w:r w:rsidR="002567DA">
        <w:t xml:space="preserve"> </w:t>
      </w:r>
      <w:r>
        <w:t>functions. The high level approach specifies a complete molecule in a single call which reads, for example,</w:t>
      </w:r>
      <w:r w:rsidR="002567DA">
        <w:t xml:space="preserve"> </w:t>
      </w:r>
      <w:r>
        <w:t>an MDL Molfile, or an InChI.</w:t>
      </w:r>
    </w:p>
    <w:p w14:paraId="75AB62FB" w14:textId="0A5D8EEC" w:rsidR="005617CD" w:rsidRDefault="005617CD" w:rsidP="00D97A2F">
      <w:r w:rsidRPr="005617CD">
        <w:t xml:space="preserve">IXA is defined in the ISO standard </w:t>
      </w:r>
      <w:r w:rsidRPr="00D97A2F">
        <w:t xml:space="preserve">C language and is based on the use of several different </w:t>
      </w:r>
      <w:r w:rsidRPr="005617CD">
        <w:t>Object types, which are accessed by</w:t>
      </w:r>
      <w:r>
        <w:rPr>
          <w:b/>
          <w:bCs/>
          <w:i/>
        </w:rPr>
        <w:t xml:space="preserve"> </w:t>
      </w:r>
      <w:r w:rsidRPr="005617CD">
        <w:t>means of “Handles”. Each function in the IXA operates on one or more of these Objects.</w:t>
      </w:r>
    </w:p>
    <w:p w14:paraId="4B011DC3" w14:textId="77777777" w:rsidR="005617CD" w:rsidRPr="005617CD" w:rsidRDefault="005617CD" w:rsidP="00D97A2F">
      <w:r w:rsidRPr="005617CD">
        <w:t>The Objects defined in the IXA are as follows:</w:t>
      </w:r>
    </w:p>
    <w:p w14:paraId="04DF8EF2" w14:textId="77777777" w:rsidR="005617CD" w:rsidRPr="005617CD" w:rsidRDefault="005617CD" w:rsidP="00D97A2F">
      <w:r w:rsidRPr="005617CD">
        <w:t xml:space="preserve">• </w:t>
      </w:r>
      <w:r w:rsidRPr="00D97A2F">
        <w:rPr>
          <w:rStyle w:val="CCodeChar"/>
        </w:rPr>
        <w:t>Status</w:t>
      </w:r>
      <w:r w:rsidRPr="005617CD">
        <w:t xml:space="preserve"> Objects, containing error and warning messages</w:t>
      </w:r>
    </w:p>
    <w:p w14:paraId="0F7B89DF" w14:textId="77777777" w:rsidR="005617CD" w:rsidRPr="005617CD" w:rsidRDefault="005617CD" w:rsidP="00D97A2F">
      <w:r w:rsidRPr="005617CD">
        <w:t xml:space="preserve">• </w:t>
      </w:r>
      <w:r w:rsidRPr="00D97A2F">
        <w:rPr>
          <w:rStyle w:val="CCodeChar"/>
        </w:rPr>
        <w:t>Molecule</w:t>
      </w:r>
      <w:r w:rsidRPr="005617CD">
        <w:t xml:space="preserve"> Objects, containing representations of molecules or other chemical entities</w:t>
      </w:r>
    </w:p>
    <w:p w14:paraId="1164ED15" w14:textId="77777777" w:rsidR="005617CD" w:rsidRPr="005617CD" w:rsidRDefault="005617CD" w:rsidP="00D97A2F">
      <w:r w:rsidRPr="005617CD">
        <w:t xml:space="preserve">• </w:t>
      </w:r>
      <w:r w:rsidRPr="00D97A2F">
        <w:rPr>
          <w:rStyle w:val="CCodeChar"/>
        </w:rPr>
        <w:t>InChI Builder</w:t>
      </w:r>
      <w:r w:rsidRPr="005617CD">
        <w:t xml:space="preserve"> Objects, used to construct InChI strings</w:t>
      </w:r>
    </w:p>
    <w:p w14:paraId="67E7F387" w14:textId="42409D05" w:rsidR="005617CD" w:rsidRPr="005617CD" w:rsidRDefault="005617CD" w:rsidP="00D97A2F">
      <w:r w:rsidRPr="005617CD">
        <w:t xml:space="preserve">• </w:t>
      </w:r>
      <w:r w:rsidR="00D97A2F">
        <w:rPr>
          <w:rStyle w:val="CCodeChar"/>
        </w:rPr>
        <w:t xml:space="preserve">InChIKey </w:t>
      </w:r>
      <w:r w:rsidRPr="00D97A2F">
        <w:rPr>
          <w:rStyle w:val="CCodeChar"/>
        </w:rPr>
        <w:t>Builder</w:t>
      </w:r>
      <w:r w:rsidRPr="005617CD">
        <w:t xml:space="preserve"> Objects, used to construct InChI</w:t>
      </w:r>
      <w:r w:rsidR="00840FDA">
        <w:t>K</w:t>
      </w:r>
      <w:r w:rsidRPr="005617CD">
        <w:t>eys</w:t>
      </w:r>
    </w:p>
    <w:p w14:paraId="48766506" w14:textId="77777777" w:rsidR="005617CD" w:rsidRDefault="005617CD" w:rsidP="00D97A2F">
      <w:r w:rsidRPr="005617CD">
        <w:t>The Handle for each of variety of Object has its own C type, which ensures that the Handles for different</w:t>
      </w:r>
      <w:r>
        <w:t xml:space="preserve"> </w:t>
      </w:r>
      <w:r w:rsidRPr="005617CD">
        <w:t>varieties of Object cannot be confused or interchanged.</w:t>
      </w:r>
      <w:r>
        <w:t xml:space="preserve"> </w:t>
      </w:r>
      <w:r w:rsidRPr="005617CD">
        <w:t>Functions are provided for the creation and destruction of Objects, as well as for modifying and manipulating</w:t>
      </w:r>
      <w:r>
        <w:t xml:space="preserve"> </w:t>
      </w:r>
      <w:r w:rsidRPr="005617CD">
        <w:t>them in various ways, and these functions are responsible for all allocation and freeing of memory used by</w:t>
      </w:r>
      <w:r>
        <w:t xml:space="preserve"> </w:t>
      </w:r>
      <w:r w:rsidRPr="005617CD">
        <w:t>the Objects.</w:t>
      </w:r>
    </w:p>
    <w:p w14:paraId="010E6F00" w14:textId="43D4A5E1" w:rsidR="005617CD" w:rsidRDefault="005617CD" w:rsidP="00D97A2F">
      <w:r>
        <w:t xml:space="preserve">The details of Objects and related functions </w:t>
      </w:r>
      <w:r w:rsidR="00840FDA">
        <w:t>are</w:t>
      </w:r>
      <w:r>
        <w:t xml:space="preserve"> as follow.</w:t>
      </w:r>
    </w:p>
    <w:p w14:paraId="21C501FB" w14:textId="77777777" w:rsidR="005617CD" w:rsidRPr="005617CD" w:rsidRDefault="005617CD" w:rsidP="00D97A2F">
      <w:pPr>
        <w:pStyle w:val="Heading3"/>
      </w:pPr>
      <w:bookmarkStart w:id="1202" w:name="_Toc31395462"/>
      <w:r w:rsidRPr="005617CD">
        <w:lastRenderedPageBreak/>
        <w:t>Status</w:t>
      </w:r>
      <w:r w:rsidR="001E0FAD">
        <w:t xml:space="preserve"> Objects</w:t>
      </w:r>
      <w:bookmarkEnd w:id="1202"/>
    </w:p>
    <w:p w14:paraId="1DE9CFC1" w14:textId="77777777" w:rsidR="005617CD" w:rsidRPr="005617CD" w:rsidRDefault="005617CD" w:rsidP="00D97A2F">
      <w:r w:rsidRPr="005617CD">
        <w:t>IXA Status Objects are used to accumulate error and warning messages generated by the functions in the</w:t>
      </w:r>
      <w:r w:rsidR="00B85A4C">
        <w:rPr>
          <w:b/>
          <w:bCs/>
          <w:i/>
        </w:rPr>
        <w:t xml:space="preserve"> </w:t>
      </w:r>
      <w:r w:rsidRPr="005617CD">
        <w:t>IXA. Most functions in the IXA require the Handle for an IXA Status Object to be passed as a parameter; any</w:t>
      </w:r>
      <w:r w:rsidR="00B85A4C">
        <w:rPr>
          <w:b/>
          <w:bCs/>
          <w:i/>
        </w:rPr>
        <w:t xml:space="preserve"> </w:t>
      </w:r>
      <w:r w:rsidRPr="005617CD">
        <w:t>error or warning messages generated by the function are then stored in the IXA Status Object.</w:t>
      </w:r>
    </w:p>
    <w:p w14:paraId="2DD3EEBA" w14:textId="77777777" w:rsidR="005617CD" w:rsidRPr="005617CD" w:rsidRDefault="005617CD" w:rsidP="00D97A2F">
      <w:r w:rsidRPr="005617CD">
        <w:t>IXA Status Objects can be interrogated to discover how many messages they have accumulated, the severity</w:t>
      </w:r>
      <w:r w:rsidR="00B85A4C">
        <w:t xml:space="preserve"> </w:t>
      </w:r>
      <w:r w:rsidRPr="005617CD">
        <w:t>of those messages (error or warning), and of course, to obtain the text of each individual message. A function</w:t>
      </w:r>
      <w:r w:rsidR="00B85A4C">
        <w:t xml:space="preserve"> </w:t>
      </w:r>
      <w:r w:rsidRPr="005617CD">
        <w:t>is also provided to clear all messages in the IXA Status Object.</w:t>
      </w:r>
    </w:p>
    <w:p w14:paraId="367A1BF7" w14:textId="77777777" w:rsidR="005617CD" w:rsidRPr="005617CD" w:rsidRDefault="005617CD" w:rsidP="00D97A2F">
      <w:r w:rsidRPr="005617CD">
        <w:t>Generally, a user program will start by creating an IXA Status Object, and will then pass its Handle to all</w:t>
      </w:r>
      <w:r w:rsidR="00B85A4C">
        <w:t xml:space="preserve"> </w:t>
      </w:r>
      <w:r w:rsidRPr="005617CD">
        <w:t>subsequent IXA function calls, checking for messages after each call or group of calls to ensure that they</w:t>
      </w:r>
      <w:r w:rsidR="00B85A4C">
        <w:t xml:space="preserve"> </w:t>
      </w:r>
      <w:r w:rsidRPr="005617CD">
        <w:t>have been successful. As a general principle, the value returned by an IXA function should not be used to</w:t>
      </w:r>
      <w:r w:rsidR="00B85A4C">
        <w:t xml:space="preserve"> </w:t>
      </w:r>
      <w:r w:rsidRPr="005617CD">
        <w:t>determine whether or not an error has occurred – the documentation for each function generally notes the</w:t>
      </w:r>
      <w:r w:rsidR="00B85A4C">
        <w:t xml:space="preserve"> </w:t>
      </w:r>
      <w:r w:rsidRPr="005617CD">
        <w:t>value that is returned on error, though in many cases this value can also be returned when no error has</w:t>
      </w:r>
      <w:r w:rsidR="00B85A4C">
        <w:t xml:space="preserve"> </w:t>
      </w:r>
      <w:r w:rsidRPr="005617CD">
        <w:t>occurred.</w:t>
      </w:r>
    </w:p>
    <w:p w14:paraId="058FB261" w14:textId="77777777" w:rsidR="005617CD" w:rsidRPr="00D97A2F" w:rsidRDefault="005617CD" w:rsidP="00D97A2F">
      <w:pPr>
        <w:pStyle w:val="Headinglike35"/>
      </w:pPr>
      <w:bookmarkStart w:id="1203" w:name="_Toc31395463"/>
      <w:r w:rsidRPr="00D97A2F">
        <w:t>Types and Constants</w:t>
      </w:r>
      <w:bookmarkEnd w:id="1203"/>
    </w:p>
    <w:p w14:paraId="74BAF4B9" w14:textId="77777777" w:rsidR="005617CD" w:rsidRPr="005617CD" w:rsidRDefault="005617CD" w:rsidP="00D97A2F">
      <w:r w:rsidRPr="005617CD">
        <w:t xml:space="preserve">IXA Status Object Handles have type </w:t>
      </w:r>
      <w:r w:rsidRPr="00D97A2F">
        <w:rPr>
          <w:rStyle w:val="CCodeChar"/>
        </w:rPr>
        <w:t>IXA_STATUS_HANDLE</w:t>
      </w:r>
      <w:r w:rsidRPr="005617CD">
        <w:t>.</w:t>
      </w:r>
    </w:p>
    <w:p w14:paraId="434B53F8" w14:textId="77777777" w:rsidR="005617CD" w:rsidRPr="005617CD" w:rsidRDefault="005617CD" w:rsidP="00D97A2F">
      <w:r w:rsidRPr="005617CD">
        <w:t xml:space="preserve">The severity of a status message is given in variables of type </w:t>
      </w:r>
      <w:r w:rsidRPr="00D97A2F">
        <w:rPr>
          <w:rStyle w:val="CCodeChar"/>
        </w:rPr>
        <w:t>IXA_STATUS</w:t>
      </w:r>
      <w:r w:rsidRPr="005617CD">
        <w:t>, which has</w:t>
      </w:r>
    </w:p>
    <w:p w14:paraId="3BE12730" w14:textId="77777777" w:rsidR="005617CD" w:rsidRPr="005617CD" w:rsidRDefault="005617CD" w:rsidP="00D97A2F">
      <w:r w:rsidRPr="005617CD">
        <w:t xml:space="preserve">• </w:t>
      </w:r>
      <w:r w:rsidRPr="00D97A2F">
        <w:rPr>
          <w:rStyle w:val="CCodeChar"/>
        </w:rPr>
        <w:t>IXA_STATUS_SUCCESS</w:t>
      </w:r>
      <w:r w:rsidRPr="005617CD">
        <w:t>: An operation was successful, and generated no messages.</w:t>
      </w:r>
    </w:p>
    <w:p w14:paraId="47A92AF6" w14:textId="77777777" w:rsidR="005617CD" w:rsidRPr="005617CD" w:rsidRDefault="005617CD" w:rsidP="00D97A2F">
      <w:r w:rsidRPr="005617CD">
        <w:t xml:space="preserve">• </w:t>
      </w:r>
      <w:r w:rsidRPr="00D97A2F">
        <w:rPr>
          <w:rStyle w:val="CCodeChar"/>
        </w:rPr>
        <w:t>IXA_STATUS_WARNING</w:t>
      </w:r>
      <w:r w:rsidRPr="005617CD">
        <w:t>: An operation was successful, but generated a warning message.</w:t>
      </w:r>
    </w:p>
    <w:p w14:paraId="3FE206FE" w14:textId="77777777" w:rsidR="005617CD" w:rsidRPr="005617CD" w:rsidRDefault="005617CD" w:rsidP="00D97A2F">
      <w:r w:rsidRPr="005617CD">
        <w:t xml:space="preserve">• </w:t>
      </w:r>
      <w:r w:rsidRPr="00D97A2F">
        <w:rPr>
          <w:rStyle w:val="CCodeChar"/>
        </w:rPr>
        <w:t>IXA_STATUS_ERROR</w:t>
      </w:r>
      <w:r w:rsidRPr="005617CD">
        <w:t>: An operation failed with an error message.</w:t>
      </w:r>
    </w:p>
    <w:p w14:paraId="5D332021" w14:textId="77777777" w:rsidR="005617CD" w:rsidRPr="005617CD" w:rsidRDefault="005617CD" w:rsidP="00D97A2F">
      <w:r w:rsidRPr="005617CD">
        <w:t>Some functions take Boolean (</w:t>
      </w:r>
      <w:r w:rsidRPr="00D97A2F">
        <w:rPr>
          <w:rStyle w:val="CCodeChar"/>
        </w:rPr>
        <w:t>TRUE/FALSE</w:t>
      </w:r>
      <w:r w:rsidRPr="005617CD">
        <w:t>) parameters, or return Boolean values</w:t>
      </w:r>
      <w:r w:rsidR="00B85A4C">
        <w:t xml:space="preserve"> </w:t>
      </w:r>
      <w:r w:rsidRPr="005617CD">
        <w:t xml:space="preserve">expressed using the special type </w:t>
      </w:r>
      <w:r w:rsidRPr="00D97A2F">
        <w:rPr>
          <w:rStyle w:val="CCodeChar"/>
        </w:rPr>
        <w:t>IXA_BOOL</w:t>
      </w:r>
      <w:r w:rsidRPr="005617CD">
        <w:t>, which has the</w:t>
      </w:r>
      <w:r w:rsidR="00B85A4C">
        <w:t xml:space="preserve"> </w:t>
      </w:r>
      <w:r w:rsidRPr="005617CD">
        <w:t>following enumerated constants:</w:t>
      </w:r>
    </w:p>
    <w:p w14:paraId="0D64745F" w14:textId="77777777" w:rsidR="005617CD" w:rsidRPr="005617CD" w:rsidRDefault="005617CD" w:rsidP="00D97A2F">
      <w:r w:rsidRPr="005617CD">
        <w:t xml:space="preserve">• </w:t>
      </w:r>
      <w:r w:rsidRPr="00D97A2F">
        <w:rPr>
          <w:rStyle w:val="CCodeChar"/>
        </w:rPr>
        <w:t>IXA_FALSE</w:t>
      </w:r>
    </w:p>
    <w:p w14:paraId="61D126F1" w14:textId="77777777" w:rsidR="005617CD" w:rsidRPr="005617CD" w:rsidRDefault="005617CD" w:rsidP="00D97A2F">
      <w:r w:rsidRPr="005617CD">
        <w:t xml:space="preserve">• </w:t>
      </w:r>
      <w:r w:rsidRPr="00D97A2F">
        <w:rPr>
          <w:rStyle w:val="CCodeChar"/>
        </w:rPr>
        <w:t>IXA_TRUE</w:t>
      </w:r>
      <w:r w:rsidRPr="005617CD">
        <w:t>.</w:t>
      </w:r>
    </w:p>
    <w:p w14:paraId="2FCFE1DD" w14:textId="77777777" w:rsidR="005617CD" w:rsidRPr="005617CD" w:rsidRDefault="005617CD" w:rsidP="00D97A2F">
      <w:pPr>
        <w:pStyle w:val="Headinglike35"/>
      </w:pPr>
      <w:bookmarkStart w:id="1204" w:name="_Toc31395464"/>
      <w:r w:rsidRPr="005617CD">
        <w:lastRenderedPageBreak/>
        <w:t>Functions</w:t>
      </w:r>
      <w:bookmarkEnd w:id="1204"/>
    </w:p>
    <w:p w14:paraId="5518ADDB" w14:textId="77777777" w:rsidR="00126B05" w:rsidRDefault="00126B05" w:rsidP="00D97A2F">
      <w:pPr>
        <w:pStyle w:val="Heading4"/>
      </w:pPr>
      <w:bookmarkStart w:id="1205" w:name="_Toc31395465"/>
      <w:r w:rsidRPr="00126B05">
        <w:t>IXA_STATUS_Create</w:t>
      </w:r>
      <w:bookmarkEnd w:id="1205"/>
      <w:r w:rsidRPr="00126B05">
        <w:t xml:space="preserve"> </w:t>
      </w:r>
    </w:p>
    <w:p w14:paraId="2ED28AD8" w14:textId="5D195A81" w:rsidR="00D40F67" w:rsidRDefault="00D40F67" w:rsidP="00D97A2F">
      <w:pPr>
        <w:pStyle w:val="CCode"/>
      </w:pPr>
      <w:r>
        <w:t xml:space="preserve">IXA_STATUS_HANDLE IXA_STATUS_Create ( </w:t>
      </w:r>
      <w:r w:rsidR="00DB6E01">
        <w:t>)</w:t>
      </w:r>
    </w:p>
    <w:p w14:paraId="5E25439A" w14:textId="77777777" w:rsidR="00D40F67" w:rsidRPr="00A36D8F" w:rsidRDefault="00D40F67" w:rsidP="00D40F67">
      <w:pPr>
        <w:pStyle w:val="Heading5"/>
      </w:pPr>
      <w:r w:rsidRPr="00A36D8F">
        <w:t>Description</w:t>
      </w:r>
    </w:p>
    <w:p w14:paraId="569F618E" w14:textId="77777777" w:rsidR="00D40F67" w:rsidRDefault="00D40F67" w:rsidP="00D40F67">
      <w:r>
        <w:t>Creates a new IXA Status Object and returns its Handle.</w:t>
      </w:r>
    </w:p>
    <w:p w14:paraId="3B6E7308" w14:textId="77777777" w:rsidR="00D40F67" w:rsidRDefault="000C24A7" w:rsidP="00D97A2F">
      <w:pPr>
        <w:pStyle w:val="Heading5"/>
      </w:pPr>
      <w:r>
        <w:t>Input</w:t>
      </w:r>
    </w:p>
    <w:p w14:paraId="173FC9B5" w14:textId="77777777" w:rsidR="00D40F67" w:rsidRDefault="00D40F67" w:rsidP="00D40F67">
      <w:r>
        <w:t>None</w:t>
      </w:r>
    </w:p>
    <w:p w14:paraId="0529E964" w14:textId="77777777" w:rsidR="00D40F67" w:rsidRDefault="000C24A7" w:rsidP="00D97A2F">
      <w:pPr>
        <w:pStyle w:val="Heading5"/>
      </w:pPr>
      <w:r>
        <w:t>Output</w:t>
      </w:r>
    </w:p>
    <w:p w14:paraId="33EB637E" w14:textId="77777777" w:rsidR="00D40F67" w:rsidRDefault="00D40F67" w:rsidP="00D40F67">
      <w:r>
        <w:t>Handle for the newly-created IXA Status Object.</w:t>
      </w:r>
    </w:p>
    <w:p w14:paraId="68549B28" w14:textId="77777777" w:rsidR="00126B05" w:rsidRDefault="00126B05" w:rsidP="00D97A2F">
      <w:pPr>
        <w:pStyle w:val="Heading4"/>
      </w:pPr>
      <w:bookmarkStart w:id="1206" w:name="_Toc31395466"/>
      <w:r>
        <w:t>IXA_STATUS_Clear</w:t>
      </w:r>
      <w:bookmarkEnd w:id="1206"/>
      <w:r>
        <w:t xml:space="preserve"> </w:t>
      </w:r>
    </w:p>
    <w:p w14:paraId="10D14B30" w14:textId="3287B0C1" w:rsidR="00D40F67" w:rsidRDefault="00D40F67" w:rsidP="00D97A2F">
      <w:pPr>
        <w:pStyle w:val="CCode"/>
      </w:pPr>
      <w:r>
        <w:t>void IXA_STATUS_Clear (IXA_STATUS_HANDLE hStatus</w:t>
      </w:r>
      <w:r w:rsidR="00DB6E01">
        <w:t>)</w:t>
      </w:r>
    </w:p>
    <w:p w14:paraId="483E3B5E" w14:textId="77777777" w:rsidR="00D40F67" w:rsidRDefault="000C24A7" w:rsidP="00D97A2F">
      <w:pPr>
        <w:pStyle w:val="Heading5"/>
      </w:pPr>
      <w:r>
        <w:t>Description</w:t>
      </w:r>
    </w:p>
    <w:p w14:paraId="16785134" w14:textId="77777777" w:rsidR="00D40F67" w:rsidRDefault="00D40F67" w:rsidP="00D40F67">
      <w:r>
        <w:t>Clears all messages held by an IXA Status Object.</w:t>
      </w:r>
    </w:p>
    <w:p w14:paraId="20CFF961" w14:textId="77777777" w:rsidR="00D40F67" w:rsidRDefault="000C24A7" w:rsidP="00D97A2F">
      <w:pPr>
        <w:pStyle w:val="Heading5"/>
      </w:pPr>
      <w:r>
        <w:t>Input</w:t>
      </w:r>
    </w:p>
    <w:p w14:paraId="659ECEA2" w14:textId="77777777" w:rsidR="00D40F67" w:rsidRDefault="00D40F67" w:rsidP="00D40F67">
      <w:r w:rsidRPr="00D97A2F">
        <w:rPr>
          <w:rStyle w:val="CCodeChar"/>
        </w:rPr>
        <w:t>hStatus</w:t>
      </w:r>
      <w:r>
        <w:t>: Handle for the IXA Status Object to be cleared.</w:t>
      </w:r>
    </w:p>
    <w:p w14:paraId="186A193C" w14:textId="77777777" w:rsidR="00126B05" w:rsidRDefault="00126B05" w:rsidP="00D97A2F">
      <w:pPr>
        <w:pStyle w:val="Heading4"/>
      </w:pPr>
      <w:bookmarkStart w:id="1207" w:name="_Toc31395467"/>
      <w:r>
        <w:t>IXA_STATUS_Destroy</w:t>
      </w:r>
      <w:bookmarkEnd w:id="1207"/>
      <w:r>
        <w:t xml:space="preserve"> </w:t>
      </w:r>
    </w:p>
    <w:p w14:paraId="3956DA5B" w14:textId="54717631" w:rsidR="00D40F67" w:rsidRDefault="00D40F67" w:rsidP="00D97A2F">
      <w:pPr>
        <w:pStyle w:val="CCode"/>
      </w:pPr>
      <w:r>
        <w:t>void IXA_STATUS_Destroy (IXA_STATUS_HANDLE hStatus</w:t>
      </w:r>
      <w:r w:rsidR="00DB6E01">
        <w:t>)</w:t>
      </w:r>
    </w:p>
    <w:p w14:paraId="54039A71" w14:textId="77777777" w:rsidR="00D40F67" w:rsidRDefault="000C24A7" w:rsidP="00D97A2F">
      <w:pPr>
        <w:pStyle w:val="Heading5"/>
      </w:pPr>
      <w:r>
        <w:t>Description</w:t>
      </w:r>
    </w:p>
    <w:p w14:paraId="2948C289" w14:textId="77777777" w:rsidR="00D40F67" w:rsidRDefault="00D40F67" w:rsidP="00D40F67">
      <w:r>
        <w:t>Destroys an IXA Status Object, releasing all memory that it uses.</w:t>
      </w:r>
    </w:p>
    <w:p w14:paraId="675BC14F" w14:textId="77777777" w:rsidR="00D40F67" w:rsidRDefault="000C24A7" w:rsidP="00D97A2F">
      <w:pPr>
        <w:pStyle w:val="Heading5"/>
      </w:pPr>
      <w:r>
        <w:lastRenderedPageBreak/>
        <w:t>Input</w:t>
      </w:r>
    </w:p>
    <w:p w14:paraId="4613CEBD" w14:textId="77777777" w:rsidR="00D40F67" w:rsidRDefault="00D40F67" w:rsidP="00D40F67">
      <w:r w:rsidRPr="00D97A2F">
        <w:rPr>
          <w:rStyle w:val="CCodeChar"/>
        </w:rPr>
        <w:t>hStatus</w:t>
      </w:r>
      <w:r>
        <w:t>: Handle for the IXA Status Object to be destroyed.</w:t>
      </w:r>
    </w:p>
    <w:p w14:paraId="00EEF6BD" w14:textId="77777777" w:rsidR="00126B05" w:rsidRPr="00D97A2F" w:rsidRDefault="00126B05" w:rsidP="00D97A2F">
      <w:pPr>
        <w:pStyle w:val="Heading4"/>
      </w:pPr>
      <w:bookmarkStart w:id="1208" w:name="_Toc31395468"/>
      <w:r>
        <w:t>IXA_STATUS_HasError</w:t>
      </w:r>
      <w:bookmarkEnd w:id="1208"/>
      <w:r>
        <w:t xml:space="preserve"> </w:t>
      </w:r>
    </w:p>
    <w:p w14:paraId="6A7C6E79" w14:textId="0FD1ABC4" w:rsidR="00D40F67" w:rsidRDefault="00D40F67" w:rsidP="00D97A2F">
      <w:pPr>
        <w:pStyle w:val="CCode"/>
      </w:pPr>
      <w:r>
        <w:t>IXA_</w:t>
      </w:r>
      <w:r w:rsidRPr="00D97A2F">
        <w:rPr>
          <w:rStyle w:val="CCodeChar"/>
        </w:rPr>
        <w:t>BOOL IXA_STATUS_HasError (IXA_STATUS_HANDLE hStatus</w:t>
      </w:r>
      <w:r w:rsidR="00DB6E01">
        <w:rPr>
          <w:rStyle w:val="CCodeChar"/>
        </w:rPr>
        <w:t>)</w:t>
      </w:r>
    </w:p>
    <w:p w14:paraId="42A7128B" w14:textId="77777777" w:rsidR="00D40F67" w:rsidRDefault="000C24A7" w:rsidP="00D97A2F">
      <w:pPr>
        <w:pStyle w:val="Heading5"/>
      </w:pPr>
      <w:r>
        <w:t>Description</w:t>
      </w:r>
    </w:p>
    <w:p w14:paraId="1E7F23BB" w14:textId="77777777" w:rsidR="00D40F67" w:rsidRDefault="00D40F67" w:rsidP="00D40F67">
      <w:r>
        <w:t xml:space="preserve">Returns </w:t>
      </w:r>
      <w:r w:rsidRPr="00D97A2F">
        <w:rPr>
          <w:rStyle w:val="CCodeChar"/>
        </w:rPr>
        <w:t>IXA_TRUE</w:t>
      </w:r>
      <w:r>
        <w:t xml:space="preserve"> if an IXA Status Object holds a message with severity </w:t>
      </w:r>
      <w:r w:rsidRPr="00D97A2F">
        <w:rPr>
          <w:rStyle w:val="CCodeChar"/>
        </w:rPr>
        <w:t>IXA_STATUS_ERROR</w:t>
      </w:r>
      <w:r>
        <w:t>.</w:t>
      </w:r>
    </w:p>
    <w:p w14:paraId="0E8A907B" w14:textId="77777777" w:rsidR="00D40F67" w:rsidRDefault="000C24A7" w:rsidP="00D97A2F">
      <w:pPr>
        <w:pStyle w:val="Heading5"/>
      </w:pPr>
      <w:r>
        <w:t>Input</w:t>
      </w:r>
    </w:p>
    <w:p w14:paraId="74D58676" w14:textId="77777777" w:rsidR="00D40F67" w:rsidRDefault="00D40F67" w:rsidP="00D40F67">
      <w:r w:rsidRPr="00D97A2F">
        <w:rPr>
          <w:rStyle w:val="CCodeChar"/>
        </w:rPr>
        <w:t>hStatus</w:t>
      </w:r>
      <w:r>
        <w:t>: Handle for the IXA Status Object to be examined.</w:t>
      </w:r>
    </w:p>
    <w:p w14:paraId="3E945D85" w14:textId="77777777" w:rsidR="00D40F67" w:rsidRDefault="000C24A7" w:rsidP="00D97A2F">
      <w:pPr>
        <w:pStyle w:val="Heading5"/>
      </w:pPr>
      <w:r>
        <w:t>Output</w:t>
      </w:r>
    </w:p>
    <w:p w14:paraId="5CD48C82" w14:textId="77777777" w:rsidR="00D40F67" w:rsidRDefault="00D40F67" w:rsidP="00D40F67">
      <w:r w:rsidRPr="00D97A2F">
        <w:rPr>
          <w:rStyle w:val="CCodeChar"/>
        </w:rPr>
        <w:t>IXA_TRUE</w:t>
      </w:r>
      <w:r>
        <w:t xml:space="preserve"> if the IXA Status Object holds a message with severity </w:t>
      </w:r>
      <w:r w:rsidRPr="00D97A2F">
        <w:rPr>
          <w:rStyle w:val="CCodeChar"/>
        </w:rPr>
        <w:t>IXA_STATUS_ERROR</w:t>
      </w:r>
      <w:r>
        <w:t>;</w:t>
      </w:r>
    </w:p>
    <w:p w14:paraId="611F4538" w14:textId="77777777" w:rsidR="00D40F67" w:rsidRDefault="00D40F67" w:rsidP="00D40F67">
      <w:r w:rsidRPr="00D97A2F">
        <w:rPr>
          <w:rStyle w:val="CCodeChar"/>
        </w:rPr>
        <w:t>IXA_FALSE</w:t>
      </w:r>
      <w:r>
        <w:t xml:space="preserve"> if it does not, or if </w:t>
      </w:r>
      <w:r w:rsidR="005671EF" w:rsidRPr="005671EF">
        <w:rPr>
          <w:rFonts w:ascii="Courier New" w:hAnsi="Courier New"/>
        </w:rPr>
        <w:t>hStatus</w:t>
      </w:r>
      <w:r>
        <w:t xml:space="preserve"> is invalid.</w:t>
      </w:r>
    </w:p>
    <w:p w14:paraId="07AF6810" w14:textId="77777777" w:rsidR="00126B05" w:rsidRPr="00D97A2F" w:rsidRDefault="00126B05" w:rsidP="00D97A2F">
      <w:pPr>
        <w:pStyle w:val="Heading4"/>
      </w:pPr>
      <w:bookmarkStart w:id="1209" w:name="_Toc31395469"/>
      <w:r>
        <w:t>XA_STATUS_HasWarning</w:t>
      </w:r>
      <w:bookmarkEnd w:id="1209"/>
      <w:r>
        <w:t xml:space="preserve"> </w:t>
      </w:r>
    </w:p>
    <w:p w14:paraId="6F37E4CF" w14:textId="042D6F8F" w:rsidR="00D40F67" w:rsidRDefault="00D40F67" w:rsidP="00D97A2F">
      <w:pPr>
        <w:pStyle w:val="CCode"/>
      </w:pPr>
      <w:r>
        <w:t>IXA_BOOL IXA_STATUS_HasWarning (IXA_STATUS_HANDLE hStatus</w:t>
      </w:r>
      <w:r w:rsidR="00DB6E01">
        <w:t>)</w:t>
      </w:r>
    </w:p>
    <w:p w14:paraId="4E51BF7A" w14:textId="77777777" w:rsidR="00D40F67" w:rsidRDefault="000C24A7" w:rsidP="00D97A2F">
      <w:pPr>
        <w:pStyle w:val="Heading5"/>
      </w:pPr>
      <w:r>
        <w:t>Description</w:t>
      </w:r>
    </w:p>
    <w:p w14:paraId="312B82EA" w14:textId="77777777" w:rsidR="00D40F67" w:rsidRDefault="00D40F67" w:rsidP="00D40F67">
      <w:r>
        <w:t xml:space="preserve">Returns </w:t>
      </w:r>
      <w:r w:rsidRPr="00D97A2F">
        <w:rPr>
          <w:rStyle w:val="CCodeChar"/>
        </w:rPr>
        <w:t>IXA_TRUE</w:t>
      </w:r>
      <w:r>
        <w:t xml:space="preserve"> if an IXA Status Object holds a message with severity</w:t>
      </w:r>
      <w:r w:rsidR="00576FE8">
        <w:t xml:space="preserve"> </w:t>
      </w:r>
      <w:r w:rsidRPr="00D97A2F">
        <w:rPr>
          <w:rStyle w:val="CCodeChar"/>
        </w:rPr>
        <w:t>IXA_STATUS_WARNING</w:t>
      </w:r>
      <w:r>
        <w:t>.</w:t>
      </w:r>
    </w:p>
    <w:p w14:paraId="6D4A0B72" w14:textId="77777777" w:rsidR="00D40F67" w:rsidRDefault="000C24A7" w:rsidP="00D97A2F">
      <w:pPr>
        <w:pStyle w:val="Heading5"/>
      </w:pPr>
      <w:r>
        <w:t>Input</w:t>
      </w:r>
    </w:p>
    <w:p w14:paraId="4CA5F658" w14:textId="77777777" w:rsidR="00D40F67" w:rsidRDefault="005671EF" w:rsidP="00D40F67">
      <w:r w:rsidRPr="005671EF">
        <w:rPr>
          <w:rStyle w:val="CCodeChar"/>
        </w:rPr>
        <w:t>hStatus</w:t>
      </w:r>
      <w:r w:rsidR="00D40F67">
        <w:t>: Handle for the IXA Status Object to be examined.</w:t>
      </w:r>
    </w:p>
    <w:p w14:paraId="15E87765" w14:textId="77777777" w:rsidR="00D40F67" w:rsidRDefault="000C24A7" w:rsidP="00D97A2F">
      <w:pPr>
        <w:pStyle w:val="Heading5"/>
      </w:pPr>
      <w:r>
        <w:lastRenderedPageBreak/>
        <w:t>Output</w:t>
      </w:r>
    </w:p>
    <w:p w14:paraId="123926F9" w14:textId="77777777" w:rsidR="00D40F67" w:rsidRDefault="00D40F67" w:rsidP="00D40F67">
      <w:r w:rsidRPr="00D97A2F">
        <w:rPr>
          <w:rStyle w:val="CCodeChar"/>
        </w:rPr>
        <w:t>IXA_TRUE</w:t>
      </w:r>
      <w:r>
        <w:t xml:space="preserve"> if the IXA Status Object holds a </w:t>
      </w:r>
      <w:r w:rsidR="00840FDA">
        <w:t xml:space="preserve">message </w:t>
      </w:r>
      <w:r>
        <w:t xml:space="preserve">with severity </w:t>
      </w:r>
      <w:r w:rsidRPr="00D97A2F">
        <w:rPr>
          <w:rStyle w:val="CCodeChar"/>
        </w:rPr>
        <w:t>IXA_STATUS_WARNING</w:t>
      </w:r>
      <w:r>
        <w:t xml:space="preserve">; </w:t>
      </w:r>
      <w:r w:rsidRPr="00D97A2F">
        <w:rPr>
          <w:rStyle w:val="CCodeChar"/>
        </w:rPr>
        <w:t>IXA_FALSE</w:t>
      </w:r>
      <w:r>
        <w:t xml:space="preserve"> if it</w:t>
      </w:r>
      <w:r w:rsidR="00576FE8">
        <w:t xml:space="preserve"> </w:t>
      </w:r>
      <w:r>
        <w:t xml:space="preserve">does not, or if </w:t>
      </w:r>
      <w:r w:rsidR="005671EF" w:rsidRPr="005671EF">
        <w:rPr>
          <w:rFonts w:ascii="Courier New" w:hAnsi="Courier New"/>
        </w:rPr>
        <w:t>hStatus</w:t>
      </w:r>
      <w:r>
        <w:t xml:space="preserve"> is invalid.</w:t>
      </w:r>
    </w:p>
    <w:p w14:paraId="3598EAA9" w14:textId="77777777" w:rsidR="00126B05" w:rsidRPr="00D97A2F" w:rsidRDefault="00126B05" w:rsidP="00D97A2F">
      <w:pPr>
        <w:pStyle w:val="Heading4"/>
      </w:pPr>
      <w:bookmarkStart w:id="1210" w:name="_Toc31395470"/>
      <w:r>
        <w:t>IXA_STATUS_GetCount</w:t>
      </w:r>
      <w:bookmarkEnd w:id="1210"/>
    </w:p>
    <w:p w14:paraId="466F24D2" w14:textId="2B58C7A6" w:rsidR="00D40F67" w:rsidRDefault="00D40F67" w:rsidP="00D97A2F">
      <w:pPr>
        <w:pStyle w:val="CCode"/>
      </w:pPr>
      <w:r>
        <w:t>int IXA_STATUS_GetCount (IXA_STATUS_HANDLE hStatus</w:t>
      </w:r>
      <w:r w:rsidR="00DB6E01">
        <w:t>)</w:t>
      </w:r>
    </w:p>
    <w:p w14:paraId="30E45472" w14:textId="77777777" w:rsidR="00D40F67" w:rsidRDefault="000C24A7" w:rsidP="00D97A2F">
      <w:pPr>
        <w:pStyle w:val="Heading5"/>
      </w:pPr>
      <w:r>
        <w:t>Description</w:t>
      </w:r>
    </w:p>
    <w:p w14:paraId="4288702E" w14:textId="77777777" w:rsidR="00D40F67" w:rsidRDefault="00D40F67" w:rsidP="00D40F67">
      <w:r>
        <w:t>Returns the total number of status messages held by an IXA Status Object.</w:t>
      </w:r>
    </w:p>
    <w:p w14:paraId="07447B97" w14:textId="77777777" w:rsidR="00D40F67" w:rsidRDefault="000C24A7" w:rsidP="00D97A2F">
      <w:pPr>
        <w:pStyle w:val="Heading5"/>
      </w:pPr>
      <w:r>
        <w:t>Input</w:t>
      </w:r>
    </w:p>
    <w:p w14:paraId="69461264" w14:textId="77777777" w:rsidR="00D40F67" w:rsidRDefault="00D40F67" w:rsidP="00D40F67">
      <w:r w:rsidRPr="00D97A2F">
        <w:rPr>
          <w:rStyle w:val="CCodeChar"/>
        </w:rPr>
        <w:t>hStatus</w:t>
      </w:r>
      <w:r>
        <w:t>: Handle for the IXA Status Object to be examined.</w:t>
      </w:r>
    </w:p>
    <w:p w14:paraId="403C6B8E" w14:textId="77777777" w:rsidR="00D40F67" w:rsidRDefault="000C24A7" w:rsidP="00D97A2F">
      <w:pPr>
        <w:pStyle w:val="Heading5"/>
      </w:pPr>
      <w:r>
        <w:t>Output</w:t>
      </w:r>
    </w:p>
    <w:p w14:paraId="68F70FA2" w14:textId="77777777" w:rsidR="00D40F67" w:rsidRDefault="00D40F67" w:rsidP="00D40F67">
      <w:r>
        <w:t xml:space="preserve">The total number of status messages held by the IXA Status Object, or zero if </w:t>
      </w:r>
      <w:r w:rsidR="005671EF" w:rsidRPr="005671EF">
        <w:rPr>
          <w:rFonts w:ascii="Courier New" w:hAnsi="Courier New"/>
        </w:rPr>
        <w:t>hStatus</w:t>
      </w:r>
      <w:r>
        <w:t xml:space="preserve"> is invalid.</w:t>
      </w:r>
    </w:p>
    <w:p w14:paraId="691FAD04" w14:textId="77777777" w:rsidR="00126B05" w:rsidRPr="00D97A2F" w:rsidRDefault="00126B05" w:rsidP="00D97A2F">
      <w:pPr>
        <w:pStyle w:val="Heading4"/>
      </w:pPr>
      <w:bookmarkStart w:id="1211" w:name="_Toc31395471"/>
      <w:r>
        <w:t>IXA_STATUS_GetSeverity</w:t>
      </w:r>
      <w:bookmarkEnd w:id="1211"/>
      <w:r>
        <w:t xml:space="preserve"> </w:t>
      </w:r>
    </w:p>
    <w:p w14:paraId="7F3D5342" w14:textId="469F6D15" w:rsidR="00D40F67" w:rsidRDefault="00D40F67" w:rsidP="00D97A2F">
      <w:pPr>
        <w:pStyle w:val="CCode"/>
      </w:pPr>
      <w:r>
        <w:t>IXA_STATUS IXA_STATUS_GetSeverity (IXA_STATUS_HANDLE hStatus,</w:t>
      </w:r>
    </w:p>
    <w:p w14:paraId="6EAFFEE3" w14:textId="1DE56F69" w:rsidR="00D40F67" w:rsidRDefault="00D40F67" w:rsidP="00D97A2F">
      <w:pPr>
        <w:pStyle w:val="CCode"/>
      </w:pPr>
      <w:r>
        <w:t>int vIndex</w:t>
      </w:r>
      <w:r w:rsidR="00DB6E01">
        <w:t>)</w:t>
      </w:r>
    </w:p>
    <w:p w14:paraId="70D24AAA" w14:textId="77777777" w:rsidR="00D40F67" w:rsidRDefault="000C24A7" w:rsidP="00D97A2F">
      <w:pPr>
        <w:pStyle w:val="Heading5"/>
      </w:pPr>
      <w:r>
        <w:t>Description</w:t>
      </w:r>
    </w:p>
    <w:p w14:paraId="4E8753DE" w14:textId="77777777" w:rsidR="00D40F67" w:rsidRDefault="00D40F67" w:rsidP="00D40F67">
      <w:r>
        <w:t>Returns the severity of a status message held by an IXA Status Object.</w:t>
      </w:r>
    </w:p>
    <w:p w14:paraId="38A94C15" w14:textId="77777777" w:rsidR="00D40F67" w:rsidRDefault="000C24A7" w:rsidP="00D97A2F">
      <w:pPr>
        <w:pStyle w:val="Heading5"/>
      </w:pPr>
      <w:r>
        <w:t>Input</w:t>
      </w:r>
    </w:p>
    <w:p w14:paraId="51D892B3" w14:textId="77777777" w:rsidR="00D40F67" w:rsidRDefault="00D40F67" w:rsidP="00D40F67">
      <w:r w:rsidRPr="00D97A2F">
        <w:rPr>
          <w:rStyle w:val="CCodeChar"/>
        </w:rPr>
        <w:t>hStatus</w:t>
      </w:r>
      <w:r w:rsidR="00390283">
        <w:t>:</w:t>
      </w:r>
      <w:r>
        <w:t xml:space="preserve"> Handle for the IXA Status Object to be examined.</w:t>
      </w:r>
    </w:p>
    <w:p w14:paraId="7C80CB65" w14:textId="77777777" w:rsidR="00D40F67" w:rsidRDefault="00D40F67" w:rsidP="00D40F67">
      <w:r w:rsidRPr="00D97A2F">
        <w:rPr>
          <w:rStyle w:val="CCodeChar"/>
        </w:rPr>
        <w:t>vIndex</w:t>
      </w:r>
      <w:r>
        <w:t xml:space="preserve"> Index number (from zero) of the status message to be examined.</w:t>
      </w:r>
    </w:p>
    <w:p w14:paraId="7407D0E2" w14:textId="77777777" w:rsidR="00D40F67" w:rsidRDefault="000C24A7" w:rsidP="00D97A2F">
      <w:pPr>
        <w:pStyle w:val="Heading5"/>
      </w:pPr>
      <w:r>
        <w:lastRenderedPageBreak/>
        <w:t>Output</w:t>
      </w:r>
    </w:p>
    <w:p w14:paraId="6AE55D38" w14:textId="77777777" w:rsidR="00D40F67" w:rsidRDefault="00D40F67" w:rsidP="00D40F67">
      <w:r>
        <w:t xml:space="preserve">Severity of the specified status message in the IXA Status Object. </w:t>
      </w:r>
      <w:r w:rsidRPr="00D97A2F">
        <w:rPr>
          <w:rStyle w:val="CCodeChar"/>
        </w:rPr>
        <w:t>IXA_STATUS_ERROR</w:t>
      </w:r>
      <w:r>
        <w:t xml:space="preserve"> if</w:t>
      </w:r>
    </w:p>
    <w:p w14:paraId="7C361591" w14:textId="77777777" w:rsidR="00D40F67" w:rsidRDefault="005671EF" w:rsidP="00D40F67">
      <w:r w:rsidRPr="005671EF">
        <w:rPr>
          <w:rFonts w:ascii="Courier New" w:hAnsi="Courier New"/>
        </w:rPr>
        <w:t>hStatus</w:t>
      </w:r>
      <w:r w:rsidR="00D40F67">
        <w:t xml:space="preserve"> is invalid or vIndex is out of range.</w:t>
      </w:r>
    </w:p>
    <w:p w14:paraId="41E64EFE" w14:textId="77777777" w:rsidR="00126B05" w:rsidRDefault="00126B05" w:rsidP="00D97A2F">
      <w:pPr>
        <w:pStyle w:val="Heading4"/>
      </w:pPr>
      <w:bookmarkStart w:id="1212" w:name="_Toc31395472"/>
      <w:r>
        <w:t>IXA_STATUS_GetMessage</w:t>
      </w:r>
      <w:bookmarkEnd w:id="1212"/>
      <w:r>
        <w:t xml:space="preserve"> </w:t>
      </w:r>
    </w:p>
    <w:p w14:paraId="3B712EBB" w14:textId="4917C925" w:rsidR="00D40F67" w:rsidRDefault="00D40F67" w:rsidP="00D97A2F">
      <w:pPr>
        <w:pStyle w:val="CCode"/>
      </w:pPr>
      <w:r>
        <w:t>const char* IXA_STATUS_GetMessage (IXA_STATUS_HANDLE hStatus,</w:t>
      </w:r>
    </w:p>
    <w:p w14:paraId="001A8837" w14:textId="5A661B4B" w:rsidR="00D40F67" w:rsidRDefault="00D40F67" w:rsidP="00D97A2F">
      <w:pPr>
        <w:pStyle w:val="CCode"/>
      </w:pPr>
      <w:r>
        <w:t>int vIndex</w:t>
      </w:r>
      <w:r w:rsidR="00DB6E01">
        <w:t>)</w:t>
      </w:r>
    </w:p>
    <w:p w14:paraId="14E85603" w14:textId="77777777" w:rsidR="00D40F67" w:rsidRDefault="000C24A7" w:rsidP="00D97A2F">
      <w:pPr>
        <w:pStyle w:val="Heading5"/>
      </w:pPr>
      <w:r>
        <w:t>Description</w:t>
      </w:r>
    </w:p>
    <w:p w14:paraId="30387521" w14:textId="77777777" w:rsidR="00D40F67" w:rsidRDefault="00D40F67" w:rsidP="00D40F67">
      <w:r>
        <w:t>Returns the text of a status message held by an IXA Status Object.</w:t>
      </w:r>
    </w:p>
    <w:p w14:paraId="00F23223" w14:textId="77777777" w:rsidR="00D40F67" w:rsidRDefault="000C24A7" w:rsidP="00D97A2F">
      <w:pPr>
        <w:pStyle w:val="Heading5"/>
      </w:pPr>
      <w:r>
        <w:t>Input</w:t>
      </w:r>
    </w:p>
    <w:p w14:paraId="667A28C7" w14:textId="77777777" w:rsidR="00D40F67" w:rsidRDefault="00D40F67" w:rsidP="00D40F67">
      <w:r w:rsidRPr="00D97A2F">
        <w:rPr>
          <w:rStyle w:val="CCodeChar"/>
        </w:rPr>
        <w:t>hStatus</w:t>
      </w:r>
      <w:r>
        <w:t>: Handle for the IXA Status Object to be examined.</w:t>
      </w:r>
    </w:p>
    <w:p w14:paraId="777B3FBE" w14:textId="77777777" w:rsidR="00D40F67" w:rsidRDefault="00D40F67" w:rsidP="00D40F67">
      <w:r w:rsidRPr="00D97A2F">
        <w:rPr>
          <w:rStyle w:val="CCodeChar"/>
        </w:rPr>
        <w:t>vIndex</w:t>
      </w:r>
      <w:r>
        <w:t>: Index number (from zero) of the status message to be returned.</w:t>
      </w:r>
    </w:p>
    <w:p w14:paraId="4E496571" w14:textId="77777777" w:rsidR="00D40F67" w:rsidRDefault="000C24A7" w:rsidP="00D97A2F">
      <w:pPr>
        <w:pStyle w:val="Heading5"/>
      </w:pPr>
      <w:r>
        <w:t>Output</w:t>
      </w:r>
    </w:p>
    <w:p w14:paraId="70C57EFB" w14:textId="77777777" w:rsidR="00576FE8" w:rsidRDefault="00576FE8" w:rsidP="00D97A2F">
      <w:r>
        <w:t xml:space="preserve">Text of the specified status message in the IXA Status Object, or NULL if </w:t>
      </w:r>
      <w:r w:rsidRPr="00D97A2F">
        <w:rPr>
          <w:rStyle w:val="CCodeChar"/>
        </w:rPr>
        <w:t>hStatus</w:t>
      </w:r>
      <w:r>
        <w:t xml:space="preserve"> is invalid or vIndex is out of range. The returned string is null-terminated and is owned by the IXA Status Object, and must be copied by the user if it is to be retained. </w:t>
      </w:r>
    </w:p>
    <w:p w14:paraId="63A568B4" w14:textId="77777777" w:rsidR="001E0FAD" w:rsidRPr="005617CD" w:rsidRDefault="005617CD" w:rsidP="00D97A2F">
      <w:pPr>
        <w:pStyle w:val="Heading3"/>
        <w:spacing w:beforeLines="50" w:before="120"/>
      </w:pPr>
      <w:bookmarkStart w:id="1213" w:name="_Toc31395473"/>
      <w:r>
        <w:t>Molecule</w:t>
      </w:r>
      <w:r w:rsidR="001E0FAD">
        <w:t xml:space="preserve"> Objects</w:t>
      </w:r>
      <w:bookmarkEnd w:id="1213"/>
    </w:p>
    <w:p w14:paraId="5BAEB59A" w14:textId="77777777" w:rsidR="00126B05" w:rsidRDefault="005617CD" w:rsidP="005617CD">
      <w:r>
        <w:t>IXA Molecule Objects are used to represent molecules, with their constituent atoms, bonds and stereo</w:t>
      </w:r>
      <w:r w:rsidR="00D40F67">
        <w:t xml:space="preserve"> </w:t>
      </w:r>
      <w:r>
        <w:t xml:space="preserve">descriptors. </w:t>
      </w:r>
    </w:p>
    <w:p w14:paraId="5879CA95" w14:textId="77777777" w:rsidR="005617CD" w:rsidRDefault="005617CD" w:rsidP="005617CD">
      <w:r>
        <w:t>IXA Molecule Objects are initially created empty, and can be populated either in single function calls (for</w:t>
      </w:r>
      <w:r w:rsidR="00D40F67">
        <w:t xml:space="preserve"> </w:t>
      </w:r>
      <w:r>
        <w:t>example by reading a Molfile or an InCHI), or by successively adding individual atoms, bonds and</w:t>
      </w:r>
      <w:r w:rsidR="00D40F67">
        <w:t xml:space="preserve"> </w:t>
      </w:r>
      <w:r>
        <w:t>stereodescriptors, and specifying their properties, in separate function calls. Functions are also provided to</w:t>
      </w:r>
      <w:r w:rsidR="00D40F67">
        <w:t xml:space="preserve"> </w:t>
      </w:r>
      <w:r>
        <w:t>return information about the atoms, bonds and stereodescriptors in an IXA Molecule Object.</w:t>
      </w:r>
      <w:r w:rsidR="00D40F67">
        <w:t xml:space="preserve"> </w:t>
      </w:r>
    </w:p>
    <w:p w14:paraId="535D96B6" w14:textId="77777777" w:rsidR="005617CD" w:rsidRDefault="005617CD">
      <w:r>
        <w:lastRenderedPageBreak/>
        <w:t>Within an IXA Molecule Object, each individual atom, bond or stereodescriptor has a unique Identifier, which</w:t>
      </w:r>
      <w:r w:rsidR="00D40F67">
        <w:t xml:space="preserve"> </w:t>
      </w:r>
      <w:r>
        <w:t>like the Handles for the main IXA Objects, have their own C types.</w:t>
      </w:r>
    </w:p>
    <w:p w14:paraId="486BA320" w14:textId="77777777" w:rsidR="008E3F86" w:rsidRDefault="008E3F86" w:rsidP="00D97A2F">
      <w:pPr>
        <w:pStyle w:val="Headinglike35"/>
      </w:pPr>
      <w:bookmarkStart w:id="1214" w:name="_Toc31395474"/>
      <w:r>
        <w:t>Stereochemistry</w:t>
      </w:r>
      <w:bookmarkEnd w:id="1214"/>
    </w:p>
    <w:p w14:paraId="645DE8C0" w14:textId="77777777" w:rsidR="008E3F86" w:rsidRDefault="008E3F86" w:rsidP="008E3F86">
      <w:r>
        <w:t>Two mechanisms are provided for the representation of stereochemistry in IXA Molecule Objects.</w:t>
      </w:r>
    </w:p>
    <w:p w14:paraId="01B6FDB2" w14:textId="597D64E7" w:rsidR="008E3F86" w:rsidRDefault="008E3F86" w:rsidP="008E3F86">
      <w:r>
        <w:t>The first of these allows specification of special stereochemical properties for individual bonds within an IXA</w:t>
      </w:r>
      <w:r w:rsidR="00680087">
        <w:t xml:space="preserve"> </w:t>
      </w:r>
      <w:r>
        <w:t>Molecule Object – “up” and “down” wedges etc. on single bonds, and an indication as to whether or not the</w:t>
      </w:r>
      <w:r w:rsidR="00680087">
        <w:t xml:space="preserve"> </w:t>
      </w:r>
      <w:r>
        <w:t xml:space="preserve">X/Y </w:t>
      </w:r>
      <w:r w:rsidR="0018386E">
        <w:t>coordinate</w:t>
      </w:r>
      <w:r>
        <w:t>s of atoms around double bonds should be used to determine their configuration. This</w:t>
      </w:r>
      <w:r w:rsidR="00680087">
        <w:t xml:space="preserve"> </w:t>
      </w:r>
      <w:r>
        <w:t xml:space="preserve">mechanism is dependent on appropriate </w:t>
      </w:r>
      <w:r w:rsidR="0018386E">
        <w:t>coordinate</w:t>
      </w:r>
      <w:r>
        <w:t>s being specified for the atoms, and even then it is</w:t>
      </w:r>
      <w:r w:rsidR="00680087">
        <w:t xml:space="preserve"> </w:t>
      </w:r>
      <w:r>
        <w:t>possible for ambiguous or self-contradictory configurations to be specified using it; it is meaningless if 2D</w:t>
      </w:r>
      <w:r w:rsidR="00680087">
        <w:t xml:space="preserve"> </w:t>
      </w:r>
      <w:r w:rsidR="0018386E">
        <w:t>coordinate</w:t>
      </w:r>
      <w:r>
        <w:t>s are not available.</w:t>
      </w:r>
    </w:p>
    <w:p w14:paraId="642F5760" w14:textId="7D7B738E" w:rsidR="008E3F86" w:rsidRDefault="008E3F86" w:rsidP="008E3F86">
      <w:r>
        <w:t>The second mechanism uses a separate stereodescriptor, with its own IXA Identifier, for each stereocentre.</w:t>
      </w:r>
      <w:r w:rsidR="00680087">
        <w:t xml:space="preserve"> </w:t>
      </w:r>
      <w:r>
        <w:t>The stereodescriptor specifies the topology involved, identifies the central atom or bond, lists the vertices</w:t>
      </w:r>
      <w:r w:rsidR="00680087">
        <w:t xml:space="preserve"> </w:t>
      </w:r>
      <w:r>
        <w:t>that surround it and specifies the “parity” for the stereocentre. This type of stereodescriptor is the only way</w:t>
      </w:r>
      <w:r w:rsidR="00680087">
        <w:t xml:space="preserve"> </w:t>
      </w:r>
      <w:r>
        <w:t>of specifying stereochemistry within IXA Molecule Objects if coordinates are not available, and is used for</w:t>
      </w:r>
      <w:r w:rsidR="00680087">
        <w:t xml:space="preserve"> </w:t>
      </w:r>
      <w:r>
        <w:t xml:space="preserve">IXA Molecule Objects populated from InChIs (which do not record </w:t>
      </w:r>
      <w:r w:rsidR="0018386E">
        <w:t>coordinate</w:t>
      </w:r>
      <w:r>
        <w:t>s).</w:t>
      </w:r>
    </w:p>
    <w:p w14:paraId="0737E32F" w14:textId="77777777" w:rsidR="008E3F86" w:rsidRDefault="008E3F86" w:rsidP="00D97A2F">
      <w:pPr>
        <w:pStyle w:val="Headinglike35"/>
      </w:pPr>
      <w:bookmarkStart w:id="1215" w:name="_Toc31395475"/>
      <w:r>
        <w:t>Types and Constants</w:t>
      </w:r>
      <w:bookmarkEnd w:id="1215"/>
    </w:p>
    <w:p w14:paraId="06133C5F" w14:textId="77777777" w:rsidR="008E3F86" w:rsidRDefault="008E3F86" w:rsidP="008E3F86">
      <w:r>
        <w:t xml:space="preserve">IXA Molecule Object Handles have type </w:t>
      </w:r>
      <w:r w:rsidRPr="00D97A2F">
        <w:rPr>
          <w:rStyle w:val="CCodeChar"/>
        </w:rPr>
        <w:t>IXA_MOL_HANDLE</w:t>
      </w:r>
      <w:r>
        <w:t>.</w:t>
      </w:r>
    </w:p>
    <w:p w14:paraId="2AFFC821" w14:textId="77777777" w:rsidR="00576FE8" w:rsidRDefault="00576FE8" w:rsidP="00576FE8">
      <w:pPr>
        <w:spacing w:beforeLines="50"/>
      </w:pPr>
      <w:r>
        <w:t xml:space="preserve">IXA Atom Identifiers have type </w:t>
      </w:r>
      <w:r w:rsidRPr="00D97A2F">
        <w:rPr>
          <w:rFonts w:ascii="Courier New" w:hAnsi="Courier New" w:cs="Courier New"/>
        </w:rPr>
        <w:t>IXA_ATOMID</w:t>
      </w:r>
      <w:r>
        <w:t xml:space="preserve"> and there are two special constants of this type. </w:t>
      </w:r>
      <w:r w:rsidRPr="00D97A2F">
        <w:rPr>
          <w:rFonts w:ascii="Courier New" w:hAnsi="Courier New" w:cs="Courier New"/>
        </w:rPr>
        <w:t>IXA_ATOMID_INVALID</w:t>
      </w:r>
      <w:r>
        <w:t xml:space="preserve"> is the Identifier for an invalid atom within an IXA Molecule Object, and is the value returned by some functions when a error occurs. </w:t>
      </w:r>
      <w:r w:rsidRPr="00D97A2F">
        <w:rPr>
          <w:rFonts w:ascii="Courier New" w:hAnsi="Courier New" w:cs="Courier New"/>
        </w:rPr>
        <w:t>IXA_ATOMID_IMPLICIT_H</w:t>
      </w:r>
      <w:r>
        <w:t xml:space="preserve"> is the Identifier for an implicit hydrogen atom attached to another atom, and is the value used to specify implicit hydrogen atoms when specifying stereocentres. </w:t>
      </w:r>
    </w:p>
    <w:p w14:paraId="31AD55A2" w14:textId="77777777" w:rsidR="008E3F86" w:rsidRDefault="008E3F86" w:rsidP="00D97A2F">
      <w:pPr>
        <w:spacing w:beforeLines="50"/>
      </w:pPr>
      <w:r>
        <w:lastRenderedPageBreak/>
        <w:t xml:space="preserve">Atom radical states are specified by constants of type </w:t>
      </w:r>
      <w:r w:rsidRPr="00D97A2F">
        <w:rPr>
          <w:rStyle w:val="CCodeChar"/>
        </w:rPr>
        <w:t>IXA_ATOM_RADICAL</w:t>
      </w:r>
      <w:r>
        <w:t xml:space="preserve"> with possible values:</w:t>
      </w:r>
    </w:p>
    <w:p w14:paraId="61BAF1CE" w14:textId="77777777" w:rsidR="008E3F86" w:rsidRDefault="008E3F86" w:rsidP="008E3F86">
      <w:r w:rsidRPr="00D97A2F">
        <w:rPr>
          <w:rStyle w:val="CCodeChar"/>
        </w:rPr>
        <w:t>• IXA_ATOM_RADICAL_NONE</w:t>
      </w:r>
      <w:r>
        <w:t>: The atom is not a radical.</w:t>
      </w:r>
    </w:p>
    <w:p w14:paraId="5BDB5063" w14:textId="77777777" w:rsidR="008E3F86" w:rsidRDefault="008E3F86" w:rsidP="008E3F86">
      <w:r w:rsidRPr="00D97A2F">
        <w:rPr>
          <w:rStyle w:val="CCodeChar"/>
        </w:rPr>
        <w:t>• IXA_ATOM_RADICAL_SINGLET</w:t>
      </w:r>
      <w:r>
        <w:t>: The atom is a singlet radical.</w:t>
      </w:r>
    </w:p>
    <w:p w14:paraId="07A7DD08" w14:textId="77777777" w:rsidR="008E3F86" w:rsidRDefault="008E3F86" w:rsidP="008E3F86">
      <w:r w:rsidRPr="00D97A2F">
        <w:rPr>
          <w:rStyle w:val="CCodeChar"/>
        </w:rPr>
        <w:t>• IXA_ATOM_RADICAL_DOUBLET</w:t>
      </w:r>
      <w:r>
        <w:t>: The atom is a doublet radical.</w:t>
      </w:r>
    </w:p>
    <w:p w14:paraId="4DD72112" w14:textId="77777777" w:rsidR="008E3F86" w:rsidRDefault="008E3F86" w:rsidP="008E3F86">
      <w:r w:rsidRPr="00D97A2F">
        <w:rPr>
          <w:rStyle w:val="CCodeChar"/>
        </w:rPr>
        <w:t>• IXA_ATOM_RADICAL_TRIPLET</w:t>
      </w:r>
      <w:r>
        <w:t>: The atom is a triplet radical.</w:t>
      </w:r>
    </w:p>
    <w:p w14:paraId="511C8CF9" w14:textId="77777777" w:rsidR="00576FE8" w:rsidRDefault="00576FE8" w:rsidP="00576FE8">
      <w:pPr>
        <w:spacing w:beforeLines="50"/>
      </w:pPr>
      <w:r>
        <w:t xml:space="preserve">IXA Bond Identifiers have type </w:t>
      </w:r>
      <w:r w:rsidRPr="00D97A2F">
        <w:rPr>
          <w:rStyle w:val="CCodeChar"/>
        </w:rPr>
        <w:t>IXA_BONDID; IXA_BONDID_INVALID</w:t>
      </w:r>
      <w:r>
        <w:t xml:space="preserve"> is a special constant of type </w:t>
      </w:r>
      <w:r w:rsidRPr="00D97A2F">
        <w:rPr>
          <w:rStyle w:val="CCodeChar"/>
        </w:rPr>
        <w:t>IXA_BONDID</w:t>
      </w:r>
      <w:r>
        <w:t>, and is the Identifier for an invalid bond within an IXA Molecule Object; it is the value returned by some functions when a</w:t>
      </w:r>
      <w:r w:rsidR="00840FDA">
        <w:t>n</w:t>
      </w:r>
      <w:r>
        <w:t xml:space="preserve"> error occurs. </w:t>
      </w:r>
    </w:p>
    <w:p w14:paraId="4F5919B4" w14:textId="77777777" w:rsidR="00576FE8" w:rsidRDefault="00576FE8" w:rsidP="008E3F86">
      <w:r>
        <w:t xml:space="preserve">Bond types within IXA Molecule Objects have type </w:t>
      </w:r>
      <w:r w:rsidRPr="00D97A2F">
        <w:rPr>
          <w:rStyle w:val="CCodeChar"/>
        </w:rPr>
        <w:t>IXA_BOND_TYPE</w:t>
      </w:r>
      <w:r>
        <w:t xml:space="preserve"> with possible values: </w:t>
      </w:r>
      <w:r w:rsidRPr="00D97A2F">
        <w:rPr>
          <w:rStyle w:val="CCodeChar"/>
        </w:rPr>
        <w:t>• IXA_BOND_TYPE_SINGLE</w:t>
      </w:r>
      <w:r>
        <w:t>: The bond is a single bond.</w:t>
      </w:r>
    </w:p>
    <w:p w14:paraId="283BE1CA" w14:textId="77777777" w:rsidR="00576FE8" w:rsidRDefault="00576FE8" w:rsidP="008E3F86">
      <w:r w:rsidRPr="00D97A2F">
        <w:rPr>
          <w:rStyle w:val="CCodeChar"/>
        </w:rPr>
        <w:t>• IXA_BOND_TYPE_DOUBLE</w:t>
      </w:r>
      <w:r>
        <w:t>: The bond is a double bond.</w:t>
      </w:r>
    </w:p>
    <w:p w14:paraId="1C51BC3B" w14:textId="77777777" w:rsidR="00576FE8" w:rsidRDefault="00576FE8" w:rsidP="008E3F86">
      <w:r w:rsidRPr="00D97A2F">
        <w:rPr>
          <w:rStyle w:val="CCodeChar"/>
        </w:rPr>
        <w:t>• IXA_BOND_TYPE_TRIPLE</w:t>
      </w:r>
      <w:r>
        <w:t xml:space="preserve">: The bond is a triple bond. </w:t>
      </w:r>
    </w:p>
    <w:p w14:paraId="06AEDF9B" w14:textId="77777777" w:rsidR="00576FE8" w:rsidRDefault="00576FE8" w:rsidP="008E3F86">
      <w:r w:rsidRPr="00D97A2F">
        <w:rPr>
          <w:rStyle w:val="CCodeChar"/>
        </w:rPr>
        <w:t>• IXA_BOND_TYPE_AROMATIC</w:t>
      </w:r>
      <w:r>
        <w:t xml:space="preserve">: The bond is an “aromatic” bond. </w:t>
      </w:r>
    </w:p>
    <w:p w14:paraId="7DC4EB50" w14:textId="77777777" w:rsidR="00576FE8" w:rsidRDefault="00576FE8" w:rsidP="00576FE8">
      <w:pPr>
        <w:spacing w:beforeLines="50"/>
      </w:pPr>
      <w:r>
        <w:t xml:space="preserve">As part of the InChI generation process, aromatic bonds are replaced by patterns of single and double bonds; where this cannot be done, appropriate error or warning messages may be issued. </w:t>
      </w:r>
      <w:r w:rsidR="008E3F86">
        <w:t xml:space="preserve">Where single-bond </w:t>
      </w:r>
      <w:r>
        <w:t xml:space="preserve">stereochemistry is indicated by “wedge bonds”, the wedge direction is shown by a bond property of type </w:t>
      </w:r>
      <w:r w:rsidRPr="00D97A2F">
        <w:rPr>
          <w:rFonts w:ascii="Courier New" w:hAnsi="Courier New" w:cs="Courier New"/>
        </w:rPr>
        <w:t>IXA_BOND_WEDGE</w:t>
      </w:r>
      <w:r>
        <w:t xml:space="preserve"> with possible values: </w:t>
      </w:r>
    </w:p>
    <w:p w14:paraId="06844A23" w14:textId="77777777" w:rsidR="008E3F86" w:rsidRDefault="008E3F86" w:rsidP="00D97A2F">
      <w:pPr>
        <w:spacing w:beforeLines="50"/>
      </w:pPr>
      <w:r w:rsidRPr="00D97A2F">
        <w:rPr>
          <w:rStyle w:val="CCodeChar"/>
        </w:rPr>
        <w:t>• IXA_BOND_WEDGE_NONE</w:t>
      </w:r>
      <w:r>
        <w:t>: The bond has no wedge property; this is the default value where no</w:t>
      </w:r>
      <w:r w:rsidR="00576FE8">
        <w:t xml:space="preserve"> </w:t>
      </w:r>
      <w:r>
        <w:t>stereochemistry is involved.</w:t>
      </w:r>
    </w:p>
    <w:p w14:paraId="1C1CCDC0" w14:textId="77777777" w:rsidR="008E3F86" w:rsidRDefault="008E3F86" w:rsidP="008E3F86">
      <w:r w:rsidRPr="00D97A2F">
        <w:rPr>
          <w:rStyle w:val="CCodeChar"/>
        </w:rPr>
        <w:t>• IXA_BOND_WEDGE_UP</w:t>
      </w:r>
      <w:r>
        <w:t>: The wedge points “up” from the reference atom.</w:t>
      </w:r>
    </w:p>
    <w:p w14:paraId="180DF899" w14:textId="77777777" w:rsidR="008E3F86" w:rsidRDefault="008E3F86" w:rsidP="008E3F86">
      <w:r w:rsidRPr="00D97A2F">
        <w:rPr>
          <w:rStyle w:val="CCodeChar"/>
        </w:rPr>
        <w:t>• IXA_BOND_WEDGE_DOWN</w:t>
      </w:r>
      <w:r>
        <w:t>: The wedge points “down” from the reference atom.</w:t>
      </w:r>
    </w:p>
    <w:p w14:paraId="6B06C1BF" w14:textId="77777777" w:rsidR="008E3F86" w:rsidRDefault="00576FE8" w:rsidP="008E3F86">
      <w:r>
        <w:rPr>
          <w:rStyle w:val="CCodeChar"/>
        </w:rPr>
        <w:t xml:space="preserve">• </w:t>
      </w:r>
      <w:r w:rsidR="008E3F86" w:rsidRPr="00D97A2F">
        <w:rPr>
          <w:rStyle w:val="CCodeChar"/>
        </w:rPr>
        <w:t>IXA_BOND_WEDGE_EITHER</w:t>
      </w:r>
      <w:r w:rsidR="008E3F86">
        <w:t>: The wedge can point either “up” or “down” from the reference atom.</w:t>
      </w:r>
    </w:p>
    <w:p w14:paraId="7D43B71E" w14:textId="77777777" w:rsidR="00576FE8" w:rsidRDefault="00576FE8" w:rsidP="00576FE8">
      <w:pPr>
        <w:spacing w:beforeLines="50"/>
      </w:pPr>
      <w:r>
        <w:t xml:space="preserve">The stereochemical configuration for double bonds is specified by a bond property of type </w:t>
      </w:r>
      <w:r w:rsidRPr="00D97A2F">
        <w:rPr>
          <w:rStyle w:val="CCodeChar"/>
        </w:rPr>
        <w:t xml:space="preserve">IXA_DBLBOND_CONFIG </w:t>
      </w:r>
      <w:r>
        <w:t xml:space="preserve">with possible values: </w:t>
      </w:r>
    </w:p>
    <w:p w14:paraId="29D4E81F" w14:textId="040CF9F6" w:rsidR="00576FE8" w:rsidRDefault="00576FE8" w:rsidP="00576FE8">
      <w:pPr>
        <w:spacing w:beforeLines="50"/>
      </w:pPr>
      <w:r w:rsidRPr="00D97A2F">
        <w:rPr>
          <w:rStyle w:val="CCodeChar"/>
        </w:rPr>
        <w:lastRenderedPageBreak/>
        <w:t>• IXA_DBLBOND_CONFIG_PERCEIVE</w:t>
      </w:r>
      <w:r>
        <w:t xml:space="preserve">: The configuration (if any) should be perceived from the X and Y </w:t>
      </w:r>
      <w:r w:rsidR="0018386E">
        <w:t>coordinate</w:t>
      </w:r>
      <w:r>
        <w:t xml:space="preserve">s of the atoms joined by the bond and their neighbours. </w:t>
      </w:r>
    </w:p>
    <w:p w14:paraId="67D9A83A" w14:textId="77777777" w:rsidR="008E3F86" w:rsidRDefault="008E3F86" w:rsidP="00D97A2F">
      <w:pPr>
        <w:spacing w:beforeLines="50"/>
      </w:pPr>
      <w:r w:rsidRPr="00D97A2F">
        <w:rPr>
          <w:rStyle w:val="CCodeChar"/>
        </w:rPr>
        <w:t>• IXA_DBLBOND_CONFIG_EITHER</w:t>
      </w:r>
      <w:r>
        <w:t>: The bond can be in either configuration.</w:t>
      </w:r>
    </w:p>
    <w:p w14:paraId="2417B767" w14:textId="77777777" w:rsidR="00576FE8" w:rsidRDefault="00576FE8" w:rsidP="00576FE8">
      <w:pPr>
        <w:spacing w:beforeLines="50"/>
      </w:pPr>
      <w:bookmarkStart w:id="1216" w:name="_Hlk12801157"/>
      <w:r>
        <w:t xml:space="preserve">IXA Stereodescriptor Identifiers have type </w:t>
      </w:r>
      <w:r w:rsidRPr="00D97A2F">
        <w:rPr>
          <w:rStyle w:val="CCodeChar"/>
        </w:rPr>
        <w:t xml:space="preserve">IXA_STEREOID; IXA_STEREOID_INVALID </w:t>
      </w:r>
      <w:r>
        <w:t xml:space="preserve">is a special constant of type </w:t>
      </w:r>
      <w:r w:rsidRPr="00D97A2F">
        <w:rPr>
          <w:rStyle w:val="CCodeChar"/>
        </w:rPr>
        <w:t xml:space="preserve">IXA_STEREOID </w:t>
      </w:r>
      <w:r>
        <w:t xml:space="preserve">and is the Identifier for an invalid stereodescriptor within an IXA Molecule Object; it is the value returned by some functions when an error occurs. </w:t>
      </w:r>
    </w:p>
    <w:bookmarkEnd w:id="1216"/>
    <w:p w14:paraId="3CE3A756" w14:textId="77777777" w:rsidR="00576FE8" w:rsidRDefault="00576FE8" w:rsidP="00576FE8">
      <w:pPr>
        <w:spacing w:beforeLines="50"/>
      </w:pPr>
      <w:r>
        <w:t xml:space="preserve">The topology described by an IXA Stereodescriptor is specified by constants of type </w:t>
      </w:r>
      <w:r w:rsidRPr="00D97A2F">
        <w:rPr>
          <w:rStyle w:val="CCodeChar"/>
        </w:rPr>
        <w:t>IXA_STEREO_TOPOLOGY</w:t>
      </w:r>
      <w:r>
        <w:t xml:space="preserve"> with possible values: </w:t>
      </w:r>
    </w:p>
    <w:p w14:paraId="04975B92" w14:textId="77777777" w:rsidR="00576FE8" w:rsidRDefault="00576FE8" w:rsidP="00576FE8">
      <w:pPr>
        <w:spacing w:beforeLines="50"/>
      </w:pPr>
      <w:r w:rsidRPr="00D97A2F">
        <w:rPr>
          <w:rStyle w:val="CCodeChar"/>
        </w:rPr>
        <w:t>• IXA_STEREO_TOPOLOGY_TETRAHEDRON</w:t>
      </w:r>
      <w:r>
        <w:t>: The atoms around a central atom are arranged in a tetrahedron – e.g. sp</w:t>
      </w:r>
      <w:r w:rsidRPr="0025545B">
        <w:rPr>
          <w:vertAlign w:val="superscript"/>
        </w:rPr>
        <w:t>3</w:t>
      </w:r>
      <w:r>
        <w:t xml:space="preserve"> carbon. </w:t>
      </w:r>
    </w:p>
    <w:p w14:paraId="3DA0B4E6" w14:textId="77777777" w:rsidR="00576FE8" w:rsidRDefault="00576FE8" w:rsidP="00576FE8">
      <w:pPr>
        <w:spacing w:beforeLines="50"/>
      </w:pPr>
      <w:r w:rsidRPr="00D97A2F">
        <w:rPr>
          <w:rStyle w:val="CCodeChar"/>
        </w:rPr>
        <w:t>• IXA_STEREO_TOPOLOGY_RECTANGLE</w:t>
      </w:r>
      <w:r>
        <w:t xml:space="preserve">: The atoms around a central bond are arranged in a rectangle – e.g. olefins, and cumulenes. </w:t>
      </w:r>
    </w:p>
    <w:p w14:paraId="5948B29F" w14:textId="77777777" w:rsidR="00576FE8" w:rsidRDefault="00576FE8" w:rsidP="00576FE8">
      <w:pPr>
        <w:spacing w:beforeLines="50"/>
      </w:pPr>
      <w:r w:rsidRPr="00D97A2F">
        <w:rPr>
          <w:rStyle w:val="CCodeChar"/>
        </w:rPr>
        <w:t>• IXA_STEREO_TOPOLOGY_ANTIRECTANGLE</w:t>
      </w:r>
      <w:r>
        <w:t xml:space="preserve">: The atoms around a central atom are arranged in an anti-rectangle – e.g. allenes. </w:t>
      </w:r>
    </w:p>
    <w:p w14:paraId="54F95A26" w14:textId="77777777" w:rsidR="008E3F86" w:rsidRDefault="008E3F86" w:rsidP="00D97A2F">
      <w:pPr>
        <w:spacing w:beforeLines="50"/>
      </w:pPr>
      <w:r w:rsidRPr="00D97A2F">
        <w:rPr>
          <w:rStyle w:val="CCodeChar"/>
        </w:rPr>
        <w:t>• IXA_STEREO_TOPOLOGY_INVALID</w:t>
      </w:r>
      <w:r>
        <w:t>: Used as a return value in case of errors.</w:t>
      </w:r>
    </w:p>
    <w:p w14:paraId="7D043C37" w14:textId="77777777" w:rsidR="00576FE8" w:rsidRDefault="00576FE8" w:rsidP="00576FE8">
      <w:pPr>
        <w:spacing w:beforeLines="50"/>
      </w:pPr>
      <w:r>
        <w:t xml:space="preserve">The stereo parity described by an IXA Stereodescriptor is specified by constants of type </w:t>
      </w:r>
      <w:r w:rsidRPr="00D97A2F">
        <w:rPr>
          <w:rStyle w:val="CCodeChar"/>
        </w:rPr>
        <w:t>IXA_STEREO_PARITY</w:t>
      </w:r>
      <w:r>
        <w:t xml:space="preserve"> with possible values: </w:t>
      </w:r>
    </w:p>
    <w:p w14:paraId="26871713" w14:textId="77777777" w:rsidR="008E3F86" w:rsidRDefault="008E3F86" w:rsidP="00D97A2F">
      <w:pPr>
        <w:spacing w:beforeLines="50"/>
      </w:pPr>
      <w:r w:rsidRPr="00D97A2F">
        <w:rPr>
          <w:rStyle w:val="CCodeChar"/>
        </w:rPr>
        <w:t>• IXA_STEREO_PARITY_NONE</w:t>
      </w:r>
      <w:r>
        <w:t>: No parity value is defined for the stereocentre.</w:t>
      </w:r>
    </w:p>
    <w:p w14:paraId="278CE894" w14:textId="77777777" w:rsidR="008E3F86" w:rsidRDefault="008E3F86" w:rsidP="008E3F86">
      <w:r w:rsidRPr="00D97A2F">
        <w:rPr>
          <w:rStyle w:val="CCodeChar"/>
        </w:rPr>
        <w:t>• IXA_STEREO_PARITY_ODD:</w:t>
      </w:r>
      <w:r>
        <w:t xml:space="preserve"> The stereocentre has odd parity.</w:t>
      </w:r>
    </w:p>
    <w:p w14:paraId="63C343D7" w14:textId="77777777" w:rsidR="008E3F86" w:rsidRDefault="008E3F86" w:rsidP="008E3F86">
      <w:r w:rsidRPr="00D97A2F">
        <w:rPr>
          <w:rStyle w:val="CCodeChar"/>
        </w:rPr>
        <w:t>• IXA_STEREO_PARITY_EVEN</w:t>
      </w:r>
      <w:r>
        <w:t>: The stereocentre has even parity.</w:t>
      </w:r>
    </w:p>
    <w:p w14:paraId="550E7349" w14:textId="379301BA" w:rsidR="008E3F86" w:rsidRDefault="008E3F86" w:rsidP="008E3F86">
      <w:r w:rsidRPr="00D97A2F">
        <w:rPr>
          <w:rStyle w:val="CCodeChar"/>
        </w:rPr>
        <w:t>• IXA_STEREO_PARITY_UNKNOWN</w:t>
      </w:r>
      <w:r>
        <w:t>: The parity of the stereocentre is unknown.</w:t>
      </w:r>
    </w:p>
    <w:p w14:paraId="2B36010B" w14:textId="2884F5AC" w:rsidR="003744F0" w:rsidRPr="003744F0" w:rsidRDefault="003744F0" w:rsidP="003744F0">
      <w:r w:rsidRPr="003744F0">
        <w:t xml:space="preserve">IXA </w:t>
      </w:r>
      <w:r>
        <w:t xml:space="preserve">polymer unit </w:t>
      </w:r>
      <w:r w:rsidRPr="003744F0">
        <w:t xml:space="preserve">Identifiers have type IXA_POLYMERUNITID; IXA_POLYMERUNITID_INVALID is a special constant of type IXA_POLYMERUNITID and is the Identifier for an invalid </w:t>
      </w:r>
      <w:r>
        <w:t xml:space="preserve">monomeric unit </w:t>
      </w:r>
      <w:r w:rsidRPr="003744F0">
        <w:t xml:space="preserve">within an IXA Molecule Object; it is the value returned by some functions when an error occurs. </w:t>
      </w:r>
    </w:p>
    <w:p w14:paraId="1DB60507" w14:textId="77777777" w:rsidR="003744F0" w:rsidRDefault="003744F0" w:rsidP="008E3F86"/>
    <w:p w14:paraId="26698BBE" w14:textId="77777777" w:rsidR="008E3F86" w:rsidRDefault="008E3F86" w:rsidP="00D97A2F">
      <w:pPr>
        <w:pStyle w:val="Headinglike35"/>
        <w:spacing w:beforeLines="50" w:before="120"/>
      </w:pPr>
      <w:bookmarkStart w:id="1217" w:name="_Toc31395476"/>
      <w:r>
        <w:t>Functions to Create, Clear and Destroy Molecule Objects</w:t>
      </w:r>
      <w:bookmarkEnd w:id="1217"/>
    </w:p>
    <w:p w14:paraId="3A22B1CB" w14:textId="77777777" w:rsidR="00680087" w:rsidRDefault="00680087" w:rsidP="00D97A2F">
      <w:pPr>
        <w:pStyle w:val="Heading4"/>
      </w:pPr>
      <w:bookmarkStart w:id="1218" w:name="_Toc31395477"/>
      <w:r>
        <w:t>IXA_MOL_Create</w:t>
      </w:r>
      <w:bookmarkEnd w:id="1218"/>
      <w:r>
        <w:t xml:space="preserve"> </w:t>
      </w:r>
    </w:p>
    <w:p w14:paraId="600B944F" w14:textId="0A7F4733" w:rsidR="008E3F86" w:rsidRDefault="008E3F86" w:rsidP="00D97A2F">
      <w:pPr>
        <w:pStyle w:val="CCode"/>
      </w:pPr>
      <w:r>
        <w:t>IXA_MOL_HANDLE IXA_MOL_Create (IXA_STATUS_HANDLE hStatus</w:t>
      </w:r>
      <w:r w:rsidR="00DB6E01">
        <w:t>)</w:t>
      </w:r>
    </w:p>
    <w:p w14:paraId="37457331" w14:textId="77777777" w:rsidR="008E3F86" w:rsidRDefault="001832EF" w:rsidP="001832EF">
      <w:pPr>
        <w:pStyle w:val="Heading5"/>
      </w:pPr>
      <w:r>
        <w:t>Description</w:t>
      </w:r>
    </w:p>
    <w:p w14:paraId="7E60E621" w14:textId="77777777" w:rsidR="008E3F86" w:rsidRDefault="008E3F86" w:rsidP="008E3F86">
      <w:r>
        <w:t>Creates a new empty IXA Molecule Object and returns its Handle.</w:t>
      </w:r>
    </w:p>
    <w:p w14:paraId="66697D31" w14:textId="77777777" w:rsidR="008E3F86" w:rsidRDefault="001832EF" w:rsidP="001832EF">
      <w:pPr>
        <w:pStyle w:val="Heading5"/>
      </w:pPr>
      <w:r>
        <w:t>Input</w:t>
      </w:r>
    </w:p>
    <w:p w14:paraId="77F4AEB8" w14:textId="77777777" w:rsidR="008E3F86" w:rsidRDefault="008E3F86" w:rsidP="008E3F86">
      <w:r w:rsidRPr="00D97A2F">
        <w:rPr>
          <w:rStyle w:val="CCodeChar"/>
        </w:rPr>
        <w:t>hStatus</w:t>
      </w:r>
      <w:r>
        <w:t>: Handle for an IXA Status Object to receive status messages.</w:t>
      </w:r>
    </w:p>
    <w:p w14:paraId="00DFB498" w14:textId="77777777" w:rsidR="008E3F86" w:rsidRDefault="001832EF" w:rsidP="001832EF">
      <w:pPr>
        <w:pStyle w:val="Heading5"/>
      </w:pPr>
      <w:r>
        <w:t>Output</w:t>
      </w:r>
    </w:p>
    <w:p w14:paraId="211FE67D" w14:textId="77777777" w:rsidR="008E3F86" w:rsidRDefault="008E3F86" w:rsidP="008E3F86">
      <w:r>
        <w:t>Handle for the newly-created IXA Molecule Object.</w:t>
      </w:r>
    </w:p>
    <w:p w14:paraId="5FDA16E3" w14:textId="77777777" w:rsidR="00680087" w:rsidRDefault="00680087" w:rsidP="00D97A2F">
      <w:pPr>
        <w:pStyle w:val="Heading4"/>
      </w:pPr>
      <w:bookmarkStart w:id="1219" w:name="_Toc31395478"/>
      <w:r>
        <w:t>IXA_MOL_Clear</w:t>
      </w:r>
      <w:bookmarkEnd w:id="1219"/>
      <w:r>
        <w:t xml:space="preserve"> </w:t>
      </w:r>
    </w:p>
    <w:p w14:paraId="4CACE0C3" w14:textId="62422DBD" w:rsidR="008E3F86" w:rsidRDefault="008E3F86" w:rsidP="00D97A2F">
      <w:pPr>
        <w:pStyle w:val="CCode"/>
      </w:pPr>
      <w:r>
        <w:t>void IXA_MOL_Clear (IXA_STATUS_HANDLE hStatus,</w:t>
      </w:r>
    </w:p>
    <w:p w14:paraId="1F37765A" w14:textId="231A4336" w:rsidR="008E3F86" w:rsidRDefault="008E3F86" w:rsidP="00D97A2F">
      <w:pPr>
        <w:pStyle w:val="CCode"/>
      </w:pPr>
      <w:r>
        <w:t>IXA_MOL_HANDLE hMolecule</w:t>
      </w:r>
      <w:r w:rsidR="00DB6E01">
        <w:t>)</w:t>
      </w:r>
    </w:p>
    <w:p w14:paraId="2DC4288C" w14:textId="77777777" w:rsidR="008E3F86" w:rsidRDefault="001832EF" w:rsidP="001832EF">
      <w:pPr>
        <w:pStyle w:val="Heading5"/>
      </w:pPr>
      <w:r>
        <w:t>Description</w:t>
      </w:r>
    </w:p>
    <w:p w14:paraId="59545222" w14:textId="77777777" w:rsidR="008E3F86" w:rsidRDefault="008E3F86" w:rsidP="008E3F86">
      <w:r>
        <w:t>Clears all data in an IXA Molecule Object, returning it to an empty state as when newly created.</w:t>
      </w:r>
    </w:p>
    <w:p w14:paraId="12DFC2F0" w14:textId="77777777" w:rsidR="008E3F86" w:rsidRDefault="001832EF" w:rsidP="001832EF">
      <w:pPr>
        <w:pStyle w:val="Heading5"/>
      </w:pPr>
      <w:r>
        <w:t>Input</w:t>
      </w:r>
    </w:p>
    <w:p w14:paraId="2D4629D6" w14:textId="77777777" w:rsidR="008E3F86" w:rsidRDefault="008E3F86" w:rsidP="008E3F86">
      <w:r w:rsidRPr="00D97A2F">
        <w:rPr>
          <w:rStyle w:val="CCodeChar"/>
        </w:rPr>
        <w:t>hStatus</w:t>
      </w:r>
      <w:r>
        <w:t>: Handle for an IXA Status Object to receive status messages.</w:t>
      </w:r>
    </w:p>
    <w:p w14:paraId="77BFB681" w14:textId="77777777" w:rsidR="008E3F86" w:rsidRDefault="008E3F86" w:rsidP="008E3F86">
      <w:r w:rsidRPr="00D97A2F">
        <w:rPr>
          <w:rStyle w:val="CCodeChar"/>
        </w:rPr>
        <w:t>hMolecule</w:t>
      </w:r>
      <w:r>
        <w:t>: Handle for the IXA Molecule Object to be cleared.</w:t>
      </w:r>
    </w:p>
    <w:p w14:paraId="10C962CF" w14:textId="77777777" w:rsidR="00680087" w:rsidRDefault="00680087" w:rsidP="00D97A2F">
      <w:pPr>
        <w:pStyle w:val="Heading4"/>
      </w:pPr>
      <w:bookmarkStart w:id="1220" w:name="_Toc31395479"/>
      <w:r>
        <w:lastRenderedPageBreak/>
        <w:t>IXA_MOL_Destroy</w:t>
      </w:r>
      <w:bookmarkEnd w:id="1220"/>
      <w:r>
        <w:t xml:space="preserve"> </w:t>
      </w:r>
    </w:p>
    <w:p w14:paraId="18E06110" w14:textId="77777777" w:rsidR="008E3F86" w:rsidRDefault="008E3F86" w:rsidP="00D97A2F">
      <w:pPr>
        <w:pStyle w:val="CCode"/>
      </w:pPr>
      <w:r>
        <w:t>void IXA_MOL_Destroy (IXA_STATUS_HANDLE hStatus,</w:t>
      </w:r>
    </w:p>
    <w:p w14:paraId="72F86FB0" w14:textId="7C1FD2FC" w:rsidR="008E3F86" w:rsidRDefault="008E3F86" w:rsidP="00D97A2F">
      <w:pPr>
        <w:pStyle w:val="CCode"/>
      </w:pPr>
      <w:r>
        <w:t>IXA_MOL_HANDLE hMolecule</w:t>
      </w:r>
      <w:r w:rsidR="00DB6E01">
        <w:t>)</w:t>
      </w:r>
    </w:p>
    <w:p w14:paraId="3FE19AB7" w14:textId="77777777" w:rsidR="008E3F86" w:rsidRDefault="001832EF" w:rsidP="001832EF">
      <w:pPr>
        <w:pStyle w:val="Heading5"/>
      </w:pPr>
      <w:r>
        <w:t>Description</w:t>
      </w:r>
    </w:p>
    <w:p w14:paraId="4CF927FC" w14:textId="77777777" w:rsidR="008E3F86" w:rsidRDefault="008E3F86" w:rsidP="008E3F86">
      <w:r>
        <w:t>Destroys an IXA Molecule Object, releasing all memory that it uses.</w:t>
      </w:r>
    </w:p>
    <w:p w14:paraId="0D7FCFA8" w14:textId="77777777" w:rsidR="008E3F86" w:rsidRDefault="001832EF" w:rsidP="001832EF">
      <w:pPr>
        <w:pStyle w:val="Heading5"/>
      </w:pPr>
      <w:r>
        <w:t>Input</w:t>
      </w:r>
    </w:p>
    <w:p w14:paraId="7B4E2317" w14:textId="77777777" w:rsidR="008E3F86" w:rsidRDefault="008E3F86" w:rsidP="008E3F86">
      <w:r w:rsidRPr="00D97A2F">
        <w:rPr>
          <w:rStyle w:val="CCodeChar"/>
        </w:rPr>
        <w:t>hStatus</w:t>
      </w:r>
      <w:r>
        <w:t>: Handle for an IXA Status Object to receive status messages.</w:t>
      </w:r>
    </w:p>
    <w:p w14:paraId="7FA518FF" w14:textId="77777777" w:rsidR="008E3F86" w:rsidRDefault="008E3F86" w:rsidP="008E3F86">
      <w:r w:rsidRPr="00D97A2F">
        <w:rPr>
          <w:rStyle w:val="CCodeChar"/>
        </w:rPr>
        <w:t>hMolecule</w:t>
      </w:r>
      <w:r>
        <w:t>: Handle for the IXA Molecule Object to be destroyed.</w:t>
      </w:r>
    </w:p>
    <w:p w14:paraId="7BBCE159" w14:textId="77777777" w:rsidR="008E3F86" w:rsidRDefault="008E3F86" w:rsidP="00D97A2F">
      <w:pPr>
        <w:pStyle w:val="Headinglike35"/>
      </w:pPr>
      <w:bookmarkStart w:id="1221" w:name="_Toc31395480"/>
      <w:r>
        <w:t>Functions Operating on Complete Molecules</w:t>
      </w:r>
      <w:bookmarkEnd w:id="1221"/>
    </w:p>
    <w:p w14:paraId="181E1722" w14:textId="77777777" w:rsidR="00390283" w:rsidRDefault="00390283" w:rsidP="00D97A2F">
      <w:r>
        <w:t xml:space="preserve">These functions operate on IXA Molecule Objects at “high level”, and do not require access to individual atoms, bonds and stereodescriptors. </w:t>
      </w:r>
    </w:p>
    <w:p w14:paraId="556A3A4F" w14:textId="77777777" w:rsidR="00680087" w:rsidRDefault="00680087" w:rsidP="00D97A2F">
      <w:pPr>
        <w:pStyle w:val="Heading4"/>
        <w:spacing w:beforeLines="50" w:before="120"/>
      </w:pPr>
      <w:bookmarkStart w:id="1222" w:name="_Toc31395481"/>
      <w:r>
        <w:t>IXA_MOL_ReadMolfile</w:t>
      </w:r>
      <w:bookmarkEnd w:id="1222"/>
      <w:r>
        <w:t xml:space="preserve"> </w:t>
      </w:r>
    </w:p>
    <w:p w14:paraId="674BC310" w14:textId="1FE1A712" w:rsidR="008E3F86" w:rsidRDefault="008E3F86" w:rsidP="00D97A2F">
      <w:pPr>
        <w:pStyle w:val="CCode"/>
      </w:pPr>
      <w:r>
        <w:t>void IXA_MOL_ReadMolfile (IXA_STATUS_HANDLE hStatus,</w:t>
      </w:r>
    </w:p>
    <w:p w14:paraId="608718E6" w14:textId="77777777" w:rsidR="008E3F86" w:rsidRDefault="008E3F86" w:rsidP="00D97A2F">
      <w:pPr>
        <w:pStyle w:val="CCode"/>
      </w:pPr>
      <w:r>
        <w:t>IXA_MOL_HANDLE hMolecule,</w:t>
      </w:r>
    </w:p>
    <w:p w14:paraId="39D31276" w14:textId="264D539A" w:rsidR="008E3F86" w:rsidRDefault="008E3F86" w:rsidP="00D97A2F">
      <w:pPr>
        <w:pStyle w:val="CCode"/>
      </w:pPr>
      <w:r>
        <w:t>const char* pMolfile</w:t>
      </w:r>
      <w:r w:rsidR="00DB6E01">
        <w:t>)</w:t>
      </w:r>
    </w:p>
    <w:p w14:paraId="717809B6" w14:textId="77777777" w:rsidR="008E3F86" w:rsidRDefault="001832EF" w:rsidP="001832EF">
      <w:pPr>
        <w:pStyle w:val="Heading5"/>
      </w:pPr>
      <w:r>
        <w:t>Description</w:t>
      </w:r>
    </w:p>
    <w:p w14:paraId="25198AF2" w14:textId="74E6F99A" w:rsidR="00390283" w:rsidRDefault="00390283" w:rsidP="00390283">
      <w:pPr>
        <w:pStyle w:val="Heading5"/>
        <w:spacing w:beforeLines="50" w:before="120"/>
        <w:rPr>
          <w:rFonts w:ascii="Times New Roman" w:eastAsia="Times New Roman" w:hAnsi="Times New Roman" w:cs="Times New Roman"/>
          <w:color w:val="auto"/>
        </w:rPr>
      </w:pPr>
      <w:r>
        <w:rPr>
          <w:rFonts w:ascii="Times New Roman" w:eastAsia="Times New Roman" w:hAnsi="Times New Roman" w:cs="Times New Roman"/>
          <w:color w:val="auto"/>
        </w:rPr>
        <w:t xml:space="preserve">Populates an IXA Molecule Object with data from an MDL Molfile representation. Any data previously held in the IXA Molecule Object </w:t>
      </w:r>
      <w:r w:rsidR="00AD0395">
        <w:rPr>
          <w:rFonts w:ascii="Times New Roman" w:eastAsia="Times New Roman" w:hAnsi="Times New Roman" w:cs="Times New Roman"/>
          <w:color w:val="auto"/>
        </w:rPr>
        <w:t>are</w:t>
      </w:r>
      <w:r>
        <w:rPr>
          <w:rFonts w:ascii="Times New Roman" w:eastAsia="Times New Roman" w:hAnsi="Times New Roman" w:cs="Times New Roman"/>
          <w:color w:val="auto"/>
        </w:rPr>
        <w:t xml:space="preserve"> over-written. </w:t>
      </w:r>
    </w:p>
    <w:p w14:paraId="5FF43B41" w14:textId="77777777" w:rsidR="008E3F86" w:rsidRDefault="001832EF" w:rsidP="00D97A2F">
      <w:pPr>
        <w:pStyle w:val="Heading5"/>
        <w:spacing w:beforeLines="50" w:before="120"/>
      </w:pPr>
      <w:r>
        <w:t>Input</w:t>
      </w:r>
    </w:p>
    <w:p w14:paraId="3792288C" w14:textId="77777777" w:rsidR="008E3F86" w:rsidRDefault="008E3F86" w:rsidP="008E3F86">
      <w:r w:rsidRPr="00D97A2F">
        <w:rPr>
          <w:rStyle w:val="CCodeChar"/>
        </w:rPr>
        <w:t>hStatus</w:t>
      </w:r>
      <w:r>
        <w:t>: Handle for an IXA Status Object to receive status messages.</w:t>
      </w:r>
    </w:p>
    <w:p w14:paraId="7D2A46F7" w14:textId="77777777" w:rsidR="008E3F86" w:rsidRDefault="008E3F86" w:rsidP="008E3F86">
      <w:r w:rsidRPr="00D97A2F">
        <w:rPr>
          <w:rStyle w:val="CCodeChar"/>
        </w:rPr>
        <w:t>hMolecule</w:t>
      </w:r>
      <w:r>
        <w:t xml:space="preserve"> Handle for the IXA Molecule Object to be populated.</w:t>
      </w:r>
    </w:p>
    <w:p w14:paraId="59F17634" w14:textId="77777777" w:rsidR="00390283" w:rsidRDefault="00390283" w:rsidP="00D97A2F">
      <w:r w:rsidRPr="00D97A2F">
        <w:rPr>
          <w:rStyle w:val="CCodeChar"/>
        </w:rPr>
        <w:lastRenderedPageBreak/>
        <w:t>pMolfile</w:t>
      </w:r>
      <w:r>
        <w:t xml:space="preserve"> Null-terminated character array containing the text of the Molfile. Reading continues until the syntactic end of the Molfile is reached, or until a null character is reached, whichever occurs first. </w:t>
      </w:r>
    </w:p>
    <w:p w14:paraId="1F508820" w14:textId="77777777" w:rsidR="00680087" w:rsidRDefault="00680087" w:rsidP="00D97A2F">
      <w:pPr>
        <w:pStyle w:val="Heading4"/>
      </w:pPr>
      <w:bookmarkStart w:id="1223" w:name="_Toc31395482"/>
      <w:r>
        <w:t>IXA_MOL_ReadInChI</w:t>
      </w:r>
      <w:bookmarkEnd w:id="1223"/>
      <w:r>
        <w:t xml:space="preserve"> </w:t>
      </w:r>
    </w:p>
    <w:p w14:paraId="6F83084B" w14:textId="5C027B36" w:rsidR="008E3F86" w:rsidRDefault="008E3F86" w:rsidP="00D97A2F">
      <w:pPr>
        <w:pStyle w:val="CCode"/>
      </w:pPr>
      <w:r>
        <w:t>void IXA_MOL_ReadInChI (IXA_STATUS_HANDLE hStatus,</w:t>
      </w:r>
    </w:p>
    <w:p w14:paraId="10E208D4" w14:textId="77777777" w:rsidR="008E3F86" w:rsidRDefault="008E3F86" w:rsidP="00D97A2F">
      <w:pPr>
        <w:pStyle w:val="CCode"/>
        <w:ind w:left="3540"/>
      </w:pPr>
      <w:r>
        <w:t>IXA_MOL_HANDLE hMolecule,</w:t>
      </w:r>
    </w:p>
    <w:p w14:paraId="4A796FED" w14:textId="60F3453E" w:rsidR="008E3F86" w:rsidRDefault="008E3F86" w:rsidP="00D97A2F">
      <w:pPr>
        <w:pStyle w:val="CCode"/>
        <w:ind w:left="3540"/>
      </w:pPr>
      <w:r>
        <w:t>const char* pInChI</w:t>
      </w:r>
      <w:r w:rsidR="00DB6E01">
        <w:t>)</w:t>
      </w:r>
    </w:p>
    <w:p w14:paraId="2FC7B8CE" w14:textId="77777777" w:rsidR="008E3F86" w:rsidRDefault="001832EF" w:rsidP="001832EF">
      <w:pPr>
        <w:pStyle w:val="Heading5"/>
      </w:pPr>
      <w:r>
        <w:t>Description</w:t>
      </w:r>
    </w:p>
    <w:p w14:paraId="1C098B48" w14:textId="77777777" w:rsidR="008E3F86" w:rsidRDefault="008E3F86" w:rsidP="008E3F86">
      <w:r>
        <w:t>Populates an IXA Molecule Object with data from an InChI string representation. Any data</w:t>
      </w:r>
    </w:p>
    <w:p w14:paraId="353117D5" w14:textId="654739EA" w:rsidR="008E3F86" w:rsidRDefault="008E3F86" w:rsidP="008E3F86">
      <w:r>
        <w:t xml:space="preserve">previously held in the IXA Molecule Object </w:t>
      </w:r>
      <w:r w:rsidR="00AD0395">
        <w:t>are</w:t>
      </w:r>
      <w:r>
        <w:t xml:space="preserve"> over-written.</w:t>
      </w:r>
    </w:p>
    <w:p w14:paraId="376C1594" w14:textId="77777777" w:rsidR="008E3F86" w:rsidRDefault="001832EF" w:rsidP="001832EF">
      <w:pPr>
        <w:pStyle w:val="Heading5"/>
      </w:pPr>
      <w:r>
        <w:t>Input</w:t>
      </w:r>
    </w:p>
    <w:p w14:paraId="4884A861" w14:textId="77777777" w:rsidR="008E3F86" w:rsidRDefault="008E3F86" w:rsidP="008E3F86">
      <w:r w:rsidRPr="00D97A2F">
        <w:rPr>
          <w:rStyle w:val="CCodeChar"/>
        </w:rPr>
        <w:t>hStatus</w:t>
      </w:r>
      <w:r>
        <w:t>: Handle for an IXA Status Object to receive status messages.</w:t>
      </w:r>
    </w:p>
    <w:p w14:paraId="243C745F" w14:textId="77777777" w:rsidR="008E3F86" w:rsidRDefault="008E3F86" w:rsidP="008E3F86">
      <w:r w:rsidRPr="00D97A2F">
        <w:rPr>
          <w:rStyle w:val="CCodeChar"/>
        </w:rPr>
        <w:t>hMolecule</w:t>
      </w:r>
      <w:r>
        <w:t xml:space="preserve"> Handle for the IXA Molecule Object to be populated.</w:t>
      </w:r>
    </w:p>
    <w:p w14:paraId="3E491FE7" w14:textId="77777777" w:rsidR="00576FE8" w:rsidRDefault="00576FE8" w:rsidP="008E3F86">
      <w:r w:rsidRPr="00D97A2F">
        <w:rPr>
          <w:rStyle w:val="CCodeChar"/>
        </w:rPr>
        <w:t>pInChI</w:t>
      </w:r>
      <w:r w:rsidRPr="00576FE8">
        <w:t xml:space="preserve"> Null-terminated character array containing the an InChI string. Reading continues until the syntactic end of the InChI is reached, or until a null character is reached, whichever occurs first.</w:t>
      </w:r>
    </w:p>
    <w:p w14:paraId="1659AE06" w14:textId="77777777" w:rsidR="008E3F86" w:rsidRDefault="001832EF" w:rsidP="00D97A2F">
      <w:pPr>
        <w:pStyle w:val="Heading5"/>
        <w:spacing w:beforeLines="50" w:before="120"/>
      </w:pPr>
      <w:r>
        <w:t>Output</w:t>
      </w:r>
    </w:p>
    <w:p w14:paraId="0975CC23" w14:textId="77777777" w:rsidR="008E3F86" w:rsidRDefault="008E3F86" w:rsidP="008E3F86">
      <w:r>
        <w:t>Nothing</w:t>
      </w:r>
    </w:p>
    <w:p w14:paraId="072517C9" w14:textId="77777777" w:rsidR="00680087" w:rsidRDefault="00680087" w:rsidP="00D97A2F">
      <w:pPr>
        <w:pStyle w:val="Heading4"/>
      </w:pPr>
      <w:bookmarkStart w:id="1224" w:name="_Toc31395483"/>
      <w:r>
        <w:t>IXA_MOL_SetChiral</w:t>
      </w:r>
      <w:bookmarkEnd w:id="1224"/>
      <w:r>
        <w:t xml:space="preserve"> </w:t>
      </w:r>
    </w:p>
    <w:p w14:paraId="350E2EEB" w14:textId="7885BD84" w:rsidR="008E3F86" w:rsidRDefault="008E3F86" w:rsidP="00D97A2F">
      <w:pPr>
        <w:pStyle w:val="CCode"/>
      </w:pPr>
      <w:r>
        <w:t>void IXA_MOL_SetChiral (IXA_STATUS_HANDLE hStatus,</w:t>
      </w:r>
    </w:p>
    <w:p w14:paraId="7C2AD059" w14:textId="77777777" w:rsidR="008E3F86" w:rsidRDefault="008E3F86" w:rsidP="00D97A2F">
      <w:pPr>
        <w:pStyle w:val="CCode"/>
      </w:pPr>
      <w:r>
        <w:t>IXA_MOL_HANDLE hMolecule,</w:t>
      </w:r>
    </w:p>
    <w:p w14:paraId="1187E484" w14:textId="73B4514F" w:rsidR="008E3F86" w:rsidRDefault="008E3F86" w:rsidP="00D97A2F">
      <w:pPr>
        <w:pStyle w:val="CCode"/>
      </w:pPr>
      <w:r>
        <w:t>IXA_BOOL vChiral</w:t>
      </w:r>
      <w:r w:rsidR="00DB6E01">
        <w:t>)</w:t>
      </w:r>
    </w:p>
    <w:p w14:paraId="25564AEF" w14:textId="77777777" w:rsidR="008E3F86" w:rsidRDefault="001832EF" w:rsidP="001832EF">
      <w:pPr>
        <w:pStyle w:val="Heading5"/>
      </w:pPr>
      <w:r>
        <w:lastRenderedPageBreak/>
        <w:t>Description</w:t>
      </w:r>
    </w:p>
    <w:p w14:paraId="7A858864" w14:textId="77777777" w:rsidR="00576FE8" w:rsidRDefault="00576FE8" w:rsidP="00576FE8">
      <w:pPr>
        <w:pStyle w:val="Heading5"/>
        <w:spacing w:beforeLines="50" w:before="120"/>
        <w:rPr>
          <w:rFonts w:ascii="Times New Roman" w:eastAsia="Times New Roman" w:hAnsi="Times New Roman" w:cs="Times New Roman"/>
          <w:color w:val="auto"/>
        </w:rPr>
      </w:pPr>
      <w:r>
        <w:rPr>
          <w:rFonts w:ascii="Times New Roman" w:eastAsia="Times New Roman" w:hAnsi="Times New Roman" w:cs="Times New Roman"/>
          <w:color w:val="auto"/>
        </w:rPr>
        <w:t xml:space="preserve">Sets the chiral flag for an IXA Molecule Object. If the non-standard InChI generation option </w:t>
      </w:r>
      <w:r w:rsidRPr="00D97A2F">
        <w:rPr>
          <w:rFonts w:ascii="Courier New" w:eastAsia="Times New Roman" w:hAnsi="Courier New" w:cs="Courier New"/>
          <w:color w:val="auto"/>
        </w:rPr>
        <w:t>IXA_INCHIBUILDER_STEREOOPTION_SUCF</w:t>
      </w:r>
      <w:r>
        <w:rPr>
          <w:rFonts w:ascii="Times New Roman" w:eastAsia="Times New Roman" w:hAnsi="Times New Roman" w:cs="Times New Roman"/>
          <w:color w:val="auto"/>
        </w:rPr>
        <w:t xml:space="preserve"> is specified, the chiral flag is used to determine how stereochemistry in the IXA Molecule Object should be interpreted. </w:t>
      </w:r>
    </w:p>
    <w:p w14:paraId="6FCE4ECC" w14:textId="77777777" w:rsidR="008E3F86" w:rsidRDefault="001832EF" w:rsidP="00D97A2F">
      <w:pPr>
        <w:pStyle w:val="Heading5"/>
        <w:spacing w:beforeLines="50" w:before="120"/>
      </w:pPr>
      <w:r>
        <w:t>Input</w:t>
      </w:r>
    </w:p>
    <w:p w14:paraId="58B1ECA8" w14:textId="77777777" w:rsidR="008E3F86" w:rsidRDefault="008E3F86">
      <w:r w:rsidRPr="00D97A2F">
        <w:rPr>
          <w:rStyle w:val="CCodeChar"/>
        </w:rPr>
        <w:t>hStatus</w:t>
      </w:r>
      <w:r>
        <w:t>: Handle for an IXA Status Object to receive status messages.</w:t>
      </w:r>
    </w:p>
    <w:p w14:paraId="3CD0CF4F" w14:textId="77777777" w:rsidR="008E3F86" w:rsidRDefault="008E3F86">
      <w:r w:rsidRPr="00D97A2F">
        <w:rPr>
          <w:rStyle w:val="CCodeChar"/>
        </w:rPr>
        <w:t>hMolecule</w:t>
      </w:r>
      <w:r>
        <w:t>: Handle for the IXA Molecule Object to be modified.</w:t>
      </w:r>
    </w:p>
    <w:p w14:paraId="31ADE137" w14:textId="77777777" w:rsidR="005671EF" w:rsidRDefault="005671EF" w:rsidP="00D97A2F">
      <w:r w:rsidRPr="00D97A2F">
        <w:rPr>
          <w:rStyle w:val="CCodeChar"/>
        </w:rPr>
        <w:t>vChiral</w:t>
      </w:r>
      <w:r>
        <w:t>: Value to be used for the chiral flag (</w:t>
      </w:r>
      <w:r w:rsidRPr="00D97A2F">
        <w:rPr>
          <w:rFonts w:ascii="Courier New" w:hAnsi="Courier New" w:cs="Courier New"/>
        </w:rPr>
        <w:t>IXA_TRUE</w:t>
      </w:r>
      <w:r>
        <w:t xml:space="preserve"> = molecule is chiral; </w:t>
      </w:r>
      <w:r w:rsidRPr="00D97A2F">
        <w:rPr>
          <w:rFonts w:ascii="Courier New" w:hAnsi="Courier New" w:cs="Courier New"/>
        </w:rPr>
        <w:t>IXA_FALSE</w:t>
      </w:r>
      <w:r>
        <w:t xml:space="preserve"> = molecule is not chiral). </w:t>
      </w:r>
    </w:p>
    <w:p w14:paraId="76A5DAD0" w14:textId="77777777" w:rsidR="008E3F86" w:rsidRDefault="001832EF" w:rsidP="00D97A2F">
      <w:pPr>
        <w:pStyle w:val="Heading5"/>
        <w:spacing w:beforeLines="50" w:before="120"/>
      </w:pPr>
      <w:r>
        <w:t>Output</w:t>
      </w:r>
    </w:p>
    <w:p w14:paraId="53C8439D" w14:textId="77777777" w:rsidR="008E3F86" w:rsidRDefault="008E3F86" w:rsidP="008E3F86">
      <w:r>
        <w:t>Nothing</w:t>
      </w:r>
    </w:p>
    <w:p w14:paraId="44D6C729" w14:textId="77777777" w:rsidR="00680087" w:rsidRDefault="00680087" w:rsidP="00D97A2F">
      <w:pPr>
        <w:pStyle w:val="Heading4"/>
      </w:pPr>
      <w:bookmarkStart w:id="1225" w:name="_Toc31395484"/>
      <w:r>
        <w:t>IXA_MOL_GetChiral</w:t>
      </w:r>
      <w:bookmarkEnd w:id="1225"/>
      <w:r>
        <w:t xml:space="preserve"> </w:t>
      </w:r>
    </w:p>
    <w:p w14:paraId="7EA343A9" w14:textId="3295101B" w:rsidR="008E3F86" w:rsidRDefault="008E3F86" w:rsidP="00D97A2F">
      <w:pPr>
        <w:pStyle w:val="CCode"/>
      </w:pPr>
      <w:r>
        <w:t>IXA_BOOL IXA_MOL_GetChiral (IXA_STATUS_HANDLE hStatus,</w:t>
      </w:r>
    </w:p>
    <w:p w14:paraId="5867AD71" w14:textId="0B56BB4A" w:rsidR="008E3F86" w:rsidRDefault="008E3F86" w:rsidP="00D97A2F">
      <w:pPr>
        <w:pStyle w:val="CCode"/>
      </w:pPr>
      <w:r>
        <w:t>IXA_MOL_HANDLE hMolecule</w:t>
      </w:r>
      <w:r w:rsidR="00DB6E01">
        <w:t>)</w:t>
      </w:r>
    </w:p>
    <w:p w14:paraId="1C75BC6B" w14:textId="77777777" w:rsidR="008E3F86" w:rsidRDefault="001832EF" w:rsidP="001832EF">
      <w:pPr>
        <w:pStyle w:val="Heading5"/>
      </w:pPr>
      <w:r>
        <w:t>Description</w:t>
      </w:r>
    </w:p>
    <w:p w14:paraId="6BCA0BB7" w14:textId="77777777" w:rsidR="008E3F86" w:rsidRDefault="008E3F86" w:rsidP="008E3F86">
      <w:r>
        <w:t>Returns the value of the chiral flag for an IXA Molecule Object. If the non-standard InChI</w:t>
      </w:r>
      <w:r w:rsidR="00867D60">
        <w:t xml:space="preserve"> </w:t>
      </w:r>
      <w:r>
        <w:t xml:space="preserve">generation option </w:t>
      </w:r>
      <w:r w:rsidRPr="00D97A2F">
        <w:rPr>
          <w:rFonts w:ascii="Courier New" w:hAnsi="Courier New" w:cs="Courier New"/>
        </w:rPr>
        <w:t>IXA_INCHIBUILDER_STEREOOPTION_SUCF</w:t>
      </w:r>
      <w:r>
        <w:t xml:space="preserve"> is specified, the chiral flag is</w:t>
      </w:r>
      <w:r w:rsidR="00867D60">
        <w:t xml:space="preserve"> </w:t>
      </w:r>
      <w:r>
        <w:t>used to determine how stereochemistry in the IXA Molecule Object should be interpreted.</w:t>
      </w:r>
    </w:p>
    <w:p w14:paraId="41306A2F" w14:textId="77777777" w:rsidR="008E3F86" w:rsidRDefault="001832EF" w:rsidP="001832EF">
      <w:pPr>
        <w:pStyle w:val="Heading5"/>
      </w:pPr>
      <w:r>
        <w:t>Input</w:t>
      </w:r>
    </w:p>
    <w:p w14:paraId="79666CE8" w14:textId="77777777" w:rsidR="008E3F86" w:rsidRDefault="005671EF" w:rsidP="008E3F86">
      <w:r w:rsidRPr="005671EF">
        <w:rPr>
          <w:rFonts w:ascii="Courier New" w:hAnsi="Courier New"/>
        </w:rPr>
        <w:t>hStatus</w:t>
      </w:r>
      <w:r w:rsidR="008E3F86">
        <w:t>: Handle for an IXA Status Object to receive status messages.</w:t>
      </w:r>
    </w:p>
    <w:p w14:paraId="696CE655" w14:textId="77777777" w:rsidR="008E3F86" w:rsidRDefault="005671EF" w:rsidP="008E3F86">
      <w:r w:rsidRPr="005671EF">
        <w:rPr>
          <w:rFonts w:ascii="Courier New" w:hAnsi="Courier New"/>
        </w:rPr>
        <w:t>hMolecule</w:t>
      </w:r>
      <w:r w:rsidR="008E3F86">
        <w:t>: Handle for the IXA Molecule Object to be examined.</w:t>
      </w:r>
    </w:p>
    <w:p w14:paraId="11CD3402" w14:textId="77777777" w:rsidR="008E3F86" w:rsidRDefault="001832EF" w:rsidP="001832EF">
      <w:pPr>
        <w:pStyle w:val="Heading5"/>
      </w:pPr>
      <w:r>
        <w:lastRenderedPageBreak/>
        <w:t>Output</w:t>
      </w:r>
    </w:p>
    <w:p w14:paraId="0850DE23" w14:textId="77777777" w:rsidR="008E3F86" w:rsidRDefault="008E3F86" w:rsidP="008E3F86">
      <w:r>
        <w:t xml:space="preserve">Value of chiral flag </w:t>
      </w:r>
      <w:r w:rsidRPr="00D97A2F">
        <w:rPr>
          <w:rFonts w:ascii="Courier New" w:hAnsi="Courier New" w:cs="Courier New"/>
        </w:rPr>
        <w:t>(IXA_TRUE</w:t>
      </w:r>
      <w:r>
        <w:t xml:space="preserve"> = molecule is chiral; </w:t>
      </w:r>
      <w:r w:rsidRPr="00D97A2F">
        <w:rPr>
          <w:rFonts w:ascii="Courier New" w:hAnsi="Courier New" w:cs="Courier New"/>
        </w:rPr>
        <w:t>IXA_FALSE</w:t>
      </w:r>
      <w:r>
        <w:t xml:space="preserve"> = molecule is not chiral).</w:t>
      </w:r>
    </w:p>
    <w:p w14:paraId="21669B0A" w14:textId="77777777" w:rsidR="008E3F86" w:rsidRDefault="008E3F86" w:rsidP="00D97A2F">
      <w:pPr>
        <w:pStyle w:val="Headinglike35"/>
      </w:pPr>
      <w:bookmarkStart w:id="1226" w:name="_Toc31395485"/>
      <w:r>
        <w:t>Functions to Add and Define Atoms</w:t>
      </w:r>
      <w:bookmarkEnd w:id="1226"/>
    </w:p>
    <w:p w14:paraId="78569C8E" w14:textId="77777777" w:rsidR="008E3F86" w:rsidRDefault="008E3F86" w:rsidP="008E3F86">
      <w:r>
        <w:t>When an individual atom is created in an IXA Molecule Object, it has a set of default properties (carbon with</w:t>
      </w:r>
      <w:r w:rsidR="00867D60">
        <w:t xml:space="preserve"> </w:t>
      </w:r>
      <w:r w:rsidRPr="00D97A2F">
        <w:rPr>
          <w:rFonts w:ascii="Courier New" w:hAnsi="Courier New" w:cs="Courier New"/>
        </w:rPr>
        <w:t>IXA_ATOM_NATURAL_MASS</w:t>
      </w:r>
      <w:r>
        <w:t xml:space="preserve">, radical state </w:t>
      </w:r>
      <w:r w:rsidRPr="00D97A2F">
        <w:rPr>
          <w:rFonts w:ascii="Courier New" w:hAnsi="Courier New" w:cs="Courier New"/>
        </w:rPr>
        <w:t>IXA_ATOM_RADICAL_NONE</w:t>
      </w:r>
      <w:r>
        <w:t>, zero for all numerical properties</w:t>
      </w:r>
      <w:r w:rsidR="00867D60">
        <w:t xml:space="preserve"> </w:t>
      </w:r>
      <w:r>
        <w:t>other than atomic number, and no bonds to other atoms) which can then be modified if required.</w:t>
      </w:r>
    </w:p>
    <w:p w14:paraId="2DC0F031" w14:textId="77777777" w:rsidR="00680087" w:rsidRDefault="00680087" w:rsidP="00D97A2F">
      <w:pPr>
        <w:pStyle w:val="Heading4"/>
      </w:pPr>
      <w:bookmarkStart w:id="1227" w:name="_Toc31395486"/>
      <w:r>
        <w:t>IXA_MOL_CreateAtom</w:t>
      </w:r>
      <w:bookmarkEnd w:id="1227"/>
      <w:r>
        <w:t xml:space="preserve"> </w:t>
      </w:r>
    </w:p>
    <w:p w14:paraId="5DCB6456" w14:textId="25B617C3" w:rsidR="008E3F86" w:rsidRDefault="008E3F86" w:rsidP="00D97A2F">
      <w:pPr>
        <w:pStyle w:val="CCode"/>
      </w:pPr>
      <w:r>
        <w:t>IXA_ATOMID IXA_MOL_CreateAtom (IXA_STATUS_HANDLE hStatus,</w:t>
      </w:r>
    </w:p>
    <w:p w14:paraId="5ED51D98" w14:textId="6D4202D8" w:rsidR="008E3F86" w:rsidRDefault="008E3F86" w:rsidP="00D97A2F">
      <w:pPr>
        <w:pStyle w:val="CCode"/>
      </w:pPr>
      <w:r>
        <w:t>IXA_MOL_HANDLE hMolecule</w:t>
      </w:r>
      <w:r w:rsidR="00DB6E01">
        <w:t>)</w:t>
      </w:r>
    </w:p>
    <w:p w14:paraId="30DD2EB4" w14:textId="77777777" w:rsidR="008E3F86" w:rsidRDefault="001832EF" w:rsidP="001832EF">
      <w:pPr>
        <w:pStyle w:val="Heading5"/>
      </w:pPr>
      <w:r>
        <w:t>Description</w:t>
      </w:r>
    </w:p>
    <w:p w14:paraId="30558B1B" w14:textId="77777777" w:rsidR="008E3F86" w:rsidRDefault="008E3F86" w:rsidP="008E3F86">
      <w:r>
        <w:t>Adds one atom to an IXA Molecule Object, and returns its IXA Atom Identifier. The atom is set to</w:t>
      </w:r>
      <w:r w:rsidR="00867D60">
        <w:t xml:space="preserve"> </w:t>
      </w:r>
      <w:r>
        <w:t xml:space="preserve">be a carbon atom with mass </w:t>
      </w:r>
      <w:r w:rsidRPr="00D97A2F">
        <w:rPr>
          <w:rFonts w:ascii="Courier New" w:hAnsi="Courier New" w:cs="Courier New"/>
        </w:rPr>
        <w:t>IXA_ATOM_NATURAL_MASS</w:t>
      </w:r>
      <w:r>
        <w:t>, and no bonds to other atoms. Its</w:t>
      </w:r>
      <w:r w:rsidR="00867D60">
        <w:t xml:space="preserve"> </w:t>
      </w:r>
      <w:r>
        <w:t xml:space="preserve">radical state is set to </w:t>
      </w:r>
      <w:r w:rsidRPr="00D97A2F">
        <w:rPr>
          <w:rFonts w:ascii="Courier New" w:hAnsi="Courier New" w:cs="Courier New"/>
        </w:rPr>
        <w:t>IXA_ATOM_RADICAL_NONE</w:t>
      </w:r>
      <w:r>
        <w:t>, and all its numerical properties (other than</w:t>
      </w:r>
      <w:r w:rsidR="00867D60">
        <w:t xml:space="preserve"> </w:t>
      </w:r>
      <w:r>
        <w:t>atomic number) are set to zero.</w:t>
      </w:r>
    </w:p>
    <w:p w14:paraId="5CC64ADF" w14:textId="77777777" w:rsidR="008E3F86" w:rsidRDefault="001832EF" w:rsidP="001832EF">
      <w:pPr>
        <w:pStyle w:val="Heading5"/>
      </w:pPr>
      <w:r>
        <w:t>Input</w:t>
      </w:r>
    </w:p>
    <w:p w14:paraId="3E333277" w14:textId="77777777" w:rsidR="008E3F86" w:rsidRDefault="005671EF" w:rsidP="008E3F86">
      <w:r w:rsidRPr="005671EF">
        <w:rPr>
          <w:rFonts w:ascii="Courier New" w:hAnsi="Courier New"/>
        </w:rPr>
        <w:t>hStatus</w:t>
      </w:r>
      <w:r w:rsidR="008E3F86">
        <w:t>: Handle for an IXA Status Object to receive status messages.</w:t>
      </w:r>
    </w:p>
    <w:p w14:paraId="4D23D6D2" w14:textId="77777777" w:rsidR="008E3F86" w:rsidRDefault="005671EF" w:rsidP="008E3F86">
      <w:r w:rsidRPr="005671EF">
        <w:rPr>
          <w:rFonts w:ascii="Courier New" w:hAnsi="Courier New"/>
        </w:rPr>
        <w:t>hMolecule</w:t>
      </w:r>
      <w:r w:rsidR="008E3F86">
        <w:t>: Handle for the IXA Molecule Object to be modified.</w:t>
      </w:r>
    </w:p>
    <w:p w14:paraId="72F51D17" w14:textId="77777777" w:rsidR="008E3F86" w:rsidRDefault="001832EF" w:rsidP="001832EF">
      <w:pPr>
        <w:pStyle w:val="Heading5"/>
      </w:pPr>
      <w:r>
        <w:t>Output</w:t>
      </w:r>
    </w:p>
    <w:p w14:paraId="4069DD49" w14:textId="77777777" w:rsidR="008E3F86" w:rsidRDefault="008E3F86" w:rsidP="008E3F86">
      <w:r>
        <w:t xml:space="preserve">IXA Atom Identifier for the newly-created atom, or </w:t>
      </w:r>
      <w:r w:rsidRPr="00D97A2F">
        <w:rPr>
          <w:rFonts w:ascii="Courier New" w:hAnsi="Courier New" w:cs="Courier New"/>
        </w:rPr>
        <w:t>IXA_ATOMID_INVALID</w:t>
      </w:r>
      <w:r>
        <w:t xml:space="preserve"> on error.</w:t>
      </w:r>
    </w:p>
    <w:p w14:paraId="385B22F2" w14:textId="77777777" w:rsidR="00680087" w:rsidRDefault="00680087" w:rsidP="00D97A2F">
      <w:pPr>
        <w:pStyle w:val="Heading4"/>
      </w:pPr>
      <w:bookmarkStart w:id="1228" w:name="_Toc31395487"/>
      <w:r>
        <w:lastRenderedPageBreak/>
        <w:t>IXA_MOL_SetAtomElement</w:t>
      </w:r>
      <w:bookmarkEnd w:id="1228"/>
      <w:r>
        <w:t xml:space="preserve"> </w:t>
      </w:r>
    </w:p>
    <w:p w14:paraId="1B586732" w14:textId="55BA6C41" w:rsidR="008E3F86" w:rsidRDefault="008E3F86" w:rsidP="00D97A2F">
      <w:pPr>
        <w:pStyle w:val="CCode"/>
      </w:pPr>
      <w:r>
        <w:t>void IXA_MOL_SetAtomElement (IXA_STATUS_HANDLE hStatus,</w:t>
      </w:r>
    </w:p>
    <w:p w14:paraId="297BB55E" w14:textId="77777777" w:rsidR="008E3F86" w:rsidRDefault="008E3F86" w:rsidP="00D97A2F">
      <w:pPr>
        <w:pStyle w:val="CCode"/>
        <w:ind w:left="4248"/>
      </w:pPr>
      <w:r>
        <w:t>IXA_MOL_HANDLE hMolecule,</w:t>
      </w:r>
    </w:p>
    <w:p w14:paraId="09E9A693" w14:textId="77777777" w:rsidR="008E3F86" w:rsidRDefault="008E3F86" w:rsidP="00D97A2F">
      <w:pPr>
        <w:pStyle w:val="CCode"/>
        <w:ind w:left="4248"/>
      </w:pPr>
      <w:r>
        <w:t>IXA_ATOMID vAtom,</w:t>
      </w:r>
    </w:p>
    <w:p w14:paraId="63A81D8E" w14:textId="36624CFF" w:rsidR="008E3F86" w:rsidRDefault="008E3F86" w:rsidP="00D97A2F">
      <w:pPr>
        <w:pStyle w:val="CCode"/>
        <w:ind w:left="4248"/>
      </w:pPr>
      <w:r>
        <w:t>const char* pElement</w:t>
      </w:r>
      <w:r w:rsidR="00DB6E01">
        <w:t>)</w:t>
      </w:r>
    </w:p>
    <w:p w14:paraId="4382CDB7" w14:textId="77777777" w:rsidR="008E3F86" w:rsidRDefault="001832EF" w:rsidP="001832EF">
      <w:pPr>
        <w:pStyle w:val="Heading5"/>
      </w:pPr>
      <w:r>
        <w:t>Description</w:t>
      </w:r>
    </w:p>
    <w:p w14:paraId="0C1ACC5C" w14:textId="77777777" w:rsidR="008E3F86" w:rsidRDefault="008E3F86" w:rsidP="008E3F86">
      <w:r>
        <w:t>Sets the element type for an atom in an IXA Molecule Object. The element type can also be set</w:t>
      </w:r>
    </w:p>
    <w:p w14:paraId="7B1EA7F4" w14:textId="77777777" w:rsidR="008E3F86" w:rsidRDefault="008E3F86" w:rsidP="008E3F86">
      <w:r>
        <w:t>by function IXA_MOL_SetAtomAtomicNumber.</w:t>
      </w:r>
    </w:p>
    <w:p w14:paraId="621E473B" w14:textId="77777777" w:rsidR="008E3F86" w:rsidRDefault="001832EF" w:rsidP="001832EF">
      <w:pPr>
        <w:pStyle w:val="Heading5"/>
      </w:pPr>
      <w:r>
        <w:t>Input</w:t>
      </w:r>
    </w:p>
    <w:p w14:paraId="3E9F8B8F" w14:textId="77777777" w:rsidR="008E3F86" w:rsidRDefault="005671EF" w:rsidP="008E3F86">
      <w:r w:rsidRPr="005671EF">
        <w:rPr>
          <w:rFonts w:ascii="Courier New" w:hAnsi="Courier New"/>
        </w:rPr>
        <w:t>hStatus</w:t>
      </w:r>
      <w:r w:rsidR="008E3F86">
        <w:t>: Handle for an IXA Status Object to receive status messages.</w:t>
      </w:r>
    </w:p>
    <w:p w14:paraId="09B9C0B9" w14:textId="77777777" w:rsidR="008E3F86" w:rsidRDefault="005671EF" w:rsidP="008E3F86">
      <w:r w:rsidRPr="005671EF">
        <w:rPr>
          <w:rFonts w:ascii="Courier New" w:hAnsi="Courier New"/>
        </w:rPr>
        <w:t>hMolecule</w:t>
      </w:r>
      <w:r w:rsidR="008E3F86">
        <w:t>: Handle for the IXA Molecule Object to be modified.</w:t>
      </w:r>
    </w:p>
    <w:p w14:paraId="36232F88" w14:textId="77777777" w:rsidR="008E3F86" w:rsidRDefault="00C65D8D" w:rsidP="008E3F86">
      <w:r w:rsidRPr="00C65D8D">
        <w:rPr>
          <w:rFonts w:ascii="Courier New" w:hAnsi="Courier New"/>
        </w:rPr>
        <w:t>vAtom</w:t>
      </w:r>
      <w:r w:rsidR="008E3F86">
        <w:t>: IXA Atom Identifier for the atom to be modified.</w:t>
      </w:r>
    </w:p>
    <w:p w14:paraId="7EE34254" w14:textId="77777777" w:rsidR="008E3F86" w:rsidRDefault="008E3F86" w:rsidP="008E3F86">
      <w:r w:rsidRPr="00D97A2F">
        <w:rPr>
          <w:rFonts w:ascii="Courier New" w:hAnsi="Courier New" w:cs="Courier New"/>
        </w:rPr>
        <w:t>pElement</w:t>
      </w:r>
      <w:r>
        <w:t>: Null-terminated character string containing the IUPAC element symbol to be used</w:t>
      </w:r>
    </w:p>
    <w:p w14:paraId="6F748D1E" w14:textId="77777777" w:rsidR="008E3F86" w:rsidRDefault="008E3F86">
      <w:r>
        <w:t>for the specified atom. All IUPAC-approved two-letter symbols</w:t>
      </w:r>
      <w:r w:rsidR="001E0FAD">
        <w:t xml:space="preserve"> up to the element 118</w:t>
      </w:r>
      <w:r>
        <w:t>.</w:t>
      </w:r>
    </w:p>
    <w:p w14:paraId="6556BACC" w14:textId="77777777" w:rsidR="00680087" w:rsidRDefault="00680087" w:rsidP="00D97A2F">
      <w:pPr>
        <w:pStyle w:val="Heading4"/>
      </w:pPr>
      <w:bookmarkStart w:id="1229" w:name="_Toc31395488"/>
      <w:r>
        <w:t>IXA_MOL_SetAtomAtomicNumber</w:t>
      </w:r>
      <w:bookmarkEnd w:id="1229"/>
      <w:r>
        <w:t xml:space="preserve"> </w:t>
      </w:r>
    </w:p>
    <w:p w14:paraId="4B490A89" w14:textId="53C64491" w:rsidR="008E3F86" w:rsidRDefault="008E3F86" w:rsidP="00D97A2F">
      <w:pPr>
        <w:pStyle w:val="CCode"/>
      </w:pPr>
      <w:r>
        <w:t>void IXA_MOL_SetAtomAtomicNumber (IXA_STATUS_HANDLE hStatus,</w:t>
      </w:r>
    </w:p>
    <w:p w14:paraId="4C260F39" w14:textId="77777777" w:rsidR="008E3F86" w:rsidRDefault="008E3F86" w:rsidP="00D97A2F">
      <w:pPr>
        <w:pStyle w:val="CCode"/>
        <w:ind w:left="4956"/>
      </w:pPr>
      <w:r>
        <w:t>IXA_MOL_HANDLE hMolecule,</w:t>
      </w:r>
    </w:p>
    <w:p w14:paraId="6B22D54C" w14:textId="77777777" w:rsidR="008E3F86" w:rsidRDefault="008E3F86" w:rsidP="00D97A2F">
      <w:pPr>
        <w:pStyle w:val="CCode"/>
        <w:ind w:left="4956"/>
      </w:pPr>
      <w:r>
        <w:t>IXA_ATOMID vAtom,</w:t>
      </w:r>
    </w:p>
    <w:p w14:paraId="325DAB6A" w14:textId="0A0239BF" w:rsidR="008E3F86" w:rsidRDefault="008E3F86" w:rsidP="00D97A2F">
      <w:pPr>
        <w:pStyle w:val="CCode"/>
        <w:ind w:left="4956"/>
      </w:pPr>
      <w:r>
        <w:t>int vAtomicNumber</w:t>
      </w:r>
      <w:r w:rsidR="00DB6E01">
        <w:t>)</w:t>
      </w:r>
    </w:p>
    <w:p w14:paraId="4E85BD13" w14:textId="77777777" w:rsidR="008E3F86" w:rsidRDefault="001832EF" w:rsidP="001832EF">
      <w:pPr>
        <w:pStyle w:val="Heading5"/>
      </w:pPr>
      <w:r>
        <w:t>Description</w:t>
      </w:r>
    </w:p>
    <w:p w14:paraId="7BB36B40" w14:textId="77777777" w:rsidR="008E3F86" w:rsidRDefault="008E3F86" w:rsidP="008E3F86">
      <w:r>
        <w:t>Sets the atomic number for an atom in an IXA Molecule Object. The atomic number can also</w:t>
      </w:r>
      <w:r w:rsidR="00867D60">
        <w:t xml:space="preserve"> </w:t>
      </w:r>
      <w:r>
        <w:t>be</w:t>
      </w:r>
      <w:r w:rsidR="00867D60">
        <w:t xml:space="preserve"> </w:t>
      </w:r>
      <w:r>
        <w:t xml:space="preserve">set by function </w:t>
      </w:r>
      <w:r w:rsidRPr="00D97A2F">
        <w:rPr>
          <w:rFonts w:ascii="Courier New" w:hAnsi="Courier New" w:cs="Courier New"/>
        </w:rPr>
        <w:t>IXA_MOL_SetAtomElement</w:t>
      </w:r>
      <w:r>
        <w:t>.</w:t>
      </w:r>
    </w:p>
    <w:p w14:paraId="2D265EED" w14:textId="77777777" w:rsidR="008E3F86" w:rsidRDefault="001832EF" w:rsidP="001832EF">
      <w:pPr>
        <w:pStyle w:val="Heading5"/>
      </w:pPr>
      <w:r>
        <w:lastRenderedPageBreak/>
        <w:t>Input</w:t>
      </w:r>
    </w:p>
    <w:p w14:paraId="34147A7F" w14:textId="77777777" w:rsidR="008E3F86" w:rsidRDefault="005671EF" w:rsidP="008E3F86">
      <w:r w:rsidRPr="005671EF">
        <w:rPr>
          <w:rFonts w:ascii="Courier New" w:hAnsi="Courier New"/>
        </w:rPr>
        <w:t>hStatus</w:t>
      </w:r>
      <w:r w:rsidR="008E3F86">
        <w:t>: Handle for an IXA Status Object to receive status messages.</w:t>
      </w:r>
    </w:p>
    <w:p w14:paraId="10AC3028" w14:textId="77777777" w:rsidR="008E3F86" w:rsidRDefault="005671EF" w:rsidP="008E3F86">
      <w:r w:rsidRPr="005671EF">
        <w:rPr>
          <w:rFonts w:ascii="Courier New" w:hAnsi="Courier New"/>
        </w:rPr>
        <w:t>hMolecule</w:t>
      </w:r>
      <w:r w:rsidR="008E3F86">
        <w:t>: Handle for the IXA Molecule Object to be modified.</w:t>
      </w:r>
    </w:p>
    <w:p w14:paraId="38C03617" w14:textId="77777777" w:rsidR="008E3F86" w:rsidRDefault="00C65D8D" w:rsidP="008E3F86">
      <w:r w:rsidRPr="00C65D8D">
        <w:rPr>
          <w:rFonts w:ascii="Courier New" w:hAnsi="Courier New"/>
        </w:rPr>
        <w:t>vAtom</w:t>
      </w:r>
      <w:r w:rsidR="008E3F86">
        <w:t>: IXA Atom Identifier for the atom to be modified.</w:t>
      </w:r>
    </w:p>
    <w:p w14:paraId="40E7D5BD" w14:textId="77777777" w:rsidR="008E3F86" w:rsidRDefault="008E3F86" w:rsidP="008E3F86">
      <w:r w:rsidRPr="00D97A2F">
        <w:rPr>
          <w:rFonts w:ascii="Courier New" w:hAnsi="Courier New" w:cs="Courier New"/>
        </w:rPr>
        <w:t>vAtomicNumber</w:t>
      </w:r>
      <w:r>
        <w:t>: The atomic number to be used for the specified atom. Valid values are in the</w:t>
      </w:r>
      <w:r w:rsidR="00867D60">
        <w:t xml:space="preserve"> </w:t>
      </w:r>
      <w:r>
        <w:t>range 1-118 inclusive.</w:t>
      </w:r>
    </w:p>
    <w:p w14:paraId="18FF9525" w14:textId="77777777" w:rsidR="00680087" w:rsidRDefault="00680087" w:rsidP="00D97A2F">
      <w:pPr>
        <w:pStyle w:val="Heading4"/>
      </w:pPr>
      <w:bookmarkStart w:id="1230" w:name="_Toc31395489"/>
      <w:r>
        <w:t>IXA_MOL_SetAtomMass</w:t>
      </w:r>
      <w:bookmarkEnd w:id="1230"/>
      <w:r>
        <w:t xml:space="preserve"> </w:t>
      </w:r>
    </w:p>
    <w:p w14:paraId="20096BFC" w14:textId="7E7E9F7B" w:rsidR="008E3F86" w:rsidRDefault="008E3F86" w:rsidP="00D97A2F">
      <w:pPr>
        <w:pStyle w:val="CCode"/>
      </w:pPr>
      <w:r>
        <w:t>void IXA_MOL_SetAtomMass (IXA_STATUS_HANDLE hStatus,</w:t>
      </w:r>
    </w:p>
    <w:p w14:paraId="24805739" w14:textId="77777777" w:rsidR="008E3F86" w:rsidRDefault="008E3F86" w:rsidP="00D97A2F">
      <w:pPr>
        <w:pStyle w:val="CCode"/>
        <w:ind w:left="4248"/>
      </w:pPr>
      <w:r>
        <w:t>IXA_MOL_HANDLE hMolecule,</w:t>
      </w:r>
    </w:p>
    <w:p w14:paraId="6A9EF3C8" w14:textId="77777777" w:rsidR="008E3F86" w:rsidRDefault="008E3F86" w:rsidP="00D97A2F">
      <w:pPr>
        <w:pStyle w:val="CCode"/>
        <w:ind w:left="4248"/>
      </w:pPr>
      <w:r>
        <w:t>IXA_ATOMID vAtom,</w:t>
      </w:r>
    </w:p>
    <w:p w14:paraId="6EFB23D5" w14:textId="22CBB3FA" w:rsidR="008E3F86" w:rsidRDefault="008E3F86" w:rsidP="00D97A2F">
      <w:pPr>
        <w:pStyle w:val="CCode"/>
        <w:ind w:left="4248"/>
      </w:pPr>
      <w:r>
        <w:t>int vMassNumber</w:t>
      </w:r>
      <w:r w:rsidR="00DB6E01">
        <w:t>)</w:t>
      </w:r>
    </w:p>
    <w:p w14:paraId="339A9CF6" w14:textId="77777777" w:rsidR="008E3F86" w:rsidRDefault="001832EF" w:rsidP="001832EF">
      <w:pPr>
        <w:pStyle w:val="Heading5"/>
      </w:pPr>
      <w:r>
        <w:t>Description</w:t>
      </w:r>
    </w:p>
    <w:p w14:paraId="4D846980" w14:textId="77777777" w:rsidR="008E3F86" w:rsidRDefault="008E3F86" w:rsidP="008E3F86">
      <w:r>
        <w:t>Sets the mass number for an atom in an IXA Molecule Object.</w:t>
      </w:r>
    </w:p>
    <w:p w14:paraId="6BD02F0F" w14:textId="77777777" w:rsidR="008E3F86" w:rsidRDefault="001832EF" w:rsidP="001832EF">
      <w:pPr>
        <w:pStyle w:val="Heading5"/>
      </w:pPr>
      <w:r>
        <w:t>Input</w:t>
      </w:r>
    </w:p>
    <w:p w14:paraId="2CAA514E" w14:textId="77777777" w:rsidR="008E3F86" w:rsidRDefault="005671EF" w:rsidP="008E3F86">
      <w:r w:rsidRPr="005671EF">
        <w:rPr>
          <w:rFonts w:ascii="Courier New" w:hAnsi="Courier New"/>
        </w:rPr>
        <w:t>hStatus</w:t>
      </w:r>
      <w:r w:rsidR="008E3F86">
        <w:t>: Handle for an IXA Status Object to receive status messages.</w:t>
      </w:r>
    </w:p>
    <w:p w14:paraId="1CFDE4BF" w14:textId="77777777" w:rsidR="008E3F86" w:rsidRDefault="005671EF" w:rsidP="008E3F86">
      <w:r w:rsidRPr="005671EF">
        <w:rPr>
          <w:rFonts w:ascii="Courier New" w:hAnsi="Courier New"/>
        </w:rPr>
        <w:t>hMolecule</w:t>
      </w:r>
      <w:r w:rsidR="008E3F86">
        <w:t>: Handle for the IXA Molecule Object to be modified.</w:t>
      </w:r>
    </w:p>
    <w:p w14:paraId="533D2AD5" w14:textId="77777777" w:rsidR="008E3F86" w:rsidRDefault="00C65D8D" w:rsidP="008E3F86">
      <w:r w:rsidRPr="00C65D8D">
        <w:rPr>
          <w:rFonts w:ascii="Courier New" w:hAnsi="Courier New"/>
        </w:rPr>
        <w:t>vAtom</w:t>
      </w:r>
      <w:r w:rsidR="008E3F86">
        <w:t>: IXA Atom Identifier for the atom to be modified.</w:t>
      </w:r>
    </w:p>
    <w:p w14:paraId="6CA1171A" w14:textId="77777777" w:rsidR="008E3F86" w:rsidRDefault="008E3F86" w:rsidP="008E3F86">
      <w:r w:rsidRPr="00D97A2F">
        <w:rPr>
          <w:rFonts w:ascii="Courier New" w:hAnsi="Courier New" w:cs="Courier New"/>
        </w:rPr>
        <w:t>vMassNumber</w:t>
      </w:r>
      <w:r>
        <w:t>: The mass number to be used for the specified atom. The constant</w:t>
      </w:r>
      <w:r w:rsidR="00867D60">
        <w:t xml:space="preserve"> </w:t>
      </w:r>
      <w:r w:rsidRPr="00D97A2F">
        <w:rPr>
          <w:rFonts w:ascii="Courier New" w:hAnsi="Courier New" w:cs="Courier New"/>
        </w:rPr>
        <w:t>IXA_ATOM_NATURAL_MASS</w:t>
      </w:r>
      <w:r>
        <w:t xml:space="preserve"> may be used to specify the naturally-abundant</w:t>
      </w:r>
      <w:r w:rsidR="00867D60">
        <w:t xml:space="preserve"> </w:t>
      </w:r>
      <w:r>
        <w:t>mixture of masses, which is the default.</w:t>
      </w:r>
    </w:p>
    <w:p w14:paraId="7B002598" w14:textId="77777777" w:rsidR="00680087" w:rsidRDefault="00680087" w:rsidP="00D97A2F">
      <w:pPr>
        <w:pStyle w:val="Heading4"/>
      </w:pPr>
      <w:bookmarkStart w:id="1231" w:name="_Toc31395490"/>
      <w:r>
        <w:lastRenderedPageBreak/>
        <w:t>IXA_MOL_SetAtomCharge</w:t>
      </w:r>
      <w:bookmarkEnd w:id="1231"/>
      <w:r>
        <w:t xml:space="preserve"> </w:t>
      </w:r>
    </w:p>
    <w:p w14:paraId="4FAF40D0" w14:textId="0B9F3B87" w:rsidR="008E3F86" w:rsidRDefault="008E3F86" w:rsidP="00D97A2F">
      <w:pPr>
        <w:pStyle w:val="CCode"/>
      </w:pPr>
      <w:r>
        <w:t>void IXA_MOL_SetAtomCharge (IXA_STATUS_HANDLE hStatus,</w:t>
      </w:r>
    </w:p>
    <w:p w14:paraId="11564A80" w14:textId="77777777" w:rsidR="008E3F86" w:rsidRDefault="008E3F86" w:rsidP="00D97A2F">
      <w:pPr>
        <w:pStyle w:val="CCode"/>
        <w:ind w:left="4248"/>
      </w:pPr>
      <w:r>
        <w:t>IXA_MOL_HANDLE hMolecule,</w:t>
      </w:r>
    </w:p>
    <w:p w14:paraId="3674C94C" w14:textId="77777777" w:rsidR="008E3F86" w:rsidRDefault="008E3F86" w:rsidP="00D97A2F">
      <w:pPr>
        <w:pStyle w:val="CCode"/>
        <w:ind w:left="4248"/>
      </w:pPr>
      <w:r>
        <w:t>IXA_ATOMID vAtom,</w:t>
      </w:r>
    </w:p>
    <w:p w14:paraId="395B3650" w14:textId="31B7F5DE" w:rsidR="008E3F86" w:rsidRDefault="008E3F86" w:rsidP="00D97A2F">
      <w:pPr>
        <w:pStyle w:val="CCode"/>
        <w:ind w:left="4248"/>
      </w:pPr>
      <w:r>
        <w:t>int vCharge</w:t>
      </w:r>
      <w:r w:rsidR="00DB6E01">
        <w:t>)</w:t>
      </w:r>
    </w:p>
    <w:p w14:paraId="7B3F5C66" w14:textId="77777777" w:rsidR="008E3F86" w:rsidRDefault="001832EF" w:rsidP="001832EF">
      <w:pPr>
        <w:pStyle w:val="Heading5"/>
      </w:pPr>
      <w:r>
        <w:t>Description</w:t>
      </w:r>
    </w:p>
    <w:p w14:paraId="48C89DE1" w14:textId="77777777" w:rsidR="008E3F86" w:rsidRDefault="008E3F86" w:rsidP="008E3F86">
      <w:r>
        <w:t>Sets the formal charge on an atom in an IXA Molecule Object.</w:t>
      </w:r>
    </w:p>
    <w:p w14:paraId="535D9F12" w14:textId="77777777" w:rsidR="008E3F86" w:rsidRDefault="001832EF" w:rsidP="001832EF">
      <w:pPr>
        <w:pStyle w:val="Heading5"/>
      </w:pPr>
      <w:r>
        <w:t>Input</w:t>
      </w:r>
    </w:p>
    <w:p w14:paraId="49AC69AD" w14:textId="77777777" w:rsidR="008E3F86" w:rsidRDefault="005671EF" w:rsidP="008E3F86">
      <w:r w:rsidRPr="005671EF">
        <w:rPr>
          <w:rFonts w:ascii="Courier New" w:hAnsi="Courier New"/>
        </w:rPr>
        <w:t>hStatus</w:t>
      </w:r>
      <w:r w:rsidR="008E3F86">
        <w:t>: Handle for an IXA Status Object to receive status messages.</w:t>
      </w:r>
    </w:p>
    <w:p w14:paraId="765F0084" w14:textId="77777777" w:rsidR="008E3F86" w:rsidRDefault="005671EF" w:rsidP="008E3F86">
      <w:r w:rsidRPr="005671EF">
        <w:rPr>
          <w:rFonts w:ascii="Courier New" w:hAnsi="Courier New"/>
        </w:rPr>
        <w:t>hMolecule</w:t>
      </w:r>
      <w:r w:rsidR="008E3F86">
        <w:t xml:space="preserve"> Handle for the IXA Molecule Object to be modified.</w:t>
      </w:r>
    </w:p>
    <w:p w14:paraId="35A3ACA8" w14:textId="77777777" w:rsidR="008E3F86" w:rsidRDefault="00C65D8D" w:rsidP="008E3F86">
      <w:r w:rsidRPr="00C65D8D">
        <w:rPr>
          <w:rFonts w:ascii="Courier New" w:hAnsi="Courier New"/>
        </w:rPr>
        <w:t>vAtom</w:t>
      </w:r>
      <w:r w:rsidR="008E3F86">
        <w:t xml:space="preserve"> IXA Atom Identifier for the atom to be modified.</w:t>
      </w:r>
    </w:p>
    <w:p w14:paraId="632387AA" w14:textId="77777777" w:rsidR="008E3F86" w:rsidRDefault="008E3F86" w:rsidP="008E3F86">
      <w:r w:rsidRPr="00D97A2F">
        <w:rPr>
          <w:rFonts w:ascii="Courier New" w:hAnsi="Courier New" w:cs="Courier New"/>
        </w:rPr>
        <w:t>vCharge</w:t>
      </w:r>
      <w:r>
        <w:t xml:space="preserve"> The charge to be used for the specified atom. No constraints are imposed on the</w:t>
      </w:r>
    </w:p>
    <w:p w14:paraId="65186E68" w14:textId="77777777" w:rsidR="008E3F86" w:rsidRDefault="008E3F86" w:rsidP="008E3F86">
      <w:r>
        <w:t>permitted range of values.</w:t>
      </w:r>
    </w:p>
    <w:p w14:paraId="755069F7" w14:textId="77777777" w:rsidR="00680087" w:rsidRDefault="00680087" w:rsidP="00D97A2F">
      <w:pPr>
        <w:pStyle w:val="Heading4"/>
      </w:pPr>
      <w:bookmarkStart w:id="1232" w:name="_Toc31395491"/>
      <w:r>
        <w:t>IXA_MOL_SetAtomRadical</w:t>
      </w:r>
      <w:bookmarkEnd w:id="1232"/>
      <w:r>
        <w:t xml:space="preserve"> </w:t>
      </w:r>
    </w:p>
    <w:p w14:paraId="28FE0EEF" w14:textId="76BB6B87" w:rsidR="008E3F86" w:rsidRDefault="008E3F86" w:rsidP="00D97A2F">
      <w:pPr>
        <w:pStyle w:val="CCode"/>
      </w:pPr>
      <w:r>
        <w:t>void IXA_MOL_SetAtomRadical (IXA_STATUS_HANDLE hStatus,</w:t>
      </w:r>
    </w:p>
    <w:p w14:paraId="358FB760" w14:textId="77777777" w:rsidR="008E3F86" w:rsidRDefault="008E3F86" w:rsidP="00D97A2F">
      <w:pPr>
        <w:pStyle w:val="CCode"/>
        <w:ind w:left="4248"/>
      </w:pPr>
      <w:r>
        <w:t>IXA_MOL_HANDLE hMolecule,</w:t>
      </w:r>
    </w:p>
    <w:p w14:paraId="657A9B77" w14:textId="77777777" w:rsidR="008E3F86" w:rsidRDefault="008E3F86" w:rsidP="00D97A2F">
      <w:pPr>
        <w:pStyle w:val="CCode"/>
        <w:ind w:left="4248"/>
      </w:pPr>
      <w:r>
        <w:t>IXA_ATOMID vAtom,</w:t>
      </w:r>
    </w:p>
    <w:p w14:paraId="2BAB09E9" w14:textId="75CD654A" w:rsidR="008E3F86" w:rsidRDefault="008E3F86" w:rsidP="00D97A2F">
      <w:pPr>
        <w:pStyle w:val="CCode"/>
        <w:ind w:left="4248"/>
      </w:pPr>
      <w:r>
        <w:t>IXA_ATOM_RADICAL vRadical</w:t>
      </w:r>
      <w:r w:rsidR="00DB6E01">
        <w:t>)</w:t>
      </w:r>
    </w:p>
    <w:p w14:paraId="5BA7F5C7" w14:textId="77777777" w:rsidR="008E3F86" w:rsidRDefault="001832EF" w:rsidP="001832EF">
      <w:pPr>
        <w:pStyle w:val="Heading5"/>
      </w:pPr>
      <w:r>
        <w:t>Description</w:t>
      </w:r>
    </w:p>
    <w:p w14:paraId="558CADBB" w14:textId="77777777" w:rsidR="008E3F86" w:rsidRDefault="008E3F86" w:rsidP="008E3F86">
      <w:r>
        <w:t>Sets the radical state for an atom in an IXA Molecule Object.</w:t>
      </w:r>
    </w:p>
    <w:p w14:paraId="10F1C1FE" w14:textId="77777777" w:rsidR="008E3F86" w:rsidRDefault="001832EF" w:rsidP="001832EF">
      <w:pPr>
        <w:pStyle w:val="Heading5"/>
      </w:pPr>
      <w:r>
        <w:t>Input</w:t>
      </w:r>
    </w:p>
    <w:p w14:paraId="25ABE5B2" w14:textId="77777777" w:rsidR="008E3F86" w:rsidRDefault="005671EF" w:rsidP="008E3F86">
      <w:r w:rsidRPr="005671EF">
        <w:rPr>
          <w:rFonts w:ascii="Courier New" w:hAnsi="Courier New"/>
        </w:rPr>
        <w:t>hStatus</w:t>
      </w:r>
      <w:r w:rsidR="008E3F86">
        <w:t>: Handle for an IXA Status Object to receive status messages.</w:t>
      </w:r>
    </w:p>
    <w:p w14:paraId="4E97AEE3" w14:textId="77777777" w:rsidR="008E3F86" w:rsidRDefault="005671EF" w:rsidP="008E3F86">
      <w:r w:rsidRPr="005671EF">
        <w:rPr>
          <w:rFonts w:ascii="Courier New" w:hAnsi="Courier New"/>
        </w:rPr>
        <w:lastRenderedPageBreak/>
        <w:t>hMolecule</w:t>
      </w:r>
      <w:r w:rsidR="008E3F86">
        <w:t>: Handle for the IXA Molecule Object to be modified.</w:t>
      </w:r>
    </w:p>
    <w:p w14:paraId="2C1D1069" w14:textId="77777777" w:rsidR="008E3F86" w:rsidRDefault="00C65D8D" w:rsidP="008E3F86">
      <w:r w:rsidRPr="00C65D8D">
        <w:rPr>
          <w:rFonts w:ascii="Courier New" w:hAnsi="Courier New"/>
        </w:rPr>
        <w:t>vAtom</w:t>
      </w:r>
      <w:r w:rsidR="008E3F86">
        <w:t>: IXA Atom Identifier for the atom to be modified.</w:t>
      </w:r>
    </w:p>
    <w:p w14:paraId="720B4CBB" w14:textId="77777777" w:rsidR="008E3F86" w:rsidRDefault="008E3F86" w:rsidP="008E3F86">
      <w:r w:rsidRPr="00D97A2F">
        <w:rPr>
          <w:rFonts w:ascii="Courier New" w:hAnsi="Courier New" w:cs="Courier New"/>
        </w:rPr>
        <w:t>vRadical</w:t>
      </w:r>
      <w:r>
        <w:t>: The radical state constant to be used for the specified atom.</w:t>
      </w:r>
    </w:p>
    <w:p w14:paraId="368B91CD" w14:textId="77777777" w:rsidR="00680087" w:rsidRDefault="00680087" w:rsidP="00D97A2F">
      <w:pPr>
        <w:pStyle w:val="Heading4"/>
      </w:pPr>
      <w:bookmarkStart w:id="1233" w:name="_Toc31395492"/>
      <w:r>
        <w:t>IXA_MOL_SetAtomHydrogens</w:t>
      </w:r>
      <w:bookmarkEnd w:id="1233"/>
      <w:r>
        <w:t xml:space="preserve"> </w:t>
      </w:r>
    </w:p>
    <w:p w14:paraId="236546A8" w14:textId="4FA684EE" w:rsidR="008E3F86" w:rsidRDefault="008E3F86" w:rsidP="00D97A2F">
      <w:pPr>
        <w:pStyle w:val="CCode"/>
      </w:pPr>
      <w:r>
        <w:t>void IXA_MOL_SetAtomHydrogens (IXA_STATUS_HANDLE hStatus,</w:t>
      </w:r>
    </w:p>
    <w:p w14:paraId="7F54650F" w14:textId="77777777" w:rsidR="008E3F86" w:rsidRDefault="008E3F86" w:rsidP="00D97A2F">
      <w:pPr>
        <w:pStyle w:val="CCode"/>
        <w:ind w:left="4956"/>
      </w:pPr>
      <w:r>
        <w:t>IXA_MOL_HANDLE hMolecule,</w:t>
      </w:r>
    </w:p>
    <w:p w14:paraId="63B5DBF8" w14:textId="77777777" w:rsidR="008E3F86" w:rsidRDefault="008E3F86" w:rsidP="00D97A2F">
      <w:pPr>
        <w:pStyle w:val="CCode"/>
        <w:ind w:left="4956"/>
      </w:pPr>
      <w:r>
        <w:t>IXA_ATOMID vAtom,</w:t>
      </w:r>
    </w:p>
    <w:p w14:paraId="52C4AC1C" w14:textId="77777777" w:rsidR="008E3F86" w:rsidRDefault="008E3F86" w:rsidP="00D97A2F">
      <w:pPr>
        <w:pStyle w:val="CCode"/>
        <w:ind w:left="4956"/>
      </w:pPr>
      <w:r>
        <w:t>int vHydrogenMassNumber,</w:t>
      </w:r>
    </w:p>
    <w:p w14:paraId="5E0B810B" w14:textId="00D0DF9C" w:rsidR="008E3F86" w:rsidRDefault="008E3F86" w:rsidP="00D97A2F">
      <w:pPr>
        <w:pStyle w:val="CCode"/>
        <w:ind w:left="4956"/>
      </w:pPr>
      <w:r>
        <w:t>int vHydrogenCount</w:t>
      </w:r>
      <w:r w:rsidR="00DB6E01">
        <w:t>)</w:t>
      </w:r>
    </w:p>
    <w:p w14:paraId="7A6258C9" w14:textId="77777777" w:rsidR="008E3F86" w:rsidRDefault="001832EF" w:rsidP="001832EF">
      <w:pPr>
        <w:pStyle w:val="Heading5"/>
      </w:pPr>
      <w:r>
        <w:t>Description</w:t>
      </w:r>
    </w:p>
    <w:p w14:paraId="29F51666" w14:textId="77777777" w:rsidR="008E3F86" w:rsidRDefault="008E3F86" w:rsidP="008E3F86">
      <w:r>
        <w:t>Sets the number and mass of hydrogen atoms attached to an atom in an IXA Molecule Object.</w:t>
      </w:r>
    </w:p>
    <w:p w14:paraId="3A6918CD" w14:textId="77777777" w:rsidR="008E3F86" w:rsidRDefault="008E3F86" w:rsidP="008E3F86">
      <w:r>
        <w:t>Multiple calls to this function are permitted to set counts for different hydrogen isotopes</w:t>
      </w:r>
      <w:r w:rsidR="00EF3A0E">
        <w:t xml:space="preserve"> </w:t>
      </w:r>
      <w:r>
        <w:t>attached to the same atom.</w:t>
      </w:r>
    </w:p>
    <w:p w14:paraId="6CE950D4" w14:textId="77777777" w:rsidR="008E3F86" w:rsidRDefault="001832EF" w:rsidP="001832EF">
      <w:pPr>
        <w:pStyle w:val="Heading5"/>
      </w:pPr>
      <w:r>
        <w:t>Input</w:t>
      </w:r>
    </w:p>
    <w:p w14:paraId="4DCEC57C" w14:textId="77777777" w:rsidR="008E3F86" w:rsidRDefault="005671EF" w:rsidP="008E3F86">
      <w:r w:rsidRPr="005671EF">
        <w:rPr>
          <w:rFonts w:ascii="Courier New" w:hAnsi="Courier New"/>
        </w:rPr>
        <w:t>hStatus</w:t>
      </w:r>
      <w:r w:rsidR="008E3F86">
        <w:t>: Handle for an IXA Status Object to receive status messages.</w:t>
      </w:r>
    </w:p>
    <w:p w14:paraId="107AF241" w14:textId="77777777" w:rsidR="008E3F86" w:rsidRDefault="005671EF" w:rsidP="008E3F86">
      <w:r w:rsidRPr="005671EF">
        <w:rPr>
          <w:rFonts w:ascii="Courier New" w:hAnsi="Courier New"/>
        </w:rPr>
        <w:t>hMolecule</w:t>
      </w:r>
      <w:r w:rsidR="008E3F86">
        <w:t>: Handle for the IXA Molecule Object to be modified.</w:t>
      </w:r>
    </w:p>
    <w:p w14:paraId="57AC50AC" w14:textId="77777777" w:rsidR="008E3F86" w:rsidRDefault="00C65D8D" w:rsidP="008E3F86">
      <w:r w:rsidRPr="00C65D8D">
        <w:rPr>
          <w:rFonts w:ascii="Courier New" w:hAnsi="Courier New"/>
        </w:rPr>
        <w:t>vAtom</w:t>
      </w:r>
      <w:r w:rsidR="008E3F86">
        <w:t>: IXA Atom Identifier for the atom to be modified.</w:t>
      </w:r>
    </w:p>
    <w:p w14:paraId="089FC502" w14:textId="77777777" w:rsidR="008E3F86" w:rsidRDefault="008E3F86" w:rsidP="008E3F86">
      <w:r w:rsidRPr="00D97A2F">
        <w:rPr>
          <w:rFonts w:ascii="Courier New" w:hAnsi="Courier New" w:cs="Courier New"/>
        </w:rPr>
        <w:t>vHydrogenMassNumber</w:t>
      </w:r>
      <w:r>
        <w:t>: The mass number of the attached hydrogen atoms (in the range 1-3).</w:t>
      </w:r>
    </w:p>
    <w:p w14:paraId="74558E21" w14:textId="77777777" w:rsidR="008E3F86" w:rsidRDefault="008E3F86" w:rsidP="008E3F86">
      <w:r w:rsidRPr="00D97A2F">
        <w:rPr>
          <w:rFonts w:ascii="Courier New" w:hAnsi="Courier New" w:cs="Courier New"/>
        </w:rPr>
        <w:t>vHydrogenCount</w:t>
      </w:r>
      <w:r>
        <w:t>: The number of hydrogen atoms of the specified mass which are</w:t>
      </w:r>
    </w:p>
    <w:p w14:paraId="113A6EDE" w14:textId="77777777" w:rsidR="008E3F86" w:rsidRDefault="008E3F86" w:rsidP="008E3F86">
      <w:r>
        <w:t>to be attached to the specified atom.</w:t>
      </w:r>
    </w:p>
    <w:p w14:paraId="09BBFD43" w14:textId="77777777" w:rsidR="00680087" w:rsidRDefault="00680087" w:rsidP="00D97A2F">
      <w:pPr>
        <w:pStyle w:val="Heading4"/>
      </w:pPr>
      <w:bookmarkStart w:id="1234" w:name="_Toc31395493"/>
      <w:r>
        <w:lastRenderedPageBreak/>
        <w:t>IXA_MOL_SetAtomX</w:t>
      </w:r>
      <w:bookmarkEnd w:id="1234"/>
      <w:r>
        <w:t xml:space="preserve"> </w:t>
      </w:r>
    </w:p>
    <w:p w14:paraId="0BEFB92D" w14:textId="22CFE72D" w:rsidR="008E3F86" w:rsidRDefault="008E3F86" w:rsidP="00D97A2F">
      <w:pPr>
        <w:pStyle w:val="CCode"/>
      </w:pPr>
      <w:r>
        <w:t>void IXA_MOL_SetAtomX (IXA_STATUS_HANDLE hStatus,</w:t>
      </w:r>
    </w:p>
    <w:p w14:paraId="069FB1EB" w14:textId="77777777" w:rsidR="008E3F86" w:rsidRDefault="008E3F86" w:rsidP="00D97A2F">
      <w:pPr>
        <w:pStyle w:val="CCode"/>
        <w:ind w:left="3540"/>
      </w:pPr>
      <w:r>
        <w:t>IXA_MOL_HANDLE hMolecule,</w:t>
      </w:r>
    </w:p>
    <w:p w14:paraId="37792B2F" w14:textId="77777777" w:rsidR="008E3F86" w:rsidRDefault="008E3F86" w:rsidP="00D97A2F">
      <w:pPr>
        <w:pStyle w:val="CCode"/>
        <w:ind w:left="3540"/>
      </w:pPr>
      <w:r>
        <w:t>IXA_ATOMID vAtom,</w:t>
      </w:r>
    </w:p>
    <w:p w14:paraId="3E7A875C" w14:textId="09CB155F" w:rsidR="008E3F86" w:rsidRDefault="008E3F86" w:rsidP="00D97A2F">
      <w:pPr>
        <w:pStyle w:val="CCode"/>
        <w:ind w:left="3540"/>
      </w:pPr>
      <w:r>
        <w:t>double vX</w:t>
      </w:r>
      <w:r w:rsidR="00DB6E01">
        <w:t>)</w:t>
      </w:r>
    </w:p>
    <w:p w14:paraId="7DA7B3BA" w14:textId="77777777" w:rsidR="008E3F86" w:rsidRDefault="001832EF" w:rsidP="001832EF">
      <w:pPr>
        <w:pStyle w:val="Heading5"/>
      </w:pPr>
      <w:r>
        <w:t>Description</w:t>
      </w:r>
    </w:p>
    <w:p w14:paraId="25A6E893" w14:textId="1CE464D8" w:rsidR="008E3F86" w:rsidRDefault="008E3F86" w:rsidP="008E3F86">
      <w:r>
        <w:t xml:space="preserve">Sets the </w:t>
      </w:r>
      <w:r w:rsidRPr="0025545B">
        <w:rPr>
          <w:i/>
        </w:rPr>
        <w:t>x</w:t>
      </w:r>
      <w:r>
        <w:t>-</w:t>
      </w:r>
      <w:r w:rsidR="0018386E">
        <w:t>coordinate</w:t>
      </w:r>
      <w:r>
        <w:t xml:space="preserve"> for an atom in an IXA Molecule Object.</w:t>
      </w:r>
    </w:p>
    <w:p w14:paraId="0F350893" w14:textId="77777777" w:rsidR="008E3F86" w:rsidRDefault="001832EF" w:rsidP="001832EF">
      <w:pPr>
        <w:pStyle w:val="Heading5"/>
      </w:pPr>
      <w:r>
        <w:t>Input</w:t>
      </w:r>
    </w:p>
    <w:p w14:paraId="0096B996" w14:textId="77777777" w:rsidR="008E3F86" w:rsidRDefault="005671EF" w:rsidP="008E3F86">
      <w:r w:rsidRPr="005671EF">
        <w:rPr>
          <w:rFonts w:ascii="Courier New" w:hAnsi="Courier New"/>
        </w:rPr>
        <w:t>hStatus</w:t>
      </w:r>
      <w:r w:rsidR="008E3F86">
        <w:t>: Handle for an IXA Status Object to receive status messages.</w:t>
      </w:r>
    </w:p>
    <w:p w14:paraId="315A5C3A" w14:textId="77777777" w:rsidR="008E3F86" w:rsidRDefault="005671EF" w:rsidP="008E3F86">
      <w:r w:rsidRPr="005671EF">
        <w:rPr>
          <w:rFonts w:ascii="Courier New" w:hAnsi="Courier New"/>
        </w:rPr>
        <w:t>hMolecule</w:t>
      </w:r>
      <w:r w:rsidR="008E3F86">
        <w:t>: Handle for the IXA Molecule Object to be modified.</w:t>
      </w:r>
    </w:p>
    <w:p w14:paraId="7290E167" w14:textId="77777777" w:rsidR="008E3F86" w:rsidRDefault="00C65D8D" w:rsidP="008E3F86">
      <w:r w:rsidRPr="00C65D8D">
        <w:rPr>
          <w:rFonts w:ascii="Courier New" w:hAnsi="Courier New"/>
        </w:rPr>
        <w:t>vAtom</w:t>
      </w:r>
      <w:r w:rsidR="008E3F86">
        <w:t>: IXA Atom Identifier for the atom to be modified.</w:t>
      </w:r>
    </w:p>
    <w:p w14:paraId="3B242AEF" w14:textId="00FD6E7E" w:rsidR="008E3F86" w:rsidRDefault="008E3F86" w:rsidP="008E3F86">
      <w:r w:rsidRPr="00D97A2F">
        <w:rPr>
          <w:rFonts w:ascii="Courier New" w:hAnsi="Courier New" w:cs="Courier New"/>
        </w:rPr>
        <w:t>vX</w:t>
      </w:r>
      <w:r>
        <w:t xml:space="preserve">: </w:t>
      </w:r>
      <w:r w:rsidRPr="0025545B">
        <w:rPr>
          <w:i/>
        </w:rPr>
        <w:t>x</w:t>
      </w:r>
      <w:r>
        <w:t>-</w:t>
      </w:r>
      <w:r w:rsidR="0018386E">
        <w:t>coordinate</w:t>
      </w:r>
      <w:r>
        <w:t xml:space="preserve"> to be set.</w:t>
      </w:r>
    </w:p>
    <w:p w14:paraId="758FF474" w14:textId="77777777" w:rsidR="00680087" w:rsidRDefault="00680087" w:rsidP="00D97A2F">
      <w:pPr>
        <w:pStyle w:val="Heading4"/>
      </w:pPr>
      <w:bookmarkStart w:id="1235" w:name="_Toc31395494"/>
      <w:r>
        <w:t>IXA_MOL_SetAtomY</w:t>
      </w:r>
      <w:bookmarkEnd w:id="1235"/>
      <w:r>
        <w:t xml:space="preserve"> </w:t>
      </w:r>
    </w:p>
    <w:p w14:paraId="2EA1F9FB" w14:textId="158477D8" w:rsidR="008E3F86" w:rsidRDefault="008E3F86" w:rsidP="00D97A2F">
      <w:pPr>
        <w:pStyle w:val="CCode"/>
      </w:pPr>
      <w:r>
        <w:t>void IXA_MOL_SetAtomY (IXA_STATUS_HANDLE hStatus,</w:t>
      </w:r>
    </w:p>
    <w:p w14:paraId="16FFE522" w14:textId="77777777" w:rsidR="008E3F86" w:rsidRDefault="008E3F86" w:rsidP="00D97A2F">
      <w:pPr>
        <w:pStyle w:val="CCode"/>
        <w:ind w:left="3540"/>
      </w:pPr>
      <w:r>
        <w:t>IXA_MOL_HANDLE hMolecule,</w:t>
      </w:r>
    </w:p>
    <w:p w14:paraId="7205FFBF" w14:textId="77777777" w:rsidR="008E3F86" w:rsidRDefault="008E3F86" w:rsidP="00D97A2F">
      <w:pPr>
        <w:pStyle w:val="CCode"/>
        <w:ind w:left="3540"/>
      </w:pPr>
      <w:r>
        <w:t>IXA_ATOMID vAtom,</w:t>
      </w:r>
    </w:p>
    <w:p w14:paraId="6B313DA4" w14:textId="3F24B7AB" w:rsidR="008E3F86" w:rsidRDefault="008E3F86" w:rsidP="00D97A2F">
      <w:pPr>
        <w:pStyle w:val="CCode"/>
        <w:ind w:left="3540"/>
      </w:pPr>
      <w:r>
        <w:t>double vY</w:t>
      </w:r>
      <w:r w:rsidR="00DB6E01">
        <w:t>)</w:t>
      </w:r>
    </w:p>
    <w:p w14:paraId="5B16B523" w14:textId="77777777" w:rsidR="008E3F86" w:rsidRDefault="001832EF" w:rsidP="001832EF">
      <w:pPr>
        <w:pStyle w:val="Heading5"/>
      </w:pPr>
      <w:r>
        <w:t>Description</w:t>
      </w:r>
    </w:p>
    <w:p w14:paraId="112FE399" w14:textId="29370BF2" w:rsidR="008E3F86" w:rsidRDefault="008E3F86" w:rsidP="008E3F86">
      <w:r>
        <w:t xml:space="preserve">Sets the </w:t>
      </w:r>
      <w:r w:rsidRPr="0025545B">
        <w:rPr>
          <w:i/>
        </w:rPr>
        <w:t>y</w:t>
      </w:r>
      <w:r>
        <w:t>-</w:t>
      </w:r>
      <w:r w:rsidR="0018386E">
        <w:t>coordinate</w:t>
      </w:r>
      <w:r>
        <w:t xml:space="preserve"> for an atom in an IXA Molecule Object.</w:t>
      </w:r>
    </w:p>
    <w:p w14:paraId="753B1CED" w14:textId="77777777" w:rsidR="008E3F86" w:rsidRDefault="001832EF" w:rsidP="001832EF">
      <w:pPr>
        <w:pStyle w:val="Heading5"/>
      </w:pPr>
      <w:r>
        <w:t>Input</w:t>
      </w:r>
    </w:p>
    <w:p w14:paraId="77D1A0B6" w14:textId="77777777" w:rsidR="008E3F86" w:rsidRDefault="005671EF" w:rsidP="008E3F86">
      <w:r w:rsidRPr="005671EF">
        <w:rPr>
          <w:rFonts w:ascii="Courier New" w:hAnsi="Courier New"/>
        </w:rPr>
        <w:t>hStatus</w:t>
      </w:r>
      <w:r w:rsidR="008E3F86">
        <w:t>: Handle for an IXA Status Object to receive status messages.</w:t>
      </w:r>
    </w:p>
    <w:p w14:paraId="400F669F" w14:textId="77777777" w:rsidR="008E3F86" w:rsidRDefault="005671EF" w:rsidP="008E3F86">
      <w:r w:rsidRPr="005671EF">
        <w:rPr>
          <w:rFonts w:ascii="Courier New" w:hAnsi="Courier New"/>
        </w:rPr>
        <w:t>hMolecule</w:t>
      </w:r>
      <w:r w:rsidR="008E3F86">
        <w:t>: Handle for the IXA Molecule Object to be modified.</w:t>
      </w:r>
    </w:p>
    <w:p w14:paraId="29E0A905" w14:textId="77777777" w:rsidR="008E3F86" w:rsidRDefault="00C65D8D" w:rsidP="008E3F86">
      <w:r w:rsidRPr="00C65D8D">
        <w:rPr>
          <w:rFonts w:ascii="Courier New" w:hAnsi="Courier New"/>
        </w:rPr>
        <w:lastRenderedPageBreak/>
        <w:t>vAtom</w:t>
      </w:r>
      <w:r w:rsidR="008E3F86">
        <w:t>: IXA Atom Identifier for the atom to be modified.</w:t>
      </w:r>
    </w:p>
    <w:p w14:paraId="2AC0F4B1" w14:textId="3FD20B7C" w:rsidR="008E3F86" w:rsidRDefault="008E3F86" w:rsidP="008E3F86">
      <w:r w:rsidRPr="00D97A2F">
        <w:rPr>
          <w:rFonts w:ascii="Courier New" w:hAnsi="Courier New" w:cs="Courier New"/>
        </w:rPr>
        <w:t>vY</w:t>
      </w:r>
      <w:r>
        <w:t xml:space="preserve">: </w:t>
      </w:r>
      <w:r w:rsidRPr="0025545B">
        <w:rPr>
          <w:i/>
        </w:rPr>
        <w:t>y</w:t>
      </w:r>
      <w:r>
        <w:t>-</w:t>
      </w:r>
      <w:r w:rsidR="0018386E">
        <w:t>coordinate</w:t>
      </w:r>
      <w:r>
        <w:t xml:space="preserve"> to be set.</w:t>
      </w:r>
    </w:p>
    <w:p w14:paraId="4777F5E7" w14:textId="77777777" w:rsidR="00AE7F08" w:rsidRDefault="00AE7F08" w:rsidP="00D97A2F">
      <w:pPr>
        <w:pStyle w:val="Heading4"/>
      </w:pPr>
      <w:bookmarkStart w:id="1236" w:name="_Toc31395495"/>
      <w:r>
        <w:t>IXA_MOL_SetAtomZ</w:t>
      </w:r>
      <w:bookmarkEnd w:id="1236"/>
      <w:r>
        <w:t xml:space="preserve"> </w:t>
      </w:r>
    </w:p>
    <w:p w14:paraId="60218352" w14:textId="780F5797" w:rsidR="008E3F86" w:rsidRDefault="008E3F86" w:rsidP="00D97A2F">
      <w:pPr>
        <w:pStyle w:val="CCode"/>
      </w:pPr>
      <w:r>
        <w:t xml:space="preserve">void </w:t>
      </w:r>
      <w:r w:rsidR="00AE7F08">
        <w:t>IXA_MOL_SetAtomZ</w:t>
      </w:r>
      <w:r>
        <w:t>(IXA_STATUS_HANDLE hStatus,</w:t>
      </w:r>
    </w:p>
    <w:p w14:paraId="00B7C9EB" w14:textId="77777777" w:rsidR="008E3F86" w:rsidRDefault="008E3F86" w:rsidP="00D97A2F">
      <w:pPr>
        <w:pStyle w:val="CCode"/>
        <w:ind w:left="3540"/>
      </w:pPr>
      <w:r>
        <w:t>IXA_MOL_HANDLE hMolecule,</w:t>
      </w:r>
    </w:p>
    <w:p w14:paraId="25C9E9C8" w14:textId="77777777" w:rsidR="008E3F86" w:rsidRDefault="008E3F86" w:rsidP="00D97A2F">
      <w:pPr>
        <w:pStyle w:val="CCode"/>
        <w:ind w:left="3540"/>
      </w:pPr>
      <w:r>
        <w:t>IXA_ATOMID vAtom,</w:t>
      </w:r>
    </w:p>
    <w:p w14:paraId="4E1A53FB" w14:textId="62DFF7C4" w:rsidR="008E3F86" w:rsidRDefault="008E3F86" w:rsidP="00D97A2F">
      <w:pPr>
        <w:pStyle w:val="CCode"/>
        <w:ind w:left="3540"/>
      </w:pPr>
      <w:r>
        <w:t>double vZ</w:t>
      </w:r>
      <w:r w:rsidR="00DB6E01">
        <w:t>)</w:t>
      </w:r>
    </w:p>
    <w:p w14:paraId="63149D9C" w14:textId="77777777" w:rsidR="008E3F86" w:rsidRDefault="001832EF" w:rsidP="001832EF">
      <w:pPr>
        <w:pStyle w:val="Heading5"/>
      </w:pPr>
      <w:r>
        <w:t>Description</w:t>
      </w:r>
    </w:p>
    <w:p w14:paraId="28EF4E87" w14:textId="7FA04592" w:rsidR="008E3F86" w:rsidRDefault="008E3F86" w:rsidP="008E3F86">
      <w:r>
        <w:t xml:space="preserve">Sets the </w:t>
      </w:r>
      <w:r w:rsidRPr="0025545B">
        <w:rPr>
          <w:i/>
        </w:rPr>
        <w:t>z</w:t>
      </w:r>
      <w:r>
        <w:t>-</w:t>
      </w:r>
      <w:r w:rsidR="0018386E">
        <w:t>coordinate</w:t>
      </w:r>
      <w:r>
        <w:t xml:space="preserve"> for an atom in an IXA Molecule Object.</w:t>
      </w:r>
    </w:p>
    <w:p w14:paraId="7FA4573F" w14:textId="77777777" w:rsidR="008E3F86" w:rsidRDefault="001832EF" w:rsidP="001832EF">
      <w:pPr>
        <w:pStyle w:val="Heading5"/>
      </w:pPr>
      <w:r>
        <w:t>Input</w:t>
      </w:r>
    </w:p>
    <w:p w14:paraId="5EB413A8" w14:textId="77777777" w:rsidR="008E3F86" w:rsidRDefault="005671EF" w:rsidP="008E3F86">
      <w:r w:rsidRPr="005671EF">
        <w:rPr>
          <w:rFonts w:ascii="Courier New" w:hAnsi="Courier New"/>
        </w:rPr>
        <w:t>hStatus</w:t>
      </w:r>
      <w:r w:rsidR="008E3F86">
        <w:t>: Handle for an IXA Status Object to receive status messages.</w:t>
      </w:r>
    </w:p>
    <w:p w14:paraId="3D62F2F7" w14:textId="77777777" w:rsidR="008E3F86" w:rsidRDefault="005671EF" w:rsidP="008E3F86">
      <w:r w:rsidRPr="005671EF">
        <w:rPr>
          <w:rFonts w:ascii="Courier New" w:hAnsi="Courier New"/>
        </w:rPr>
        <w:t>hMolecule</w:t>
      </w:r>
      <w:r w:rsidR="008E3F86">
        <w:t>: Handle for the IXA Molecule Object to be modified.</w:t>
      </w:r>
    </w:p>
    <w:p w14:paraId="180FCCE4" w14:textId="77777777" w:rsidR="008E3F86" w:rsidRDefault="00C65D8D" w:rsidP="008E3F86">
      <w:r w:rsidRPr="00C65D8D">
        <w:rPr>
          <w:rFonts w:ascii="Courier New" w:hAnsi="Courier New"/>
        </w:rPr>
        <w:t>vAtom</w:t>
      </w:r>
      <w:r w:rsidR="008E3F86">
        <w:t>: IXA Atom Identifier for the atom to be modified.</w:t>
      </w:r>
    </w:p>
    <w:p w14:paraId="31341488" w14:textId="4299ECD9" w:rsidR="008E3F86" w:rsidRDefault="008E3F86" w:rsidP="008E3F86">
      <w:r w:rsidRPr="00D97A2F">
        <w:rPr>
          <w:rFonts w:ascii="Courier New" w:hAnsi="Courier New" w:cs="Courier New"/>
        </w:rPr>
        <w:t>vZ</w:t>
      </w:r>
      <w:r>
        <w:t xml:space="preserve">: </w:t>
      </w:r>
      <w:r w:rsidRPr="0025545B">
        <w:rPr>
          <w:i/>
        </w:rPr>
        <w:t>z</w:t>
      </w:r>
      <w:r>
        <w:t>-</w:t>
      </w:r>
      <w:r w:rsidR="0018386E">
        <w:t>coordinate</w:t>
      </w:r>
      <w:r>
        <w:t xml:space="preserve"> to be set.</w:t>
      </w:r>
    </w:p>
    <w:p w14:paraId="360466BF" w14:textId="77777777" w:rsidR="008E3F86" w:rsidRDefault="008E3F86" w:rsidP="00D97A2F">
      <w:pPr>
        <w:pStyle w:val="Headinglike35"/>
      </w:pPr>
      <w:bookmarkStart w:id="1237" w:name="_Toc31395496"/>
      <w:r>
        <w:t>Functions to Add and Define Bonds</w:t>
      </w:r>
      <w:bookmarkEnd w:id="1237"/>
    </w:p>
    <w:p w14:paraId="61E66FD9" w14:textId="77777777" w:rsidR="008E3F86" w:rsidRDefault="008E3F86" w:rsidP="008E3F86">
      <w:r>
        <w:t>When an individual bond is created in IXA Molecule Objects, it has a set of default properties</w:t>
      </w:r>
      <w:r w:rsidR="0023598A">
        <w:t xml:space="preserve"> </w:t>
      </w:r>
      <w:r>
        <w:t>(</w:t>
      </w:r>
      <w:r w:rsidRPr="00D97A2F">
        <w:rPr>
          <w:rFonts w:ascii="Courier New" w:hAnsi="Courier New" w:cs="Courier New"/>
        </w:rPr>
        <w:t>IXA_BOND_TYPE_SINGLE</w:t>
      </w:r>
      <w:r>
        <w:t xml:space="preserve"> with wedge direction </w:t>
      </w:r>
      <w:r w:rsidRPr="00D97A2F">
        <w:rPr>
          <w:rFonts w:ascii="Courier New" w:hAnsi="Courier New" w:cs="Courier New"/>
        </w:rPr>
        <w:t>IXA_BOND_WEDGE_NONE</w:t>
      </w:r>
      <w:r>
        <w:t xml:space="preserve"> with respect</w:t>
      </w:r>
      <w:r w:rsidR="0023598A">
        <w:t xml:space="preserve"> </w:t>
      </w:r>
      <w:r>
        <w:t>to both its atoms)</w:t>
      </w:r>
      <w:r w:rsidR="0023598A">
        <w:t xml:space="preserve"> </w:t>
      </w:r>
      <w:r>
        <w:t>which can then be modified if required.</w:t>
      </w:r>
    </w:p>
    <w:p w14:paraId="605DB617" w14:textId="77777777" w:rsidR="00680087" w:rsidRDefault="00680087" w:rsidP="00D97A2F">
      <w:pPr>
        <w:pStyle w:val="Heading4"/>
      </w:pPr>
      <w:bookmarkStart w:id="1238" w:name="_Toc31395497"/>
      <w:r>
        <w:t>IXA_MOL_CreateBond</w:t>
      </w:r>
      <w:bookmarkEnd w:id="1238"/>
      <w:r>
        <w:t xml:space="preserve"> </w:t>
      </w:r>
    </w:p>
    <w:p w14:paraId="061F7D88" w14:textId="26200F95" w:rsidR="008E3F86" w:rsidRDefault="008E3F86" w:rsidP="00D97A2F">
      <w:pPr>
        <w:pStyle w:val="CCode"/>
      </w:pPr>
      <w:r>
        <w:t>IXA_BONDID IXA_MOL_CreateBond (IXA_STATUS_HANDLE hStatus,</w:t>
      </w:r>
    </w:p>
    <w:p w14:paraId="011F7079" w14:textId="77777777" w:rsidR="008E3F86" w:rsidRDefault="008E3F86" w:rsidP="00D97A2F">
      <w:pPr>
        <w:pStyle w:val="CCode"/>
        <w:ind w:left="4956"/>
      </w:pPr>
      <w:r>
        <w:lastRenderedPageBreak/>
        <w:t>IXA_MOL_HANDLE hMolecule,</w:t>
      </w:r>
    </w:p>
    <w:p w14:paraId="2E2A8FED" w14:textId="77777777" w:rsidR="008E3F86" w:rsidRDefault="008E3F86" w:rsidP="00D97A2F">
      <w:pPr>
        <w:pStyle w:val="CCode"/>
        <w:ind w:left="4956"/>
      </w:pPr>
      <w:r>
        <w:t>IXA_ATOMID vAtom1,</w:t>
      </w:r>
    </w:p>
    <w:p w14:paraId="31E032E5" w14:textId="04EEFA90" w:rsidR="008E3F86" w:rsidRDefault="008E3F86" w:rsidP="00D97A2F">
      <w:pPr>
        <w:pStyle w:val="CCode"/>
        <w:ind w:left="4956"/>
      </w:pPr>
      <w:r>
        <w:t>IXA_ATOMID vAtom2</w:t>
      </w:r>
      <w:r w:rsidR="00DB6E01">
        <w:t>)</w:t>
      </w:r>
    </w:p>
    <w:p w14:paraId="010D383A" w14:textId="77777777" w:rsidR="008E3F86" w:rsidRDefault="001832EF" w:rsidP="001832EF">
      <w:pPr>
        <w:pStyle w:val="Heading5"/>
      </w:pPr>
      <w:r>
        <w:t>Description</w:t>
      </w:r>
    </w:p>
    <w:p w14:paraId="7332A74D" w14:textId="77777777" w:rsidR="008E3F86" w:rsidRDefault="008E3F86" w:rsidP="008E3F86">
      <w:r>
        <w:t>Creates a new bond between the specified atoms in an IXA Molecule Object, and returns its IXA</w:t>
      </w:r>
      <w:r w:rsidR="0023598A">
        <w:t xml:space="preserve"> </w:t>
      </w:r>
      <w:r>
        <w:t>Bond Identifier. By default, the bond created has bond type IXA_BOND_TYPE_SINGLE and its</w:t>
      </w:r>
      <w:r w:rsidR="0023598A">
        <w:t xml:space="preserve"> </w:t>
      </w:r>
      <w:r>
        <w:t>wedge direction is IXA_BOND_WEDGE_NONE. In the event that it is changed to a double bond,</w:t>
      </w:r>
      <w:r w:rsidR="0023598A">
        <w:t xml:space="preserve"> </w:t>
      </w:r>
      <w:r>
        <w:t>its double bond configuration is IXA_DBLBOND_CONFIG_PERCEIVE.</w:t>
      </w:r>
    </w:p>
    <w:p w14:paraId="79492D31" w14:textId="77777777" w:rsidR="008E3F86" w:rsidRDefault="001832EF" w:rsidP="001832EF">
      <w:pPr>
        <w:pStyle w:val="Heading5"/>
      </w:pPr>
      <w:r>
        <w:t>Input</w:t>
      </w:r>
    </w:p>
    <w:p w14:paraId="0757BA4C" w14:textId="77777777" w:rsidR="008E3F86" w:rsidRDefault="005671EF" w:rsidP="008E3F86">
      <w:r w:rsidRPr="005671EF">
        <w:rPr>
          <w:rFonts w:ascii="Courier New" w:hAnsi="Courier New"/>
        </w:rPr>
        <w:t>hStatus</w:t>
      </w:r>
      <w:r w:rsidR="008E3F86">
        <w:t>: Handle for an IXA Status Object to receive status messages.</w:t>
      </w:r>
    </w:p>
    <w:p w14:paraId="4B92B513" w14:textId="77777777" w:rsidR="008E3F86" w:rsidRDefault="005671EF" w:rsidP="008E3F86">
      <w:r w:rsidRPr="005671EF">
        <w:rPr>
          <w:rFonts w:ascii="Courier New" w:hAnsi="Courier New"/>
        </w:rPr>
        <w:t>hMolecule</w:t>
      </w:r>
      <w:r w:rsidR="008E3F86">
        <w:t>: Handle for the IXA Molecule Object to be modified.</w:t>
      </w:r>
    </w:p>
    <w:p w14:paraId="56396DF9" w14:textId="77777777" w:rsidR="008E3F86" w:rsidRDefault="008E3F86" w:rsidP="008E3F86">
      <w:r w:rsidRPr="00D97A2F">
        <w:rPr>
          <w:rFonts w:ascii="Courier New" w:hAnsi="Courier New" w:cs="Courier New"/>
        </w:rPr>
        <w:t>vAtom1</w:t>
      </w:r>
      <w:r>
        <w:t>: IXA Atom Identifier for the atom at one end of the new bond.</w:t>
      </w:r>
    </w:p>
    <w:p w14:paraId="743CBBA7" w14:textId="77777777" w:rsidR="008E3F86" w:rsidRDefault="008E3F86" w:rsidP="008E3F86">
      <w:r w:rsidRPr="00D97A2F">
        <w:rPr>
          <w:rFonts w:ascii="Courier New" w:hAnsi="Courier New" w:cs="Courier New"/>
        </w:rPr>
        <w:t>vAtom2</w:t>
      </w:r>
      <w:r>
        <w:t>: IXA Atom Identifier for the atom at the other end of the new bond.</w:t>
      </w:r>
    </w:p>
    <w:p w14:paraId="58F7D979" w14:textId="77777777" w:rsidR="008E3F86" w:rsidRDefault="001832EF" w:rsidP="001832EF">
      <w:pPr>
        <w:pStyle w:val="Heading5"/>
      </w:pPr>
      <w:r>
        <w:t>Output</w:t>
      </w:r>
    </w:p>
    <w:p w14:paraId="375ECEB3" w14:textId="77777777" w:rsidR="008E3F86" w:rsidRDefault="008E3F86" w:rsidP="008E3F86">
      <w:r>
        <w:t xml:space="preserve">The IXA Bond Identifier for the new bond, or </w:t>
      </w:r>
      <w:r w:rsidRPr="00D97A2F">
        <w:rPr>
          <w:rFonts w:ascii="Courier New" w:hAnsi="Courier New" w:cs="Courier New"/>
        </w:rPr>
        <w:t>IXA_BONDID_INVALID</w:t>
      </w:r>
      <w:r>
        <w:t xml:space="preserve"> on error.</w:t>
      </w:r>
    </w:p>
    <w:p w14:paraId="4B2C7767" w14:textId="77777777" w:rsidR="00680087" w:rsidRDefault="00680087" w:rsidP="00D97A2F">
      <w:pPr>
        <w:pStyle w:val="Heading4"/>
      </w:pPr>
      <w:bookmarkStart w:id="1239" w:name="_Toc31395498"/>
      <w:r>
        <w:t>IXA_MOL_SetBondType</w:t>
      </w:r>
      <w:bookmarkEnd w:id="1239"/>
      <w:r>
        <w:t xml:space="preserve"> </w:t>
      </w:r>
    </w:p>
    <w:p w14:paraId="03ED841C" w14:textId="7A594219" w:rsidR="008E3F86" w:rsidRDefault="008E3F86" w:rsidP="00D97A2F">
      <w:pPr>
        <w:pStyle w:val="CCode"/>
      </w:pPr>
      <w:r>
        <w:t>void IXA_MOL_SetBondType (IXA_STATUS_HANDLE hStatus,</w:t>
      </w:r>
    </w:p>
    <w:p w14:paraId="49F1E9E8" w14:textId="77777777" w:rsidR="008E3F86" w:rsidRDefault="008E3F86" w:rsidP="00D97A2F">
      <w:pPr>
        <w:pStyle w:val="CCode"/>
        <w:ind w:left="4248"/>
      </w:pPr>
      <w:r>
        <w:t>IXA_MOL_HANDLE hMolecule,</w:t>
      </w:r>
    </w:p>
    <w:p w14:paraId="60A74AE9" w14:textId="77777777" w:rsidR="008E3F86" w:rsidRDefault="008E3F86" w:rsidP="00D97A2F">
      <w:pPr>
        <w:pStyle w:val="CCode"/>
        <w:ind w:left="4248"/>
      </w:pPr>
      <w:r>
        <w:t>IXA_BONDID vBond,</w:t>
      </w:r>
    </w:p>
    <w:p w14:paraId="0CF1C07D" w14:textId="642BCBB9" w:rsidR="008E3F86" w:rsidRDefault="008E3F86" w:rsidP="00D97A2F">
      <w:pPr>
        <w:pStyle w:val="CCode"/>
        <w:ind w:left="4248"/>
      </w:pPr>
      <w:r>
        <w:t>IXA_BOND_TYPE vType</w:t>
      </w:r>
      <w:r w:rsidR="00DB6E01">
        <w:t>)</w:t>
      </w:r>
    </w:p>
    <w:p w14:paraId="317227D8" w14:textId="77777777" w:rsidR="008E3F86" w:rsidRDefault="001832EF" w:rsidP="001832EF">
      <w:pPr>
        <w:pStyle w:val="Heading5"/>
      </w:pPr>
      <w:r>
        <w:t>Description</w:t>
      </w:r>
    </w:p>
    <w:p w14:paraId="036F584C" w14:textId="77777777" w:rsidR="008E3F86" w:rsidRDefault="008E3F86" w:rsidP="008E3F86">
      <w:r>
        <w:t>Sets the bond type for a bond in an IXA Molecule Object.</w:t>
      </w:r>
    </w:p>
    <w:p w14:paraId="619B1261" w14:textId="77777777" w:rsidR="008E3F86" w:rsidRDefault="001832EF" w:rsidP="001832EF">
      <w:pPr>
        <w:pStyle w:val="Heading5"/>
      </w:pPr>
      <w:r>
        <w:lastRenderedPageBreak/>
        <w:t>Input</w:t>
      </w:r>
    </w:p>
    <w:p w14:paraId="151D0AFA" w14:textId="77777777" w:rsidR="008E3F86" w:rsidRDefault="005671EF" w:rsidP="008E3F86">
      <w:r w:rsidRPr="005671EF">
        <w:rPr>
          <w:rFonts w:ascii="Courier New" w:hAnsi="Courier New"/>
        </w:rPr>
        <w:t>hStatus</w:t>
      </w:r>
      <w:r w:rsidR="008E3F86">
        <w:t>: Handle for an IXA Status Object to receive status messages.</w:t>
      </w:r>
    </w:p>
    <w:p w14:paraId="163AD657" w14:textId="77777777" w:rsidR="008E3F86" w:rsidRDefault="005671EF" w:rsidP="008E3F86">
      <w:r w:rsidRPr="005671EF">
        <w:rPr>
          <w:rFonts w:ascii="Courier New" w:hAnsi="Courier New"/>
        </w:rPr>
        <w:t>hMolecule</w:t>
      </w:r>
      <w:r w:rsidR="008E3F86">
        <w:t>: Handle for the IXA Molecule Object to be modified.</w:t>
      </w:r>
    </w:p>
    <w:p w14:paraId="6A3D7FF3" w14:textId="77777777" w:rsidR="008E3F86" w:rsidRDefault="005671EF" w:rsidP="008E3F86">
      <w:r w:rsidRPr="005671EF">
        <w:rPr>
          <w:rFonts w:ascii="Courier New" w:hAnsi="Courier New"/>
        </w:rPr>
        <w:t>vBond</w:t>
      </w:r>
      <w:r w:rsidR="008E3F86">
        <w:t>: IXA Bond Identifier for the bond to be modified.</w:t>
      </w:r>
    </w:p>
    <w:p w14:paraId="54627DE5" w14:textId="77777777" w:rsidR="008E3F86" w:rsidRDefault="008E3F86" w:rsidP="008E3F86">
      <w:r w:rsidRPr="00D97A2F">
        <w:rPr>
          <w:rFonts w:ascii="Courier New" w:hAnsi="Courier New" w:cs="Courier New"/>
        </w:rPr>
        <w:t>vType</w:t>
      </w:r>
      <w:r>
        <w:t>: The bond type to be used for the specified bond.</w:t>
      </w:r>
    </w:p>
    <w:p w14:paraId="61849441" w14:textId="77777777" w:rsidR="00AE7F08" w:rsidRDefault="00AE7F08" w:rsidP="00D97A2F">
      <w:pPr>
        <w:pStyle w:val="Heading4"/>
      </w:pPr>
      <w:bookmarkStart w:id="1240" w:name="_Toc31395499"/>
      <w:r>
        <w:t>IXA_MOL_SetBondWedge</w:t>
      </w:r>
      <w:bookmarkEnd w:id="1240"/>
      <w:r>
        <w:t xml:space="preserve"> </w:t>
      </w:r>
    </w:p>
    <w:p w14:paraId="36386831" w14:textId="21C8C683" w:rsidR="008E3F86" w:rsidRDefault="008E3F86" w:rsidP="00D97A2F">
      <w:pPr>
        <w:pStyle w:val="CCode"/>
      </w:pPr>
      <w:r>
        <w:t xml:space="preserve">void </w:t>
      </w:r>
      <w:r w:rsidR="00680087">
        <w:t>IXA_MOL_SetBondWedge</w:t>
      </w:r>
      <w:r>
        <w:t>(IXA_STATUS_HANDLE hStatus,</w:t>
      </w:r>
    </w:p>
    <w:p w14:paraId="2D01ECD4" w14:textId="77777777" w:rsidR="008E3F86" w:rsidRDefault="008E3F86" w:rsidP="00D97A2F">
      <w:pPr>
        <w:pStyle w:val="CCode"/>
        <w:ind w:left="4248"/>
      </w:pPr>
      <w:r>
        <w:t>IXA_MOL_HANDLE hMolecule,</w:t>
      </w:r>
    </w:p>
    <w:p w14:paraId="3DE7505D" w14:textId="77777777" w:rsidR="008E3F86" w:rsidRDefault="008E3F86" w:rsidP="00D97A2F">
      <w:pPr>
        <w:pStyle w:val="CCode"/>
        <w:ind w:left="4248"/>
      </w:pPr>
      <w:r>
        <w:t>IXA_BONDID vBond,</w:t>
      </w:r>
    </w:p>
    <w:p w14:paraId="6E02E755" w14:textId="77777777" w:rsidR="008E3F86" w:rsidRDefault="008E3F86" w:rsidP="00D97A2F">
      <w:pPr>
        <w:pStyle w:val="CCode"/>
        <w:ind w:left="4248"/>
      </w:pPr>
      <w:r>
        <w:t>IXA_ATOMID vRefAtom,</w:t>
      </w:r>
    </w:p>
    <w:p w14:paraId="0071A922" w14:textId="6FA2DF3C" w:rsidR="008E3F86" w:rsidRDefault="008E3F86" w:rsidP="00D97A2F">
      <w:pPr>
        <w:pStyle w:val="CCode"/>
        <w:ind w:left="4248"/>
      </w:pPr>
      <w:r>
        <w:t>IXA_BOND_WEDGE vDirection</w:t>
      </w:r>
      <w:r w:rsidR="00DB6E01">
        <w:t>)</w:t>
      </w:r>
    </w:p>
    <w:p w14:paraId="23723D91" w14:textId="77777777" w:rsidR="008E3F86" w:rsidRDefault="001832EF" w:rsidP="001832EF">
      <w:pPr>
        <w:pStyle w:val="Heading5"/>
      </w:pPr>
      <w:r>
        <w:t>Description</w:t>
      </w:r>
    </w:p>
    <w:p w14:paraId="70B0B0B3" w14:textId="77777777" w:rsidR="008E3F86" w:rsidRDefault="00130EB5" w:rsidP="00D97A2F">
      <w:pPr>
        <w:spacing w:beforeLines="50"/>
      </w:pPr>
      <w:r>
        <w:t xml:space="preserve">Sets the wedge direction for a single bond in an IXA Molecule Object with respect to a specified atom. This property is only relevant for IXA_BOND_TYPE_SINGLE bonds. Note that wedge direction is associated with the reference atom only; setting a wedge direction for a bond with respect to one atom does not set a wedge direction for the same bond with respect to its other </w:t>
      </w:r>
      <w:r w:rsidR="008E3F86">
        <w:t>atom.</w:t>
      </w:r>
    </w:p>
    <w:p w14:paraId="4577C43E" w14:textId="77777777" w:rsidR="008E3F86" w:rsidRDefault="001832EF" w:rsidP="001832EF">
      <w:pPr>
        <w:pStyle w:val="Heading5"/>
      </w:pPr>
      <w:r>
        <w:t>Input</w:t>
      </w:r>
    </w:p>
    <w:p w14:paraId="1EB04E79" w14:textId="77777777" w:rsidR="008E3F86" w:rsidRDefault="005671EF" w:rsidP="008E3F86">
      <w:r w:rsidRPr="005671EF">
        <w:rPr>
          <w:rFonts w:ascii="Courier New" w:hAnsi="Courier New"/>
        </w:rPr>
        <w:t>hStatus</w:t>
      </w:r>
      <w:r w:rsidR="008E3F86">
        <w:t>: Handle for an IXA Status Object to receive status messages.</w:t>
      </w:r>
    </w:p>
    <w:p w14:paraId="6CBF4A87" w14:textId="77777777" w:rsidR="008E3F86" w:rsidRDefault="005671EF" w:rsidP="008E3F86">
      <w:r w:rsidRPr="005671EF">
        <w:rPr>
          <w:rFonts w:ascii="Courier New" w:hAnsi="Courier New"/>
        </w:rPr>
        <w:t>hMolecule</w:t>
      </w:r>
      <w:r w:rsidR="008E3F86">
        <w:t>: Handle for the IXA Molecule Object to be modified.</w:t>
      </w:r>
    </w:p>
    <w:p w14:paraId="019AFD54" w14:textId="77777777" w:rsidR="008E3F86" w:rsidRDefault="005671EF" w:rsidP="008E3F86">
      <w:r w:rsidRPr="005671EF">
        <w:rPr>
          <w:rFonts w:ascii="Courier New" w:hAnsi="Courier New"/>
        </w:rPr>
        <w:t>vBond</w:t>
      </w:r>
      <w:r w:rsidR="008E3F86">
        <w:t>: IXA Bond Identifier for the bond to be modified.</w:t>
      </w:r>
    </w:p>
    <w:p w14:paraId="31F542BA" w14:textId="77777777" w:rsidR="008E3F86" w:rsidRDefault="005671EF" w:rsidP="008E3F86">
      <w:r w:rsidRPr="005671EF">
        <w:rPr>
          <w:rFonts w:ascii="Courier New" w:hAnsi="Courier New"/>
        </w:rPr>
        <w:t>vRefAtom</w:t>
      </w:r>
      <w:r w:rsidR="008E3F86">
        <w:t>: IXA Atom Identifier for the reference atom, at one end of the specified bond.</w:t>
      </w:r>
    </w:p>
    <w:p w14:paraId="0D4404D9" w14:textId="3DFE4C2F" w:rsidR="008E3F86" w:rsidRDefault="008E3F86" w:rsidP="008E3F86">
      <w:r w:rsidRPr="00D97A2F">
        <w:rPr>
          <w:rFonts w:ascii="Courier New" w:hAnsi="Courier New" w:cs="Courier New"/>
        </w:rPr>
        <w:lastRenderedPageBreak/>
        <w:t>vDirection</w:t>
      </w:r>
      <w:r>
        <w:t>: The wedge direction to be used for the specified bond with respect to the specified</w:t>
      </w:r>
      <w:r w:rsidR="00AD0395">
        <w:t xml:space="preserve"> </w:t>
      </w:r>
      <w:r>
        <w:t>atom.</w:t>
      </w:r>
    </w:p>
    <w:p w14:paraId="057AB14B" w14:textId="77777777" w:rsidR="00680087" w:rsidRDefault="00680087" w:rsidP="00D97A2F">
      <w:pPr>
        <w:pStyle w:val="Heading4"/>
      </w:pPr>
      <w:bookmarkStart w:id="1241" w:name="_Toc31395500"/>
      <w:r>
        <w:t>IXA_MOL_SetDblBondConfig</w:t>
      </w:r>
      <w:bookmarkEnd w:id="1241"/>
      <w:r>
        <w:t xml:space="preserve"> </w:t>
      </w:r>
    </w:p>
    <w:p w14:paraId="4EF04BC5" w14:textId="5FBD78E5" w:rsidR="008E3F86" w:rsidRDefault="008E3F86" w:rsidP="00D97A2F">
      <w:pPr>
        <w:pStyle w:val="CCode"/>
      </w:pPr>
      <w:r>
        <w:t>void IXA_MOL_SetDblBondConfig (IXA_STATUS_HANDLE hStatus,</w:t>
      </w:r>
    </w:p>
    <w:p w14:paraId="7397ABA1" w14:textId="77777777" w:rsidR="008E3F86" w:rsidRDefault="008E3F86" w:rsidP="00D97A2F">
      <w:pPr>
        <w:pStyle w:val="CCode"/>
      </w:pPr>
      <w:r>
        <w:t>IXA_MOL_HANDLE hMolecule,</w:t>
      </w:r>
    </w:p>
    <w:p w14:paraId="1CA02698" w14:textId="77777777" w:rsidR="008E3F86" w:rsidRDefault="008E3F86" w:rsidP="00D97A2F">
      <w:pPr>
        <w:pStyle w:val="CCode"/>
      </w:pPr>
      <w:r>
        <w:t>IXA_BONDID vBond,</w:t>
      </w:r>
    </w:p>
    <w:p w14:paraId="46F5464C" w14:textId="7A764370" w:rsidR="008E3F86" w:rsidRDefault="008E3F86" w:rsidP="00D97A2F">
      <w:pPr>
        <w:pStyle w:val="CCode"/>
      </w:pPr>
      <w:r>
        <w:t>IXA_DBLBOND_CONFIG vConfig</w:t>
      </w:r>
      <w:r w:rsidR="00DB6E01">
        <w:t>)</w:t>
      </w:r>
    </w:p>
    <w:p w14:paraId="4A96AA79" w14:textId="77777777" w:rsidR="008E3F86" w:rsidRDefault="001832EF" w:rsidP="001832EF">
      <w:pPr>
        <w:pStyle w:val="Heading5"/>
      </w:pPr>
      <w:r>
        <w:t>Description</w:t>
      </w:r>
    </w:p>
    <w:p w14:paraId="1116CE22" w14:textId="77777777" w:rsidR="008E3F86" w:rsidRDefault="008E3F86" w:rsidP="008E3F86">
      <w:r>
        <w:t>Sets the stereo configuration for a double bond in an IXA Molecule Object. This property is only</w:t>
      </w:r>
      <w:r w:rsidR="00130EB5">
        <w:t xml:space="preserve"> </w:t>
      </w:r>
      <w:r>
        <w:t xml:space="preserve">relevant for </w:t>
      </w:r>
      <w:r w:rsidRPr="00D97A2F">
        <w:rPr>
          <w:rFonts w:ascii="Courier New" w:hAnsi="Courier New" w:cs="Courier New"/>
        </w:rPr>
        <w:t>IXA_BOND_TYPE_DOUBLE</w:t>
      </w:r>
      <w:r>
        <w:t xml:space="preserve"> bonds.</w:t>
      </w:r>
    </w:p>
    <w:p w14:paraId="32EEB097" w14:textId="77777777" w:rsidR="008E3F86" w:rsidRDefault="001832EF" w:rsidP="001832EF">
      <w:pPr>
        <w:pStyle w:val="Heading5"/>
      </w:pPr>
      <w:r>
        <w:t>Input</w:t>
      </w:r>
    </w:p>
    <w:p w14:paraId="09F95A37" w14:textId="77777777" w:rsidR="008E3F86" w:rsidRDefault="005671EF" w:rsidP="008E3F86">
      <w:r w:rsidRPr="005671EF">
        <w:rPr>
          <w:rFonts w:ascii="Courier New" w:hAnsi="Courier New"/>
        </w:rPr>
        <w:t>hStatus</w:t>
      </w:r>
      <w:r w:rsidR="008E3F86">
        <w:t>: Handle for an IXA Status Object to receive status messages.</w:t>
      </w:r>
    </w:p>
    <w:p w14:paraId="3E069CCA" w14:textId="77777777" w:rsidR="008E3F86" w:rsidRDefault="005671EF" w:rsidP="008E3F86">
      <w:r w:rsidRPr="005671EF">
        <w:rPr>
          <w:rFonts w:ascii="Courier New" w:hAnsi="Courier New"/>
        </w:rPr>
        <w:t>hMolecule</w:t>
      </w:r>
      <w:r w:rsidR="008E3F86">
        <w:t>: Handle for the IXA Molecule Object to be modified.</w:t>
      </w:r>
    </w:p>
    <w:p w14:paraId="1EB9BCB0" w14:textId="77777777" w:rsidR="008E3F86" w:rsidRDefault="005671EF" w:rsidP="008E3F86">
      <w:r w:rsidRPr="005671EF">
        <w:rPr>
          <w:rFonts w:ascii="Courier New" w:hAnsi="Courier New"/>
        </w:rPr>
        <w:t>vBond</w:t>
      </w:r>
      <w:r w:rsidR="008E3F86">
        <w:t>: IXA Bond Identifier for the bond to be modified.</w:t>
      </w:r>
    </w:p>
    <w:p w14:paraId="56887478" w14:textId="77777777" w:rsidR="008E3F86" w:rsidRDefault="008E3F86" w:rsidP="008E3F86">
      <w:r w:rsidRPr="00D97A2F">
        <w:rPr>
          <w:rFonts w:ascii="Courier New" w:hAnsi="Courier New" w:cs="Courier New"/>
        </w:rPr>
        <w:t>vConfig</w:t>
      </w:r>
      <w:r>
        <w:t>: The bond configuration to be used for the specified bond.</w:t>
      </w:r>
    </w:p>
    <w:p w14:paraId="4BE8F2D7" w14:textId="77777777" w:rsidR="008E3F86" w:rsidRDefault="008E3F86" w:rsidP="00D97A2F">
      <w:pPr>
        <w:pStyle w:val="Headinglike35"/>
      </w:pPr>
      <w:bookmarkStart w:id="1242" w:name="_Toc31395501"/>
      <w:r>
        <w:t>Functions to Add and Define Stereodescriptors</w:t>
      </w:r>
      <w:bookmarkEnd w:id="1242"/>
    </w:p>
    <w:p w14:paraId="42B8F460" w14:textId="77777777" w:rsidR="008E3F86" w:rsidRDefault="00130EB5" w:rsidP="00D97A2F">
      <w:pPr>
        <w:spacing w:beforeLines="50"/>
      </w:pPr>
      <w:r>
        <w:t xml:space="preserve">Each individual stereodescriptor in an IXA Molecule Object describes the configuration at a single stereocentre. This is done by specifying the geometry of the stereocentre, the central atom or bond, and the vertices which surround it. Separate creation functions are provided for each geometry, as the number of vertices involved may vary between geometries. Where one of the vertices to be specified is an “implicit </w:t>
      </w:r>
      <w:r w:rsidR="008E3F86">
        <w:t>hydrogen” with no IXA Atom Identifier of its own, the constant IXA_ATOMID_IMPLICIT_H should be used.</w:t>
      </w:r>
    </w:p>
    <w:p w14:paraId="4C83F1A6" w14:textId="77777777" w:rsidR="00AE7F08" w:rsidRDefault="00AE7F08" w:rsidP="00D97A2F">
      <w:pPr>
        <w:pStyle w:val="Heading4"/>
      </w:pPr>
      <w:bookmarkStart w:id="1243" w:name="_Toc31395502"/>
      <w:r>
        <w:lastRenderedPageBreak/>
        <w:t>IXA_MOL_CreateStereoTetrahedron</w:t>
      </w:r>
      <w:bookmarkEnd w:id="1243"/>
      <w:r>
        <w:t xml:space="preserve"> </w:t>
      </w:r>
    </w:p>
    <w:p w14:paraId="7CDA40EC" w14:textId="77777777" w:rsidR="00680087" w:rsidRDefault="008E3F86" w:rsidP="00D97A2F">
      <w:pPr>
        <w:pStyle w:val="CCode"/>
      </w:pPr>
      <w:r>
        <w:t xml:space="preserve">IXA_STEREOID </w:t>
      </w:r>
      <w:r w:rsidR="00680087">
        <w:t xml:space="preserve">IXA_MOL_CreateStereoTetrahedron </w:t>
      </w:r>
    </w:p>
    <w:p w14:paraId="5BF992D9" w14:textId="02D3D086" w:rsidR="008E3F86" w:rsidRDefault="008E3F86" w:rsidP="00D97A2F">
      <w:pPr>
        <w:pStyle w:val="CCode"/>
        <w:ind w:left="4248"/>
      </w:pPr>
      <w:r>
        <w:t>(IXA_STATUS_HANDLE hStatus,</w:t>
      </w:r>
    </w:p>
    <w:p w14:paraId="10836514" w14:textId="77777777" w:rsidR="008E3F86" w:rsidRDefault="008E3F86" w:rsidP="00D97A2F">
      <w:pPr>
        <w:pStyle w:val="CCode"/>
        <w:ind w:left="4248"/>
      </w:pPr>
      <w:r>
        <w:t>IXA_MOL_HANDLE hMolecule,</w:t>
      </w:r>
    </w:p>
    <w:p w14:paraId="1BC9665E" w14:textId="77777777" w:rsidR="008E3F86" w:rsidRDefault="008E3F86" w:rsidP="00D97A2F">
      <w:pPr>
        <w:pStyle w:val="CCode"/>
        <w:ind w:left="4248"/>
      </w:pPr>
      <w:r>
        <w:t>IXA_ATOMID vCentralAtom,</w:t>
      </w:r>
    </w:p>
    <w:p w14:paraId="1868DD2C" w14:textId="77777777" w:rsidR="008E3F86" w:rsidRDefault="008E3F86" w:rsidP="00D97A2F">
      <w:pPr>
        <w:pStyle w:val="CCode"/>
        <w:ind w:left="4248"/>
      </w:pPr>
      <w:r>
        <w:t>IXA_ATOMID vVertex1,</w:t>
      </w:r>
    </w:p>
    <w:p w14:paraId="09F99D3B" w14:textId="77777777" w:rsidR="008E3F86" w:rsidRDefault="008E3F86" w:rsidP="00D97A2F">
      <w:pPr>
        <w:pStyle w:val="CCode"/>
        <w:ind w:left="4248"/>
      </w:pPr>
      <w:r>
        <w:t>IXA_ATOMID vVertex2,</w:t>
      </w:r>
    </w:p>
    <w:p w14:paraId="48119568" w14:textId="77777777" w:rsidR="008E3F86" w:rsidRDefault="008E3F86" w:rsidP="00D97A2F">
      <w:pPr>
        <w:pStyle w:val="CCode"/>
        <w:ind w:left="4248"/>
      </w:pPr>
      <w:r>
        <w:t>IXA_ATOMID vVertex3,</w:t>
      </w:r>
    </w:p>
    <w:p w14:paraId="659DA0BA" w14:textId="12F3444D" w:rsidR="008E3F86" w:rsidRDefault="008E3F86" w:rsidP="00D97A2F">
      <w:pPr>
        <w:pStyle w:val="CCode"/>
        <w:ind w:left="4248"/>
      </w:pPr>
      <w:r>
        <w:t>IXA_ATOMID vVertex4)</w:t>
      </w:r>
    </w:p>
    <w:p w14:paraId="6B2BF9A0" w14:textId="77777777" w:rsidR="008E3F86" w:rsidRDefault="001832EF" w:rsidP="001832EF">
      <w:pPr>
        <w:pStyle w:val="Heading5"/>
      </w:pPr>
      <w:r>
        <w:t>Description</w:t>
      </w:r>
    </w:p>
    <w:p w14:paraId="11146B36" w14:textId="77777777" w:rsidR="00130EB5" w:rsidRDefault="00130EB5" w:rsidP="00D97A2F">
      <w:r w:rsidRPr="00130EB5">
        <w:t xml:space="preserve">Creates a new stereodescriptor for a tetrahedral stereocentre in an IXA Molecule Object, and returns its Identifier. The parity for the new stereodescriptor is set to </w:t>
      </w:r>
      <w:r w:rsidRPr="00D97A2F">
        <w:rPr>
          <w:rFonts w:ascii="Courier New" w:hAnsi="Courier New" w:cs="Courier New"/>
        </w:rPr>
        <w:t>IXA_MOL_STEREOPARITY_NONE</w:t>
      </w:r>
      <w:r w:rsidRPr="00130EB5">
        <w:t xml:space="preserve"> on creation and can be modified by function </w:t>
      </w:r>
      <w:r w:rsidRPr="00D97A2F">
        <w:rPr>
          <w:rFonts w:ascii="Courier New" w:hAnsi="Courier New" w:cs="Courier New"/>
        </w:rPr>
        <w:t>IXA_MOL_SetStereoParity</w:t>
      </w:r>
      <w:r w:rsidRPr="00130EB5">
        <w:t>.</w:t>
      </w:r>
    </w:p>
    <w:p w14:paraId="5761A24D" w14:textId="77777777" w:rsidR="008E3F86" w:rsidRDefault="001832EF" w:rsidP="001832EF">
      <w:pPr>
        <w:pStyle w:val="Heading5"/>
      </w:pPr>
      <w:r>
        <w:t>Input</w:t>
      </w:r>
    </w:p>
    <w:p w14:paraId="579C39D7" w14:textId="77777777" w:rsidR="008E3F86" w:rsidRDefault="005671EF" w:rsidP="008E3F86">
      <w:r w:rsidRPr="005671EF">
        <w:rPr>
          <w:rFonts w:ascii="Courier New" w:hAnsi="Courier New"/>
        </w:rPr>
        <w:t>hStatus</w:t>
      </w:r>
      <w:r w:rsidR="008E3F86">
        <w:t>: Handle for an IXA Status Object to receive status messages.</w:t>
      </w:r>
    </w:p>
    <w:p w14:paraId="1F63CD17" w14:textId="77777777" w:rsidR="008E3F86" w:rsidRDefault="005671EF" w:rsidP="008E3F86">
      <w:r w:rsidRPr="005671EF">
        <w:rPr>
          <w:rFonts w:ascii="Courier New" w:hAnsi="Courier New"/>
        </w:rPr>
        <w:t>hMolecule</w:t>
      </w:r>
      <w:r w:rsidR="008E3F86">
        <w:t>: Handle for the IXA Molecule Object to be modified.</w:t>
      </w:r>
    </w:p>
    <w:p w14:paraId="52BFB8FB" w14:textId="77777777" w:rsidR="008E3F86" w:rsidRDefault="008E3F86" w:rsidP="008E3F86">
      <w:r w:rsidRPr="00D97A2F">
        <w:rPr>
          <w:rFonts w:ascii="Courier New" w:hAnsi="Courier New" w:cs="Courier New"/>
        </w:rPr>
        <w:t>vCentralAtom</w:t>
      </w:r>
      <w:r>
        <w:t>: IXA Atom Identifier for the central atom of the stereocentre.</w:t>
      </w:r>
    </w:p>
    <w:p w14:paraId="202855EB" w14:textId="77777777" w:rsidR="008E3F86" w:rsidRDefault="008E3F86" w:rsidP="008E3F86">
      <w:r w:rsidRPr="00D97A2F">
        <w:rPr>
          <w:rFonts w:ascii="Courier New" w:hAnsi="Courier New" w:cs="Courier New"/>
        </w:rPr>
        <w:t>vVertex1</w:t>
      </w:r>
      <w:r>
        <w:t>: IXA Atom Identifier (or IXA_ATOMID_IMPLICIT_H) for the first vertex attached</w:t>
      </w:r>
      <w:r w:rsidR="00130EB5">
        <w:t xml:space="preserve"> </w:t>
      </w:r>
      <w:r>
        <w:t>to the stereocentre.</w:t>
      </w:r>
    </w:p>
    <w:p w14:paraId="4674DEF4" w14:textId="77777777" w:rsidR="008E3F86" w:rsidRDefault="008E3F86" w:rsidP="008E3F86">
      <w:r w:rsidRPr="00D97A2F">
        <w:rPr>
          <w:rFonts w:ascii="Courier New" w:hAnsi="Courier New" w:cs="Courier New"/>
        </w:rPr>
        <w:t>vVertex2</w:t>
      </w:r>
      <w:r>
        <w:t>: IXA Atom Identifier (or IXA_ATOMID_IMPLICIT_H) for the second vertex</w:t>
      </w:r>
      <w:r w:rsidR="00130EB5">
        <w:t xml:space="preserve"> </w:t>
      </w:r>
      <w:r>
        <w:t>attached to the stereocentre.</w:t>
      </w:r>
    </w:p>
    <w:p w14:paraId="0C9A1487" w14:textId="77777777" w:rsidR="008E3F86" w:rsidRDefault="008E3F86" w:rsidP="008E3F86">
      <w:r w:rsidRPr="00D97A2F">
        <w:rPr>
          <w:rFonts w:ascii="Courier New" w:hAnsi="Courier New" w:cs="Courier New"/>
        </w:rPr>
        <w:t>vVertex3</w:t>
      </w:r>
      <w:r>
        <w:t>: IXA Atom Identifier (or IXA_ATOMID_IMPLICIT_H) for the third vertex</w:t>
      </w:r>
      <w:r w:rsidR="00130EB5">
        <w:t xml:space="preserve"> </w:t>
      </w:r>
      <w:r>
        <w:t>attached to the stereocentre.</w:t>
      </w:r>
    </w:p>
    <w:p w14:paraId="0E124960" w14:textId="77777777" w:rsidR="008E3F86" w:rsidRDefault="008E3F86" w:rsidP="008E3F86">
      <w:r w:rsidRPr="00D97A2F">
        <w:rPr>
          <w:rFonts w:ascii="Courier New" w:hAnsi="Courier New" w:cs="Courier New"/>
        </w:rPr>
        <w:lastRenderedPageBreak/>
        <w:t>vVertex4</w:t>
      </w:r>
      <w:r>
        <w:t>: IXA Atom Identifier (or IXA_ATOMID_IMPLICIT_H) for the fourth vertex</w:t>
      </w:r>
      <w:r w:rsidR="00130EB5">
        <w:t xml:space="preserve"> </w:t>
      </w:r>
      <w:r>
        <w:t>attached to the stereocentre.</w:t>
      </w:r>
    </w:p>
    <w:p w14:paraId="6E95A28B" w14:textId="77777777" w:rsidR="008E3F86" w:rsidRDefault="001832EF" w:rsidP="001832EF">
      <w:pPr>
        <w:pStyle w:val="Heading5"/>
      </w:pPr>
      <w:r>
        <w:t>Output</w:t>
      </w:r>
    </w:p>
    <w:p w14:paraId="7D8990F3" w14:textId="77777777" w:rsidR="008E3F86" w:rsidRDefault="008E3F86" w:rsidP="008E3F86">
      <w:r>
        <w:t>IXA Stereodescriptor Identifier for the new stereocentre.</w:t>
      </w:r>
    </w:p>
    <w:p w14:paraId="218AAE32" w14:textId="77777777" w:rsidR="00680087" w:rsidRDefault="00680087" w:rsidP="00D97A2F">
      <w:pPr>
        <w:pStyle w:val="Heading4"/>
      </w:pPr>
      <w:bookmarkStart w:id="1244" w:name="_Toc31395503"/>
      <w:r>
        <w:t>IXA_MOL_CreateStereoRectangle</w:t>
      </w:r>
      <w:bookmarkEnd w:id="1244"/>
      <w:r>
        <w:t xml:space="preserve"> </w:t>
      </w:r>
    </w:p>
    <w:p w14:paraId="604967A3" w14:textId="77777777" w:rsidR="00130EB5" w:rsidRDefault="008E3F86" w:rsidP="00D97A2F">
      <w:pPr>
        <w:pStyle w:val="CCode"/>
      </w:pPr>
      <w:r>
        <w:t xml:space="preserve">IXA_STEREOID IXA_MOL_CreateStereoRectangle </w:t>
      </w:r>
    </w:p>
    <w:p w14:paraId="7B19D03F" w14:textId="19900A7B" w:rsidR="008E3F86" w:rsidRDefault="008E3F86" w:rsidP="00D97A2F">
      <w:pPr>
        <w:pStyle w:val="CCode"/>
        <w:ind w:left="4956"/>
      </w:pPr>
      <w:r>
        <w:t>(IXA_STATUS_HANDLE hStatus,</w:t>
      </w:r>
    </w:p>
    <w:p w14:paraId="285700A4" w14:textId="77777777" w:rsidR="008E3F86" w:rsidRDefault="008E3F86" w:rsidP="00D97A2F">
      <w:pPr>
        <w:pStyle w:val="CCode"/>
        <w:ind w:left="4956"/>
      </w:pPr>
      <w:r>
        <w:t>IXA_MOL_HANDLE hMolecule,</w:t>
      </w:r>
    </w:p>
    <w:p w14:paraId="2CC061E1" w14:textId="77777777" w:rsidR="008E3F86" w:rsidRDefault="008E3F86" w:rsidP="00D97A2F">
      <w:pPr>
        <w:pStyle w:val="CCode"/>
        <w:ind w:left="4956"/>
      </w:pPr>
      <w:r>
        <w:t>IXA_BONDID vCentralBond,</w:t>
      </w:r>
    </w:p>
    <w:p w14:paraId="6B77C775" w14:textId="77777777" w:rsidR="008E3F86" w:rsidRDefault="008E3F86" w:rsidP="00D97A2F">
      <w:pPr>
        <w:pStyle w:val="CCode"/>
        <w:ind w:left="4956"/>
      </w:pPr>
      <w:r>
        <w:t>IXA_ATOMID vVertex1,</w:t>
      </w:r>
    </w:p>
    <w:p w14:paraId="6D2BC1B9" w14:textId="77777777" w:rsidR="008E3F86" w:rsidRDefault="008E3F86" w:rsidP="00D97A2F">
      <w:pPr>
        <w:pStyle w:val="CCode"/>
        <w:ind w:left="4956"/>
      </w:pPr>
      <w:r>
        <w:t>IXA_ATOMID vVertex2,</w:t>
      </w:r>
    </w:p>
    <w:p w14:paraId="42B3B78A" w14:textId="77777777" w:rsidR="008E3F86" w:rsidRDefault="008E3F86" w:rsidP="00D97A2F">
      <w:pPr>
        <w:pStyle w:val="CCode"/>
        <w:ind w:left="4956"/>
      </w:pPr>
      <w:r>
        <w:t>IXA_ATOMID vVertex3,</w:t>
      </w:r>
    </w:p>
    <w:p w14:paraId="0395012D" w14:textId="45EEC642" w:rsidR="008E3F86" w:rsidRDefault="008E3F86" w:rsidP="00D97A2F">
      <w:pPr>
        <w:pStyle w:val="CCode"/>
        <w:ind w:left="4956"/>
      </w:pPr>
      <w:r>
        <w:t>IXA_ATOMID vVertex4)</w:t>
      </w:r>
    </w:p>
    <w:p w14:paraId="065ADF3D" w14:textId="77777777" w:rsidR="008E3F86" w:rsidRDefault="001832EF" w:rsidP="001832EF">
      <w:pPr>
        <w:pStyle w:val="Heading5"/>
      </w:pPr>
      <w:r>
        <w:t>Description</w:t>
      </w:r>
    </w:p>
    <w:p w14:paraId="6732CA00" w14:textId="77777777" w:rsidR="00B64D12" w:rsidRDefault="00B64D12" w:rsidP="00B64D12">
      <w:pPr>
        <w:pStyle w:val="Heading5"/>
        <w:spacing w:beforeLines="50" w:before="120"/>
        <w:rPr>
          <w:rFonts w:ascii="Times New Roman" w:eastAsia="Times New Roman" w:hAnsi="Times New Roman" w:cs="Times New Roman"/>
          <w:color w:val="auto"/>
        </w:rPr>
      </w:pPr>
      <w:r>
        <w:rPr>
          <w:rFonts w:ascii="Times New Roman" w:eastAsia="Times New Roman" w:hAnsi="Times New Roman" w:cs="Times New Roman"/>
          <w:color w:val="auto"/>
        </w:rPr>
        <w:t xml:space="preserve">Creates a new stereodescriptor for a rectangular stereocentre (e.g. olefin or cumulene) in an IXA Molecule Object, and returns its Identifier. The parity for the new stereodescriptor is set to </w:t>
      </w:r>
      <w:r w:rsidRPr="00D97A2F">
        <w:rPr>
          <w:rFonts w:ascii="Courier New" w:eastAsia="Times New Roman" w:hAnsi="Courier New" w:cs="Courier New"/>
          <w:color w:val="auto"/>
        </w:rPr>
        <w:t>IXA_MOL_STEREOPARITY_NONE</w:t>
      </w:r>
      <w:r>
        <w:rPr>
          <w:rFonts w:ascii="Times New Roman" w:eastAsia="Times New Roman" w:hAnsi="Times New Roman" w:cs="Times New Roman"/>
          <w:color w:val="auto"/>
        </w:rPr>
        <w:t xml:space="preserve"> on creation and can be modified by function </w:t>
      </w:r>
      <w:r w:rsidRPr="00D97A2F">
        <w:rPr>
          <w:rFonts w:ascii="Courier New" w:eastAsia="Times New Roman" w:hAnsi="Courier New" w:cs="Courier New"/>
          <w:color w:val="auto"/>
        </w:rPr>
        <w:t>IXA_MOL_SetStereoParity</w:t>
      </w:r>
      <w:r>
        <w:rPr>
          <w:rFonts w:ascii="Times New Roman" w:eastAsia="Times New Roman" w:hAnsi="Times New Roman" w:cs="Times New Roman"/>
          <w:color w:val="auto"/>
        </w:rPr>
        <w:t xml:space="preserve">. </w:t>
      </w:r>
    </w:p>
    <w:p w14:paraId="227C4D99" w14:textId="77777777" w:rsidR="008E3F86" w:rsidRDefault="001832EF" w:rsidP="00D97A2F">
      <w:pPr>
        <w:pStyle w:val="Heading5"/>
        <w:spacing w:beforeLines="50" w:before="120"/>
      </w:pPr>
      <w:r>
        <w:t>Input</w:t>
      </w:r>
    </w:p>
    <w:p w14:paraId="15B9BA21" w14:textId="77777777" w:rsidR="008E3F86" w:rsidRDefault="005671EF" w:rsidP="00D97A2F">
      <w:pPr>
        <w:jc w:val="left"/>
      </w:pPr>
      <w:r w:rsidRPr="005671EF">
        <w:rPr>
          <w:rFonts w:ascii="Courier New" w:hAnsi="Courier New"/>
        </w:rPr>
        <w:t>hStatus</w:t>
      </w:r>
      <w:r w:rsidR="008E3F86">
        <w:t>: Handle for an IXA Status Object to receive status messages.</w:t>
      </w:r>
    </w:p>
    <w:p w14:paraId="11264BC6" w14:textId="77777777" w:rsidR="008E3F86" w:rsidRDefault="005671EF" w:rsidP="00D97A2F">
      <w:pPr>
        <w:jc w:val="left"/>
      </w:pPr>
      <w:r w:rsidRPr="005671EF">
        <w:rPr>
          <w:rFonts w:ascii="Courier New" w:hAnsi="Courier New"/>
        </w:rPr>
        <w:t>hMolecule</w:t>
      </w:r>
      <w:r w:rsidR="008E3F86">
        <w:t>: Handle for the IXA Molecule Object to be modified.</w:t>
      </w:r>
    </w:p>
    <w:p w14:paraId="05359EDC" w14:textId="77777777" w:rsidR="008E3F86" w:rsidRDefault="008E3F86" w:rsidP="00D97A2F">
      <w:pPr>
        <w:jc w:val="left"/>
      </w:pPr>
      <w:r w:rsidRPr="00D97A2F">
        <w:rPr>
          <w:rFonts w:ascii="Courier New" w:hAnsi="Courier New" w:cs="Courier New"/>
        </w:rPr>
        <w:t>vCentralBond</w:t>
      </w:r>
      <w:r>
        <w:t>: IXA Bond Identifier for the central bond of the stereocentre.</w:t>
      </w:r>
    </w:p>
    <w:p w14:paraId="751C0CAD" w14:textId="77777777" w:rsidR="00B64D12" w:rsidRDefault="00B64D12" w:rsidP="00B64D12">
      <w:pPr>
        <w:spacing w:beforeLines="50"/>
      </w:pPr>
      <w:r w:rsidRPr="00D97A2F">
        <w:rPr>
          <w:rFonts w:ascii="Courier New" w:hAnsi="Courier New" w:cs="Courier New"/>
        </w:rPr>
        <w:lastRenderedPageBreak/>
        <w:t>vVertex1</w:t>
      </w:r>
      <w:r>
        <w:t xml:space="preserve">: IXA Atom Identifier (or </w:t>
      </w:r>
      <w:r w:rsidRPr="00D97A2F">
        <w:rPr>
          <w:rFonts w:ascii="Courier New" w:hAnsi="Courier New" w:cs="Courier New"/>
        </w:rPr>
        <w:t>IXA_ATOMID_IMPLICIT_H</w:t>
      </w:r>
      <w:r>
        <w:t xml:space="preserve">) for the first vertex attached to the stereocentre. </w:t>
      </w:r>
    </w:p>
    <w:p w14:paraId="501F2FE0" w14:textId="77777777" w:rsidR="008E3F86" w:rsidRDefault="008E3F86" w:rsidP="00D97A2F">
      <w:pPr>
        <w:spacing w:beforeLines="50"/>
      </w:pPr>
      <w:r w:rsidRPr="00D97A2F">
        <w:rPr>
          <w:rFonts w:ascii="Courier New" w:hAnsi="Courier New" w:cs="Courier New"/>
        </w:rPr>
        <w:t>vVertex2</w:t>
      </w:r>
      <w:r>
        <w:t xml:space="preserve">: IXA Atom Identifier (or </w:t>
      </w:r>
      <w:r w:rsidRPr="00D97A2F">
        <w:rPr>
          <w:rFonts w:ascii="Courier New" w:hAnsi="Courier New" w:cs="Courier New"/>
        </w:rPr>
        <w:t>IXA_ATOMID_IMPLICIT_H</w:t>
      </w:r>
      <w:r>
        <w:t>) for the second vertex</w:t>
      </w:r>
      <w:r w:rsidR="00E93023">
        <w:t xml:space="preserve"> </w:t>
      </w:r>
      <w:r>
        <w:t>attached to the stereocentre.</w:t>
      </w:r>
    </w:p>
    <w:p w14:paraId="577C74EC" w14:textId="77777777" w:rsidR="008E3F86" w:rsidRDefault="008E3F86" w:rsidP="00D97A2F">
      <w:pPr>
        <w:jc w:val="left"/>
      </w:pPr>
      <w:r w:rsidRPr="00D97A2F">
        <w:rPr>
          <w:rFonts w:ascii="Courier New" w:hAnsi="Courier New" w:cs="Courier New"/>
        </w:rPr>
        <w:t>vVertex3</w:t>
      </w:r>
      <w:r>
        <w:t xml:space="preserve">: IXA Atom Identifier (or </w:t>
      </w:r>
      <w:r w:rsidRPr="00D97A2F">
        <w:rPr>
          <w:rFonts w:ascii="Courier New" w:hAnsi="Courier New" w:cs="Courier New"/>
        </w:rPr>
        <w:t>IXA_ATOMID_IMPLICIT_H</w:t>
      </w:r>
      <w:r>
        <w:t>) for the third vertex</w:t>
      </w:r>
      <w:r w:rsidR="00E93023">
        <w:t xml:space="preserve"> </w:t>
      </w:r>
      <w:r>
        <w:t>attached to the stereocentre.</w:t>
      </w:r>
    </w:p>
    <w:p w14:paraId="5C9E65B0" w14:textId="77777777" w:rsidR="008E3F86" w:rsidRDefault="008E3F86" w:rsidP="00D97A2F">
      <w:pPr>
        <w:jc w:val="left"/>
      </w:pPr>
      <w:r w:rsidRPr="00D97A2F">
        <w:rPr>
          <w:rFonts w:ascii="Courier New" w:hAnsi="Courier New" w:cs="Courier New"/>
        </w:rPr>
        <w:t>vVertex4</w:t>
      </w:r>
      <w:r>
        <w:t xml:space="preserve">: IXA Atom Identifier (or </w:t>
      </w:r>
      <w:r w:rsidRPr="00D97A2F">
        <w:rPr>
          <w:rFonts w:ascii="Courier New" w:hAnsi="Courier New" w:cs="Courier New"/>
        </w:rPr>
        <w:t>IXA_ATOMID_IMPLICIT_H</w:t>
      </w:r>
      <w:r>
        <w:t>) for the fourth vertex</w:t>
      </w:r>
      <w:r w:rsidR="00E93023">
        <w:t xml:space="preserve"> </w:t>
      </w:r>
      <w:r>
        <w:t>attached to the stereocentre.</w:t>
      </w:r>
    </w:p>
    <w:p w14:paraId="43AFF69E" w14:textId="77777777" w:rsidR="008E3F86" w:rsidRDefault="001832EF" w:rsidP="001832EF">
      <w:pPr>
        <w:pStyle w:val="Heading5"/>
      </w:pPr>
      <w:r>
        <w:t>Output</w:t>
      </w:r>
    </w:p>
    <w:p w14:paraId="5094D188" w14:textId="77777777" w:rsidR="008E3F86" w:rsidRDefault="008E3F86" w:rsidP="008E3F86">
      <w:r>
        <w:t>IXA Stereodescriptor Identifier for the new stereocentre.</w:t>
      </w:r>
    </w:p>
    <w:p w14:paraId="783728D7" w14:textId="77777777" w:rsidR="008E3F86" w:rsidRDefault="008E3F86" w:rsidP="008E3F86">
      <w:r>
        <w:t>Note:</w:t>
      </w:r>
    </w:p>
    <w:p w14:paraId="7726C985" w14:textId="77777777" w:rsidR="00B64D12" w:rsidRDefault="00B64D12" w:rsidP="00D97A2F">
      <w:r>
        <w:t xml:space="preserve">In the case of olefins, the stereocentre consists of a double bond, which should be specified as </w:t>
      </w:r>
      <w:r w:rsidRPr="00D97A2F">
        <w:rPr>
          <w:rFonts w:ascii="Courier New" w:hAnsi="Courier New" w:cs="Courier New"/>
        </w:rPr>
        <w:t>vCentralBond</w:t>
      </w:r>
      <w:r>
        <w:t xml:space="preserve">. The four atoms that have bonds to the atoms at either end of </w:t>
      </w:r>
      <w:r w:rsidRPr="00D97A2F">
        <w:rPr>
          <w:rFonts w:ascii="Courier New" w:hAnsi="Courier New" w:cs="Courier New"/>
        </w:rPr>
        <w:t>vCentralBond</w:t>
      </w:r>
      <w:r>
        <w:t xml:space="preserve"> should be specified as the four vertices (two at each end of the double bond). In the case of cumulenes, the stereocentre consists of three consecutive double bonds; the central one of these should be specified as </w:t>
      </w:r>
      <w:r w:rsidRPr="00D97A2F">
        <w:rPr>
          <w:rFonts w:ascii="Courier New" w:hAnsi="Courier New" w:cs="Courier New"/>
        </w:rPr>
        <w:t>vCentralBond</w:t>
      </w:r>
      <w:r>
        <w:t xml:space="preserve">. The four atoms that have bonds to the atoms at either end of the cumulated system should be specified as the four vertices (two at each end). In neither case should the atoms involved in any of the double bonds be specified as vertices. </w:t>
      </w:r>
    </w:p>
    <w:p w14:paraId="260DF89E" w14:textId="77777777" w:rsidR="00680087" w:rsidRDefault="00680087" w:rsidP="00D97A2F">
      <w:pPr>
        <w:pStyle w:val="Heading4"/>
        <w:spacing w:beforeLines="50" w:before="120"/>
      </w:pPr>
      <w:bookmarkStart w:id="1245" w:name="_Toc31395504"/>
      <w:r>
        <w:t>IXA_MOL_CreateStereoAntiRectangle</w:t>
      </w:r>
      <w:bookmarkEnd w:id="1245"/>
      <w:r>
        <w:t xml:space="preserve"> </w:t>
      </w:r>
    </w:p>
    <w:p w14:paraId="01077E46" w14:textId="77777777" w:rsidR="00E93023" w:rsidRDefault="008E3F86" w:rsidP="00D97A2F">
      <w:pPr>
        <w:pStyle w:val="CCode"/>
      </w:pPr>
      <w:r>
        <w:t xml:space="preserve">IXA_STEREOID IXA_MOL_CreateStereoAntiRectangle </w:t>
      </w:r>
    </w:p>
    <w:p w14:paraId="1783F1BD" w14:textId="7438A6F1" w:rsidR="008E3F86" w:rsidRDefault="008E3F86" w:rsidP="00D97A2F">
      <w:pPr>
        <w:pStyle w:val="CCode"/>
        <w:ind w:left="4248"/>
      </w:pPr>
      <w:r>
        <w:t>(IXA_STATUS_HANDLE hStatus,</w:t>
      </w:r>
    </w:p>
    <w:p w14:paraId="3BDD9CE1" w14:textId="77777777" w:rsidR="008E3F86" w:rsidRDefault="008E3F86" w:rsidP="00D97A2F">
      <w:pPr>
        <w:pStyle w:val="CCode"/>
        <w:ind w:left="4248"/>
      </w:pPr>
      <w:r>
        <w:t>IXA_MOL_HANDLE hMolecule,</w:t>
      </w:r>
    </w:p>
    <w:p w14:paraId="3FD83213" w14:textId="77777777" w:rsidR="008E3F86" w:rsidRDefault="008E3F86" w:rsidP="00D97A2F">
      <w:pPr>
        <w:pStyle w:val="CCode"/>
        <w:ind w:left="4248"/>
      </w:pPr>
      <w:r>
        <w:t>IXA_ATOMID vCentralAtom,</w:t>
      </w:r>
    </w:p>
    <w:p w14:paraId="6405EC40" w14:textId="77777777" w:rsidR="008E3F86" w:rsidRDefault="008E3F86" w:rsidP="00D97A2F">
      <w:pPr>
        <w:pStyle w:val="CCode"/>
        <w:ind w:left="4248"/>
      </w:pPr>
      <w:r>
        <w:t>IXA_ATOMID vVertex1,</w:t>
      </w:r>
    </w:p>
    <w:p w14:paraId="52453BED" w14:textId="77777777" w:rsidR="008E3F86" w:rsidRDefault="008E3F86" w:rsidP="00D97A2F">
      <w:pPr>
        <w:pStyle w:val="CCode"/>
        <w:ind w:left="4248"/>
      </w:pPr>
      <w:r>
        <w:t>IXA_ATOMID vVertex2,</w:t>
      </w:r>
    </w:p>
    <w:p w14:paraId="4518C36C" w14:textId="77777777" w:rsidR="008E3F86" w:rsidRDefault="008E3F86" w:rsidP="00D97A2F">
      <w:pPr>
        <w:pStyle w:val="CCode"/>
        <w:ind w:left="4248"/>
      </w:pPr>
      <w:r>
        <w:lastRenderedPageBreak/>
        <w:t>IXA_ATOMID vVertex3,</w:t>
      </w:r>
    </w:p>
    <w:p w14:paraId="620DD548" w14:textId="3C696B01" w:rsidR="008E3F86" w:rsidRDefault="008E3F86" w:rsidP="00D97A2F">
      <w:pPr>
        <w:pStyle w:val="CCode"/>
        <w:ind w:left="4248"/>
      </w:pPr>
      <w:r>
        <w:t>IXA_ATOMID vVertex4)</w:t>
      </w:r>
    </w:p>
    <w:p w14:paraId="47BC1D32" w14:textId="77777777" w:rsidR="008E3F86" w:rsidRDefault="001832EF" w:rsidP="001832EF">
      <w:pPr>
        <w:pStyle w:val="Heading5"/>
      </w:pPr>
      <w:r>
        <w:t>Description</w:t>
      </w:r>
    </w:p>
    <w:p w14:paraId="16B8F28A" w14:textId="77777777" w:rsidR="004C1A2C" w:rsidRDefault="004C1A2C" w:rsidP="00D97A2F">
      <w:r>
        <w:t xml:space="preserve">Creates a new stereodescriptor for an anti-rectangular stereocentre (e.g. allenic) in an IXA Molecule Object, and returns its Identifier. The parity for the new stereodescriptor is set to </w:t>
      </w:r>
      <w:r w:rsidRPr="00D97A2F">
        <w:rPr>
          <w:rFonts w:ascii="Courier New" w:hAnsi="Courier New" w:cs="Courier New"/>
        </w:rPr>
        <w:t>IXA_MOL_STEREOPARITY_NONE</w:t>
      </w:r>
      <w:r>
        <w:t xml:space="preserve"> on creation and can be modified by function </w:t>
      </w:r>
      <w:r w:rsidRPr="00D97A2F">
        <w:rPr>
          <w:rFonts w:ascii="Courier New" w:hAnsi="Courier New" w:cs="Courier New"/>
        </w:rPr>
        <w:t>IXA_MOL_SetStereoParity</w:t>
      </w:r>
      <w:r>
        <w:t xml:space="preserve">. </w:t>
      </w:r>
    </w:p>
    <w:p w14:paraId="503D56C6" w14:textId="77777777" w:rsidR="008E3F86" w:rsidRDefault="001832EF" w:rsidP="00D97A2F">
      <w:pPr>
        <w:pStyle w:val="Heading5"/>
        <w:spacing w:beforeLines="50" w:before="120"/>
      </w:pPr>
      <w:r>
        <w:t>Input</w:t>
      </w:r>
    </w:p>
    <w:p w14:paraId="5C36BE13" w14:textId="77777777" w:rsidR="008E3F86" w:rsidRDefault="005671EF" w:rsidP="008E3F86">
      <w:r w:rsidRPr="005671EF">
        <w:rPr>
          <w:rFonts w:ascii="Courier New" w:hAnsi="Courier New"/>
        </w:rPr>
        <w:t>hStatus</w:t>
      </w:r>
      <w:r w:rsidR="008E3F86">
        <w:t>: Handle for an IXA Status Object to receive status messages.</w:t>
      </w:r>
    </w:p>
    <w:p w14:paraId="3B26B811" w14:textId="77777777" w:rsidR="008E3F86" w:rsidRDefault="005671EF" w:rsidP="008E3F86">
      <w:r w:rsidRPr="005671EF">
        <w:rPr>
          <w:rFonts w:ascii="Courier New" w:hAnsi="Courier New"/>
        </w:rPr>
        <w:t>hMolecule</w:t>
      </w:r>
      <w:r w:rsidR="008E3F86">
        <w:t>: Handle for the IXA Molecule Object to be modified.</w:t>
      </w:r>
    </w:p>
    <w:p w14:paraId="577043DC" w14:textId="77777777" w:rsidR="008E3F86" w:rsidRDefault="008E3F86" w:rsidP="008E3F86">
      <w:r w:rsidRPr="00D97A2F">
        <w:rPr>
          <w:rFonts w:ascii="Courier New" w:hAnsi="Courier New" w:cs="Courier New"/>
        </w:rPr>
        <w:t>vCentralAtom</w:t>
      </w:r>
      <w:r>
        <w:t>: IXA Atom Identifier for the central atom of the stereocentre.</w:t>
      </w:r>
    </w:p>
    <w:p w14:paraId="4D2E757C" w14:textId="333ADE28" w:rsidR="008E3F86" w:rsidRDefault="008E3F86" w:rsidP="008E3F86">
      <w:r w:rsidRPr="00D97A2F">
        <w:rPr>
          <w:rFonts w:ascii="Courier New" w:hAnsi="Courier New" w:cs="Courier New"/>
        </w:rPr>
        <w:t>vVertex1</w:t>
      </w:r>
      <w:r>
        <w:t xml:space="preserve">: IXA Atom Identifier (or </w:t>
      </w:r>
      <w:r w:rsidRPr="00D97A2F">
        <w:rPr>
          <w:rFonts w:ascii="Courier New" w:hAnsi="Courier New" w:cs="Courier New"/>
        </w:rPr>
        <w:t>IXA_ATOMID_IMPLICIT_H</w:t>
      </w:r>
      <w:r>
        <w:t>) for the first vertex attached</w:t>
      </w:r>
      <w:r w:rsidR="00AD0395">
        <w:t xml:space="preserve"> </w:t>
      </w:r>
      <w:r>
        <w:t>to the stereocentre.</w:t>
      </w:r>
    </w:p>
    <w:p w14:paraId="0A5E017F" w14:textId="77777777" w:rsidR="008E3F86" w:rsidRDefault="008E3F86" w:rsidP="008E3F86">
      <w:r w:rsidRPr="00D97A2F">
        <w:rPr>
          <w:rFonts w:ascii="Courier New" w:hAnsi="Courier New" w:cs="Courier New"/>
        </w:rPr>
        <w:t>vVertex2</w:t>
      </w:r>
      <w:r>
        <w:t xml:space="preserve">: IXA Atom Identifier (or </w:t>
      </w:r>
      <w:r w:rsidRPr="00D97A2F">
        <w:rPr>
          <w:rFonts w:ascii="Courier New" w:hAnsi="Courier New" w:cs="Courier New"/>
        </w:rPr>
        <w:t>IXA_ATOMID_IMPLICIT_H</w:t>
      </w:r>
      <w:r>
        <w:t>) for the second vertex</w:t>
      </w:r>
      <w:r w:rsidR="00E93023">
        <w:t xml:space="preserve"> </w:t>
      </w:r>
      <w:r>
        <w:t>attached to the stereocentre.</w:t>
      </w:r>
    </w:p>
    <w:p w14:paraId="536C2ABF" w14:textId="77777777" w:rsidR="004C1A2C" w:rsidRDefault="004C1A2C" w:rsidP="004C1A2C">
      <w:pPr>
        <w:spacing w:beforeLines="50"/>
      </w:pPr>
      <w:r w:rsidRPr="00D97A2F">
        <w:rPr>
          <w:rFonts w:ascii="Courier New" w:hAnsi="Courier New" w:cs="Courier New"/>
        </w:rPr>
        <w:t>vVertex3</w:t>
      </w:r>
      <w:r>
        <w:t xml:space="preserve">: IXA Atom Identifier (or </w:t>
      </w:r>
      <w:r w:rsidRPr="00D97A2F">
        <w:rPr>
          <w:rFonts w:ascii="Courier New" w:hAnsi="Courier New" w:cs="Courier New"/>
        </w:rPr>
        <w:t>IXA_ATOMID_IMPLICIT_H</w:t>
      </w:r>
      <w:r>
        <w:t xml:space="preserve">) for the third vertex attached to the stereocentre. </w:t>
      </w:r>
    </w:p>
    <w:p w14:paraId="77B0B168" w14:textId="77777777" w:rsidR="008E3F86" w:rsidRDefault="008E3F86" w:rsidP="00D97A2F">
      <w:pPr>
        <w:spacing w:beforeLines="50"/>
      </w:pPr>
      <w:r w:rsidRPr="00D97A2F">
        <w:rPr>
          <w:rFonts w:ascii="Courier New" w:hAnsi="Courier New" w:cs="Courier New"/>
        </w:rPr>
        <w:t>vVertex4</w:t>
      </w:r>
      <w:r>
        <w:t xml:space="preserve">: IXA Atom Identifier (or </w:t>
      </w:r>
      <w:r w:rsidRPr="00D97A2F">
        <w:rPr>
          <w:rFonts w:ascii="Courier New" w:hAnsi="Courier New" w:cs="Courier New"/>
        </w:rPr>
        <w:t>IXA_ATOMID_IMPLICIT_H</w:t>
      </w:r>
      <w:r>
        <w:t>) for the fourth vertex</w:t>
      </w:r>
      <w:r w:rsidR="00E93023">
        <w:t xml:space="preserve"> </w:t>
      </w:r>
      <w:r>
        <w:t>attached to the stereocentre.</w:t>
      </w:r>
    </w:p>
    <w:p w14:paraId="5092E2AF" w14:textId="77777777" w:rsidR="008E3F86" w:rsidRDefault="001832EF" w:rsidP="001832EF">
      <w:pPr>
        <w:pStyle w:val="Heading5"/>
      </w:pPr>
      <w:r>
        <w:t>Output</w:t>
      </w:r>
    </w:p>
    <w:p w14:paraId="2E0F2FD0" w14:textId="77777777" w:rsidR="008E3F86" w:rsidRDefault="008E3F86" w:rsidP="008E3F86">
      <w:r>
        <w:t>IXA Stereodescriptor Identifier for the new stereocentre.</w:t>
      </w:r>
    </w:p>
    <w:p w14:paraId="17AA090B" w14:textId="77777777" w:rsidR="008E3F86" w:rsidRDefault="008E3F86" w:rsidP="008E3F86">
      <w:r>
        <w:t>Note:</w:t>
      </w:r>
    </w:p>
    <w:p w14:paraId="7129B399" w14:textId="77777777" w:rsidR="004C1A2C" w:rsidRDefault="004C1A2C" w:rsidP="00D97A2F">
      <w:r>
        <w:t xml:space="preserve">In allenes, the stereocentre consists of two consecutive double bonds; the atom between them should be specified as </w:t>
      </w:r>
      <w:r w:rsidRPr="00D97A2F">
        <w:rPr>
          <w:rFonts w:ascii="Courier New" w:hAnsi="Courier New" w:cs="Courier New"/>
        </w:rPr>
        <w:t>vCentralAtom</w:t>
      </w:r>
      <w:r>
        <w:t xml:space="preserve">. The four atoms that have bonds to the atoms at either end of the system should be specified as the four vertices (two at each end). The atoms involved in the double bonds themselves should not be specified as vertices. </w:t>
      </w:r>
    </w:p>
    <w:p w14:paraId="67DBF528" w14:textId="77777777" w:rsidR="00680087" w:rsidRDefault="00680087" w:rsidP="00D97A2F">
      <w:pPr>
        <w:pStyle w:val="Heading4"/>
        <w:spacing w:beforeLines="50" w:before="120"/>
      </w:pPr>
      <w:bookmarkStart w:id="1246" w:name="_Toc31395505"/>
      <w:r>
        <w:lastRenderedPageBreak/>
        <w:t>IXA_MOL_SetStereoParity</w:t>
      </w:r>
      <w:bookmarkEnd w:id="1246"/>
      <w:r>
        <w:t xml:space="preserve"> </w:t>
      </w:r>
    </w:p>
    <w:p w14:paraId="7C58F40B" w14:textId="7469615F" w:rsidR="008E3F86" w:rsidRDefault="008E3F86" w:rsidP="00D97A2F">
      <w:pPr>
        <w:pStyle w:val="CCode"/>
      </w:pPr>
      <w:r>
        <w:t>void IXA_MOL_SetStereoParity (IXA_STATUS_HANDLE hStatus,</w:t>
      </w:r>
    </w:p>
    <w:p w14:paraId="7B973524" w14:textId="77777777" w:rsidR="008E3F86" w:rsidRDefault="008E3F86" w:rsidP="00D97A2F">
      <w:pPr>
        <w:pStyle w:val="CCode"/>
        <w:ind w:left="4956"/>
      </w:pPr>
      <w:r>
        <w:t>IXA_MOL_HANDLE hMolecule,</w:t>
      </w:r>
    </w:p>
    <w:p w14:paraId="72DE9CB0" w14:textId="77777777" w:rsidR="008E3F86" w:rsidRDefault="008E3F86" w:rsidP="00D97A2F">
      <w:pPr>
        <w:pStyle w:val="CCode"/>
        <w:ind w:left="4956"/>
      </w:pPr>
      <w:r>
        <w:t>IXA_STEREOID vStereo,</w:t>
      </w:r>
    </w:p>
    <w:p w14:paraId="612DFA74" w14:textId="50508A33" w:rsidR="008E3F86" w:rsidRDefault="008E3F86" w:rsidP="00D97A2F">
      <w:pPr>
        <w:pStyle w:val="CCode"/>
        <w:ind w:left="4956"/>
      </w:pPr>
      <w:r>
        <w:t>IXA_STEREO_PARITY vParity</w:t>
      </w:r>
      <w:r w:rsidR="00DB6E01">
        <w:t>)</w:t>
      </w:r>
    </w:p>
    <w:p w14:paraId="3BEE3159" w14:textId="77777777" w:rsidR="008E3F86" w:rsidRDefault="001832EF" w:rsidP="001832EF">
      <w:pPr>
        <w:pStyle w:val="Heading5"/>
      </w:pPr>
      <w:r>
        <w:t>Description</w:t>
      </w:r>
    </w:p>
    <w:p w14:paraId="3BE7EAD0" w14:textId="77777777" w:rsidR="004C1A2C" w:rsidRDefault="004C1A2C" w:rsidP="004C1A2C">
      <w:pPr>
        <w:pStyle w:val="Heading5"/>
        <w:spacing w:beforeLines="50" w:before="120"/>
        <w:rPr>
          <w:rFonts w:ascii="Times New Roman" w:eastAsia="Times New Roman" w:hAnsi="Times New Roman" w:cs="Times New Roman"/>
          <w:color w:val="auto"/>
        </w:rPr>
      </w:pPr>
      <w:r>
        <w:rPr>
          <w:rFonts w:ascii="Times New Roman" w:eastAsia="Times New Roman" w:hAnsi="Times New Roman" w:cs="Times New Roman"/>
          <w:color w:val="auto"/>
        </w:rPr>
        <w:t xml:space="preserve">Sets the parity for a stereodescriptor (specified by an IXA Stereodescriptor Identifier) in an IXA Molecule Object. </w:t>
      </w:r>
    </w:p>
    <w:p w14:paraId="4B281257" w14:textId="77777777" w:rsidR="008E3F86" w:rsidRDefault="001832EF" w:rsidP="00D97A2F">
      <w:pPr>
        <w:pStyle w:val="Heading5"/>
        <w:spacing w:beforeLines="50" w:before="120"/>
      </w:pPr>
      <w:r>
        <w:t>Input</w:t>
      </w:r>
    </w:p>
    <w:p w14:paraId="5B547935" w14:textId="77777777" w:rsidR="008E3F86" w:rsidRDefault="005671EF" w:rsidP="008E3F86">
      <w:r w:rsidRPr="005671EF">
        <w:rPr>
          <w:rFonts w:ascii="Courier New" w:hAnsi="Courier New"/>
        </w:rPr>
        <w:t>hStatus</w:t>
      </w:r>
      <w:r w:rsidR="008E3F86">
        <w:t>: Handle for an IXA Status Object to receive status messages.</w:t>
      </w:r>
    </w:p>
    <w:p w14:paraId="52BACBC8" w14:textId="77777777" w:rsidR="008E3F86" w:rsidRDefault="005671EF" w:rsidP="008E3F86">
      <w:r w:rsidRPr="005671EF">
        <w:rPr>
          <w:rFonts w:ascii="Courier New" w:hAnsi="Courier New"/>
        </w:rPr>
        <w:t>hMolecule</w:t>
      </w:r>
      <w:r w:rsidR="008E3F86">
        <w:t>: Handle for the IXA Molecule Object to be modified.</w:t>
      </w:r>
    </w:p>
    <w:p w14:paraId="63289637" w14:textId="77777777" w:rsidR="008E3F86" w:rsidRDefault="005671EF" w:rsidP="008E3F86">
      <w:r w:rsidRPr="005671EF">
        <w:rPr>
          <w:rFonts w:ascii="Courier New" w:hAnsi="Courier New"/>
        </w:rPr>
        <w:t>vStereo</w:t>
      </w:r>
      <w:r w:rsidR="008E3F86">
        <w:t>: IXA Stereodescriptor Identifier for the stereodescriptor to be modified.</w:t>
      </w:r>
    </w:p>
    <w:p w14:paraId="27179EAA" w14:textId="4F15E345" w:rsidR="008E3F86" w:rsidRDefault="00E93023">
      <w:r w:rsidRPr="00D97A2F">
        <w:rPr>
          <w:rFonts w:ascii="Courier New" w:hAnsi="Courier New" w:cs="Courier New"/>
        </w:rPr>
        <w:t>vParity</w:t>
      </w:r>
      <w:r w:rsidRPr="00E93023">
        <w:t>: The parity value to be used for the specified stereodescriptor in the specified molecule.</w:t>
      </w:r>
    </w:p>
    <w:p w14:paraId="02E0F12E" w14:textId="10C841AF" w:rsidR="004D7B07" w:rsidRDefault="004D7B07" w:rsidP="004D7B07">
      <w:pPr>
        <w:pStyle w:val="Headinglike35"/>
      </w:pPr>
      <w:bookmarkStart w:id="1247" w:name="_Toc31395506"/>
      <w:r>
        <w:t>Functions to Add and Define Polymer Units</w:t>
      </w:r>
      <w:bookmarkEnd w:id="1247"/>
    </w:p>
    <w:p w14:paraId="7C9FFBDE" w14:textId="15EAD4D4" w:rsidR="004D7B07" w:rsidRPr="00C12ACA" w:rsidRDefault="00EF0B98" w:rsidP="00C12ACA">
      <w:pPr>
        <w:pStyle w:val="Heading4"/>
      </w:pPr>
      <w:bookmarkStart w:id="1248" w:name="_Toc31395507"/>
      <w:r w:rsidRPr="00C12ACA">
        <w:t>IXA_MOL_CreatePolymerUnit</w:t>
      </w:r>
      <w:ins w:id="1249" w:author="Igor P" w:date="2020-01-31T20:35:00Z">
        <w:r w:rsidR="002D4E43">
          <w:t xml:space="preserve"> (new in v. 1.06)</w:t>
        </w:r>
      </w:ins>
      <w:bookmarkEnd w:id="1248"/>
      <w:r w:rsidR="004D7B07" w:rsidRPr="00C12ACA">
        <w:t xml:space="preserve"> </w:t>
      </w:r>
    </w:p>
    <w:p w14:paraId="142FC5CF" w14:textId="5752DF9E" w:rsidR="004D7B07" w:rsidRDefault="00173FBF" w:rsidP="0075475E">
      <w:pPr>
        <w:pStyle w:val="CCode"/>
        <w:jc w:val="left"/>
      </w:pPr>
      <w:r w:rsidRPr="003744F0">
        <w:t>IXA_POLYMERUNITID</w:t>
      </w:r>
      <w:r w:rsidR="004D7B07">
        <w:t xml:space="preserve"> </w:t>
      </w:r>
      <w:r w:rsidR="004D7B07" w:rsidRPr="004D7B07">
        <w:t>IXA_MOL_CreatePolymerUnit</w:t>
      </w:r>
      <w:r w:rsidR="004D7B07">
        <w:t xml:space="preserve"> </w:t>
      </w:r>
      <w:r w:rsidR="0075475E">
        <w:br/>
        <w:t xml:space="preserve"> </w:t>
      </w:r>
      <w:r w:rsidR="0075475E">
        <w:tab/>
      </w:r>
      <w:r w:rsidR="0075475E">
        <w:tab/>
      </w:r>
      <w:r w:rsidR="0075475E">
        <w:tab/>
      </w:r>
      <w:r w:rsidR="0075475E">
        <w:tab/>
      </w:r>
      <w:r w:rsidR="0075475E">
        <w:tab/>
      </w:r>
      <w:r w:rsidR="0075475E">
        <w:tab/>
      </w:r>
      <w:r w:rsidR="004D7B07">
        <w:t>(IXA_STATUS_HANDLE hStatus,</w:t>
      </w:r>
    </w:p>
    <w:p w14:paraId="5D0A499E" w14:textId="128DDC4F" w:rsidR="004D7B07" w:rsidRDefault="004D7B07" w:rsidP="004D7B07">
      <w:pPr>
        <w:pStyle w:val="CCode"/>
        <w:ind w:left="4248"/>
      </w:pPr>
      <w:r>
        <w:t>IXA_MOL_HANDLE hMolecule)</w:t>
      </w:r>
    </w:p>
    <w:p w14:paraId="6EB727CF" w14:textId="77777777" w:rsidR="004D7B07" w:rsidRDefault="004D7B07" w:rsidP="004D7B07">
      <w:pPr>
        <w:pStyle w:val="Heading5"/>
      </w:pPr>
      <w:r>
        <w:t>Description</w:t>
      </w:r>
    </w:p>
    <w:p w14:paraId="037F223E" w14:textId="53969607" w:rsidR="004D7B07" w:rsidRDefault="004D7B07" w:rsidP="004D7B07">
      <w:r w:rsidRPr="00130EB5">
        <w:t xml:space="preserve">Creates a new </w:t>
      </w:r>
      <w:r w:rsidR="008A4158">
        <w:t xml:space="preserve">polymer unit </w:t>
      </w:r>
      <w:r w:rsidRPr="00130EB5">
        <w:t xml:space="preserve">in an IXA Molecule Object, and returns its </w:t>
      </w:r>
      <w:r w:rsidRPr="008A4158">
        <w:t>Identif</w:t>
      </w:r>
      <w:r w:rsidRPr="00130EB5">
        <w:t xml:space="preserve">ier. </w:t>
      </w:r>
      <w:r w:rsidR="008A4158">
        <w:t xml:space="preserve">The properties of a </w:t>
      </w:r>
      <w:r w:rsidRPr="00130EB5">
        <w:t xml:space="preserve">new </w:t>
      </w:r>
      <w:r w:rsidR="008A4158">
        <w:t xml:space="preserve">unit is set by </w:t>
      </w:r>
      <w:r w:rsidRPr="00D97A2F">
        <w:rPr>
          <w:rFonts w:ascii="Courier New" w:hAnsi="Courier New" w:cs="Courier New"/>
        </w:rPr>
        <w:t>IXA_MOL_Set</w:t>
      </w:r>
      <w:r w:rsidR="008A4158">
        <w:rPr>
          <w:rFonts w:ascii="Courier New" w:hAnsi="Courier New" w:cs="Courier New"/>
        </w:rPr>
        <w:t xml:space="preserve">PolymerUnit </w:t>
      </w:r>
      <w:r w:rsidR="008A4158" w:rsidRPr="008A4158">
        <w:t>API procedure</w:t>
      </w:r>
      <w:r w:rsidRPr="008A4158">
        <w:t>.</w:t>
      </w:r>
    </w:p>
    <w:p w14:paraId="3F5169AF" w14:textId="77777777" w:rsidR="004D7B07" w:rsidRDefault="004D7B07" w:rsidP="004D7B07">
      <w:pPr>
        <w:pStyle w:val="Heading5"/>
      </w:pPr>
      <w:r>
        <w:lastRenderedPageBreak/>
        <w:t>Input</w:t>
      </w:r>
    </w:p>
    <w:p w14:paraId="31502B27" w14:textId="77777777" w:rsidR="004D7B07" w:rsidRDefault="004D7B07" w:rsidP="004D7B07">
      <w:r w:rsidRPr="005671EF">
        <w:rPr>
          <w:rFonts w:ascii="Courier New" w:hAnsi="Courier New"/>
        </w:rPr>
        <w:t>hStatus</w:t>
      </w:r>
      <w:r>
        <w:t>: Handle for an IXA Status Object to receive status messages.</w:t>
      </w:r>
    </w:p>
    <w:p w14:paraId="6B944311" w14:textId="77777777" w:rsidR="004D7B07" w:rsidRDefault="004D7B07" w:rsidP="004D7B07">
      <w:r w:rsidRPr="005671EF">
        <w:rPr>
          <w:rFonts w:ascii="Courier New" w:hAnsi="Courier New"/>
        </w:rPr>
        <w:t>hMolecule</w:t>
      </w:r>
      <w:r>
        <w:t>: Handle for the IXA Molecule Object to be modified.</w:t>
      </w:r>
    </w:p>
    <w:p w14:paraId="7016F4B6" w14:textId="77777777" w:rsidR="004D7B07" w:rsidRDefault="004D7B07" w:rsidP="004D7B07">
      <w:pPr>
        <w:pStyle w:val="Heading5"/>
      </w:pPr>
      <w:r>
        <w:t>Output</w:t>
      </w:r>
    </w:p>
    <w:p w14:paraId="3BB6CCE0" w14:textId="10E8D0E5" w:rsidR="004D7B07" w:rsidRDefault="004D7B07" w:rsidP="004D7B07">
      <w:r>
        <w:t xml:space="preserve">IXA </w:t>
      </w:r>
      <w:r w:rsidR="008A4158">
        <w:t xml:space="preserve">polymer unit </w:t>
      </w:r>
      <w:r>
        <w:t xml:space="preserve">Identifier for the new </w:t>
      </w:r>
      <w:r w:rsidR="008A4158">
        <w:t>unit</w:t>
      </w:r>
      <w:r>
        <w:t>.</w:t>
      </w:r>
    </w:p>
    <w:p w14:paraId="15BCB10D" w14:textId="44D53AAC" w:rsidR="004D7B07" w:rsidRDefault="004D7B07"/>
    <w:p w14:paraId="4338BA44" w14:textId="724E9E1D" w:rsidR="00C12ACA" w:rsidRDefault="00C12ACA"/>
    <w:p w14:paraId="580A3585" w14:textId="6CF39703" w:rsidR="00C12ACA" w:rsidRDefault="00C12ACA" w:rsidP="00C12ACA">
      <w:pPr>
        <w:pStyle w:val="Heading4"/>
      </w:pPr>
      <w:bookmarkStart w:id="1250" w:name="_Toc31395508"/>
      <w:r w:rsidRPr="00C12ACA">
        <w:t>IXA_MOL_GetPolymerUnitId</w:t>
      </w:r>
      <w:ins w:id="1251" w:author="Igor P" w:date="2020-01-31T20:35:00Z">
        <w:r w:rsidR="002D4E43">
          <w:t xml:space="preserve"> (new in v. 1.06)</w:t>
        </w:r>
      </w:ins>
      <w:bookmarkEnd w:id="1250"/>
      <w:r w:rsidRPr="00C12ACA">
        <w:t xml:space="preserve"> </w:t>
      </w:r>
    </w:p>
    <w:p w14:paraId="31DD29A1" w14:textId="77777777" w:rsidR="008E7F07" w:rsidRDefault="00C12ACA" w:rsidP="008E7F07">
      <w:pPr>
        <w:jc w:val="left"/>
        <w:rPr>
          <w:rFonts w:ascii="Courier New" w:hAnsi="Courier New"/>
          <w:szCs w:val="24"/>
        </w:rPr>
      </w:pPr>
      <w:r w:rsidRPr="008E7F07">
        <w:rPr>
          <w:rFonts w:ascii="Courier New" w:hAnsi="Courier New"/>
          <w:szCs w:val="24"/>
        </w:rPr>
        <w:t>IXA_POLYMERUNITID INCHI_DECL IXA_MOL_GetPolymerUnitId</w:t>
      </w:r>
    </w:p>
    <w:p w14:paraId="7DBAB4F6" w14:textId="21598F69" w:rsidR="00C12ACA" w:rsidRPr="008E7F07" w:rsidRDefault="00C12ACA" w:rsidP="008E7F07">
      <w:pPr>
        <w:ind w:left="4248"/>
        <w:jc w:val="left"/>
        <w:rPr>
          <w:rFonts w:ascii="Courier New" w:hAnsi="Courier New"/>
          <w:szCs w:val="24"/>
        </w:rPr>
      </w:pPr>
      <w:r w:rsidRPr="008E7F07">
        <w:rPr>
          <w:rFonts w:ascii="Courier New" w:hAnsi="Courier New"/>
          <w:szCs w:val="24"/>
        </w:rPr>
        <w:t>(IXA_STATUS_HANDLE</w:t>
      </w:r>
      <w:r w:rsidR="008E7F07">
        <w:rPr>
          <w:rFonts w:ascii="Courier New" w:hAnsi="Courier New"/>
          <w:szCs w:val="24"/>
        </w:rPr>
        <w:t xml:space="preserve"> </w:t>
      </w:r>
      <w:r w:rsidRPr="008E7F07">
        <w:rPr>
          <w:rFonts w:ascii="Courier New" w:hAnsi="Courier New"/>
          <w:szCs w:val="24"/>
        </w:rPr>
        <w:t>hStatus</w:t>
      </w:r>
      <w:r w:rsidR="008E7F07">
        <w:rPr>
          <w:rFonts w:ascii="Courier New" w:hAnsi="Courier New"/>
          <w:szCs w:val="24"/>
        </w:rPr>
        <w:t>,</w:t>
      </w:r>
      <w:r w:rsidR="008E7F07">
        <w:rPr>
          <w:rFonts w:ascii="Courier New" w:hAnsi="Courier New"/>
          <w:szCs w:val="24"/>
        </w:rPr>
        <w:br/>
      </w:r>
      <w:r w:rsidRPr="008E7F07">
        <w:rPr>
          <w:rFonts w:ascii="Courier New" w:hAnsi="Courier New"/>
          <w:szCs w:val="24"/>
        </w:rPr>
        <w:t>IXA_MOL_HANDLE</w:t>
      </w:r>
      <w:r w:rsidR="008E7F07">
        <w:rPr>
          <w:rFonts w:ascii="Courier New" w:hAnsi="Courier New"/>
          <w:szCs w:val="24"/>
        </w:rPr>
        <w:t xml:space="preserve"> </w:t>
      </w:r>
      <w:r w:rsidRPr="008E7F07">
        <w:rPr>
          <w:rFonts w:ascii="Courier New" w:hAnsi="Courier New"/>
          <w:szCs w:val="24"/>
        </w:rPr>
        <w:t>hMolecule,</w:t>
      </w:r>
      <w:r w:rsidR="008E7F07">
        <w:rPr>
          <w:rFonts w:ascii="Courier New" w:hAnsi="Courier New"/>
          <w:szCs w:val="24"/>
        </w:rPr>
        <w:br/>
      </w:r>
      <w:r w:rsidRPr="008E7F07">
        <w:rPr>
          <w:rFonts w:ascii="Courier New" w:hAnsi="Courier New"/>
          <w:szCs w:val="24"/>
        </w:rPr>
        <w:t>int</w:t>
      </w:r>
      <w:r w:rsidR="008E7F07">
        <w:rPr>
          <w:rFonts w:ascii="Courier New" w:hAnsi="Courier New"/>
          <w:szCs w:val="24"/>
        </w:rPr>
        <w:t xml:space="preserve"> </w:t>
      </w:r>
      <w:r w:rsidRPr="008E7F07">
        <w:rPr>
          <w:rFonts w:ascii="Courier New" w:hAnsi="Courier New"/>
          <w:szCs w:val="24"/>
        </w:rPr>
        <w:t>vPolymerUnitIndex</w:t>
      </w:r>
      <w:r w:rsidR="00DB6E01">
        <w:rPr>
          <w:rFonts w:ascii="Courier New" w:hAnsi="Courier New"/>
          <w:szCs w:val="24"/>
        </w:rPr>
        <w:t>)</w:t>
      </w:r>
    </w:p>
    <w:p w14:paraId="0B8DA4F3" w14:textId="57F551AA" w:rsidR="00C12ACA" w:rsidRDefault="00C12ACA" w:rsidP="00C12ACA">
      <w:pPr>
        <w:pStyle w:val="Heading4"/>
      </w:pPr>
      <w:bookmarkStart w:id="1252" w:name="_Toc31395509"/>
      <w:r w:rsidRPr="00C12ACA">
        <w:t>IXA_MOL_GetPolymerUnitIndex</w:t>
      </w:r>
      <w:ins w:id="1253" w:author="Igor P" w:date="2020-01-31T20:35:00Z">
        <w:r w:rsidR="002D4E43">
          <w:t xml:space="preserve"> (new in v. 1.06)</w:t>
        </w:r>
      </w:ins>
      <w:bookmarkEnd w:id="1252"/>
      <w:r w:rsidRPr="00C12ACA">
        <w:t xml:space="preserve"> </w:t>
      </w:r>
    </w:p>
    <w:p w14:paraId="1F297F52" w14:textId="03DF6EEA" w:rsidR="00C12ACA" w:rsidRPr="008E7F07" w:rsidRDefault="00C12ACA" w:rsidP="008E7F07">
      <w:pPr>
        <w:jc w:val="left"/>
        <w:rPr>
          <w:rFonts w:ascii="Courier New" w:hAnsi="Courier New"/>
          <w:szCs w:val="24"/>
        </w:rPr>
      </w:pPr>
      <w:r w:rsidRPr="008E7F07">
        <w:rPr>
          <w:rFonts w:ascii="Courier New" w:hAnsi="Courier New"/>
          <w:szCs w:val="24"/>
        </w:rPr>
        <w:t>int IXA_MOL_GetPolymerUnitIndex(IXA_STATUS_HANDLE</w:t>
      </w:r>
      <w:r w:rsidR="008E7F07">
        <w:rPr>
          <w:rFonts w:ascii="Courier New" w:hAnsi="Courier New"/>
          <w:szCs w:val="24"/>
        </w:rPr>
        <w:t xml:space="preserve"> </w:t>
      </w:r>
      <w:r w:rsidRPr="008E7F07">
        <w:rPr>
          <w:rFonts w:ascii="Courier New" w:hAnsi="Courier New"/>
          <w:szCs w:val="24"/>
        </w:rPr>
        <w:t xml:space="preserve">hStatus, </w:t>
      </w:r>
      <w:r w:rsidR="008E7F07">
        <w:rPr>
          <w:rFonts w:ascii="Courier New" w:hAnsi="Courier New"/>
          <w:szCs w:val="24"/>
        </w:rPr>
        <w:br/>
        <w:t xml:space="preserve"> </w:t>
      </w:r>
      <w:r w:rsidR="008E7F07">
        <w:rPr>
          <w:rFonts w:ascii="Courier New" w:hAnsi="Courier New"/>
          <w:szCs w:val="24"/>
        </w:rPr>
        <w:tab/>
      </w:r>
      <w:r w:rsidR="008E7F07">
        <w:rPr>
          <w:rFonts w:ascii="Courier New" w:hAnsi="Courier New"/>
          <w:szCs w:val="24"/>
        </w:rPr>
        <w:tab/>
      </w:r>
      <w:r w:rsidR="008E7F07">
        <w:rPr>
          <w:rFonts w:ascii="Courier New" w:hAnsi="Courier New"/>
          <w:szCs w:val="24"/>
        </w:rPr>
        <w:tab/>
      </w:r>
      <w:r w:rsidR="008E7F07">
        <w:rPr>
          <w:rFonts w:ascii="Courier New" w:hAnsi="Courier New"/>
          <w:szCs w:val="24"/>
        </w:rPr>
        <w:tab/>
      </w:r>
      <w:r w:rsidR="008E7F07">
        <w:rPr>
          <w:rFonts w:ascii="Courier New" w:hAnsi="Courier New"/>
          <w:szCs w:val="24"/>
        </w:rPr>
        <w:tab/>
        <w:t xml:space="preserve">   </w:t>
      </w:r>
      <w:r w:rsidRPr="008E7F07">
        <w:rPr>
          <w:rFonts w:ascii="Courier New" w:hAnsi="Courier New"/>
          <w:szCs w:val="24"/>
        </w:rPr>
        <w:t>IXA_MOL_HANDLE    hMolecule,</w:t>
      </w:r>
      <w:r w:rsidR="008E7F07">
        <w:rPr>
          <w:rFonts w:ascii="Courier New" w:hAnsi="Courier New"/>
          <w:szCs w:val="24"/>
        </w:rPr>
        <w:br/>
        <w:t xml:space="preserve"> </w:t>
      </w:r>
      <w:r w:rsidR="008E7F07">
        <w:rPr>
          <w:rFonts w:ascii="Courier New" w:hAnsi="Courier New"/>
          <w:szCs w:val="24"/>
        </w:rPr>
        <w:tab/>
      </w:r>
      <w:r w:rsidR="008E7F07">
        <w:rPr>
          <w:rFonts w:ascii="Courier New" w:hAnsi="Courier New"/>
          <w:szCs w:val="24"/>
        </w:rPr>
        <w:tab/>
      </w:r>
      <w:r w:rsidR="008E7F07">
        <w:rPr>
          <w:rFonts w:ascii="Courier New" w:hAnsi="Courier New"/>
          <w:szCs w:val="24"/>
        </w:rPr>
        <w:tab/>
      </w:r>
      <w:r w:rsidR="008E7F07">
        <w:rPr>
          <w:rFonts w:ascii="Courier New" w:hAnsi="Courier New"/>
          <w:szCs w:val="24"/>
        </w:rPr>
        <w:tab/>
      </w:r>
      <w:r w:rsidR="008E7F07">
        <w:rPr>
          <w:rFonts w:ascii="Courier New" w:hAnsi="Courier New"/>
          <w:szCs w:val="24"/>
        </w:rPr>
        <w:tab/>
        <w:t xml:space="preserve">   </w:t>
      </w:r>
      <w:r w:rsidRPr="008E7F07">
        <w:rPr>
          <w:rFonts w:ascii="Courier New" w:hAnsi="Courier New"/>
          <w:szCs w:val="24"/>
        </w:rPr>
        <w:t>IXA_POLYMERUNITID vPolymerUnit</w:t>
      </w:r>
      <w:r w:rsidR="00DB6E01">
        <w:rPr>
          <w:rFonts w:ascii="Courier New" w:hAnsi="Courier New"/>
          <w:szCs w:val="24"/>
        </w:rPr>
        <w:t>)</w:t>
      </w:r>
    </w:p>
    <w:p w14:paraId="7F26BC2B" w14:textId="794ABF18" w:rsidR="00F02D72" w:rsidRDefault="00F02D72" w:rsidP="00F02D72">
      <w:pPr>
        <w:pStyle w:val="Heading4"/>
      </w:pPr>
      <w:bookmarkStart w:id="1254" w:name="_Toc31395510"/>
      <w:r>
        <w:t>IXA_MOL_Set</w:t>
      </w:r>
      <w:r w:rsidRPr="00C12ACA">
        <w:t>PolymerUnit</w:t>
      </w:r>
      <w:ins w:id="1255" w:author="Igor P" w:date="2020-01-31T20:35:00Z">
        <w:r w:rsidR="002D4E43">
          <w:t xml:space="preserve"> (new in v. 1.06)</w:t>
        </w:r>
      </w:ins>
      <w:bookmarkEnd w:id="1254"/>
      <w:r>
        <w:t xml:space="preserve"> </w:t>
      </w:r>
    </w:p>
    <w:p w14:paraId="35F46037" w14:textId="77777777" w:rsidR="008822DB" w:rsidRDefault="008822DB" w:rsidP="00F02D72">
      <w:pPr>
        <w:pStyle w:val="CCode"/>
      </w:pPr>
    </w:p>
    <w:p w14:paraId="0C0DA9BF" w14:textId="38C69950" w:rsidR="00F02D72" w:rsidRDefault="00F02D72" w:rsidP="00F02D72">
      <w:pPr>
        <w:pStyle w:val="CCode"/>
      </w:pPr>
      <w:r>
        <w:t xml:space="preserve">void </w:t>
      </w:r>
      <w:r w:rsidRPr="00F02D72">
        <w:t>IXA_MOL_SetPolymerUnit</w:t>
      </w:r>
      <w:r>
        <w:t xml:space="preserve"> (IXA_STATUS_HANDLE hStatus,</w:t>
      </w:r>
    </w:p>
    <w:p w14:paraId="0335BC10" w14:textId="77777777" w:rsidR="00F02D72" w:rsidRDefault="00F02D72" w:rsidP="0017164F">
      <w:pPr>
        <w:pStyle w:val="CCode"/>
        <w:ind w:left="4248"/>
        <w:jc w:val="left"/>
      </w:pPr>
      <w:r>
        <w:t>IXA_MOL_HANDLE hMolecule,</w:t>
      </w:r>
    </w:p>
    <w:p w14:paraId="6035D4EB" w14:textId="5A46ED0E" w:rsidR="0017164F" w:rsidRDefault="00F02D72" w:rsidP="0017164F">
      <w:pPr>
        <w:pStyle w:val="CCode"/>
        <w:ind w:left="4248"/>
        <w:jc w:val="left"/>
      </w:pPr>
      <w:r w:rsidRPr="00F02D72">
        <w:lastRenderedPageBreak/>
        <w:t xml:space="preserve">IXA_POLYMERUNITID </w:t>
      </w:r>
      <w:bookmarkStart w:id="1256" w:name="_Hlk30072378"/>
      <w:r w:rsidRPr="00F02D72">
        <w:t>vPunit</w:t>
      </w:r>
      <w:bookmarkEnd w:id="1256"/>
      <w:r w:rsidRPr="00F02D72">
        <w:t>,</w:t>
      </w:r>
      <w:r>
        <w:br/>
        <w:t>int               v</w:t>
      </w:r>
      <w:r w:rsidR="0017164F">
        <w:t>I</w:t>
      </w:r>
      <w:r>
        <w:t xml:space="preserve">d,          </w:t>
      </w:r>
    </w:p>
    <w:p w14:paraId="0C3629F8" w14:textId="1A722287" w:rsidR="0017164F" w:rsidRDefault="00F02D72" w:rsidP="0017164F">
      <w:pPr>
        <w:pStyle w:val="CCode"/>
        <w:ind w:left="4248"/>
        <w:jc w:val="left"/>
      </w:pPr>
      <w:r>
        <w:t>int               v</w:t>
      </w:r>
      <w:r w:rsidR="0017164F">
        <w:t>T</w:t>
      </w:r>
      <w:r>
        <w:t xml:space="preserve">ype,        </w:t>
      </w:r>
    </w:p>
    <w:p w14:paraId="14F4C678" w14:textId="24692C44" w:rsidR="00F02D72" w:rsidRDefault="00F02D72" w:rsidP="0017164F">
      <w:pPr>
        <w:pStyle w:val="CCode"/>
        <w:ind w:left="4248"/>
        <w:jc w:val="left"/>
      </w:pPr>
      <w:r>
        <w:t>int               v</w:t>
      </w:r>
      <w:r w:rsidR="0017164F">
        <w:t>S</w:t>
      </w:r>
      <w:r>
        <w:t xml:space="preserve">ubtype,    </w:t>
      </w:r>
    </w:p>
    <w:p w14:paraId="043E5163" w14:textId="7742DC93" w:rsidR="0017164F" w:rsidRDefault="00F02D72" w:rsidP="0017164F">
      <w:pPr>
        <w:pStyle w:val="CCode"/>
        <w:ind w:left="4248"/>
        <w:jc w:val="left"/>
      </w:pPr>
      <w:r>
        <w:t>int               v</w:t>
      </w:r>
      <w:r w:rsidR="0017164F">
        <w:t>C</w:t>
      </w:r>
      <w:r>
        <w:t>onn,                int               v</w:t>
      </w:r>
      <w:r w:rsidR="0017164F">
        <w:t>L</w:t>
      </w:r>
      <w:r>
        <w:t xml:space="preserve">abel,       </w:t>
      </w:r>
      <w:r w:rsidR="0017164F">
        <w:br/>
      </w:r>
      <w:r>
        <w:t>int               v</w:t>
      </w:r>
      <w:r w:rsidR="0017164F">
        <w:t>N</w:t>
      </w:r>
      <w:r>
        <w:t>a,                  int               v</w:t>
      </w:r>
      <w:r w:rsidR="0017164F">
        <w:t>N</w:t>
      </w:r>
      <w:r>
        <w:t>b,</w:t>
      </w:r>
      <w:r w:rsidR="0075475E">
        <w:br/>
      </w:r>
      <w:r>
        <w:t>double            v</w:t>
      </w:r>
      <w:r w:rsidR="0017164F">
        <w:t>X</w:t>
      </w:r>
      <w:r>
        <w:t>br1[4], double            v</w:t>
      </w:r>
      <w:r w:rsidR="0017164F">
        <w:t>X</w:t>
      </w:r>
      <w:r>
        <w:t xml:space="preserve">br2[4],     </w:t>
      </w:r>
    </w:p>
    <w:p w14:paraId="220A3C46" w14:textId="514F4B96" w:rsidR="00F02D72" w:rsidRDefault="00F02D72" w:rsidP="0017164F">
      <w:pPr>
        <w:pStyle w:val="CCode"/>
        <w:ind w:left="4248"/>
        <w:jc w:val="left"/>
      </w:pPr>
      <w:r>
        <w:t>char              v</w:t>
      </w:r>
      <w:r w:rsidR="0017164F">
        <w:t>S</w:t>
      </w:r>
      <w:r>
        <w:t>mt[80],             int               *v</w:t>
      </w:r>
      <w:r w:rsidR="0017164F">
        <w:t>A</w:t>
      </w:r>
      <w:r>
        <w:t>list,              int               *v</w:t>
      </w:r>
      <w:r w:rsidR="0017164F">
        <w:t>B</w:t>
      </w:r>
      <w:r>
        <w:t>list</w:t>
      </w:r>
      <w:r w:rsidR="00DB6E01">
        <w:t>)</w:t>
      </w:r>
    </w:p>
    <w:p w14:paraId="7DB71D45" w14:textId="77777777" w:rsidR="00F02D72" w:rsidRDefault="00F02D72" w:rsidP="00F02D72">
      <w:pPr>
        <w:pStyle w:val="Heading5"/>
      </w:pPr>
      <w:r>
        <w:t>Description</w:t>
      </w:r>
    </w:p>
    <w:p w14:paraId="74EAEA15" w14:textId="77777777" w:rsidR="00F02D72" w:rsidRDefault="00F02D72" w:rsidP="00F02D72">
      <w:r>
        <w:t>Sets the formal charge on an atom in an IXA Molecule Object.</w:t>
      </w:r>
    </w:p>
    <w:p w14:paraId="732317F2" w14:textId="77777777" w:rsidR="00F02D72" w:rsidRDefault="00F02D72" w:rsidP="00F02D72">
      <w:pPr>
        <w:pStyle w:val="Heading5"/>
      </w:pPr>
      <w:r>
        <w:t>Input</w:t>
      </w:r>
    </w:p>
    <w:p w14:paraId="245A838B" w14:textId="77777777" w:rsidR="00F02D72" w:rsidRDefault="00F02D72" w:rsidP="00F02D72">
      <w:r w:rsidRPr="005671EF">
        <w:rPr>
          <w:rFonts w:ascii="Courier New" w:hAnsi="Courier New"/>
        </w:rPr>
        <w:t>hStatus</w:t>
      </w:r>
      <w:r>
        <w:t>: Handle for an IXA Status Object to receive status messages.</w:t>
      </w:r>
    </w:p>
    <w:p w14:paraId="3F75433D" w14:textId="4DBE6C4A" w:rsidR="00F02D72" w:rsidRDefault="00F02D72" w:rsidP="00F02D72">
      <w:r w:rsidRPr="005671EF">
        <w:rPr>
          <w:rFonts w:ascii="Courier New" w:hAnsi="Courier New"/>
        </w:rPr>
        <w:t>hMolecule</w:t>
      </w:r>
      <w:r w:rsidR="0017164F">
        <w:rPr>
          <w:rFonts w:ascii="Courier New" w:hAnsi="Courier New"/>
        </w:rPr>
        <w:t>:</w:t>
      </w:r>
      <w:r>
        <w:t xml:space="preserve"> Handle for the IXA Molecule Object to be modified.</w:t>
      </w:r>
    </w:p>
    <w:p w14:paraId="10A1498A" w14:textId="1D4D20E3" w:rsidR="00F02D72" w:rsidRDefault="00F02D72" w:rsidP="00F02D72">
      <w:r w:rsidRPr="00F02D72">
        <w:rPr>
          <w:rFonts w:ascii="Courier New" w:hAnsi="Courier New"/>
        </w:rPr>
        <w:t>vPunit</w:t>
      </w:r>
      <w:r w:rsidR="0017164F">
        <w:rPr>
          <w:rFonts w:ascii="Courier New" w:hAnsi="Courier New"/>
        </w:rPr>
        <w:t>:</w:t>
      </w:r>
      <w:r w:rsidRPr="00F02D72">
        <w:rPr>
          <w:rFonts w:ascii="Courier New" w:hAnsi="Courier New"/>
        </w:rPr>
        <w:t xml:space="preserve"> </w:t>
      </w:r>
      <w:r>
        <w:t>IXA Atom Identifier for the unit to be modified.</w:t>
      </w:r>
    </w:p>
    <w:p w14:paraId="032C009B" w14:textId="52DB0195" w:rsidR="00F02D72" w:rsidRDefault="00F02D72" w:rsidP="00F02D72">
      <w:r w:rsidRPr="0017164F">
        <w:rPr>
          <w:rFonts w:ascii="Courier New" w:hAnsi="Courier New" w:cs="Courier New"/>
        </w:rPr>
        <w:t>v</w:t>
      </w:r>
      <w:r w:rsidR="0017164F">
        <w:rPr>
          <w:rFonts w:ascii="Courier New" w:hAnsi="Courier New" w:cs="Courier New"/>
        </w:rPr>
        <w:t>I</w:t>
      </w:r>
      <w:r w:rsidRPr="0017164F">
        <w:rPr>
          <w:rFonts w:ascii="Courier New" w:hAnsi="Courier New" w:cs="Courier New"/>
        </w:rPr>
        <w:t>d</w:t>
      </w:r>
      <w:r w:rsidR="0017164F" w:rsidRPr="0017164F">
        <w:rPr>
          <w:rFonts w:ascii="Courier New" w:hAnsi="Courier New"/>
        </w:rPr>
        <w:t xml:space="preserve">: </w:t>
      </w:r>
      <w:r w:rsidRPr="00F02D72">
        <w:t>'Sgroup number'</w:t>
      </w:r>
      <w:r w:rsidR="0075475E">
        <w:t>, see</w:t>
      </w:r>
      <w:r w:rsidRPr="00F02D72">
        <w:t xml:space="preserve"> CTFILE</w:t>
      </w:r>
      <w:r w:rsidR="0075475E">
        <w:t xml:space="preserve"> description</w:t>
      </w:r>
      <w:r>
        <w:t>.</w:t>
      </w:r>
    </w:p>
    <w:p w14:paraId="33547470" w14:textId="09BC1AFF" w:rsidR="00F02D72" w:rsidRDefault="00F02D72" w:rsidP="00F02D72">
      <w:r w:rsidRPr="0017164F">
        <w:rPr>
          <w:rFonts w:ascii="Courier New" w:hAnsi="Courier New"/>
        </w:rPr>
        <w:t>v</w:t>
      </w:r>
      <w:r w:rsidR="0017164F">
        <w:rPr>
          <w:rFonts w:ascii="Courier New" w:hAnsi="Courier New"/>
        </w:rPr>
        <w:t>T</w:t>
      </w:r>
      <w:r w:rsidRPr="0017164F">
        <w:rPr>
          <w:rFonts w:ascii="Courier New" w:hAnsi="Courier New"/>
        </w:rPr>
        <w:t xml:space="preserve">ype: </w:t>
      </w:r>
      <w:r>
        <w:t xml:space="preserve">type as by MDL format (STY)                     </w:t>
      </w:r>
    </w:p>
    <w:p w14:paraId="4A03C879" w14:textId="7BD80359" w:rsidR="00F02D72" w:rsidRDefault="00F02D72" w:rsidP="00F02D72">
      <w:r w:rsidRPr="0017164F">
        <w:rPr>
          <w:rFonts w:ascii="Courier New" w:hAnsi="Courier New"/>
        </w:rPr>
        <w:t>v</w:t>
      </w:r>
      <w:r w:rsidR="0017164F">
        <w:rPr>
          <w:rFonts w:ascii="Courier New" w:hAnsi="Courier New"/>
        </w:rPr>
        <w:t>S</w:t>
      </w:r>
      <w:r w:rsidRPr="0017164F">
        <w:rPr>
          <w:rFonts w:ascii="Courier New" w:hAnsi="Courier New"/>
        </w:rPr>
        <w:t>ubtype</w:t>
      </w:r>
      <w:r w:rsidR="0017164F" w:rsidRPr="0017164F">
        <w:rPr>
          <w:rFonts w:ascii="Courier New" w:hAnsi="Courier New"/>
        </w:rPr>
        <w:t xml:space="preserve">: </w:t>
      </w:r>
      <w:r>
        <w:t xml:space="preserve">subtype as by MDL format (SST) </w:t>
      </w:r>
    </w:p>
    <w:p w14:paraId="0E2EB75B" w14:textId="3EC7E47A" w:rsidR="00F02D72" w:rsidRDefault="00F02D72" w:rsidP="00F02D72">
      <w:r w:rsidRPr="0017164F">
        <w:rPr>
          <w:rFonts w:ascii="Courier New" w:hAnsi="Courier New"/>
        </w:rPr>
        <w:t>v</w:t>
      </w:r>
      <w:r w:rsidR="0017164F">
        <w:rPr>
          <w:rFonts w:ascii="Courier New" w:hAnsi="Courier New"/>
        </w:rPr>
        <w:t>C</w:t>
      </w:r>
      <w:r w:rsidRPr="0017164F">
        <w:rPr>
          <w:rFonts w:ascii="Courier New" w:hAnsi="Courier New"/>
        </w:rPr>
        <w:t>onn</w:t>
      </w:r>
      <w:r w:rsidR="0017164F" w:rsidRPr="0017164F">
        <w:rPr>
          <w:rFonts w:ascii="Courier New" w:hAnsi="Courier New"/>
        </w:rPr>
        <w:t xml:space="preserve">: </w:t>
      </w:r>
      <w:r>
        <w:t>connection scheme as by MDL format (SCN)</w:t>
      </w:r>
    </w:p>
    <w:p w14:paraId="065EB983" w14:textId="0B13452F" w:rsidR="00F02D72" w:rsidRDefault="00F02D72" w:rsidP="00F02D72">
      <w:r w:rsidRPr="0017164F">
        <w:rPr>
          <w:rFonts w:ascii="Courier New" w:hAnsi="Courier New"/>
        </w:rPr>
        <w:t>v</w:t>
      </w:r>
      <w:r w:rsidR="0017164F">
        <w:rPr>
          <w:rFonts w:ascii="Courier New" w:hAnsi="Courier New"/>
        </w:rPr>
        <w:t>L</w:t>
      </w:r>
      <w:r w:rsidRPr="0017164F">
        <w:rPr>
          <w:rFonts w:ascii="Courier New" w:hAnsi="Courier New"/>
        </w:rPr>
        <w:t>abel</w:t>
      </w:r>
      <w:r w:rsidR="0017164F" w:rsidRPr="0017164F">
        <w:rPr>
          <w:rFonts w:ascii="Courier New" w:hAnsi="Courier New"/>
        </w:rPr>
        <w:t xml:space="preserve">: </w:t>
      </w:r>
      <w:r>
        <w:t xml:space="preserve">it is what is called 'unique Sgroup identifier' in CTFILE </w:t>
      </w:r>
    </w:p>
    <w:p w14:paraId="7AFF9381" w14:textId="45A590A1" w:rsidR="00F02D72" w:rsidRDefault="00F02D72" w:rsidP="00F02D72">
      <w:r w:rsidRPr="0017164F">
        <w:rPr>
          <w:rFonts w:ascii="Courier New" w:hAnsi="Courier New"/>
        </w:rPr>
        <w:t>v</w:t>
      </w:r>
      <w:r w:rsidR="0017164F">
        <w:rPr>
          <w:rFonts w:ascii="Courier New" w:hAnsi="Courier New"/>
        </w:rPr>
        <w:t>N</w:t>
      </w:r>
      <w:r w:rsidRPr="0017164F">
        <w:rPr>
          <w:rFonts w:ascii="Courier New" w:hAnsi="Courier New"/>
        </w:rPr>
        <w:t xml:space="preserve">a: </w:t>
      </w:r>
      <w:r>
        <w:t xml:space="preserve">number of atoms in the unit          </w:t>
      </w:r>
    </w:p>
    <w:p w14:paraId="39CAAF8E" w14:textId="4E685065" w:rsidR="00F02D72" w:rsidRDefault="00F02D72" w:rsidP="00F02D72">
      <w:r w:rsidRPr="0017164F">
        <w:rPr>
          <w:rFonts w:ascii="Courier New" w:hAnsi="Courier New"/>
        </w:rPr>
        <w:lastRenderedPageBreak/>
        <w:t>v</w:t>
      </w:r>
      <w:r w:rsidR="0017164F">
        <w:rPr>
          <w:rFonts w:ascii="Courier New" w:hAnsi="Courier New"/>
        </w:rPr>
        <w:t>N</w:t>
      </w:r>
      <w:r w:rsidRPr="0017164F">
        <w:rPr>
          <w:rFonts w:ascii="Courier New" w:hAnsi="Courier New"/>
        </w:rPr>
        <w:t xml:space="preserve">b: </w:t>
      </w:r>
      <w:r>
        <w:t xml:space="preserve">number of bonds in the unit          </w:t>
      </w:r>
    </w:p>
    <w:p w14:paraId="2FBD9F72" w14:textId="5F85053F" w:rsidR="00F02D72" w:rsidRDefault="00F02D72" w:rsidP="00F02D72">
      <w:r w:rsidRPr="0017164F">
        <w:rPr>
          <w:rFonts w:ascii="Courier New" w:hAnsi="Courier New"/>
        </w:rPr>
        <w:t>v</w:t>
      </w:r>
      <w:r w:rsidR="0017164F">
        <w:rPr>
          <w:rFonts w:ascii="Courier New" w:hAnsi="Courier New"/>
        </w:rPr>
        <w:t>X</w:t>
      </w:r>
      <w:r w:rsidRPr="0017164F">
        <w:rPr>
          <w:rFonts w:ascii="Courier New" w:hAnsi="Courier New"/>
        </w:rPr>
        <w:t xml:space="preserve">br1[4]: </w:t>
      </w:r>
      <w:r>
        <w:t xml:space="preserve">bracket ends coordinates (SDI)  </w:t>
      </w:r>
    </w:p>
    <w:p w14:paraId="189AAF7C" w14:textId="351C89AB" w:rsidR="00F02D72" w:rsidRDefault="00F02D72" w:rsidP="00F02D72">
      <w:r w:rsidRPr="0017164F">
        <w:rPr>
          <w:rFonts w:ascii="Courier New" w:hAnsi="Courier New"/>
        </w:rPr>
        <w:t>v</w:t>
      </w:r>
      <w:r w:rsidR="0017164F">
        <w:rPr>
          <w:rFonts w:ascii="Courier New" w:hAnsi="Courier New"/>
        </w:rPr>
        <w:t>X</w:t>
      </w:r>
      <w:r w:rsidRPr="0017164F">
        <w:rPr>
          <w:rFonts w:ascii="Courier New" w:hAnsi="Courier New"/>
        </w:rPr>
        <w:t xml:space="preserve">br2[4]: </w:t>
      </w:r>
      <w:r>
        <w:t xml:space="preserve">bracket ends coordinates (SDI)  </w:t>
      </w:r>
    </w:p>
    <w:p w14:paraId="014ADE13" w14:textId="27B44BCD" w:rsidR="00F02D72" w:rsidRDefault="00F02D72" w:rsidP="00F02D72">
      <w:r w:rsidRPr="0017164F">
        <w:rPr>
          <w:rFonts w:ascii="Courier New" w:hAnsi="Courier New"/>
        </w:rPr>
        <w:t>v</w:t>
      </w:r>
      <w:r w:rsidR="0017164F">
        <w:rPr>
          <w:rFonts w:ascii="Courier New" w:hAnsi="Courier New"/>
        </w:rPr>
        <w:t>S</w:t>
      </w:r>
      <w:r w:rsidRPr="0017164F">
        <w:rPr>
          <w:rFonts w:ascii="Courier New" w:hAnsi="Courier New"/>
        </w:rPr>
        <w:t xml:space="preserve">mt[80]: </w:t>
      </w:r>
      <w:r>
        <w:t xml:space="preserve">Sgroup Subscript (SMT)            </w:t>
      </w:r>
    </w:p>
    <w:p w14:paraId="303630F5" w14:textId="65B283C9" w:rsidR="00F02D72" w:rsidRDefault="00F02D72" w:rsidP="00F02D72">
      <w:r w:rsidRPr="0017164F">
        <w:rPr>
          <w:rFonts w:ascii="Courier New" w:hAnsi="Courier New"/>
        </w:rPr>
        <w:t>*v</w:t>
      </w:r>
      <w:r w:rsidR="0017164F">
        <w:rPr>
          <w:rFonts w:ascii="Courier New" w:hAnsi="Courier New"/>
        </w:rPr>
        <w:t>A</w:t>
      </w:r>
      <w:r w:rsidRPr="0017164F">
        <w:rPr>
          <w:rFonts w:ascii="Courier New" w:hAnsi="Courier New"/>
        </w:rPr>
        <w:t xml:space="preserve">list: </w:t>
      </w:r>
      <w:r>
        <w:t xml:space="preserve">atom numbers </w:t>
      </w:r>
      <w:r w:rsidR="0075475E">
        <w:t xml:space="preserve">[num_atom1, num_atom2, num_atom3,..] </w:t>
      </w:r>
      <w:r>
        <w:t>for atom in unit (SAL)</w:t>
      </w:r>
    </w:p>
    <w:p w14:paraId="1CDD4B42" w14:textId="79AD4EC5" w:rsidR="00F02D72" w:rsidRDefault="00F02D72" w:rsidP="00F02D72">
      <w:r w:rsidRPr="0017164F">
        <w:rPr>
          <w:rFonts w:ascii="Courier New" w:hAnsi="Courier New"/>
        </w:rPr>
        <w:t>*v</w:t>
      </w:r>
      <w:r w:rsidR="0017164F">
        <w:rPr>
          <w:rFonts w:ascii="Courier New" w:hAnsi="Courier New"/>
        </w:rPr>
        <w:t>B</w:t>
      </w:r>
      <w:r w:rsidRPr="0017164F">
        <w:rPr>
          <w:rFonts w:ascii="Courier New" w:hAnsi="Courier New"/>
        </w:rPr>
        <w:t>list:</w:t>
      </w:r>
      <w:r w:rsidRPr="0017164F">
        <w:t xml:space="preserve"> </w:t>
      </w:r>
      <w:r>
        <w:t>bonds in unit [</w:t>
      </w:r>
      <w:r w:rsidR="0075475E">
        <w:t>num_</w:t>
      </w:r>
      <w:r>
        <w:t xml:space="preserve">atom1, </w:t>
      </w:r>
      <w:r w:rsidR="0075475E">
        <w:t>num_</w:t>
      </w:r>
      <w:r>
        <w:t xml:space="preserve">atom2, </w:t>
      </w:r>
      <w:r w:rsidR="0075475E">
        <w:t>num_</w:t>
      </w:r>
      <w:r>
        <w:t xml:space="preserve">atom1, </w:t>
      </w:r>
      <w:r w:rsidR="0075475E">
        <w:t>num_</w:t>
      </w:r>
      <w:r>
        <w:t xml:space="preserve">atom2,..]  for all bonds (as made from SBL)      </w:t>
      </w:r>
    </w:p>
    <w:p w14:paraId="4D14AF74" w14:textId="77777777" w:rsidR="00C12ACA" w:rsidRDefault="00C12ACA"/>
    <w:p w14:paraId="502E9BB3" w14:textId="77777777" w:rsidR="008E3F86" w:rsidRDefault="008E3F86" w:rsidP="00D97A2F">
      <w:pPr>
        <w:pStyle w:val="Headinglike35"/>
      </w:pPr>
      <w:bookmarkStart w:id="1257" w:name="_Toc31395511"/>
      <w:r>
        <w:t>Functions to Navigate Within a Molecule</w:t>
      </w:r>
      <w:bookmarkEnd w:id="1257"/>
    </w:p>
    <w:p w14:paraId="271807DB" w14:textId="77777777" w:rsidR="004C1A2C" w:rsidRDefault="004C1A2C" w:rsidP="004C1A2C">
      <w:pPr>
        <w:spacing w:beforeLines="50"/>
      </w:pPr>
      <w:r>
        <w:t xml:space="preserve">The functions described in this section return information about which atoms are connected by which bonds in an IXA Molecule Object, and allow navigation within it. </w:t>
      </w:r>
    </w:p>
    <w:p w14:paraId="5FF230A0" w14:textId="77777777" w:rsidR="004C1A2C" w:rsidRDefault="004C1A2C" w:rsidP="00D97A2F">
      <w:pPr>
        <w:pStyle w:val="Heading4"/>
      </w:pPr>
      <w:bookmarkStart w:id="1258" w:name="_Toc31395512"/>
      <w:r>
        <w:t>IXA_MOL_GetNumAtoms</w:t>
      </w:r>
      <w:bookmarkEnd w:id="1258"/>
      <w:r>
        <w:t xml:space="preserve"> </w:t>
      </w:r>
    </w:p>
    <w:p w14:paraId="694062AF" w14:textId="0E63D4DB" w:rsidR="008E3F86" w:rsidRDefault="008E3F86" w:rsidP="00D97A2F">
      <w:pPr>
        <w:pStyle w:val="CCode"/>
      </w:pPr>
      <w:r>
        <w:t>int IXA_MOL_GetNumAtoms (IXA_STATUS_HANDLE hStatus,</w:t>
      </w:r>
    </w:p>
    <w:p w14:paraId="6616B760" w14:textId="0E63A5DC" w:rsidR="008E3F86" w:rsidRDefault="008E3F86" w:rsidP="00D97A2F">
      <w:pPr>
        <w:pStyle w:val="CCode"/>
        <w:ind w:left="3540" w:firstLine="708"/>
      </w:pPr>
      <w:r>
        <w:t>IXA_MOL_HANDLE hMolecule</w:t>
      </w:r>
      <w:r w:rsidR="00DB6E01">
        <w:t>)</w:t>
      </w:r>
    </w:p>
    <w:p w14:paraId="1085DBFC" w14:textId="77777777" w:rsidR="008E3F86" w:rsidRDefault="001832EF" w:rsidP="001832EF">
      <w:pPr>
        <w:pStyle w:val="Heading5"/>
      </w:pPr>
      <w:r>
        <w:t>Description</w:t>
      </w:r>
    </w:p>
    <w:p w14:paraId="7A54FA8E" w14:textId="77777777" w:rsidR="008E3F86" w:rsidRDefault="008E3F86" w:rsidP="008E3F86">
      <w:r>
        <w:t>Returns the number of atoms in an IXA Molecule Object.</w:t>
      </w:r>
    </w:p>
    <w:p w14:paraId="291D19A4" w14:textId="77777777" w:rsidR="008E3F86" w:rsidRDefault="001832EF" w:rsidP="001832EF">
      <w:pPr>
        <w:pStyle w:val="Heading5"/>
      </w:pPr>
      <w:r>
        <w:t>Input</w:t>
      </w:r>
    </w:p>
    <w:p w14:paraId="5C6D6C63" w14:textId="77777777" w:rsidR="008E3F86" w:rsidRDefault="005671EF" w:rsidP="008E3F86">
      <w:r w:rsidRPr="005671EF">
        <w:rPr>
          <w:rFonts w:ascii="Courier New" w:hAnsi="Courier New"/>
        </w:rPr>
        <w:t>hStatus</w:t>
      </w:r>
      <w:r w:rsidR="008E3F86">
        <w:t>: Handle for an IXA Status Object to receive status messages.</w:t>
      </w:r>
    </w:p>
    <w:p w14:paraId="6CE3FA90" w14:textId="77777777" w:rsidR="008E3F86" w:rsidRDefault="005671EF" w:rsidP="008E3F86">
      <w:r w:rsidRPr="005671EF">
        <w:rPr>
          <w:rFonts w:ascii="Courier New" w:hAnsi="Courier New"/>
        </w:rPr>
        <w:t>hMolecule</w:t>
      </w:r>
      <w:r w:rsidR="008E3F86">
        <w:t>: Handle for the IXA Molecule Object to be examined.</w:t>
      </w:r>
    </w:p>
    <w:p w14:paraId="01105609" w14:textId="77777777" w:rsidR="008E3F86" w:rsidRDefault="001832EF" w:rsidP="001832EF">
      <w:pPr>
        <w:pStyle w:val="Heading5"/>
      </w:pPr>
      <w:r>
        <w:lastRenderedPageBreak/>
        <w:t>Output</w:t>
      </w:r>
    </w:p>
    <w:p w14:paraId="6AC14426" w14:textId="77777777" w:rsidR="004C1A2C" w:rsidRDefault="004C1A2C" w:rsidP="00D97A2F">
      <w:r>
        <w:t xml:space="preserve">Total number of atoms (not counting implicit hydrogens) in the IXA Molecule Object, or zero on error. </w:t>
      </w:r>
    </w:p>
    <w:p w14:paraId="13605E72" w14:textId="77777777" w:rsidR="00AE7F08" w:rsidRDefault="00AE7F08" w:rsidP="00D97A2F">
      <w:pPr>
        <w:pStyle w:val="Heading4"/>
        <w:spacing w:beforeLines="50" w:before="120"/>
      </w:pPr>
      <w:bookmarkStart w:id="1259" w:name="_Toc31395513"/>
      <w:r>
        <w:t>IXA_MOL_GetNumBonds</w:t>
      </w:r>
      <w:bookmarkEnd w:id="1259"/>
      <w:r>
        <w:t xml:space="preserve"> </w:t>
      </w:r>
    </w:p>
    <w:p w14:paraId="7313E4EC" w14:textId="68CD8958" w:rsidR="008E3F86" w:rsidRDefault="008E3F86" w:rsidP="00D97A2F">
      <w:pPr>
        <w:pStyle w:val="CCode"/>
      </w:pPr>
      <w:r>
        <w:t xml:space="preserve">int </w:t>
      </w:r>
      <w:r w:rsidR="00680087">
        <w:t xml:space="preserve">IXA_MOL_GetNumBonds </w:t>
      </w:r>
      <w:r>
        <w:t>(IXA_STATUS_HANDLE hStatus,</w:t>
      </w:r>
    </w:p>
    <w:p w14:paraId="5D4223B3" w14:textId="3B67981D" w:rsidR="008E3F86" w:rsidRDefault="008E3F86" w:rsidP="00D97A2F">
      <w:pPr>
        <w:pStyle w:val="CCode"/>
        <w:ind w:left="2832" w:firstLine="708"/>
      </w:pPr>
      <w:r>
        <w:t>IXA_MOL_HANDLE hMolecule</w:t>
      </w:r>
      <w:r w:rsidR="00DB6E01">
        <w:t>)</w:t>
      </w:r>
    </w:p>
    <w:p w14:paraId="4D606E81" w14:textId="77777777" w:rsidR="008E3F86" w:rsidRDefault="001832EF" w:rsidP="001832EF">
      <w:pPr>
        <w:pStyle w:val="Heading5"/>
      </w:pPr>
      <w:r>
        <w:t>Description</w:t>
      </w:r>
    </w:p>
    <w:p w14:paraId="077C3AF6" w14:textId="77777777" w:rsidR="008E3F86" w:rsidRDefault="008E3F86" w:rsidP="008E3F86">
      <w:r>
        <w:t>Returns the total number of bonds in an IXA Molecule Object.</w:t>
      </w:r>
    </w:p>
    <w:p w14:paraId="43EE98A7" w14:textId="77777777" w:rsidR="008E3F86" w:rsidRDefault="001832EF" w:rsidP="001832EF">
      <w:pPr>
        <w:pStyle w:val="Heading5"/>
      </w:pPr>
      <w:r>
        <w:t>Input</w:t>
      </w:r>
    </w:p>
    <w:p w14:paraId="33631BBB" w14:textId="77777777" w:rsidR="008E3F86" w:rsidRDefault="005671EF" w:rsidP="008E3F86">
      <w:r w:rsidRPr="005671EF">
        <w:rPr>
          <w:rFonts w:ascii="Courier New" w:hAnsi="Courier New"/>
        </w:rPr>
        <w:t>hStatus</w:t>
      </w:r>
      <w:r w:rsidR="008E3F86">
        <w:t>: Handle for an IXA Status Object to receive status messages.</w:t>
      </w:r>
    </w:p>
    <w:p w14:paraId="7C2B9F56" w14:textId="77777777" w:rsidR="008E3F86" w:rsidRDefault="005671EF" w:rsidP="008E3F86">
      <w:r w:rsidRPr="005671EF">
        <w:rPr>
          <w:rFonts w:ascii="Courier New" w:hAnsi="Courier New"/>
        </w:rPr>
        <w:t>hMolecule</w:t>
      </w:r>
      <w:r w:rsidR="008E3F86">
        <w:t>: Handle for the IXA Molecule Object to be examined.</w:t>
      </w:r>
    </w:p>
    <w:p w14:paraId="308C8E3E" w14:textId="77777777" w:rsidR="008E3F86" w:rsidRDefault="001832EF" w:rsidP="001832EF">
      <w:pPr>
        <w:pStyle w:val="Heading5"/>
      </w:pPr>
      <w:r>
        <w:t>Output</w:t>
      </w:r>
    </w:p>
    <w:p w14:paraId="1B39BEDC" w14:textId="77777777" w:rsidR="008E3F86" w:rsidRDefault="008E3F86" w:rsidP="008E3F86">
      <w:r>
        <w:t>The total number of bonds in the IXA Molecule Object, or zero on error.</w:t>
      </w:r>
    </w:p>
    <w:p w14:paraId="115BCBB3" w14:textId="77777777" w:rsidR="00680087" w:rsidRDefault="00680087" w:rsidP="00D97A2F">
      <w:pPr>
        <w:pStyle w:val="Heading4"/>
      </w:pPr>
      <w:bookmarkStart w:id="1260" w:name="_Toc31395514"/>
      <w:r>
        <w:t>IXA_MOL_GetAtomId</w:t>
      </w:r>
      <w:bookmarkEnd w:id="1260"/>
      <w:r>
        <w:t xml:space="preserve"> </w:t>
      </w:r>
    </w:p>
    <w:p w14:paraId="09A25A56" w14:textId="126AEB1F" w:rsidR="008E3F86" w:rsidRDefault="008E3F86" w:rsidP="00D97A2F">
      <w:pPr>
        <w:pStyle w:val="CCode"/>
      </w:pPr>
      <w:r>
        <w:t>IXA_ATOMID IXA_MOL_GetAtomId (IXA_STATUS_HANDLE hStatus,</w:t>
      </w:r>
    </w:p>
    <w:p w14:paraId="34705395" w14:textId="77777777" w:rsidR="008E3F86" w:rsidRDefault="008E3F86" w:rsidP="00D97A2F">
      <w:pPr>
        <w:pStyle w:val="CCode"/>
        <w:ind w:left="4248"/>
      </w:pPr>
      <w:r>
        <w:t>IXA_MOL_HANDLE hMolecule,</w:t>
      </w:r>
    </w:p>
    <w:p w14:paraId="544359C3" w14:textId="04776082" w:rsidR="008E3F86" w:rsidRDefault="008E3F86" w:rsidP="00D97A2F">
      <w:pPr>
        <w:pStyle w:val="CCode"/>
        <w:ind w:left="4248"/>
      </w:pPr>
      <w:r>
        <w:t>int vAtomIndex</w:t>
      </w:r>
      <w:r w:rsidR="00DB6E01">
        <w:t>)</w:t>
      </w:r>
    </w:p>
    <w:p w14:paraId="36D7777D" w14:textId="77777777" w:rsidR="008E3F86" w:rsidRDefault="001832EF" w:rsidP="001832EF">
      <w:pPr>
        <w:pStyle w:val="Heading5"/>
      </w:pPr>
      <w:r>
        <w:t>Description</w:t>
      </w:r>
    </w:p>
    <w:p w14:paraId="030FD499" w14:textId="77777777" w:rsidR="004C1A2C" w:rsidRDefault="004C1A2C" w:rsidP="00D97A2F">
      <w:r>
        <w:t xml:space="preserve">Returns the IXA Atom Identifier for an atom in an IXA Molecule Object. This function provides a means for obtaining the IXA Atom Identifier for an atom, given its sequential index within the IXA Molecule Object. </w:t>
      </w:r>
    </w:p>
    <w:p w14:paraId="115BB16D" w14:textId="77777777" w:rsidR="008E3F86" w:rsidRDefault="001832EF" w:rsidP="00D97A2F">
      <w:pPr>
        <w:pStyle w:val="Heading5"/>
        <w:spacing w:beforeLines="50" w:before="120"/>
      </w:pPr>
      <w:r>
        <w:lastRenderedPageBreak/>
        <w:t>Input</w:t>
      </w:r>
    </w:p>
    <w:p w14:paraId="05B24CCA" w14:textId="77777777" w:rsidR="008E3F86" w:rsidRDefault="005671EF" w:rsidP="008E3F86">
      <w:r w:rsidRPr="005671EF">
        <w:rPr>
          <w:rFonts w:ascii="Courier New" w:hAnsi="Courier New"/>
        </w:rPr>
        <w:t>hStatus</w:t>
      </w:r>
      <w:r w:rsidR="008E3F86">
        <w:t>: Handle for an IXA Status Object to receive status messages.</w:t>
      </w:r>
    </w:p>
    <w:p w14:paraId="24388F9E" w14:textId="77777777" w:rsidR="008E3F86" w:rsidRDefault="005671EF" w:rsidP="008E3F86">
      <w:r w:rsidRPr="005671EF">
        <w:rPr>
          <w:rFonts w:ascii="Courier New" w:hAnsi="Courier New"/>
        </w:rPr>
        <w:t>hMolecule</w:t>
      </w:r>
      <w:r w:rsidR="008E3F86">
        <w:t>: Handle for the IXA Molecule Object to be examined.</w:t>
      </w:r>
    </w:p>
    <w:p w14:paraId="28EA56A6" w14:textId="77777777" w:rsidR="008E3F86" w:rsidRDefault="00C65D8D" w:rsidP="008E3F86">
      <w:r w:rsidRPr="00C65D8D">
        <w:rPr>
          <w:rFonts w:ascii="Courier New" w:hAnsi="Courier New"/>
        </w:rPr>
        <w:t>vAtomIndex</w:t>
      </w:r>
      <w:r w:rsidR="008E3F86">
        <w:t>: Index (from zero) of an atom in the IXA Molecule Object.</w:t>
      </w:r>
    </w:p>
    <w:p w14:paraId="410AE543" w14:textId="77777777" w:rsidR="008E3F86" w:rsidRDefault="001832EF" w:rsidP="001832EF">
      <w:pPr>
        <w:pStyle w:val="Heading5"/>
      </w:pPr>
      <w:r>
        <w:t>Output</w:t>
      </w:r>
    </w:p>
    <w:p w14:paraId="5A0A15B4" w14:textId="77777777" w:rsidR="004C1A2C" w:rsidRDefault="004C1A2C" w:rsidP="00D97A2F">
      <w:r>
        <w:t xml:space="preserve">IXA Atom Identifier for the specified atom in the specified IXA Molecule Object, or </w:t>
      </w:r>
      <w:r w:rsidRPr="00D97A2F">
        <w:rPr>
          <w:rFonts w:ascii="Courier New" w:hAnsi="Courier New" w:cs="Courier New"/>
        </w:rPr>
        <w:t>IXA_ATOMID_INVALID</w:t>
      </w:r>
      <w:r>
        <w:t xml:space="preserve"> on error. </w:t>
      </w:r>
    </w:p>
    <w:p w14:paraId="4FEF767A" w14:textId="77777777" w:rsidR="00AE7F08" w:rsidRDefault="00AE7F08" w:rsidP="00D97A2F">
      <w:pPr>
        <w:pStyle w:val="Heading4"/>
        <w:spacing w:beforeLines="50" w:before="120"/>
      </w:pPr>
      <w:bookmarkStart w:id="1261" w:name="_Toc31395515"/>
      <w:r>
        <w:t>IXA_MOL_GetBondId</w:t>
      </w:r>
      <w:bookmarkEnd w:id="1261"/>
    </w:p>
    <w:p w14:paraId="30A1093A" w14:textId="3DAFC291" w:rsidR="008E3F86" w:rsidRDefault="008E3F86" w:rsidP="00D97A2F">
      <w:pPr>
        <w:pStyle w:val="CCode"/>
      </w:pPr>
      <w:r>
        <w:t xml:space="preserve">IXA_BONDID </w:t>
      </w:r>
      <w:r w:rsidR="00314E35">
        <w:t>IXA_MOL_GetBondId</w:t>
      </w:r>
      <w:r>
        <w:t>(IXA_STATUS_HANDLE hStatus,</w:t>
      </w:r>
    </w:p>
    <w:p w14:paraId="2CEBC6EB" w14:textId="77777777" w:rsidR="008E3F86" w:rsidRDefault="008E3F86" w:rsidP="00D97A2F">
      <w:pPr>
        <w:pStyle w:val="CCode"/>
        <w:ind w:left="4248"/>
      </w:pPr>
      <w:r>
        <w:t>IXA_MOL_HANDLE hMolecule,</w:t>
      </w:r>
    </w:p>
    <w:p w14:paraId="6C3AFED5" w14:textId="01C52FDE" w:rsidR="008E3F86" w:rsidRDefault="008E3F86" w:rsidP="00D97A2F">
      <w:pPr>
        <w:pStyle w:val="CCode"/>
        <w:ind w:left="4248"/>
      </w:pPr>
      <w:r>
        <w:t>int vBondIndex</w:t>
      </w:r>
      <w:r w:rsidR="00DB6E01">
        <w:t>)</w:t>
      </w:r>
    </w:p>
    <w:p w14:paraId="2E4F2CF0" w14:textId="77777777" w:rsidR="008E3F86" w:rsidRDefault="001832EF" w:rsidP="001832EF">
      <w:pPr>
        <w:pStyle w:val="Heading5"/>
      </w:pPr>
      <w:r>
        <w:t>Description</w:t>
      </w:r>
    </w:p>
    <w:p w14:paraId="2E7BBAE5" w14:textId="77777777" w:rsidR="004C1A2C" w:rsidRDefault="004C1A2C" w:rsidP="00D97A2F">
      <w:r>
        <w:t xml:space="preserve">Returns the IXA Bond Identifier for a bond in an IXA Molecule Object. This function provides a means for obtaining the IXA Bond Identifier for a bond, given its sequential index within the IXA Molecule Object. </w:t>
      </w:r>
    </w:p>
    <w:p w14:paraId="5BBDB683" w14:textId="77777777" w:rsidR="008E3F86" w:rsidRDefault="001832EF" w:rsidP="00D97A2F">
      <w:pPr>
        <w:pStyle w:val="Heading5"/>
        <w:spacing w:beforeLines="50" w:before="120"/>
      </w:pPr>
      <w:r>
        <w:t>Input</w:t>
      </w:r>
    </w:p>
    <w:p w14:paraId="180F98D5" w14:textId="77777777" w:rsidR="008E3F86" w:rsidRDefault="005671EF" w:rsidP="008E3F86">
      <w:r w:rsidRPr="005671EF">
        <w:rPr>
          <w:rFonts w:ascii="Courier New" w:hAnsi="Courier New"/>
        </w:rPr>
        <w:t>hStatus</w:t>
      </w:r>
      <w:r w:rsidR="008E3F86">
        <w:t>: Handle for an IXA Status Object to receive status messages.</w:t>
      </w:r>
    </w:p>
    <w:p w14:paraId="2966E3AB" w14:textId="77777777" w:rsidR="008E3F86" w:rsidRDefault="005671EF" w:rsidP="008E3F86">
      <w:r w:rsidRPr="005671EF">
        <w:rPr>
          <w:rFonts w:ascii="Courier New" w:hAnsi="Courier New"/>
        </w:rPr>
        <w:t>hMolecule</w:t>
      </w:r>
      <w:r w:rsidR="008E3F86">
        <w:t>: Handle for the IXA Molecule Object to be examined.</w:t>
      </w:r>
    </w:p>
    <w:p w14:paraId="6B38EB1D" w14:textId="77777777" w:rsidR="008E3F86" w:rsidRDefault="00C65D8D" w:rsidP="008E3F86">
      <w:r w:rsidRPr="00C65D8D">
        <w:rPr>
          <w:rFonts w:ascii="Courier New" w:hAnsi="Courier New"/>
        </w:rPr>
        <w:t>vBondIndex</w:t>
      </w:r>
      <w:r w:rsidR="008E3F86">
        <w:t>: Index (from zero) of a bond in the IXA Molecule Object.</w:t>
      </w:r>
    </w:p>
    <w:p w14:paraId="01A0A921" w14:textId="77777777" w:rsidR="008E3F86" w:rsidRDefault="001832EF" w:rsidP="001832EF">
      <w:pPr>
        <w:pStyle w:val="Heading5"/>
      </w:pPr>
      <w:r>
        <w:t>Output</w:t>
      </w:r>
    </w:p>
    <w:p w14:paraId="0B85188E" w14:textId="77777777" w:rsidR="004C1A2C" w:rsidRDefault="004C1A2C" w:rsidP="00D97A2F">
      <w:r>
        <w:t xml:space="preserve">IXA Bond Identifier for the specified bond in the specified Molecule, or </w:t>
      </w:r>
      <w:r w:rsidRPr="00D97A2F">
        <w:rPr>
          <w:rFonts w:ascii="Courier New" w:hAnsi="Courier New" w:cs="Courier New"/>
        </w:rPr>
        <w:t>IXA_BONDID_INVALID</w:t>
      </w:r>
      <w:r>
        <w:t xml:space="preserve"> on error. </w:t>
      </w:r>
    </w:p>
    <w:p w14:paraId="0C0BB098" w14:textId="77777777" w:rsidR="00314E35" w:rsidRDefault="00314E35" w:rsidP="00D97A2F">
      <w:pPr>
        <w:pStyle w:val="Heading4"/>
        <w:spacing w:beforeLines="50" w:before="120"/>
      </w:pPr>
      <w:bookmarkStart w:id="1262" w:name="_Toc31395516"/>
      <w:r>
        <w:t>IXA_MOL_GetAtomIndex</w:t>
      </w:r>
      <w:bookmarkEnd w:id="1262"/>
      <w:r>
        <w:t xml:space="preserve"> </w:t>
      </w:r>
    </w:p>
    <w:p w14:paraId="37826E41" w14:textId="0601A53A" w:rsidR="008E3F86" w:rsidRDefault="008E3F86" w:rsidP="00D97A2F">
      <w:pPr>
        <w:pStyle w:val="CCode"/>
      </w:pPr>
      <w:r>
        <w:t>int IXA_MOL_GetAtomIndex (IXA_STATUS_HANDLE hStatus,</w:t>
      </w:r>
    </w:p>
    <w:p w14:paraId="21CC8A32" w14:textId="77777777" w:rsidR="008E3F86" w:rsidRDefault="008E3F86" w:rsidP="00D97A2F">
      <w:pPr>
        <w:pStyle w:val="CCode"/>
        <w:ind w:left="4248"/>
      </w:pPr>
      <w:r>
        <w:lastRenderedPageBreak/>
        <w:t>IXA_MOL_HANDLE hMolecule,</w:t>
      </w:r>
    </w:p>
    <w:p w14:paraId="3EDE6267" w14:textId="5464AFF5" w:rsidR="008E3F86" w:rsidRDefault="008E3F86" w:rsidP="00D97A2F">
      <w:pPr>
        <w:pStyle w:val="CCode"/>
        <w:ind w:left="4248"/>
      </w:pPr>
      <w:r>
        <w:t>IXA_ATOMID vAtom</w:t>
      </w:r>
      <w:r w:rsidR="00DB6E01">
        <w:t>)</w:t>
      </w:r>
    </w:p>
    <w:p w14:paraId="7471D2C5" w14:textId="77777777" w:rsidR="008E3F86" w:rsidRDefault="001832EF" w:rsidP="001832EF">
      <w:pPr>
        <w:pStyle w:val="Heading5"/>
      </w:pPr>
      <w:r>
        <w:t>Description</w:t>
      </w:r>
    </w:p>
    <w:p w14:paraId="4DAFC919" w14:textId="77777777" w:rsidR="004C1A2C" w:rsidRDefault="004C1A2C" w:rsidP="004C1A2C">
      <w:pPr>
        <w:pStyle w:val="Heading5"/>
        <w:spacing w:beforeLines="50" w:before="120"/>
        <w:rPr>
          <w:rFonts w:ascii="Times New Roman" w:eastAsia="Times New Roman" w:hAnsi="Times New Roman" w:cs="Times New Roman"/>
          <w:color w:val="auto"/>
        </w:rPr>
      </w:pPr>
      <w:r>
        <w:rPr>
          <w:rFonts w:ascii="Times New Roman" w:eastAsia="Times New Roman" w:hAnsi="Times New Roman" w:cs="Times New Roman"/>
          <w:color w:val="auto"/>
        </w:rPr>
        <w:t xml:space="preserve">Returns the index (from zero) for an atom (specified by IXA Atom Identifier) in an IXA Molecule Object. </w:t>
      </w:r>
    </w:p>
    <w:p w14:paraId="6BC2B5E5" w14:textId="77777777" w:rsidR="008E3F86" w:rsidRDefault="001832EF" w:rsidP="00D97A2F">
      <w:pPr>
        <w:pStyle w:val="Heading5"/>
        <w:spacing w:beforeLines="50" w:before="120"/>
      </w:pPr>
      <w:r>
        <w:t>Input</w:t>
      </w:r>
    </w:p>
    <w:p w14:paraId="27C90F06" w14:textId="77777777" w:rsidR="008E3F86" w:rsidRDefault="005671EF" w:rsidP="008E3F86">
      <w:r w:rsidRPr="005671EF">
        <w:rPr>
          <w:rFonts w:ascii="Courier New" w:hAnsi="Courier New"/>
        </w:rPr>
        <w:t>hStatus</w:t>
      </w:r>
      <w:r w:rsidR="008E3F86">
        <w:t>: Handle for an IXA Status Object to receive status messages.</w:t>
      </w:r>
    </w:p>
    <w:p w14:paraId="67522455" w14:textId="77777777" w:rsidR="008E3F86" w:rsidRDefault="005671EF" w:rsidP="008E3F86">
      <w:r w:rsidRPr="005671EF">
        <w:rPr>
          <w:rFonts w:ascii="Courier New" w:hAnsi="Courier New"/>
        </w:rPr>
        <w:t>hMolecule</w:t>
      </w:r>
      <w:r w:rsidR="008E3F86">
        <w:t>: Handle for the IXA Molecule Object to be examined.</w:t>
      </w:r>
    </w:p>
    <w:p w14:paraId="5548B1D6" w14:textId="77777777" w:rsidR="008E3F86" w:rsidRDefault="00C65D8D" w:rsidP="008E3F86">
      <w:r w:rsidRPr="00C65D8D">
        <w:rPr>
          <w:rFonts w:ascii="Courier New" w:hAnsi="Courier New"/>
        </w:rPr>
        <w:t>vAtom</w:t>
      </w:r>
      <w:r w:rsidR="008E3F86">
        <w:t>: IXA Atom Identifier for an atom in the IXA Molecule Object.</w:t>
      </w:r>
    </w:p>
    <w:p w14:paraId="60DB3A3A" w14:textId="77777777" w:rsidR="008E3F86" w:rsidRDefault="001832EF" w:rsidP="001832EF">
      <w:pPr>
        <w:pStyle w:val="Heading5"/>
      </w:pPr>
      <w:r>
        <w:t>Output</w:t>
      </w:r>
    </w:p>
    <w:p w14:paraId="5555BAF4" w14:textId="77777777" w:rsidR="004C1A2C" w:rsidRDefault="004C1A2C" w:rsidP="00D97A2F">
      <w:r>
        <w:t xml:space="preserve">The index (from zero) of the specified atom in the specified IXA Molecule Object, or zero on error. </w:t>
      </w:r>
    </w:p>
    <w:p w14:paraId="54F21475" w14:textId="77777777" w:rsidR="00314E35" w:rsidRDefault="00314E35" w:rsidP="00D97A2F">
      <w:pPr>
        <w:pStyle w:val="Heading4"/>
        <w:spacing w:beforeLines="50" w:before="120"/>
      </w:pPr>
      <w:bookmarkStart w:id="1263" w:name="_Toc31395517"/>
      <w:r>
        <w:t>IXA_MOL_GetBondIndex</w:t>
      </w:r>
      <w:bookmarkEnd w:id="1263"/>
      <w:r>
        <w:t xml:space="preserve"> </w:t>
      </w:r>
    </w:p>
    <w:p w14:paraId="6607A2F8" w14:textId="77777777" w:rsidR="008E3F86" w:rsidRDefault="008E3F86" w:rsidP="00D97A2F">
      <w:pPr>
        <w:pStyle w:val="CCode"/>
      </w:pPr>
      <w:r>
        <w:t>int IXA_MOL_GetBondIndex (IXA_STATUS_HANDLE hStatus,</w:t>
      </w:r>
    </w:p>
    <w:p w14:paraId="4E03F576" w14:textId="77777777" w:rsidR="008E3F86" w:rsidRDefault="008E3F86" w:rsidP="00D97A2F">
      <w:pPr>
        <w:pStyle w:val="CCode"/>
        <w:ind w:left="4248"/>
      </w:pPr>
      <w:r>
        <w:t>IXA_MOL_HANDLE hMolecule,</w:t>
      </w:r>
    </w:p>
    <w:p w14:paraId="08EC82E4" w14:textId="0052F0B2" w:rsidR="008E3F86" w:rsidRDefault="008E3F86" w:rsidP="00D97A2F">
      <w:pPr>
        <w:pStyle w:val="CCode"/>
        <w:ind w:left="4248"/>
      </w:pPr>
      <w:r>
        <w:t>IXA_BONDID vBond</w:t>
      </w:r>
      <w:r w:rsidR="00DB6E01">
        <w:t>)</w:t>
      </w:r>
    </w:p>
    <w:p w14:paraId="74662231" w14:textId="77777777" w:rsidR="008E3F86" w:rsidRDefault="001832EF" w:rsidP="001832EF">
      <w:pPr>
        <w:pStyle w:val="Heading5"/>
      </w:pPr>
      <w:r>
        <w:t>Description</w:t>
      </w:r>
    </w:p>
    <w:p w14:paraId="0D3AA8F1" w14:textId="77777777" w:rsidR="004C1A2C" w:rsidRDefault="004C1A2C" w:rsidP="004C1A2C">
      <w:pPr>
        <w:pStyle w:val="Heading5"/>
        <w:spacing w:beforeLines="50" w:before="120"/>
        <w:rPr>
          <w:rFonts w:ascii="Times New Roman" w:eastAsia="Times New Roman" w:hAnsi="Times New Roman" w:cs="Times New Roman"/>
          <w:color w:val="auto"/>
        </w:rPr>
      </w:pPr>
      <w:r>
        <w:rPr>
          <w:rFonts w:ascii="Times New Roman" w:eastAsia="Times New Roman" w:hAnsi="Times New Roman" w:cs="Times New Roman"/>
          <w:color w:val="auto"/>
        </w:rPr>
        <w:t xml:space="preserve">Returns the index (from zero) for a bond (specified by an IXA Bond Identifier) in an IXA Molecule Object. </w:t>
      </w:r>
    </w:p>
    <w:p w14:paraId="1E6FD1D6" w14:textId="77777777" w:rsidR="008E3F86" w:rsidRDefault="001832EF" w:rsidP="00D97A2F">
      <w:pPr>
        <w:pStyle w:val="Heading5"/>
        <w:spacing w:beforeLines="50" w:before="120"/>
      </w:pPr>
      <w:r>
        <w:t>Input</w:t>
      </w:r>
    </w:p>
    <w:p w14:paraId="42D1BFA1" w14:textId="77777777" w:rsidR="008E3F86" w:rsidRDefault="005671EF" w:rsidP="008E3F86">
      <w:r w:rsidRPr="005671EF">
        <w:rPr>
          <w:rFonts w:ascii="Courier New" w:hAnsi="Courier New"/>
        </w:rPr>
        <w:t>hStatus</w:t>
      </w:r>
      <w:r w:rsidR="008E3F86">
        <w:t>: Handle for an IXA Status Object to receive status messages.</w:t>
      </w:r>
    </w:p>
    <w:p w14:paraId="03B168DF" w14:textId="77777777" w:rsidR="008E3F86" w:rsidRDefault="005671EF" w:rsidP="008E3F86">
      <w:r w:rsidRPr="005671EF">
        <w:rPr>
          <w:rFonts w:ascii="Courier New" w:hAnsi="Courier New"/>
        </w:rPr>
        <w:t>hMolecule</w:t>
      </w:r>
      <w:r w:rsidR="008E3F86">
        <w:t>: Handle for the IXA Molecule Object to be examined.</w:t>
      </w:r>
    </w:p>
    <w:p w14:paraId="4810DD45" w14:textId="77777777" w:rsidR="008E3F86" w:rsidRDefault="005671EF" w:rsidP="008E3F86">
      <w:r w:rsidRPr="005671EF">
        <w:rPr>
          <w:rFonts w:ascii="Courier New" w:hAnsi="Courier New"/>
        </w:rPr>
        <w:t>vBond</w:t>
      </w:r>
      <w:r w:rsidR="008E3F86">
        <w:t>: IXA Bond Identifier for a bond in the IXA Molecule Object.</w:t>
      </w:r>
    </w:p>
    <w:p w14:paraId="4A058AFD" w14:textId="77777777" w:rsidR="008E3F86" w:rsidRDefault="001832EF" w:rsidP="001832EF">
      <w:pPr>
        <w:pStyle w:val="Heading5"/>
      </w:pPr>
      <w:r>
        <w:lastRenderedPageBreak/>
        <w:t>Output</w:t>
      </w:r>
    </w:p>
    <w:p w14:paraId="51B1ED77" w14:textId="77777777" w:rsidR="008E3F86" w:rsidRDefault="008E3F86" w:rsidP="008E3F86">
      <w:r>
        <w:t>The index (from zero) of the specified bond in the specified molecule, or zero on error.</w:t>
      </w:r>
    </w:p>
    <w:p w14:paraId="31EFDB1A" w14:textId="77777777" w:rsidR="00314E35" w:rsidRDefault="00314E35" w:rsidP="00D97A2F">
      <w:pPr>
        <w:pStyle w:val="Heading4"/>
      </w:pPr>
      <w:bookmarkStart w:id="1264" w:name="_Toc31395518"/>
      <w:r>
        <w:t>IXA_MOL_GetAtomNumBonds</w:t>
      </w:r>
      <w:bookmarkEnd w:id="1264"/>
      <w:r>
        <w:t xml:space="preserve"> </w:t>
      </w:r>
    </w:p>
    <w:p w14:paraId="59B54B5C" w14:textId="1B12C5D8" w:rsidR="008E3F86" w:rsidRDefault="008E3F86" w:rsidP="00D97A2F">
      <w:pPr>
        <w:pStyle w:val="CCode"/>
      </w:pPr>
      <w:r>
        <w:t>int IXA_MOL_GetAtomNumBonds (IXA_STATUS_HANDLE hStatus,</w:t>
      </w:r>
    </w:p>
    <w:p w14:paraId="1B18FD3D" w14:textId="77777777" w:rsidR="008E3F86" w:rsidRDefault="008E3F86" w:rsidP="00D97A2F">
      <w:pPr>
        <w:pStyle w:val="CCode"/>
        <w:ind w:left="4248"/>
      </w:pPr>
      <w:r>
        <w:t>IXA_MOL_HANDLE hMolecule,</w:t>
      </w:r>
    </w:p>
    <w:p w14:paraId="28B7C775" w14:textId="5A5C445E" w:rsidR="008E3F86" w:rsidRDefault="008E3F86" w:rsidP="00D97A2F">
      <w:pPr>
        <w:pStyle w:val="CCode"/>
        <w:ind w:left="4248"/>
      </w:pPr>
      <w:r>
        <w:t>IXA_ATOMID vAtom</w:t>
      </w:r>
      <w:r w:rsidR="00DB6E01">
        <w:t>)</w:t>
      </w:r>
    </w:p>
    <w:p w14:paraId="2D6B931F" w14:textId="77777777" w:rsidR="008E3F86" w:rsidRDefault="001832EF" w:rsidP="001832EF">
      <w:pPr>
        <w:pStyle w:val="Heading5"/>
      </w:pPr>
      <w:r>
        <w:t>Description</w:t>
      </w:r>
    </w:p>
    <w:p w14:paraId="12F7C7E8" w14:textId="77777777" w:rsidR="008E3F86" w:rsidRDefault="008E3F86" w:rsidP="008E3F86">
      <w:r>
        <w:t>Returns the number of bonds attached to an atom in an IXA Molecule Object.</w:t>
      </w:r>
    </w:p>
    <w:p w14:paraId="46BCD93C" w14:textId="77777777" w:rsidR="008E3F86" w:rsidRDefault="001832EF" w:rsidP="001832EF">
      <w:pPr>
        <w:pStyle w:val="Heading5"/>
      </w:pPr>
      <w:r>
        <w:t>Input</w:t>
      </w:r>
    </w:p>
    <w:p w14:paraId="55E6B75A" w14:textId="77777777" w:rsidR="008E3F86" w:rsidRDefault="005671EF" w:rsidP="008E3F86">
      <w:r w:rsidRPr="005671EF">
        <w:rPr>
          <w:rFonts w:ascii="Courier New" w:hAnsi="Courier New"/>
        </w:rPr>
        <w:t>hStatus</w:t>
      </w:r>
      <w:r w:rsidR="008E3F86">
        <w:t>: Handle for an IXA Status Object to receive status messages.</w:t>
      </w:r>
    </w:p>
    <w:p w14:paraId="0F14C865" w14:textId="77777777" w:rsidR="008E3F86" w:rsidRDefault="005671EF" w:rsidP="008E3F86">
      <w:r w:rsidRPr="005671EF">
        <w:rPr>
          <w:rFonts w:ascii="Courier New" w:hAnsi="Courier New"/>
        </w:rPr>
        <w:t>hMolecule</w:t>
      </w:r>
      <w:r w:rsidR="008E3F86">
        <w:t>: Handle for the IXA Molecule Object to be examined.</w:t>
      </w:r>
    </w:p>
    <w:p w14:paraId="2B589639" w14:textId="77777777" w:rsidR="008E3F86" w:rsidRDefault="00C65D8D" w:rsidP="008E3F86">
      <w:r w:rsidRPr="00C65D8D">
        <w:rPr>
          <w:rFonts w:ascii="Courier New" w:hAnsi="Courier New"/>
        </w:rPr>
        <w:t>vAtom</w:t>
      </w:r>
      <w:r w:rsidR="008E3F86">
        <w:t>: IXA Atom Identifier for the atom to be examined.</w:t>
      </w:r>
    </w:p>
    <w:p w14:paraId="0087BFC9" w14:textId="77777777" w:rsidR="008E3F86" w:rsidRDefault="001832EF" w:rsidP="001832EF">
      <w:pPr>
        <w:pStyle w:val="Heading5"/>
      </w:pPr>
      <w:r>
        <w:t>Output</w:t>
      </w:r>
    </w:p>
    <w:p w14:paraId="72D52289" w14:textId="77777777" w:rsidR="008E3F86" w:rsidRDefault="008E3F86" w:rsidP="008E3F86">
      <w:r>
        <w:t>The number of bonds attached to the specified atom, or zero on error.</w:t>
      </w:r>
    </w:p>
    <w:p w14:paraId="759ADB87" w14:textId="77777777" w:rsidR="00314E35" w:rsidRDefault="00314E35" w:rsidP="00D97A2F">
      <w:pPr>
        <w:pStyle w:val="Heading4"/>
      </w:pPr>
      <w:bookmarkStart w:id="1265" w:name="_Toc31395519"/>
      <w:r>
        <w:t>IXA_MOL_GetAtomBond</w:t>
      </w:r>
      <w:bookmarkEnd w:id="1265"/>
      <w:r>
        <w:t xml:space="preserve"> </w:t>
      </w:r>
    </w:p>
    <w:p w14:paraId="50E4B5DD" w14:textId="3A3CAFD5" w:rsidR="008E3F86" w:rsidRDefault="008E3F86" w:rsidP="00D97A2F">
      <w:pPr>
        <w:pStyle w:val="CCode"/>
      </w:pPr>
      <w:r>
        <w:t>IXA_BONDID IXA_MOL_GetAtomBond (IXA_STATUS_HANDLE hStatus,</w:t>
      </w:r>
    </w:p>
    <w:p w14:paraId="7121C7CF" w14:textId="77777777" w:rsidR="008E3F86" w:rsidRDefault="008E3F86" w:rsidP="00D97A2F">
      <w:pPr>
        <w:pStyle w:val="CCode"/>
        <w:ind w:left="4956"/>
      </w:pPr>
      <w:r>
        <w:t>IXA_MOL_HANDLE hMolecule,</w:t>
      </w:r>
    </w:p>
    <w:p w14:paraId="37FB38F3" w14:textId="77777777" w:rsidR="008E3F86" w:rsidRDefault="008E3F86" w:rsidP="00D97A2F">
      <w:pPr>
        <w:pStyle w:val="CCode"/>
        <w:ind w:left="4956"/>
      </w:pPr>
      <w:r>
        <w:t>IXA_ATOMID vAtom,</w:t>
      </w:r>
    </w:p>
    <w:p w14:paraId="3BC499B8" w14:textId="3FE3F907" w:rsidR="008E3F86" w:rsidRDefault="008E3F86" w:rsidP="00D97A2F">
      <w:pPr>
        <w:pStyle w:val="CCode"/>
        <w:ind w:left="4956"/>
      </w:pPr>
      <w:r>
        <w:t>int vBondIndex</w:t>
      </w:r>
      <w:r w:rsidR="00DB6E01">
        <w:t>)</w:t>
      </w:r>
    </w:p>
    <w:p w14:paraId="004A00B7" w14:textId="77777777" w:rsidR="008E3F86" w:rsidRDefault="001832EF" w:rsidP="001832EF">
      <w:pPr>
        <w:pStyle w:val="Heading5"/>
      </w:pPr>
      <w:r>
        <w:lastRenderedPageBreak/>
        <w:t>Description</w:t>
      </w:r>
    </w:p>
    <w:p w14:paraId="320A09EE" w14:textId="77777777" w:rsidR="004C1A2C" w:rsidRDefault="004C1A2C" w:rsidP="004C1A2C">
      <w:pPr>
        <w:pStyle w:val="Heading5"/>
        <w:spacing w:beforeLines="50" w:before="120"/>
        <w:rPr>
          <w:rFonts w:ascii="Times New Roman" w:eastAsia="Times New Roman" w:hAnsi="Times New Roman" w:cs="Times New Roman"/>
          <w:color w:val="auto"/>
        </w:rPr>
      </w:pPr>
      <w:r>
        <w:rPr>
          <w:rFonts w:ascii="Times New Roman" w:eastAsia="Times New Roman" w:hAnsi="Times New Roman" w:cs="Times New Roman"/>
          <w:color w:val="auto"/>
        </w:rPr>
        <w:t xml:space="preserve">Returns the IXA Bond Identifier for one of the bonds attached to an atom in an IXA Molecule Object. </w:t>
      </w:r>
    </w:p>
    <w:p w14:paraId="462BB1B3" w14:textId="77777777" w:rsidR="008E3F86" w:rsidRDefault="001832EF" w:rsidP="00D97A2F">
      <w:pPr>
        <w:pStyle w:val="Heading5"/>
        <w:spacing w:beforeLines="50" w:before="120"/>
      </w:pPr>
      <w:r>
        <w:t>Input</w:t>
      </w:r>
    </w:p>
    <w:p w14:paraId="154CF7C5" w14:textId="77777777" w:rsidR="008E3F86" w:rsidRDefault="005671EF" w:rsidP="008E3F86">
      <w:r w:rsidRPr="005671EF">
        <w:rPr>
          <w:rFonts w:ascii="Courier New" w:hAnsi="Courier New"/>
        </w:rPr>
        <w:t>hStatus</w:t>
      </w:r>
      <w:r w:rsidR="008E3F86">
        <w:t>: Handle for an IXA Status Object to receive status messages.</w:t>
      </w:r>
    </w:p>
    <w:p w14:paraId="44CA0EF1" w14:textId="77777777" w:rsidR="008E3F86" w:rsidRDefault="005671EF" w:rsidP="008E3F86">
      <w:r w:rsidRPr="005671EF">
        <w:rPr>
          <w:rFonts w:ascii="Courier New" w:hAnsi="Courier New"/>
        </w:rPr>
        <w:t>hMolecule</w:t>
      </w:r>
      <w:r w:rsidR="008E3F86">
        <w:t>: Handle for the IXA Molecule Object to be examined.</w:t>
      </w:r>
    </w:p>
    <w:p w14:paraId="16AC0D3E" w14:textId="77777777" w:rsidR="008E3F86" w:rsidRDefault="00C65D8D" w:rsidP="008E3F86">
      <w:r w:rsidRPr="00C65D8D">
        <w:rPr>
          <w:rFonts w:ascii="Courier New" w:hAnsi="Courier New"/>
        </w:rPr>
        <w:t>vAtom</w:t>
      </w:r>
      <w:r w:rsidR="008E3F86">
        <w:t>: IXA Atom Identifier for the atom to be examined.</w:t>
      </w:r>
    </w:p>
    <w:p w14:paraId="6184C742" w14:textId="77777777" w:rsidR="008E3F86" w:rsidRDefault="00C65D8D" w:rsidP="008E3F86">
      <w:r w:rsidRPr="00C65D8D">
        <w:rPr>
          <w:rFonts w:ascii="Courier New" w:hAnsi="Courier New"/>
        </w:rPr>
        <w:t>vBondIndex</w:t>
      </w:r>
      <w:r w:rsidR="008E3F86">
        <w:t>: The index (in the range zero to one less that the number of bonds attached to</w:t>
      </w:r>
    </w:p>
    <w:p w14:paraId="3DDD109C" w14:textId="77777777" w:rsidR="004C1A2C" w:rsidRDefault="00C65D8D" w:rsidP="00D97A2F">
      <w:r w:rsidRPr="00C65D8D">
        <w:rPr>
          <w:rFonts w:ascii="Courier New" w:hAnsi="Courier New"/>
        </w:rPr>
        <w:t>vAtom</w:t>
      </w:r>
      <w:r w:rsidR="004C1A2C">
        <w:t xml:space="preserve"> – i.e. the value returned by IXA_MOL_GetAtomNumBonds) for the bond whose Identifier is to be returned. </w:t>
      </w:r>
    </w:p>
    <w:p w14:paraId="64D2FE25" w14:textId="77777777" w:rsidR="008E3F86" w:rsidRDefault="001832EF" w:rsidP="00D97A2F">
      <w:pPr>
        <w:pStyle w:val="Heading5"/>
        <w:spacing w:beforeLines="50" w:before="120"/>
      </w:pPr>
      <w:r>
        <w:t>Output</w:t>
      </w:r>
    </w:p>
    <w:p w14:paraId="0D6CCA9B" w14:textId="77777777" w:rsidR="008E3F86" w:rsidRDefault="008E3F86" w:rsidP="008E3F86">
      <w:r>
        <w:t xml:space="preserve">The IXA Bond Identifier for the specified bond, or </w:t>
      </w:r>
      <w:r w:rsidRPr="00D97A2F">
        <w:rPr>
          <w:rFonts w:ascii="Courier New" w:hAnsi="Courier New" w:cs="Courier New"/>
        </w:rPr>
        <w:t>IXA_BONDID_INVALID</w:t>
      </w:r>
      <w:r>
        <w:t xml:space="preserve"> on error.</w:t>
      </w:r>
    </w:p>
    <w:p w14:paraId="21A544C6" w14:textId="77777777" w:rsidR="00314E35" w:rsidRDefault="00314E35" w:rsidP="00D97A2F">
      <w:pPr>
        <w:pStyle w:val="Heading4"/>
      </w:pPr>
      <w:bookmarkStart w:id="1266" w:name="_Toc31395520"/>
      <w:r>
        <w:t>IXA_MOL_GetCommonBond</w:t>
      </w:r>
      <w:bookmarkEnd w:id="1266"/>
      <w:r>
        <w:t xml:space="preserve"> </w:t>
      </w:r>
    </w:p>
    <w:p w14:paraId="5C4C16B3" w14:textId="379A4C14" w:rsidR="008E3F86" w:rsidRDefault="008E3F86" w:rsidP="00D97A2F">
      <w:pPr>
        <w:pStyle w:val="CCode"/>
      </w:pPr>
      <w:r>
        <w:t>IXA_BONDID IXA_MOL_GetCommonBond (IXA_STATUS_HANDLE hStatus,</w:t>
      </w:r>
    </w:p>
    <w:p w14:paraId="6E0FC8C3" w14:textId="77777777" w:rsidR="008E3F86" w:rsidRDefault="008E3F86" w:rsidP="00D97A2F">
      <w:pPr>
        <w:pStyle w:val="CCode"/>
      </w:pPr>
      <w:r>
        <w:t>IXA_MOL_HANDLE hMolecule,</w:t>
      </w:r>
    </w:p>
    <w:p w14:paraId="6E95C4B7" w14:textId="77777777" w:rsidR="008E3F86" w:rsidRDefault="008E3F86" w:rsidP="00D97A2F">
      <w:pPr>
        <w:pStyle w:val="CCode"/>
      </w:pPr>
      <w:r>
        <w:t>IXA_ATOMID vAtom1,</w:t>
      </w:r>
    </w:p>
    <w:p w14:paraId="02A8A5A2" w14:textId="3EFA31F4" w:rsidR="008E3F86" w:rsidRDefault="008E3F86" w:rsidP="00D97A2F">
      <w:pPr>
        <w:pStyle w:val="CCode"/>
      </w:pPr>
      <w:r>
        <w:t>IXA_ATOMID vAtom2</w:t>
      </w:r>
      <w:r w:rsidR="00DB6E01">
        <w:t>)</w:t>
      </w:r>
    </w:p>
    <w:p w14:paraId="1AE6E2CA" w14:textId="77777777" w:rsidR="008E3F86" w:rsidRDefault="001832EF" w:rsidP="001832EF">
      <w:pPr>
        <w:pStyle w:val="Heading5"/>
      </w:pPr>
      <w:r>
        <w:t>Description</w:t>
      </w:r>
    </w:p>
    <w:p w14:paraId="269715EF" w14:textId="77777777" w:rsidR="004C1A2C" w:rsidRDefault="004C1A2C" w:rsidP="004C1A2C">
      <w:pPr>
        <w:pStyle w:val="Heading5"/>
        <w:spacing w:beforeLines="50" w:before="120"/>
        <w:rPr>
          <w:rFonts w:ascii="Times New Roman" w:eastAsia="Times New Roman" w:hAnsi="Times New Roman" w:cs="Times New Roman"/>
          <w:color w:val="auto"/>
        </w:rPr>
      </w:pPr>
      <w:r>
        <w:rPr>
          <w:rFonts w:ascii="Times New Roman" w:eastAsia="Times New Roman" w:hAnsi="Times New Roman" w:cs="Times New Roman"/>
          <w:color w:val="auto"/>
        </w:rPr>
        <w:t xml:space="preserve">Returns the IXA Bond Identifier for the bond which joins two atoms in an IXA Molecule Object. </w:t>
      </w:r>
    </w:p>
    <w:p w14:paraId="0D31454C" w14:textId="77777777" w:rsidR="008E3F86" w:rsidRDefault="001832EF" w:rsidP="00D97A2F">
      <w:pPr>
        <w:pStyle w:val="Heading5"/>
        <w:spacing w:beforeLines="50" w:before="120"/>
      </w:pPr>
      <w:r>
        <w:t>Input</w:t>
      </w:r>
    </w:p>
    <w:p w14:paraId="363C356C" w14:textId="77777777" w:rsidR="008E3F86" w:rsidRDefault="005671EF" w:rsidP="008E3F86">
      <w:r w:rsidRPr="005671EF">
        <w:rPr>
          <w:rFonts w:ascii="Courier New" w:hAnsi="Courier New"/>
        </w:rPr>
        <w:t>hStatus</w:t>
      </w:r>
      <w:r w:rsidR="008E3F86">
        <w:t>: Handle for an IXA Status Object to receive status messages.</w:t>
      </w:r>
    </w:p>
    <w:p w14:paraId="3EDA4EA5" w14:textId="77777777" w:rsidR="008E3F86" w:rsidRDefault="005671EF" w:rsidP="008E3F86">
      <w:r w:rsidRPr="005671EF">
        <w:rPr>
          <w:rFonts w:ascii="Courier New" w:hAnsi="Courier New"/>
        </w:rPr>
        <w:t>hMolecule</w:t>
      </w:r>
      <w:r w:rsidR="008E3F86">
        <w:t>: Handle for the IXA Molecule Object to be examined.</w:t>
      </w:r>
    </w:p>
    <w:p w14:paraId="5807E4AF" w14:textId="77777777" w:rsidR="008E3F86" w:rsidRDefault="008E3F86" w:rsidP="008E3F86">
      <w:r w:rsidRPr="00D97A2F">
        <w:rPr>
          <w:rFonts w:ascii="Courier New" w:hAnsi="Courier New"/>
        </w:rPr>
        <w:lastRenderedPageBreak/>
        <w:t>vAtom1</w:t>
      </w:r>
      <w:r>
        <w:t>: IXA Atom Identifier for the atom at one end of the bond.</w:t>
      </w:r>
    </w:p>
    <w:p w14:paraId="41DCF81F" w14:textId="77777777" w:rsidR="008E3F86" w:rsidRDefault="008E3F86" w:rsidP="008E3F86">
      <w:r w:rsidRPr="00D97A2F">
        <w:rPr>
          <w:rFonts w:ascii="Courier New" w:hAnsi="Courier New"/>
        </w:rPr>
        <w:t>vAtom2</w:t>
      </w:r>
      <w:r>
        <w:t>: IXA Atom Identifier for the atom at the other end of the bond.</w:t>
      </w:r>
    </w:p>
    <w:p w14:paraId="5527A257" w14:textId="77777777" w:rsidR="008E3F86" w:rsidRDefault="001832EF" w:rsidP="001832EF">
      <w:pPr>
        <w:pStyle w:val="Heading5"/>
      </w:pPr>
      <w:r>
        <w:t>Output</w:t>
      </w:r>
    </w:p>
    <w:p w14:paraId="6C8BBEB7" w14:textId="77777777" w:rsidR="004C1A2C" w:rsidRDefault="004C1A2C" w:rsidP="00D97A2F">
      <w:r>
        <w:t xml:space="preserve">The IXA Bond Identifier for the bond which joins the two atoms, or IXA_BONDID_INVALID if no such bond exists, or on error. </w:t>
      </w:r>
    </w:p>
    <w:p w14:paraId="48206DE3" w14:textId="77777777" w:rsidR="00314E35" w:rsidRDefault="00314E35" w:rsidP="00D97A2F">
      <w:pPr>
        <w:pStyle w:val="Heading4"/>
        <w:spacing w:beforeLines="50" w:before="120"/>
      </w:pPr>
      <w:bookmarkStart w:id="1267" w:name="_Toc31395521"/>
      <w:r>
        <w:t>IXA_MOL_GetBondAtom1</w:t>
      </w:r>
      <w:bookmarkEnd w:id="1267"/>
      <w:r>
        <w:t xml:space="preserve"> </w:t>
      </w:r>
    </w:p>
    <w:p w14:paraId="1F247D9A" w14:textId="0CB567BD" w:rsidR="008E3F86" w:rsidRDefault="008E3F86" w:rsidP="00D97A2F">
      <w:pPr>
        <w:pStyle w:val="CCode"/>
      </w:pPr>
      <w:r>
        <w:t>IXA_ATOMID IXA_MOL_GetBondAtom1 (IXA_STATUS_HANDLE hStatus,</w:t>
      </w:r>
    </w:p>
    <w:p w14:paraId="55F33225" w14:textId="77777777" w:rsidR="008E3F86" w:rsidRDefault="008E3F86" w:rsidP="00D97A2F">
      <w:pPr>
        <w:pStyle w:val="CCode"/>
        <w:ind w:left="4956"/>
      </w:pPr>
      <w:r>
        <w:t>IXA_MOL_HANDLE hMolecule,</w:t>
      </w:r>
    </w:p>
    <w:p w14:paraId="6DD78DEE" w14:textId="0BA281E2" w:rsidR="008E3F86" w:rsidRDefault="008E3F86" w:rsidP="00D97A2F">
      <w:pPr>
        <w:pStyle w:val="CCode"/>
        <w:ind w:left="4956"/>
      </w:pPr>
      <w:r>
        <w:t>IXA_BONDID vBond</w:t>
      </w:r>
      <w:r w:rsidR="00DB6E01">
        <w:t>)</w:t>
      </w:r>
    </w:p>
    <w:p w14:paraId="016CD129" w14:textId="77777777" w:rsidR="008E3F86" w:rsidRDefault="001832EF" w:rsidP="001832EF">
      <w:pPr>
        <w:pStyle w:val="Heading5"/>
      </w:pPr>
      <w:r>
        <w:t>Description</w:t>
      </w:r>
    </w:p>
    <w:p w14:paraId="204DA45C" w14:textId="26597AF4" w:rsidR="008E3F86" w:rsidRDefault="008E3F86" w:rsidP="008E3F86">
      <w:r>
        <w:t>Returns the IXA Atom Identifier for the first atom involved in a specified bond in an IXA Molecule</w:t>
      </w:r>
      <w:r w:rsidR="00CE6928">
        <w:t xml:space="preserve"> </w:t>
      </w:r>
      <w:r>
        <w:t>Object.</w:t>
      </w:r>
    </w:p>
    <w:p w14:paraId="5DA7274D" w14:textId="77777777" w:rsidR="008E3F86" w:rsidRDefault="001832EF" w:rsidP="001832EF">
      <w:pPr>
        <w:pStyle w:val="Heading5"/>
      </w:pPr>
      <w:r>
        <w:t>Input</w:t>
      </w:r>
    </w:p>
    <w:p w14:paraId="709B928E" w14:textId="77777777" w:rsidR="008E3F86" w:rsidRDefault="005671EF" w:rsidP="008E3F86">
      <w:r w:rsidRPr="005671EF">
        <w:rPr>
          <w:rFonts w:ascii="Courier New" w:hAnsi="Courier New"/>
        </w:rPr>
        <w:t>hStatus</w:t>
      </w:r>
      <w:r w:rsidR="008E3F86">
        <w:t>: Handle for an IXA Status Object to receive status messages.</w:t>
      </w:r>
    </w:p>
    <w:p w14:paraId="1B524CC5" w14:textId="77777777" w:rsidR="008E3F86" w:rsidRDefault="005671EF" w:rsidP="008E3F86">
      <w:r w:rsidRPr="005671EF">
        <w:rPr>
          <w:rFonts w:ascii="Courier New" w:hAnsi="Courier New"/>
        </w:rPr>
        <w:t>hMolecule</w:t>
      </w:r>
      <w:r w:rsidR="008E3F86">
        <w:t>: Handle for the IXA Molecule Object to be examined.</w:t>
      </w:r>
    </w:p>
    <w:p w14:paraId="3F57ECB8" w14:textId="77777777" w:rsidR="008E3F86" w:rsidRDefault="005671EF" w:rsidP="008E3F86">
      <w:r w:rsidRPr="005671EF">
        <w:rPr>
          <w:rFonts w:ascii="Courier New" w:hAnsi="Courier New"/>
        </w:rPr>
        <w:t>vBond</w:t>
      </w:r>
      <w:r w:rsidR="008E3F86">
        <w:t>: IXA Bond Identifier for a bond in the IXA Molecule Object.</w:t>
      </w:r>
    </w:p>
    <w:p w14:paraId="2B212FCD" w14:textId="77777777" w:rsidR="008E3F86" w:rsidRDefault="001832EF" w:rsidP="001832EF">
      <w:pPr>
        <w:pStyle w:val="Heading5"/>
      </w:pPr>
      <w:r>
        <w:t>Output</w:t>
      </w:r>
    </w:p>
    <w:p w14:paraId="3333A6F6" w14:textId="77777777" w:rsidR="008C1753" w:rsidRDefault="008C1753" w:rsidP="00D97A2F">
      <w:r>
        <w:t xml:space="preserve">IXA Atom Identifier for the first atom involved in the specified bond, or </w:t>
      </w:r>
      <w:r w:rsidRPr="00D97A2F">
        <w:rPr>
          <w:rFonts w:ascii="Courier New" w:hAnsi="Courier New" w:cs="Courier New"/>
        </w:rPr>
        <w:t>IXA_ATOMID_INVALID</w:t>
      </w:r>
      <w:r>
        <w:t xml:space="preserve"> on error. </w:t>
      </w:r>
    </w:p>
    <w:p w14:paraId="5F98FCE3" w14:textId="77777777" w:rsidR="00314E35" w:rsidRDefault="00314E35" w:rsidP="00D97A2F">
      <w:pPr>
        <w:pStyle w:val="Heading4"/>
        <w:spacing w:beforeLines="50" w:before="120"/>
      </w:pPr>
      <w:bookmarkStart w:id="1268" w:name="_Toc31395522"/>
      <w:r>
        <w:t>IXA_MOL_GetBondAtom2</w:t>
      </w:r>
      <w:bookmarkEnd w:id="1268"/>
      <w:r>
        <w:t xml:space="preserve"> </w:t>
      </w:r>
    </w:p>
    <w:p w14:paraId="0B2A8249" w14:textId="51CEAC72" w:rsidR="008E3F86" w:rsidRDefault="008E3F86" w:rsidP="00D97A2F">
      <w:pPr>
        <w:pStyle w:val="CCode"/>
      </w:pPr>
      <w:r>
        <w:t>IXA_ATOMID IXA_MOL_GetBondAtom2 (IXA_STATUS_HANDLE hStatus,</w:t>
      </w:r>
    </w:p>
    <w:p w14:paraId="78D4DA9F" w14:textId="77777777" w:rsidR="008E3F86" w:rsidRDefault="008E3F86" w:rsidP="00D97A2F">
      <w:pPr>
        <w:pStyle w:val="CCode"/>
        <w:ind w:left="4956"/>
      </w:pPr>
      <w:r>
        <w:t>IXA_MOL_HANDLE hMolecule,</w:t>
      </w:r>
    </w:p>
    <w:p w14:paraId="18D3F722" w14:textId="3E6820F3" w:rsidR="008E3F86" w:rsidRDefault="008E3F86" w:rsidP="00D97A2F">
      <w:pPr>
        <w:pStyle w:val="CCode"/>
        <w:ind w:left="4956"/>
      </w:pPr>
      <w:r>
        <w:t>IXA_BONDID vBond</w:t>
      </w:r>
      <w:r w:rsidR="00DB6E01">
        <w:t>)</w:t>
      </w:r>
    </w:p>
    <w:p w14:paraId="16BC8016" w14:textId="77777777" w:rsidR="008E3F86" w:rsidRDefault="001832EF" w:rsidP="001832EF">
      <w:pPr>
        <w:pStyle w:val="Heading5"/>
      </w:pPr>
      <w:r>
        <w:lastRenderedPageBreak/>
        <w:t>Description</w:t>
      </w:r>
    </w:p>
    <w:p w14:paraId="588A9053" w14:textId="77777777" w:rsidR="004C1A2C" w:rsidRDefault="004C1A2C" w:rsidP="004C1A2C">
      <w:pPr>
        <w:pStyle w:val="Heading5"/>
        <w:spacing w:beforeLines="50" w:before="120"/>
        <w:rPr>
          <w:rFonts w:ascii="Times New Roman" w:eastAsia="Times New Roman" w:hAnsi="Times New Roman" w:cs="Times New Roman"/>
          <w:color w:val="auto"/>
        </w:rPr>
      </w:pPr>
      <w:r>
        <w:rPr>
          <w:rFonts w:ascii="Times New Roman" w:eastAsia="Times New Roman" w:hAnsi="Times New Roman" w:cs="Times New Roman"/>
          <w:color w:val="auto"/>
        </w:rPr>
        <w:t xml:space="preserve">Returns the IXA Atom Identifier for the second atom involved in a specified bond in an IXA Molecule Object. </w:t>
      </w:r>
    </w:p>
    <w:p w14:paraId="56CFB32B" w14:textId="77777777" w:rsidR="008E3F86" w:rsidRDefault="001832EF" w:rsidP="00D97A2F">
      <w:pPr>
        <w:pStyle w:val="Heading5"/>
        <w:spacing w:beforeLines="50" w:before="120"/>
      </w:pPr>
      <w:r>
        <w:t>Input</w:t>
      </w:r>
    </w:p>
    <w:p w14:paraId="79194B7D" w14:textId="77777777" w:rsidR="008E3F86" w:rsidRDefault="008E3F86" w:rsidP="008E3F86">
      <w:r w:rsidRPr="00D97A2F">
        <w:rPr>
          <w:rStyle w:val="CCodeChar"/>
        </w:rPr>
        <w:t>hStatus</w:t>
      </w:r>
      <w:r>
        <w:t>: Handle for an IXA Status Object to receive status messages.</w:t>
      </w:r>
    </w:p>
    <w:p w14:paraId="5A71F691" w14:textId="77777777" w:rsidR="008E3F86" w:rsidRDefault="005671EF" w:rsidP="008E3F86">
      <w:r w:rsidRPr="005671EF">
        <w:rPr>
          <w:rFonts w:ascii="Courier New" w:hAnsi="Courier New"/>
        </w:rPr>
        <w:t>hMolecule</w:t>
      </w:r>
      <w:r w:rsidR="008E3F86">
        <w:t>: Handle for the IXA Molecule Object to be examined.</w:t>
      </w:r>
    </w:p>
    <w:p w14:paraId="610CF1C4" w14:textId="77777777" w:rsidR="008E3F86" w:rsidRDefault="005671EF" w:rsidP="008E3F86">
      <w:r w:rsidRPr="005671EF">
        <w:rPr>
          <w:rFonts w:ascii="Courier New" w:hAnsi="Courier New"/>
        </w:rPr>
        <w:t>vBond</w:t>
      </w:r>
      <w:r w:rsidR="008E3F86">
        <w:t>: IXA Bond Identifier for a bond in the IXA Molecule Object.</w:t>
      </w:r>
    </w:p>
    <w:p w14:paraId="48A3C4EB" w14:textId="77777777" w:rsidR="008E3F86" w:rsidRDefault="001832EF" w:rsidP="001832EF">
      <w:pPr>
        <w:pStyle w:val="Heading5"/>
      </w:pPr>
      <w:r>
        <w:t>Output</w:t>
      </w:r>
    </w:p>
    <w:p w14:paraId="4DC6479B" w14:textId="1D6D4DED" w:rsidR="004C1A2C" w:rsidRDefault="004C1A2C" w:rsidP="00D97A2F">
      <w:r>
        <w:t xml:space="preserve">IXA Atom Identifier for the second atom involved in the specified bond, or </w:t>
      </w:r>
      <w:r w:rsidRPr="00D97A2F">
        <w:rPr>
          <w:rFonts w:ascii="Courier New" w:hAnsi="Courier New" w:cs="Courier New"/>
        </w:rPr>
        <w:t>IXA_ATOMID_INVALID</w:t>
      </w:r>
      <w:r>
        <w:t xml:space="preserve"> on error. </w:t>
      </w:r>
    </w:p>
    <w:p w14:paraId="6638A984" w14:textId="7AA1DFD6" w:rsidR="00525918" w:rsidRDefault="00B412D5" w:rsidP="00525918">
      <w:pPr>
        <w:pStyle w:val="Heading4"/>
      </w:pPr>
      <w:bookmarkStart w:id="1269" w:name="_Toc31395523"/>
      <w:r>
        <w:rPr>
          <w:color w:val="1F0909"/>
          <w:shd w:val="clear" w:color="auto" w:fill="F3F2EE"/>
        </w:rPr>
        <w:t>IXA_MOL_GetBondOtherAtom</w:t>
      </w:r>
      <w:r w:rsidR="00525918">
        <w:t xml:space="preserve"> (new in v. 1.06)</w:t>
      </w:r>
      <w:bookmarkEnd w:id="1269"/>
    </w:p>
    <w:p w14:paraId="48EE2F13" w14:textId="05665AF5" w:rsidR="00B412D5" w:rsidRDefault="00B412D5" w:rsidP="00B412D5">
      <w:pPr>
        <w:pStyle w:val="CCode"/>
        <w:jc w:val="left"/>
      </w:pPr>
      <w:r>
        <w:t xml:space="preserve">IXA_ATOMID </w:t>
      </w:r>
      <w:r w:rsidRPr="00B412D5">
        <w:t>IXA_MOL_GetBondOtherAtom(IXA_STATUS_HANDLE</w:t>
      </w:r>
      <w:r>
        <w:t xml:space="preserve"> </w:t>
      </w:r>
      <w:r w:rsidRPr="00B412D5">
        <w:t>hStatus,</w:t>
      </w:r>
    </w:p>
    <w:p w14:paraId="4466FA53" w14:textId="77777777" w:rsidR="00B412D5" w:rsidRDefault="00B412D5" w:rsidP="00B412D5">
      <w:pPr>
        <w:pStyle w:val="CCode"/>
        <w:ind w:left="4956"/>
      </w:pPr>
      <w:r>
        <w:t>IXA_MOL_HANDLE hMolecule,</w:t>
      </w:r>
    </w:p>
    <w:p w14:paraId="3D9E0C42" w14:textId="6A7E8F72" w:rsidR="00B412D5" w:rsidRPr="00B412D5" w:rsidRDefault="00B412D5" w:rsidP="00B412D5">
      <w:pPr>
        <w:pStyle w:val="CCode"/>
        <w:ind w:left="4956"/>
      </w:pPr>
      <w:r>
        <w:t>IXA_BONDID vBond,</w:t>
      </w:r>
    </w:p>
    <w:p w14:paraId="3B6DA645" w14:textId="08DB0252" w:rsidR="00525918" w:rsidRDefault="00B412D5" w:rsidP="00525918">
      <w:pPr>
        <w:pStyle w:val="CCode"/>
        <w:ind w:left="4956"/>
      </w:pPr>
      <w:r w:rsidRPr="00B412D5">
        <w:t>IXA_ATOMID vAtom</w:t>
      </w:r>
      <w:r w:rsidR="00DB6E01">
        <w:t>)</w:t>
      </w:r>
    </w:p>
    <w:p w14:paraId="789067C0" w14:textId="77777777" w:rsidR="00525918" w:rsidRDefault="00525918" w:rsidP="00525918">
      <w:pPr>
        <w:pStyle w:val="Heading5"/>
      </w:pPr>
      <w:r>
        <w:t>Description</w:t>
      </w:r>
    </w:p>
    <w:p w14:paraId="7F23ECF8" w14:textId="067B7970" w:rsidR="00B412D5" w:rsidRDefault="00B412D5" w:rsidP="00B412D5">
      <w:pPr>
        <w:pStyle w:val="Heading5"/>
        <w:spacing w:beforeLines="50" w:before="120"/>
        <w:rPr>
          <w:rFonts w:ascii="Times New Roman" w:eastAsia="Times New Roman" w:hAnsi="Times New Roman" w:cs="Times New Roman"/>
          <w:color w:val="auto"/>
        </w:rPr>
      </w:pPr>
      <w:r>
        <w:rPr>
          <w:rFonts w:ascii="Times New Roman" w:eastAsia="Times New Roman" w:hAnsi="Times New Roman" w:cs="Times New Roman"/>
          <w:color w:val="auto"/>
        </w:rPr>
        <w:t xml:space="preserve">Returns the IXA Atom Identifier for another atom involved in a specified bond with specified atom in an IXA Molecule Object. </w:t>
      </w:r>
    </w:p>
    <w:p w14:paraId="4913A8E4" w14:textId="77777777" w:rsidR="00525918" w:rsidRDefault="00525918" w:rsidP="00525918">
      <w:pPr>
        <w:pStyle w:val="Heading5"/>
        <w:spacing w:beforeLines="50" w:before="120"/>
      </w:pPr>
      <w:r>
        <w:t>Input</w:t>
      </w:r>
    </w:p>
    <w:p w14:paraId="36CF6E3F" w14:textId="77777777" w:rsidR="00B412D5" w:rsidRDefault="00B412D5" w:rsidP="00B412D5">
      <w:r w:rsidRPr="00D97A2F">
        <w:rPr>
          <w:rStyle w:val="CCodeChar"/>
        </w:rPr>
        <w:t>hStatus</w:t>
      </w:r>
      <w:r>
        <w:t>: Handle for an IXA Status Object to receive status messages.</w:t>
      </w:r>
    </w:p>
    <w:p w14:paraId="4EC5260D" w14:textId="77777777" w:rsidR="00B412D5" w:rsidRDefault="00B412D5" w:rsidP="00B412D5">
      <w:r w:rsidRPr="005671EF">
        <w:rPr>
          <w:rFonts w:ascii="Courier New" w:hAnsi="Courier New"/>
        </w:rPr>
        <w:t>hMolecule</w:t>
      </w:r>
      <w:r>
        <w:t>: Handle for the IXA Molecule Object to be examined.</w:t>
      </w:r>
    </w:p>
    <w:p w14:paraId="7C519F47" w14:textId="77777777" w:rsidR="00B412D5" w:rsidRDefault="00B412D5" w:rsidP="00B412D5">
      <w:r w:rsidRPr="005671EF">
        <w:rPr>
          <w:rFonts w:ascii="Courier New" w:hAnsi="Courier New"/>
        </w:rPr>
        <w:t>vBond</w:t>
      </w:r>
      <w:r>
        <w:t>: IXA Bond Identifier for a bond in the IXA Molecule Object.</w:t>
      </w:r>
    </w:p>
    <w:p w14:paraId="79005D0E" w14:textId="5B75DA08" w:rsidR="00B412D5" w:rsidRDefault="00B412D5" w:rsidP="00B412D5">
      <w:r w:rsidRPr="00D97A2F">
        <w:rPr>
          <w:rFonts w:ascii="Courier New" w:hAnsi="Courier New"/>
        </w:rPr>
        <w:t>vAtom</w:t>
      </w:r>
      <w:r>
        <w:t>: IXA Atom Identifier for the one atom of a specified bond.</w:t>
      </w:r>
    </w:p>
    <w:p w14:paraId="0A1E9643" w14:textId="77777777" w:rsidR="00D157CC" w:rsidRDefault="00D157CC" w:rsidP="00D157CC">
      <w:pPr>
        <w:pStyle w:val="Heading5"/>
      </w:pPr>
      <w:r>
        <w:lastRenderedPageBreak/>
        <w:t>Output</w:t>
      </w:r>
    </w:p>
    <w:p w14:paraId="527746E7" w14:textId="70A7D816" w:rsidR="00D157CC" w:rsidRDefault="00D157CC" w:rsidP="00D157CC">
      <w:r>
        <w:t xml:space="preserve">IXA Atom Identifier for another atom involved in the specified bond, or </w:t>
      </w:r>
      <w:r w:rsidRPr="00D97A2F">
        <w:rPr>
          <w:rFonts w:ascii="Courier New" w:hAnsi="Courier New" w:cs="Courier New"/>
        </w:rPr>
        <w:t>IXA_ATOMID_INVALID</w:t>
      </w:r>
      <w:r>
        <w:t xml:space="preserve"> on error. </w:t>
      </w:r>
    </w:p>
    <w:p w14:paraId="307DB6FA" w14:textId="7EF27715" w:rsidR="00525918" w:rsidRPr="003E79F8" w:rsidRDefault="00525918" w:rsidP="00525918"/>
    <w:p w14:paraId="055342DC" w14:textId="77777777" w:rsidR="00525918" w:rsidRDefault="00525918" w:rsidP="00D97A2F"/>
    <w:p w14:paraId="4AB5F626" w14:textId="77777777" w:rsidR="008E3F86" w:rsidRPr="00D97A2F" w:rsidRDefault="008E3F86" w:rsidP="00D97A2F">
      <w:pPr>
        <w:pStyle w:val="Headinglike35"/>
        <w:spacing w:beforeLines="50" w:before="120"/>
      </w:pPr>
      <w:bookmarkStart w:id="1270" w:name="_Toc31395524"/>
      <w:r w:rsidRPr="00D97A2F">
        <w:t>Functions to Return Informat</w:t>
      </w:r>
      <w:r w:rsidRPr="00CE6928">
        <w:t>i</w:t>
      </w:r>
      <w:r w:rsidRPr="00CE6928">
        <w:rPr>
          <w:rStyle w:val="Heading4Char"/>
          <w:b/>
        </w:rPr>
        <w:t>on</w:t>
      </w:r>
      <w:r w:rsidRPr="00D97A2F">
        <w:t xml:space="preserve"> About Atoms</w:t>
      </w:r>
      <w:bookmarkEnd w:id="1270"/>
    </w:p>
    <w:p w14:paraId="41B0FEC6" w14:textId="77777777" w:rsidR="00314E35" w:rsidRDefault="00314E35" w:rsidP="00D97A2F">
      <w:pPr>
        <w:pStyle w:val="Heading4"/>
      </w:pPr>
      <w:bookmarkStart w:id="1271" w:name="_Toc31395525"/>
      <w:r>
        <w:t>IXA_MOL_GetAtomElement</w:t>
      </w:r>
      <w:bookmarkEnd w:id="1271"/>
      <w:r>
        <w:t xml:space="preserve"> </w:t>
      </w:r>
    </w:p>
    <w:p w14:paraId="3E2ACC25" w14:textId="0A35D3DA" w:rsidR="008E3F86" w:rsidRDefault="008E3F86" w:rsidP="00D97A2F">
      <w:pPr>
        <w:pStyle w:val="CCode"/>
      </w:pPr>
      <w:r>
        <w:t>const char* IXA_MOL_GetAtomElement (IXA_STATUS_HANDLE hStatus,</w:t>
      </w:r>
    </w:p>
    <w:p w14:paraId="0AE67598" w14:textId="77777777" w:rsidR="008E3F86" w:rsidRDefault="008E3F86" w:rsidP="00D97A2F">
      <w:pPr>
        <w:pStyle w:val="CCode"/>
        <w:ind w:left="4956"/>
      </w:pPr>
      <w:r>
        <w:t>IXA_MOL_HANDLE hMolecule,</w:t>
      </w:r>
    </w:p>
    <w:p w14:paraId="463A0D01" w14:textId="4967118D" w:rsidR="008E3F86" w:rsidRDefault="008E3F86" w:rsidP="00D97A2F">
      <w:pPr>
        <w:pStyle w:val="CCode"/>
        <w:ind w:left="4956"/>
      </w:pPr>
      <w:r>
        <w:t>IXA_ATOMID vAtom</w:t>
      </w:r>
      <w:r w:rsidR="00DB6E01">
        <w:t>)</w:t>
      </w:r>
    </w:p>
    <w:p w14:paraId="3C11AF76" w14:textId="77777777" w:rsidR="008E3F86" w:rsidRDefault="001832EF" w:rsidP="001832EF">
      <w:pPr>
        <w:pStyle w:val="Heading5"/>
      </w:pPr>
      <w:r>
        <w:t>Description</w:t>
      </w:r>
    </w:p>
    <w:p w14:paraId="0D852261" w14:textId="77777777" w:rsidR="008E3F86" w:rsidRDefault="008E3F86" w:rsidP="008E3F86">
      <w:r>
        <w:t>Returns the element type for an atom in an IXA Molecule Object.</w:t>
      </w:r>
    </w:p>
    <w:p w14:paraId="478494EA" w14:textId="77777777" w:rsidR="008E3F86" w:rsidRDefault="001832EF" w:rsidP="001832EF">
      <w:pPr>
        <w:pStyle w:val="Heading5"/>
      </w:pPr>
      <w:r>
        <w:t>Input</w:t>
      </w:r>
    </w:p>
    <w:p w14:paraId="4451BF42" w14:textId="77777777" w:rsidR="008E3F86" w:rsidRDefault="005671EF" w:rsidP="008E3F86">
      <w:r w:rsidRPr="005671EF">
        <w:rPr>
          <w:rFonts w:ascii="Courier New" w:hAnsi="Courier New"/>
        </w:rPr>
        <w:t>hStatus</w:t>
      </w:r>
      <w:r w:rsidR="008E3F86">
        <w:t>: Handle for an IXA Status Object to receive status messages.</w:t>
      </w:r>
    </w:p>
    <w:p w14:paraId="0F23102F" w14:textId="77777777" w:rsidR="008E3F86" w:rsidRDefault="005671EF" w:rsidP="008E3F86">
      <w:r w:rsidRPr="005671EF">
        <w:rPr>
          <w:rFonts w:ascii="Courier New" w:hAnsi="Courier New"/>
        </w:rPr>
        <w:t>hMolecule</w:t>
      </w:r>
      <w:r w:rsidR="008E3F86">
        <w:t>: Handle for the IXA Molecule Object to be examined.</w:t>
      </w:r>
    </w:p>
    <w:p w14:paraId="4F30A04F" w14:textId="77777777" w:rsidR="008E3F86" w:rsidRDefault="00C65D8D" w:rsidP="008E3F86">
      <w:r w:rsidRPr="00C65D8D">
        <w:rPr>
          <w:rFonts w:ascii="Courier New" w:hAnsi="Courier New"/>
        </w:rPr>
        <w:t>vAtom</w:t>
      </w:r>
      <w:r w:rsidR="008E3F86">
        <w:t>: IXA Atom Identifier for the atom to be examined.</w:t>
      </w:r>
    </w:p>
    <w:p w14:paraId="1782CA3F" w14:textId="77777777" w:rsidR="008E3F86" w:rsidRDefault="001832EF" w:rsidP="001832EF">
      <w:pPr>
        <w:pStyle w:val="Heading5"/>
      </w:pPr>
      <w:r>
        <w:t>Output</w:t>
      </w:r>
    </w:p>
    <w:p w14:paraId="0F959AAC" w14:textId="77777777" w:rsidR="004C1A2C" w:rsidRDefault="004C1A2C" w:rsidP="00D97A2F">
      <w:r>
        <w:t xml:space="preserve">The IUPAC element symbol for the specified atom, or NULL on error. The returned string is owned by the IXA Molecule Object, and must be copied by the user if it is to be retained. </w:t>
      </w:r>
    </w:p>
    <w:p w14:paraId="795B6C68" w14:textId="77777777" w:rsidR="00314E35" w:rsidRDefault="00314E35" w:rsidP="00D97A2F">
      <w:pPr>
        <w:pStyle w:val="Heading4"/>
        <w:spacing w:beforeLines="50" w:before="120"/>
      </w:pPr>
      <w:bookmarkStart w:id="1272" w:name="_Toc31395526"/>
      <w:r>
        <w:t>IXA_MOL_GetAtomAtomicNumber</w:t>
      </w:r>
      <w:bookmarkEnd w:id="1272"/>
      <w:r>
        <w:t xml:space="preserve"> </w:t>
      </w:r>
    </w:p>
    <w:p w14:paraId="435ACD43" w14:textId="625DAEA7" w:rsidR="008E3F86" w:rsidRDefault="008E3F86" w:rsidP="00D97A2F">
      <w:pPr>
        <w:pStyle w:val="CCode"/>
      </w:pPr>
      <w:r>
        <w:t>int IXA_MOL_GetAtomAtomicNumber (IXA_STATUS_HANDLE hStatus,</w:t>
      </w:r>
    </w:p>
    <w:p w14:paraId="0D816A5F" w14:textId="77777777" w:rsidR="008E3F86" w:rsidRDefault="008E3F86" w:rsidP="00D97A2F">
      <w:pPr>
        <w:pStyle w:val="CCode"/>
        <w:ind w:left="4956"/>
      </w:pPr>
      <w:r>
        <w:t>IXA_MOL_HANDLE hMolecule,</w:t>
      </w:r>
    </w:p>
    <w:p w14:paraId="38DA689F" w14:textId="68AD104B" w:rsidR="008E3F86" w:rsidRDefault="008E3F86" w:rsidP="00D97A2F">
      <w:pPr>
        <w:pStyle w:val="CCode"/>
        <w:ind w:left="4956"/>
      </w:pPr>
      <w:r>
        <w:lastRenderedPageBreak/>
        <w:t>IXA_ATOMID vAtom</w:t>
      </w:r>
      <w:r w:rsidR="00DB6E01">
        <w:t>)</w:t>
      </w:r>
    </w:p>
    <w:p w14:paraId="2DEC78C0" w14:textId="77777777" w:rsidR="008E3F86" w:rsidRDefault="001832EF" w:rsidP="001832EF">
      <w:pPr>
        <w:pStyle w:val="Heading5"/>
      </w:pPr>
      <w:r>
        <w:t>Description</w:t>
      </w:r>
    </w:p>
    <w:p w14:paraId="63E1212F" w14:textId="77777777" w:rsidR="008E3F86" w:rsidRDefault="008E3F86" w:rsidP="008E3F86">
      <w:r>
        <w:t>Returns the atomic number for an atom in an IXA Molecule Object.</w:t>
      </w:r>
    </w:p>
    <w:p w14:paraId="4EC2F432" w14:textId="77777777" w:rsidR="008E3F86" w:rsidRDefault="001832EF" w:rsidP="001832EF">
      <w:pPr>
        <w:pStyle w:val="Heading5"/>
      </w:pPr>
      <w:r>
        <w:t>Input</w:t>
      </w:r>
    </w:p>
    <w:p w14:paraId="281F0020" w14:textId="77777777" w:rsidR="008E3F86" w:rsidRDefault="005671EF" w:rsidP="008E3F86">
      <w:r w:rsidRPr="005671EF">
        <w:rPr>
          <w:rFonts w:ascii="Courier New" w:hAnsi="Courier New"/>
        </w:rPr>
        <w:t>hStatus</w:t>
      </w:r>
      <w:r w:rsidR="008E3F86">
        <w:t>: Handle for an IXA Status Object to receive status messages.</w:t>
      </w:r>
    </w:p>
    <w:p w14:paraId="48549CEC" w14:textId="77777777" w:rsidR="008E3F86" w:rsidRDefault="005671EF" w:rsidP="008E3F86">
      <w:r w:rsidRPr="005671EF">
        <w:rPr>
          <w:rFonts w:ascii="Courier New" w:hAnsi="Courier New"/>
        </w:rPr>
        <w:t>hMolecule</w:t>
      </w:r>
      <w:r w:rsidR="008E3F86">
        <w:t>: Handle for the IXA Molecule Object to be examined.</w:t>
      </w:r>
    </w:p>
    <w:p w14:paraId="7114E6A5" w14:textId="77777777" w:rsidR="008E3F86" w:rsidRDefault="00C65D8D" w:rsidP="008E3F86">
      <w:r w:rsidRPr="00C65D8D">
        <w:rPr>
          <w:rFonts w:ascii="Courier New" w:hAnsi="Courier New"/>
        </w:rPr>
        <w:t>vAtom</w:t>
      </w:r>
      <w:r w:rsidR="008E3F86">
        <w:t>: IXA Atom Identifier for the atom to be examined.</w:t>
      </w:r>
    </w:p>
    <w:p w14:paraId="49E12AC6" w14:textId="77777777" w:rsidR="008E3F86" w:rsidRDefault="001832EF" w:rsidP="001832EF">
      <w:pPr>
        <w:pStyle w:val="Heading5"/>
      </w:pPr>
      <w:r>
        <w:t>Output</w:t>
      </w:r>
    </w:p>
    <w:p w14:paraId="5E32B7E2" w14:textId="77777777" w:rsidR="008E3F86" w:rsidRDefault="008E3F86" w:rsidP="008E3F86">
      <w:r>
        <w:t>The atomic number for the specified atom, or zero on error.</w:t>
      </w:r>
    </w:p>
    <w:p w14:paraId="5AC53DA7" w14:textId="77777777" w:rsidR="004C1A2C" w:rsidRDefault="004C1A2C" w:rsidP="00D97A2F">
      <w:pPr>
        <w:pStyle w:val="Heading4"/>
      </w:pPr>
      <w:bookmarkStart w:id="1273" w:name="_Toc31395527"/>
      <w:r>
        <w:t>IXA_MOL_GetAtomMass</w:t>
      </w:r>
      <w:bookmarkEnd w:id="1273"/>
      <w:r>
        <w:t xml:space="preserve"> </w:t>
      </w:r>
    </w:p>
    <w:p w14:paraId="5BDB26BA" w14:textId="77777777" w:rsidR="008E3F86" w:rsidRDefault="008E3F86" w:rsidP="00D97A2F">
      <w:pPr>
        <w:pStyle w:val="CCode"/>
      </w:pPr>
      <w:r>
        <w:t>int IXA_MOL_GetAtomMass (IXA_STATUS_HANDLE hStatus,</w:t>
      </w:r>
    </w:p>
    <w:p w14:paraId="01699F77" w14:textId="77777777" w:rsidR="008E3F86" w:rsidRDefault="008E3F86" w:rsidP="00D97A2F">
      <w:pPr>
        <w:pStyle w:val="CCode"/>
        <w:ind w:left="3540"/>
      </w:pPr>
      <w:r>
        <w:t>IXA_MOL_HANDLE hMolecule,</w:t>
      </w:r>
    </w:p>
    <w:p w14:paraId="4C174F4D" w14:textId="7066C98D" w:rsidR="008E3F86" w:rsidRDefault="008E3F86" w:rsidP="00D97A2F">
      <w:pPr>
        <w:pStyle w:val="CCode"/>
        <w:ind w:left="3540"/>
      </w:pPr>
      <w:r>
        <w:t>IXA_ATOMID vAtom</w:t>
      </w:r>
      <w:r w:rsidR="00DB6E01">
        <w:t>)</w:t>
      </w:r>
    </w:p>
    <w:p w14:paraId="354A2A38" w14:textId="77777777" w:rsidR="008E3F86" w:rsidRDefault="001832EF" w:rsidP="001832EF">
      <w:pPr>
        <w:pStyle w:val="Heading5"/>
      </w:pPr>
      <w:r>
        <w:t>Description</w:t>
      </w:r>
    </w:p>
    <w:p w14:paraId="79428533" w14:textId="77777777" w:rsidR="008E3F86" w:rsidRDefault="008E3F86" w:rsidP="008E3F86">
      <w:r>
        <w:t>Returns the mass number for an atom in an IXA Molecule Object.</w:t>
      </w:r>
    </w:p>
    <w:p w14:paraId="07FCF416" w14:textId="77777777" w:rsidR="008E3F86" w:rsidRDefault="001832EF" w:rsidP="001832EF">
      <w:pPr>
        <w:pStyle w:val="Heading5"/>
      </w:pPr>
      <w:r>
        <w:t>Input</w:t>
      </w:r>
    </w:p>
    <w:p w14:paraId="0E2C9B87" w14:textId="77777777" w:rsidR="008E3F86" w:rsidRDefault="005671EF" w:rsidP="008E3F86">
      <w:r w:rsidRPr="005671EF">
        <w:rPr>
          <w:rFonts w:ascii="Courier New" w:hAnsi="Courier New"/>
        </w:rPr>
        <w:t>hStatus</w:t>
      </w:r>
      <w:r w:rsidR="008E3F86">
        <w:t>: Handle for an IXA Status Object to receive status messages.</w:t>
      </w:r>
    </w:p>
    <w:p w14:paraId="605751F9" w14:textId="77777777" w:rsidR="008E3F86" w:rsidRDefault="005671EF" w:rsidP="008E3F86">
      <w:r w:rsidRPr="005671EF">
        <w:rPr>
          <w:rFonts w:ascii="Courier New" w:hAnsi="Courier New"/>
        </w:rPr>
        <w:t>hMolecule</w:t>
      </w:r>
      <w:r w:rsidR="008E3F86">
        <w:t>: Handle for the IXA Molecule Object to be examined.</w:t>
      </w:r>
    </w:p>
    <w:p w14:paraId="10F0A5AF" w14:textId="77777777" w:rsidR="008E3F86" w:rsidRDefault="00C65D8D" w:rsidP="008E3F86">
      <w:r w:rsidRPr="00C65D8D">
        <w:rPr>
          <w:rFonts w:ascii="Courier New" w:hAnsi="Courier New"/>
        </w:rPr>
        <w:t>vAtom</w:t>
      </w:r>
      <w:r w:rsidR="008E3F86">
        <w:t>: IXA Atom Identifier for the atom to be examined.</w:t>
      </w:r>
    </w:p>
    <w:p w14:paraId="7B10F773" w14:textId="77777777" w:rsidR="008E3F86" w:rsidRDefault="001832EF" w:rsidP="001832EF">
      <w:pPr>
        <w:pStyle w:val="Heading5"/>
      </w:pPr>
      <w:r>
        <w:t>Output</w:t>
      </w:r>
    </w:p>
    <w:p w14:paraId="54F1DE8D" w14:textId="77777777" w:rsidR="004C1A2C" w:rsidRDefault="004C1A2C" w:rsidP="00D97A2F">
      <w:r>
        <w:t xml:space="preserve">The mass number for the specified atom. The constant </w:t>
      </w:r>
      <w:r w:rsidRPr="00D97A2F">
        <w:rPr>
          <w:rFonts w:ascii="Courier New" w:hAnsi="Courier New" w:cs="Courier New"/>
        </w:rPr>
        <w:t>IXA_ATOM_NATURAL_MASS</w:t>
      </w:r>
      <w:r>
        <w:t xml:space="preserve"> indicates the naturally-abundant mixture of masses, and zero is returned on error. </w:t>
      </w:r>
    </w:p>
    <w:p w14:paraId="5DF3B717" w14:textId="77777777" w:rsidR="00314E35" w:rsidRDefault="00314E35" w:rsidP="00D97A2F">
      <w:pPr>
        <w:pStyle w:val="Heading4"/>
        <w:spacing w:beforeLines="50" w:before="120"/>
      </w:pPr>
      <w:bookmarkStart w:id="1274" w:name="_Toc31395528"/>
      <w:r>
        <w:lastRenderedPageBreak/>
        <w:t>IXA_MOL_GetAtomCharge</w:t>
      </w:r>
      <w:bookmarkEnd w:id="1274"/>
      <w:r>
        <w:t xml:space="preserve"> </w:t>
      </w:r>
    </w:p>
    <w:p w14:paraId="69C3CE76" w14:textId="7EDA5705" w:rsidR="008E3F86" w:rsidRDefault="008E3F86" w:rsidP="00D97A2F">
      <w:pPr>
        <w:pStyle w:val="CCode"/>
      </w:pPr>
      <w:r>
        <w:t>int IXA_MOL_GetAtomCharge (IXA_STATUS_HANDLE hStatus,</w:t>
      </w:r>
    </w:p>
    <w:p w14:paraId="17D46E4B" w14:textId="77777777" w:rsidR="008E3F86" w:rsidRDefault="008E3F86" w:rsidP="00D97A2F">
      <w:pPr>
        <w:pStyle w:val="CCode"/>
        <w:ind w:left="4248"/>
      </w:pPr>
      <w:r>
        <w:t>IXA_MOL_HANDLE hMolecule,</w:t>
      </w:r>
    </w:p>
    <w:p w14:paraId="4B97FC87" w14:textId="1F03D20F" w:rsidR="008E3F86" w:rsidRDefault="008E3F86" w:rsidP="00D97A2F">
      <w:pPr>
        <w:pStyle w:val="CCode"/>
        <w:ind w:left="4248"/>
      </w:pPr>
      <w:r>
        <w:t>IXA_ATOMID vAtom</w:t>
      </w:r>
      <w:r w:rsidR="00DB6E01">
        <w:t>)</w:t>
      </w:r>
    </w:p>
    <w:p w14:paraId="20BF933F" w14:textId="77777777" w:rsidR="008E3F86" w:rsidRDefault="001832EF" w:rsidP="001832EF">
      <w:pPr>
        <w:pStyle w:val="Heading5"/>
      </w:pPr>
      <w:r>
        <w:t>Description</w:t>
      </w:r>
    </w:p>
    <w:p w14:paraId="7080A74F" w14:textId="77777777" w:rsidR="008E3F86" w:rsidRDefault="008E3F86" w:rsidP="008E3F86">
      <w:r>
        <w:t>Returns the formal charge on an atom in an IXA Molecule Object.</w:t>
      </w:r>
    </w:p>
    <w:p w14:paraId="129F7039" w14:textId="77777777" w:rsidR="008E3F86" w:rsidRDefault="001832EF" w:rsidP="001832EF">
      <w:pPr>
        <w:pStyle w:val="Heading5"/>
      </w:pPr>
      <w:r>
        <w:t>Input</w:t>
      </w:r>
    </w:p>
    <w:p w14:paraId="09A0EB30" w14:textId="77777777" w:rsidR="008E3F86" w:rsidRDefault="005671EF" w:rsidP="008E3F86">
      <w:r w:rsidRPr="005671EF">
        <w:rPr>
          <w:rFonts w:ascii="Courier New" w:hAnsi="Courier New"/>
        </w:rPr>
        <w:t>hStatus</w:t>
      </w:r>
      <w:r w:rsidR="008E3F86">
        <w:t>: Handle for an IXA Status Object to receive status messages.</w:t>
      </w:r>
    </w:p>
    <w:p w14:paraId="7D6B57EA" w14:textId="77777777" w:rsidR="008E3F86" w:rsidRDefault="005671EF" w:rsidP="008E3F86">
      <w:r w:rsidRPr="005671EF">
        <w:rPr>
          <w:rFonts w:ascii="Courier New" w:hAnsi="Courier New"/>
        </w:rPr>
        <w:t>hMolecule</w:t>
      </w:r>
      <w:r w:rsidR="008E3F86">
        <w:t>: Handle for the IXA Molecule Object to be examined.</w:t>
      </w:r>
    </w:p>
    <w:p w14:paraId="1A18B727" w14:textId="77777777" w:rsidR="008E3F86" w:rsidRDefault="00C65D8D" w:rsidP="008E3F86">
      <w:r w:rsidRPr="00C65D8D">
        <w:rPr>
          <w:rFonts w:ascii="Courier New" w:hAnsi="Courier New"/>
        </w:rPr>
        <w:t>vAtom</w:t>
      </w:r>
      <w:r w:rsidR="008E3F86">
        <w:t>: IXA Atom Identifier for the atom to be examined.</w:t>
      </w:r>
    </w:p>
    <w:p w14:paraId="4137127C" w14:textId="77777777" w:rsidR="008E3F86" w:rsidRDefault="001832EF" w:rsidP="001832EF">
      <w:pPr>
        <w:pStyle w:val="Heading5"/>
      </w:pPr>
      <w:r>
        <w:t>Output</w:t>
      </w:r>
    </w:p>
    <w:p w14:paraId="78CCE52D" w14:textId="77777777" w:rsidR="008E3F86" w:rsidRDefault="008E3F86" w:rsidP="008E3F86">
      <w:r>
        <w:t>The formal charge on the specified atom, or zero on error.</w:t>
      </w:r>
    </w:p>
    <w:p w14:paraId="6780F026" w14:textId="77777777" w:rsidR="00314E35" w:rsidRDefault="00314E35" w:rsidP="00D97A2F">
      <w:pPr>
        <w:pStyle w:val="Heading4"/>
      </w:pPr>
      <w:bookmarkStart w:id="1275" w:name="_Toc31395529"/>
      <w:r>
        <w:t>IXA_MOL_GetAtomRadical</w:t>
      </w:r>
      <w:bookmarkEnd w:id="1275"/>
      <w:r>
        <w:t xml:space="preserve"> </w:t>
      </w:r>
    </w:p>
    <w:p w14:paraId="5889C4EF" w14:textId="6283F747" w:rsidR="00B86CB2" w:rsidRDefault="008E3F86" w:rsidP="00D97A2F">
      <w:pPr>
        <w:pStyle w:val="CCode"/>
      </w:pPr>
      <w:r>
        <w:t xml:space="preserve">IXA_ATOM_RADICAL IXA_MOL_GetAtomRadical </w:t>
      </w:r>
    </w:p>
    <w:p w14:paraId="3854EA94" w14:textId="2B6700E5" w:rsidR="008E3F86" w:rsidRDefault="008E3F86" w:rsidP="00D97A2F">
      <w:pPr>
        <w:pStyle w:val="CCode"/>
        <w:ind w:left="4956"/>
      </w:pPr>
      <w:r>
        <w:t>(IXA_STATUS_HANDLE hStatus,</w:t>
      </w:r>
    </w:p>
    <w:p w14:paraId="2CB7FCDE" w14:textId="77777777" w:rsidR="008E3F86" w:rsidRDefault="008E3F86" w:rsidP="00D97A2F">
      <w:pPr>
        <w:pStyle w:val="CCode"/>
        <w:ind w:left="4956"/>
      </w:pPr>
      <w:r>
        <w:t>IXA_MOL_HANDLE hMolecule,</w:t>
      </w:r>
    </w:p>
    <w:p w14:paraId="296CA6F8" w14:textId="01AE009C" w:rsidR="008E3F86" w:rsidRDefault="008E3F86" w:rsidP="00D97A2F">
      <w:pPr>
        <w:pStyle w:val="CCode"/>
        <w:ind w:left="4956"/>
      </w:pPr>
      <w:r>
        <w:t>IXA_ATOMID vAtom</w:t>
      </w:r>
      <w:r w:rsidR="00DB6E01">
        <w:t>)</w:t>
      </w:r>
    </w:p>
    <w:p w14:paraId="484E3529" w14:textId="77777777" w:rsidR="008E3F86" w:rsidRDefault="001832EF" w:rsidP="001832EF">
      <w:pPr>
        <w:pStyle w:val="Heading5"/>
      </w:pPr>
      <w:r>
        <w:t>Description</w:t>
      </w:r>
    </w:p>
    <w:p w14:paraId="7B5A4127" w14:textId="77777777" w:rsidR="008E3F86" w:rsidRDefault="008E3F86" w:rsidP="008E3F86">
      <w:r>
        <w:t>Returns the radical state of an atom in an IXA Molecule Object.</w:t>
      </w:r>
    </w:p>
    <w:p w14:paraId="50827E83" w14:textId="77777777" w:rsidR="008E3F86" w:rsidRDefault="001832EF" w:rsidP="001832EF">
      <w:pPr>
        <w:pStyle w:val="Heading5"/>
      </w:pPr>
      <w:r>
        <w:t>Input</w:t>
      </w:r>
    </w:p>
    <w:p w14:paraId="393C3F7B" w14:textId="77777777" w:rsidR="008E3F86" w:rsidRDefault="005671EF" w:rsidP="008E3F86">
      <w:r w:rsidRPr="005671EF">
        <w:rPr>
          <w:rFonts w:ascii="Courier New" w:hAnsi="Courier New"/>
        </w:rPr>
        <w:t>hStatus</w:t>
      </w:r>
      <w:r w:rsidR="008E3F86">
        <w:t>: Handle for an IXA Status Object to receive status messages.</w:t>
      </w:r>
    </w:p>
    <w:p w14:paraId="575C2DFF" w14:textId="77777777" w:rsidR="008E3F86" w:rsidRDefault="005671EF" w:rsidP="008E3F86">
      <w:r w:rsidRPr="005671EF">
        <w:rPr>
          <w:rFonts w:ascii="Courier New" w:hAnsi="Courier New"/>
        </w:rPr>
        <w:lastRenderedPageBreak/>
        <w:t>hMolecule</w:t>
      </w:r>
      <w:r w:rsidR="008E3F86">
        <w:t>: Handle for the IXA Molecule Object to be examined.</w:t>
      </w:r>
    </w:p>
    <w:p w14:paraId="065D6116" w14:textId="77777777" w:rsidR="008E3F86" w:rsidRDefault="00C65D8D" w:rsidP="008E3F86">
      <w:r w:rsidRPr="00C65D8D">
        <w:rPr>
          <w:rFonts w:ascii="Courier New" w:hAnsi="Courier New"/>
        </w:rPr>
        <w:t>vAtom</w:t>
      </w:r>
      <w:r w:rsidR="008E3F86">
        <w:t>: IXA Atom Identifier for the atom to be examined.</w:t>
      </w:r>
    </w:p>
    <w:p w14:paraId="47624D7A" w14:textId="77777777" w:rsidR="008E3F86" w:rsidRDefault="001832EF" w:rsidP="001832EF">
      <w:pPr>
        <w:pStyle w:val="Heading5"/>
      </w:pPr>
      <w:r>
        <w:t>Output</w:t>
      </w:r>
    </w:p>
    <w:p w14:paraId="21431BE9" w14:textId="77777777" w:rsidR="008E3F86" w:rsidRDefault="008E3F86" w:rsidP="008E3F86">
      <w:r>
        <w:t xml:space="preserve">The radical state constant value for the specified atom, </w:t>
      </w:r>
      <w:r w:rsidRPr="00D97A2F">
        <w:rPr>
          <w:rFonts w:ascii="Courier New" w:hAnsi="Courier New" w:cs="Courier New"/>
        </w:rPr>
        <w:t>or IXA_ATOM_RADICAL_NONE</w:t>
      </w:r>
      <w:r>
        <w:t xml:space="preserve"> on error.</w:t>
      </w:r>
    </w:p>
    <w:p w14:paraId="26928446" w14:textId="77777777" w:rsidR="00314E35" w:rsidRDefault="00314E35" w:rsidP="00D97A2F">
      <w:pPr>
        <w:pStyle w:val="Heading4"/>
      </w:pPr>
      <w:bookmarkStart w:id="1276" w:name="_Toc31395530"/>
      <w:r>
        <w:t>IXA_MOL_GetAtomHydrogens</w:t>
      </w:r>
      <w:bookmarkEnd w:id="1276"/>
      <w:r>
        <w:t xml:space="preserve"> </w:t>
      </w:r>
    </w:p>
    <w:p w14:paraId="5DE947F8" w14:textId="1A9701E6" w:rsidR="008E3F86" w:rsidRDefault="008E3F86" w:rsidP="00D97A2F">
      <w:pPr>
        <w:pStyle w:val="CCode"/>
      </w:pPr>
      <w:r>
        <w:t>int IXA_MOL_GetAtomHydrogens (IXA_STATUS_HANDLE hStatus,</w:t>
      </w:r>
    </w:p>
    <w:p w14:paraId="597AED6D" w14:textId="77777777" w:rsidR="008E3F86" w:rsidRDefault="008E3F86" w:rsidP="00D97A2F">
      <w:pPr>
        <w:pStyle w:val="CCode"/>
        <w:ind w:left="4248"/>
      </w:pPr>
      <w:r>
        <w:t>IXA_MOL_HANDLE hMolecule,</w:t>
      </w:r>
    </w:p>
    <w:p w14:paraId="5BF363DC" w14:textId="77777777" w:rsidR="008E3F86" w:rsidRDefault="008E3F86" w:rsidP="00D97A2F">
      <w:pPr>
        <w:pStyle w:val="CCode"/>
        <w:ind w:left="4248"/>
      </w:pPr>
      <w:r>
        <w:t>IXA_ATOMID vAtom,</w:t>
      </w:r>
    </w:p>
    <w:p w14:paraId="234AD307" w14:textId="19E645EE" w:rsidR="008E3F86" w:rsidRDefault="008E3F86" w:rsidP="00D97A2F">
      <w:pPr>
        <w:pStyle w:val="CCode"/>
        <w:ind w:left="4248"/>
      </w:pPr>
      <w:r>
        <w:t>int vHydrogenMassNumber</w:t>
      </w:r>
      <w:r w:rsidR="00DB6E01">
        <w:t>)</w:t>
      </w:r>
    </w:p>
    <w:p w14:paraId="088E80CC" w14:textId="77777777" w:rsidR="008E3F86" w:rsidRDefault="001832EF" w:rsidP="001832EF">
      <w:pPr>
        <w:pStyle w:val="Heading5"/>
      </w:pPr>
      <w:r>
        <w:t>Description</w:t>
      </w:r>
    </w:p>
    <w:p w14:paraId="5DEFD000" w14:textId="77777777" w:rsidR="004C1A2C" w:rsidRDefault="004C1A2C" w:rsidP="00D97A2F">
      <w:r>
        <w:t xml:space="preserve">Returns the number of hydrogen atoms of a specified mass which are attached to an atom in an IXA Molecule Object. </w:t>
      </w:r>
    </w:p>
    <w:p w14:paraId="540B6B30" w14:textId="77777777" w:rsidR="008E3F86" w:rsidRDefault="001832EF" w:rsidP="00D97A2F">
      <w:pPr>
        <w:pStyle w:val="Heading5"/>
        <w:spacing w:beforeLines="50" w:before="120"/>
      </w:pPr>
      <w:r>
        <w:t>Input</w:t>
      </w:r>
    </w:p>
    <w:p w14:paraId="551BEC73" w14:textId="77777777" w:rsidR="008E3F86" w:rsidRDefault="005671EF" w:rsidP="008E3F86">
      <w:r w:rsidRPr="005671EF">
        <w:rPr>
          <w:rFonts w:ascii="Courier New" w:hAnsi="Courier New"/>
        </w:rPr>
        <w:t>hStatus</w:t>
      </w:r>
      <w:r w:rsidR="008E3F86">
        <w:t>: Handle for an IXA Status Object to receive status messages.</w:t>
      </w:r>
    </w:p>
    <w:p w14:paraId="2B4AD3B7" w14:textId="77777777" w:rsidR="008E3F86" w:rsidRDefault="005671EF" w:rsidP="008E3F86">
      <w:r w:rsidRPr="005671EF">
        <w:rPr>
          <w:rFonts w:ascii="Courier New" w:hAnsi="Courier New"/>
        </w:rPr>
        <w:t>hMolecule</w:t>
      </w:r>
      <w:r w:rsidR="008E3F86">
        <w:t>: Handle for the IXA Molecule Object to be examined.</w:t>
      </w:r>
    </w:p>
    <w:p w14:paraId="70A8E872" w14:textId="77777777" w:rsidR="008E3F86" w:rsidRDefault="00C65D8D" w:rsidP="008E3F86">
      <w:r w:rsidRPr="00C65D8D">
        <w:rPr>
          <w:rFonts w:ascii="Courier New" w:hAnsi="Courier New"/>
        </w:rPr>
        <w:t>vAtom</w:t>
      </w:r>
      <w:r w:rsidR="008E3F86">
        <w:t>: IXA Atom Identifier for the atom to be examined.</w:t>
      </w:r>
    </w:p>
    <w:p w14:paraId="1AEA5CDF" w14:textId="77777777" w:rsidR="004C1A2C" w:rsidRDefault="004C1A2C" w:rsidP="00D97A2F">
      <w:r w:rsidRPr="00D97A2F">
        <w:rPr>
          <w:rFonts w:ascii="Courier New" w:hAnsi="Courier New"/>
        </w:rPr>
        <w:t>vHydrogenMassNumber</w:t>
      </w:r>
      <w:r>
        <w:t xml:space="preserve">: The mass number for the hydrogen atoms of interest (in the range 1-3). </w:t>
      </w:r>
    </w:p>
    <w:p w14:paraId="2BF98971" w14:textId="77777777" w:rsidR="008E3F86" w:rsidRDefault="001832EF" w:rsidP="00D97A2F">
      <w:pPr>
        <w:pStyle w:val="Heading5"/>
        <w:spacing w:beforeLines="50" w:before="120"/>
      </w:pPr>
      <w:r>
        <w:t>Output</w:t>
      </w:r>
    </w:p>
    <w:p w14:paraId="1F1A70E5" w14:textId="77777777" w:rsidR="004C1A2C" w:rsidRDefault="004C1A2C" w:rsidP="00D97A2F">
      <w:r>
        <w:t xml:space="preserve">The number of hydrogen atoms of the specified mass which are attached to the specified atom, or zero on error. </w:t>
      </w:r>
    </w:p>
    <w:p w14:paraId="5469C78C" w14:textId="77777777" w:rsidR="00314E35" w:rsidRPr="00D97A2F" w:rsidRDefault="00314E35" w:rsidP="00D97A2F">
      <w:pPr>
        <w:pStyle w:val="Heading4"/>
      </w:pPr>
      <w:bookmarkStart w:id="1277" w:name="_Toc31395531"/>
      <w:r w:rsidRPr="00D97A2F">
        <w:lastRenderedPageBreak/>
        <w:t>IXA_MOL_GetAtomX</w:t>
      </w:r>
      <w:bookmarkEnd w:id="1277"/>
      <w:r w:rsidRPr="00D97A2F">
        <w:t xml:space="preserve"> </w:t>
      </w:r>
    </w:p>
    <w:p w14:paraId="79193533" w14:textId="1A466565" w:rsidR="008E3F86" w:rsidRDefault="008E3F86" w:rsidP="00D97A2F">
      <w:pPr>
        <w:pStyle w:val="CCode"/>
      </w:pPr>
      <w:r>
        <w:t>double IXA_MOL_GetAtomX (IXA_STATUS_HANDLE hStatus,</w:t>
      </w:r>
    </w:p>
    <w:p w14:paraId="571AE295" w14:textId="77777777" w:rsidR="008E3F86" w:rsidRDefault="008E3F86" w:rsidP="00D97A2F">
      <w:pPr>
        <w:pStyle w:val="CCode"/>
        <w:ind w:left="3540"/>
      </w:pPr>
      <w:r>
        <w:t>IXA_MOL_HANDLE hMolecule,</w:t>
      </w:r>
    </w:p>
    <w:p w14:paraId="3D734E1D" w14:textId="7D052F18" w:rsidR="008E3F86" w:rsidRDefault="008E3F86" w:rsidP="00D97A2F">
      <w:pPr>
        <w:pStyle w:val="CCode"/>
        <w:ind w:left="3540"/>
      </w:pPr>
      <w:r>
        <w:t>IXA_ATOMID vAtom</w:t>
      </w:r>
      <w:r w:rsidR="00DB6E01">
        <w:t>)</w:t>
      </w:r>
    </w:p>
    <w:p w14:paraId="0B887C2A" w14:textId="77777777" w:rsidR="008E3F86" w:rsidRDefault="001832EF" w:rsidP="001832EF">
      <w:pPr>
        <w:pStyle w:val="Heading5"/>
      </w:pPr>
      <w:r>
        <w:t>Description</w:t>
      </w:r>
    </w:p>
    <w:p w14:paraId="0E1011A1" w14:textId="0D511133" w:rsidR="008E3F86" w:rsidRDefault="008E3F86" w:rsidP="008E3F86">
      <w:r>
        <w:t xml:space="preserve">Returns the </w:t>
      </w:r>
      <w:r w:rsidRPr="0025545B">
        <w:rPr>
          <w:i/>
        </w:rPr>
        <w:t>x</w:t>
      </w:r>
      <w:r>
        <w:t>-</w:t>
      </w:r>
      <w:r w:rsidR="0018386E">
        <w:t>coordinate</w:t>
      </w:r>
      <w:r>
        <w:t xml:space="preserve"> for an atom in an IXA Molecule Object.</w:t>
      </w:r>
    </w:p>
    <w:p w14:paraId="19811413" w14:textId="77777777" w:rsidR="008E3F86" w:rsidRDefault="001832EF" w:rsidP="001832EF">
      <w:pPr>
        <w:pStyle w:val="Heading5"/>
      </w:pPr>
      <w:r>
        <w:t>Input</w:t>
      </w:r>
    </w:p>
    <w:p w14:paraId="07EBD46E" w14:textId="77777777" w:rsidR="008E3F86" w:rsidRDefault="005671EF" w:rsidP="008E3F86">
      <w:r w:rsidRPr="005671EF">
        <w:rPr>
          <w:rFonts w:ascii="Courier New" w:hAnsi="Courier New"/>
        </w:rPr>
        <w:t>hStatus</w:t>
      </w:r>
      <w:r w:rsidR="008E3F86">
        <w:t>: Handle for an IXA Status Object to receive status messages.</w:t>
      </w:r>
    </w:p>
    <w:p w14:paraId="7D4123EC" w14:textId="77777777" w:rsidR="008E3F86" w:rsidRDefault="005671EF" w:rsidP="008E3F86">
      <w:r w:rsidRPr="005671EF">
        <w:rPr>
          <w:rFonts w:ascii="Courier New" w:hAnsi="Courier New"/>
        </w:rPr>
        <w:t>hMolecule</w:t>
      </w:r>
      <w:r w:rsidR="008E3F86">
        <w:t>: Handle for the IXA Molecule Object to be examined.</w:t>
      </w:r>
    </w:p>
    <w:p w14:paraId="470C1C21" w14:textId="77777777" w:rsidR="008E3F86" w:rsidRDefault="00C65D8D" w:rsidP="008E3F86">
      <w:r w:rsidRPr="00C65D8D">
        <w:rPr>
          <w:rFonts w:ascii="Courier New" w:hAnsi="Courier New"/>
        </w:rPr>
        <w:t>vAtom</w:t>
      </w:r>
      <w:r w:rsidR="008E3F86">
        <w:t>: IXA Atom Identifier for the atom to be examined.</w:t>
      </w:r>
    </w:p>
    <w:p w14:paraId="36A00085" w14:textId="77777777" w:rsidR="008E3F86" w:rsidRDefault="001832EF" w:rsidP="001832EF">
      <w:pPr>
        <w:pStyle w:val="Heading5"/>
      </w:pPr>
      <w:r>
        <w:t>Output</w:t>
      </w:r>
    </w:p>
    <w:p w14:paraId="3340C2B0" w14:textId="7A0D7E08" w:rsidR="008E3F86" w:rsidRDefault="008E3F86" w:rsidP="008E3F86">
      <w:r w:rsidRPr="0025545B">
        <w:rPr>
          <w:i/>
        </w:rPr>
        <w:t>x</w:t>
      </w:r>
      <w:r>
        <w:t>-</w:t>
      </w:r>
      <w:r w:rsidR="0018386E">
        <w:t>coordinate</w:t>
      </w:r>
      <w:r>
        <w:t xml:space="preserve"> for the specified atom, or zero on error.</w:t>
      </w:r>
    </w:p>
    <w:p w14:paraId="5679A1A5" w14:textId="77777777" w:rsidR="00314E35" w:rsidRDefault="00314E35" w:rsidP="00D97A2F">
      <w:pPr>
        <w:pStyle w:val="Heading4"/>
      </w:pPr>
      <w:bookmarkStart w:id="1278" w:name="_Toc31395532"/>
      <w:r>
        <w:t>IXA_MOL_GetAtomY</w:t>
      </w:r>
      <w:bookmarkEnd w:id="1278"/>
      <w:r>
        <w:t xml:space="preserve"> </w:t>
      </w:r>
    </w:p>
    <w:p w14:paraId="133B0A44" w14:textId="72A8F50F" w:rsidR="008E3F86" w:rsidRDefault="008E3F86" w:rsidP="00D97A2F">
      <w:pPr>
        <w:pStyle w:val="CCode"/>
      </w:pPr>
      <w:r>
        <w:t>double IXA_MOL_GetAtomY (IXA_STATUS_HANDLE hStatus,</w:t>
      </w:r>
    </w:p>
    <w:p w14:paraId="5B058594" w14:textId="77777777" w:rsidR="008E3F86" w:rsidRDefault="008E3F86" w:rsidP="00D97A2F">
      <w:pPr>
        <w:pStyle w:val="CCode"/>
        <w:ind w:left="3540"/>
      </w:pPr>
      <w:r>
        <w:t>IXA_MOL_HANDLE hMolecule,</w:t>
      </w:r>
    </w:p>
    <w:p w14:paraId="7DE2656A" w14:textId="750F18A2" w:rsidR="008E3F86" w:rsidRDefault="008E3F86" w:rsidP="00D97A2F">
      <w:pPr>
        <w:pStyle w:val="CCode"/>
        <w:ind w:left="3540"/>
      </w:pPr>
      <w:r>
        <w:t>IXA_ATOMID vAtom</w:t>
      </w:r>
      <w:r w:rsidR="00DB6E01">
        <w:t>)</w:t>
      </w:r>
    </w:p>
    <w:p w14:paraId="71598DDD" w14:textId="77777777" w:rsidR="008E3F86" w:rsidRDefault="001832EF" w:rsidP="001832EF">
      <w:pPr>
        <w:pStyle w:val="Heading5"/>
      </w:pPr>
      <w:r>
        <w:t>Description</w:t>
      </w:r>
    </w:p>
    <w:p w14:paraId="13A448F4" w14:textId="417659B5" w:rsidR="008E3F86" w:rsidRDefault="008E3F86" w:rsidP="008E3F86">
      <w:r>
        <w:t xml:space="preserve">Returns the </w:t>
      </w:r>
      <w:r w:rsidRPr="0025545B">
        <w:rPr>
          <w:i/>
        </w:rPr>
        <w:t>y</w:t>
      </w:r>
      <w:r>
        <w:t>-</w:t>
      </w:r>
      <w:r w:rsidR="0018386E">
        <w:t>coordinate</w:t>
      </w:r>
      <w:r>
        <w:t xml:space="preserve"> for an atom in an IXA Molecule Object.</w:t>
      </w:r>
    </w:p>
    <w:p w14:paraId="208F8140" w14:textId="77777777" w:rsidR="008E3F86" w:rsidRDefault="001832EF" w:rsidP="001832EF">
      <w:pPr>
        <w:pStyle w:val="Heading5"/>
      </w:pPr>
      <w:r>
        <w:t>Input</w:t>
      </w:r>
    </w:p>
    <w:p w14:paraId="3C5E281A" w14:textId="77777777" w:rsidR="008E3F86" w:rsidRDefault="005671EF" w:rsidP="008E3F86">
      <w:r w:rsidRPr="005671EF">
        <w:rPr>
          <w:rFonts w:ascii="Courier New" w:hAnsi="Courier New"/>
        </w:rPr>
        <w:t>hStatus</w:t>
      </w:r>
      <w:r w:rsidR="008E3F86">
        <w:t>: Handle for an IXA Status Object to receive status messages.</w:t>
      </w:r>
    </w:p>
    <w:p w14:paraId="03353B99" w14:textId="77777777" w:rsidR="008E3F86" w:rsidRDefault="005671EF" w:rsidP="008E3F86">
      <w:r w:rsidRPr="005671EF">
        <w:rPr>
          <w:rFonts w:ascii="Courier New" w:hAnsi="Courier New"/>
        </w:rPr>
        <w:t>hMolecule</w:t>
      </w:r>
      <w:r w:rsidR="008E3F86">
        <w:t>: Handle for the IXA Molecule Object to be examined.</w:t>
      </w:r>
    </w:p>
    <w:p w14:paraId="2C3C215E" w14:textId="77777777" w:rsidR="008E3F86" w:rsidRDefault="00C65D8D" w:rsidP="008E3F86">
      <w:r w:rsidRPr="00C65D8D">
        <w:rPr>
          <w:rFonts w:ascii="Courier New" w:hAnsi="Courier New"/>
        </w:rPr>
        <w:lastRenderedPageBreak/>
        <w:t>vAtom</w:t>
      </w:r>
      <w:r w:rsidR="008E3F86">
        <w:t>: IXA Atom Identifier for the atom to be examined.</w:t>
      </w:r>
    </w:p>
    <w:p w14:paraId="19D8E340" w14:textId="77777777" w:rsidR="008E3F86" w:rsidRDefault="001832EF" w:rsidP="001832EF">
      <w:pPr>
        <w:pStyle w:val="Heading5"/>
      </w:pPr>
      <w:r>
        <w:t>Output</w:t>
      </w:r>
    </w:p>
    <w:p w14:paraId="3092DF66" w14:textId="745C57F5" w:rsidR="008E3F86" w:rsidRDefault="008E3F86" w:rsidP="008E3F86">
      <w:r w:rsidRPr="0025545B">
        <w:rPr>
          <w:i/>
        </w:rPr>
        <w:t>y</w:t>
      </w:r>
      <w:r>
        <w:t>-</w:t>
      </w:r>
      <w:r w:rsidR="0018386E">
        <w:t>coordinate</w:t>
      </w:r>
      <w:r>
        <w:t xml:space="preserve"> for the specified atom, or zero on error.</w:t>
      </w:r>
    </w:p>
    <w:p w14:paraId="0D911B08" w14:textId="77777777" w:rsidR="00314E35" w:rsidRDefault="00314E35" w:rsidP="00D97A2F">
      <w:pPr>
        <w:pStyle w:val="Heading4"/>
      </w:pPr>
      <w:bookmarkStart w:id="1279" w:name="_Toc31395533"/>
      <w:r>
        <w:t>IXA_MOL_GetAtomZ</w:t>
      </w:r>
      <w:bookmarkEnd w:id="1279"/>
      <w:r>
        <w:t xml:space="preserve"> </w:t>
      </w:r>
    </w:p>
    <w:p w14:paraId="12C6C69E" w14:textId="15A73EBA" w:rsidR="008E3F86" w:rsidRDefault="008E3F86" w:rsidP="00D97A2F">
      <w:pPr>
        <w:pStyle w:val="CCode"/>
      </w:pPr>
      <w:r>
        <w:t>double IXA_MOL_GetAtomZ (IXA_STATUS_HANDLE hStatus,</w:t>
      </w:r>
    </w:p>
    <w:p w14:paraId="6EBE6487" w14:textId="77777777" w:rsidR="008E3F86" w:rsidRDefault="008E3F86" w:rsidP="00D97A2F">
      <w:pPr>
        <w:pStyle w:val="CCode"/>
        <w:ind w:left="3540"/>
      </w:pPr>
      <w:r>
        <w:t>IXA_MOL_HANDLE hMolecule,</w:t>
      </w:r>
    </w:p>
    <w:p w14:paraId="192373AD" w14:textId="721AD76B" w:rsidR="008E3F86" w:rsidRDefault="008E3F86" w:rsidP="00D97A2F">
      <w:pPr>
        <w:pStyle w:val="CCode"/>
        <w:ind w:left="3540"/>
      </w:pPr>
      <w:r>
        <w:t>IXA_ATOMID vAtom</w:t>
      </w:r>
      <w:r w:rsidR="00DB6E01">
        <w:t>)</w:t>
      </w:r>
    </w:p>
    <w:p w14:paraId="0019653B" w14:textId="77777777" w:rsidR="008E3F86" w:rsidRDefault="001832EF" w:rsidP="001832EF">
      <w:pPr>
        <w:pStyle w:val="Heading5"/>
      </w:pPr>
      <w:r>
        <w:t>Description</w:t>
      </w:r>
    </w:p>
    <w:p w14:paraId="694D3071" w14:textId="3CEF8DC9" w:rsidR="008E3F86" w:rsidRDefault="008E3F86" w:rsidP="008E3F86">
      <w:r>
        <w:t xml:space="preserve">Returns the </w:t>
      </w:r>
      <w:r w:rsidRPr="0025545B">
        <w:rPr>
          <w:i/>
        </w:rPr>
        <w:t>z</w:t>
      </w:r>
      <w:r>
        <w:t>-</w:t>
      </w:r>
      <w:r w:rsidR="0018386E">
        <w:t>coordinate</w:t>
      </w:r>
      <w:r>
        <w:t xml:space="preserve"> for an atom in an IXA Molecule Object.</w:t>
      </w:r>
    </w:p>
    <w:p w14:paraId="51485F1B" w14:textId="77777777" w:rsidR="008E3F86" w:rsidRDefault="001832EF" w:rsidP="001832EF">
      <w:pPr>
        <w:pStyle w:val="Heading5"/>
      </w:pPr>
      <w:r>
        <w:t>Input</w:t>
      </w:r>
    </w:p>
    <w:p w14:paraId="6075602E" w14:textId="77777777" w:rsidR="008E3F86" w:rsidRDefault="005671EF" w:rsidP="008E3F86">
      <w:r w:rsidRPr="005671EF">
        <w:rPr>
          <w:rFonts w:ascii="Courier New" w:hAnsi="Courier New"/>
        </w:rPr>
        <w:t>hStatus</w:t>
      </w:r>
      <w:r w:rsidR="008E3F86">
        <w:t>: Handle for an IXA Status Object to receive status messages.</w:t>
      </w:r>
    </w:p>
    <w:p w14:paraId="11F7A898" w14:textId="77777777" w:rsidR="008E3F86" w:rsidRDefault="005671EF" w:rsidP="008E3F86">
      <w:r w:rsidRPr="005671EF">
        <w:rPr>
          <w:rFonts w:ascii="Courier New" w:hAnsi="Courier New"/>
        </w:rPr>
        <w:t>hMolecule</w:t>
      </w:r>
      <w:r w:rsidR="008E3F86">
        <w:t>: Handle for the IXA Molecule Object to be examined.</w:t>
      </w:r>
    </w:p>
    <w:p w14:paraId="650B8790" w14:textId="77777777" w:rsidR="008E3F86" w:rsidRDefault="00C65D8D" w:rsidP="008E3F86">
      <w:r w:rsidRPr="00C65D8D">
        <w:rPr>
          <w:rFonts w:ascii="Courier New" w:hAnsi="Courier New"/>
        </w:rPr>
        <w:t>vAtom</w:t>
      </w:r>
      <w:r w:rsidR="008E3F86">
        <w:t>: IXA Atom Identifier for the atom to be examined.</w:t>
      </w:r>
    </w:p>
    <w:p w14:paraId="065C8FEF" w14:textId="77777777" w:rsidR="008E3F86" w:rsidRDefault="001832EF" w:rsidP="001832EF">
      <w:pPr>
        <w:pStyle w:val="Heading5"/>
      </w:pPr>
      <w:r>
        <w:t>Output</w:t>
      </w:r>
    </w:p>
    <w:p w14:paraId="280A7787" w14:textId="4D1F33CE" w:rsidR="008E3F86" w:rsidRDefault="008E3F86" w:rsidP="008E3F86">
      <w:r w:rsidRPr="0025545B">
        <w:rPr>
          <w:i/>
        </w:rPr>
        <w:t>z</w:t>
      </w:r>
      <w:r>
        <w:t>-</w:t>
      </w:r>
      <w:r w:rsidR="0018386E">
        <w:t>coordinate</w:t>
      </w:r>
      <w:r>
        <w:t xml:space="preserve"> for the specified atom, or zero on error.</w:t>
      </w:r>
    </w:p>
    <w:p w14:paraId="34983642" w14:textId="77777777" w:rsidR="008E3F86" w:rsidRDefault="008E3F86" w:rsidP="00D97A2F">
      <w:pPr>
        <w:pStyle w:val="Headinglike35"/>
      </w:pPr>
      <w:bookmarkStart w:id="1280" w:name="_Toc31395534"/>
      <w:r>
        <w:t>Functions to Return Information About Bonds</w:t>
      </w:r>
      <w:bookmarkEnd w:id="1280"/>
    </w:p>
    <w:p w14:paraId="4E664F01" w14:textId="77777777" w:rsidR="00314E35" w:rsidRDefault="00314E35" w:rsidP="00D97A2F">
      <w:pPr>
        <w:pStyle w:val="Heading4"/>
      </w:pPr>
      <w:bookmarkStart w:id="1281" w:name="_Toc31395535"/>
      <w:r>
        <w:t>IXA_MOL_GetBondType</w:t>
      </w:r>
      <w:bookmarkEnd w:id="1281"/>
      <w:r>
        <w:t xml:space="preserve"> </w:t>
      </w:r>
    </w:p>
    <w:p w14:paraId="45F1A8B6" w14:textId="4113533B" w:rsidR="008E3F86" w:rsidRDefault="008E3F86" w:rsidP="00D97A2F">
      <w:pPr>
        <w:pStyle w:val="CCode"/>
      </w:pPr>
      <w:r>
        <w:t>IXA_BOND_TYPE IXA_MOL_GetBondType (IXA_STATUS_HANDLE hStatus,</w:t>
      </w:r>
    </w:p>
    <w:p w14:paraId="62E235AB" w14:textId="77777777" w:rsidR="008E3F86" w:rsidRDefault="008E3F86" w:rsidP="00D97A2F">
      <w:pPr>
        <w:pStyle w:val="CCode"/>
        <w:ind w:left="4956"/>
      </w:pPr>
      <w:r>
        <w:t>IXA_MOL_HANDLE hMolecule,</w:t>
      </w:r>
    </w:p>
    <w:p w14:paraId="1B31BC03" w14:textId="13CB69B8" w:rsidR="008E3F86" w:rsidRDefault="008E3F86" w:rsidP="00D97A2F">
      <w:pPr>
        <w:pStyle w:val="CCode"/>
        <w:ind w:left="4956"/>
      </w:pPr>
      <w:r>
        <w:lastRenderedPageBreak/>
        <w:t>IXA_BONDID vBond</w:t>
      </w:r>
      <w:r w:rsidR="00DB6E01">
        <w:t>)</w:t>
      </w:r>
    </w:p>
    <w:p w14:paraId="5E067F3A" w14:textId="77777777" w:rsidR="008E3F86" w:rsidRDefault="001832EF" w:rsidP="001832EF">
      <w:pPr>
        <w:pStyle w:val="Heading5"/>
      </w:pPr>
      <w:r>
        <w:t>Description</w:t>
      </w:r>
    </w:p>
    <w:p w14:paraId="3A4BC07E" w14:textId="77777777" w:rsidR="008E3F86" w:rsidRDefault="008E3F86" w:rsidP="008E3F86">
      <w:r>
        <w:t>Returns the bond type for a bond in an IXA Molecule Object.</w:t>
      </w:r>
    </w:p>
    <w:p w14:paraId="0724753F" w14:textId="77777777" w:rsidR="008E3F86" w:rsidRDefault="001832EF" w:rsidP="001832EF">
      <w:pPr>
        <w:pStyle w:val="Heading5"/>
      </w:pPr>
      <w:r>
        <w:t>Input</w:t>
      </w:r>
    </w:p>
    <w:p w14:paraId="1CB2B2B4" w14:textId="77777777" w:rsidR="008E3F86" w:rsidRDefault="005671EF" w:rsidP="008E3F86">
      <w:r w:rsidRPr="005671EF">
        <w:rPr>
          <w:rFonts w:ascii="Courier New" w:hAnsi="Courier New"/>
        </w:rPr>
        <w:t>hStatus</w:t>
      </w:r>
      <w:r w:rsidR="008E3F86">
        <w:t>: Handle for an IXA Status Object to receive status messages.</w:t>
      </w:r>
    </w:p>
    <w:p w14:paraId="0E7E5B71" w14:textId="77777777" w:rsidR="008E3F86" w:rsidRDefault="005671EF" w:rsidP="008E3F86">
      <w:r w:rsidRPr="005671EF">
        <w:rPr>
          <w:rFonts w:ascii="Courier New" w:hAnsi="Courier New"/>
        </w:rPr>
        <w:t>hMolecule</w:t>
      </w:r>
      <w:r w:rsidR="008E3F86">
        <w:t>: Handle for the IXA Molecule Object to be examined.</w:t>
      </w:r>
    </w:p>
    <w:p w14:paraId="2086AC6F" w14:textId="77777777" w:rsidR="008E3F86" w:rsidRDefault="005671EF" w:rsidP="008E3F86">
      <w:r w:rsidRPr="005671EF">
        <w:rPr>
          <w:rFonts w:ascii="Courier New" w:hAnsi="Courier New"/>
        </w:rPr>
        <w:t>vBond</w:t>
      </w:r>
      <w:r w:rsidR="008E3F86">
        <w:t>: IXA Bond Identifier for the bond to be examined.</w:t>
      </w:r>
    </w:p>
    <w:p w14:paraId="6991E282" w14:textId="77777777" w:rsidR="008E3F86" w:rsidRDefault="001832EF" w:rsidP="001832EF">
      <w:pPr>
        <w:pStyle w:val="Heading5"/>
      </w:pPr>
      <w:r>
        <w:t>Output</w:t>
      </w:r>
    </w:p>
    <w:p w14:paraId="1CAB7A4F" w14:textId="77777777" w:rsidR="008E3F86" w:rsidRDefault="008E3F86" w:rsidP="008E3F86">
      <w:r>
        <w:t xml:space="preserve">The bond type for the specified bond, or </w:t>
      </w:r>
      <w:r w:rsidRPr="00D97A2F">
        <w:rPr>
          <w:rFonts w:ascii="Courier New" w:hAnsi="Courier New" w:cs="Courier New"/>
        </w:rPr>
        <w:t>IXA_BOND_TYPE_SINGLE</w:t>
      </w:r>
      <w:r>
        <w:t xml:space="preserve"> on error.</w:t>
      </w:r>
    </w:p>
    <w:p w14:paraId="797FDD72" w14:textId="77777777" w:rsidR="00314E35" w:rsidRDefault="00314E35" w:rsidP="00D97A2F">
      <w:pPr>
        <w:pStyle w:val="Heading4"/>
      </w:pPr>
      <w:bookmarkStart w:id="1282" w:name="_Toc31395536"/>
      <w:r>
        <w:t>IXA_MOL_GetBondWedge</w:t>
      </w:r>
      <w:bookmarkEnd w:id="1282"/>
      <w:r>
        <w:t xml:space="preserve"> </w:t>
      </w:r>
    </w:p>
    <w:p w14:paraId="395F59D2" w14:textId="74D13A2B" w:rsidR="008E3F86" w:rsidRDefault="008E3F86" w:rsidP="00D97A2F">
      <w:pPr>
        <w:pStyle w:val="CCode"/>
      </w:pPr>
      <w:r>
        <w:t>IXA_</w:t>
      </w:r>
      <w:r w:rsidR="00C65D8D">
        <w:t>BOND_WEDGE IXA_MOL_GetBondWedge</w:t>
      </w:r>
      <w:r>
        <w:t>(IXA_STATUS_HANDLE hStatus,</w:t>
      </w:r>
    </w:p>
    <w:p w14:paraId="1A05AD6D" w14:textId="77777777" w:rsidR="008E3F86" w:rsidRDefault="008E3F86" w:rsidP="00D97A2F">
      <w:pPr>
        <w:pStyle w:val="CCode"/>
        <w:ind w:left="4956"/>
      </w:pPr>
      <w:r>
        <w:t>IXA_MOL_HANDLE hMolecule,</w:t>
      </w:r>
    </w:p>
    <w:p w14:paraId="66DAE3CB" w14:textId="77777777" w:rsidR="008E3F86" w:rsidRDefault="008E3F86" w:rsidP="00D97A2F">
      <w:pPr>
        <w:pStyle w:val="CCode"/>
        <w:ind w:left="4956"/>
      </w:pPr>
      <w:r>
        <w:t>IXA_BONDID vBond,</w:t>
      </w:r>
    </w:p>
    <w:p w14:paraId="7661E199" w14:textId="041EFA85" w:rsidR="008E3F86" w:rsidRDefault="008E3F86" w:rsidP="00D97A2F">
      <w:pPr>
        <w:pStyle w:val="CCode"/>
        <w:ind w:left="4956"/>
      </w:pPr>
      <w:r>
        <w:t>IXA_ATOMID vRefAtom</w:t>
      </w:r>
      <w:r w:rsidR="00DB6E01">
        <w:t>)</w:t>
      </w:r>
    </w:p>
    <w:p w14:paraId="24189847" w14:textId="77777777" w:rsidR="008E3F86" w:rsidRDefault="001832EF" w:rsidP="001832EF">
      <w:pPr>
        <w:pStyle w:val="Heading5"/>
      </w:pPr>
      <w:r>
        <w:t>Description</w:t>
      </w:r>
    </w:p>
    <w:p w14:paraId="5E96B2A2" w14:textId="77777777" w:rsidR="004C1A2C" w:rsidRDefault="004C1A2C" w:rsidP="004C1A2C">
      <w:pPr>
        <w:pStyle w:val="Heading5"/>
        <w:spacing w:beforeLines="50" w:before="120"/>
        <w:rPr>
          <w:rFonts w:ascii="Times New Roman" w:eastAsia="Times New Roman" w:hAnsi="Times New Roman" w:cs="Times New Roman"/>
          <w:color w:val="auto"/>
        </w:rPr>
      </w:pPr>
      <w:r>
        <w:rPr>
          <w:rFonts w:ascii="Times New Roman" w:eastAsia="Times New Roman" w:hAnsi="Times New Roman" w:cs="Times New Roman"/>
          <w:color w:val="auto"/>
        </w:rPr>
        <w:t xml:space="preserve">Returns the wedge direction for a bond in an IXA Molecule Object with respect to a specified atom. Note that the wedge direction is defined only for the reference atom; i.e. if this function is called on the atoms at both ends of a bond, the fact that it returns </w:t>
      </w:r>
      <w:r w:rsidRPr="00D97A2F">
        <w:rPr>
          <w:rFonts w:ascii="Courier New" w:eastAsia="Times New Roman" w:hAnsi="Courier New" w:cs="Courier New"/>
          <w:color w:val="auto"/>
        </w:rPr>
        <w:t>IXA_BOND_WEDGE_UP</w:t>
      </w:r>
      <w:r>
        <w:rPr>
          <w:rFonts w:ascii="Times New Roman" w:eastAsia="Times New Roman" w:hAnsi="Times New Roman" w:cs="Times New Roman"/>
          <w:color w:val="auto"/>
        </w:rPr>
        <w:t xml:space="preserve"> for one atom does not imply that it will return </w:t>
      </w:r>
      <w:r w:rsidRPr="00D97A2F">
        <w:rPr>
          <w:rFonts w:ascii="Courier New" w:eastAsia="Times New Roman" w:hAnsi="Courier New" w:cs="Courier New"/>
          <w:color w:val="auto"/>
        </w:rPr>
        <w:t>IXA_BOND_WEDGE_DOWN</w:t>
      </w:r>
      <w:r>
        <w:rPr>
          <w:rFonts w:ascii="Times New Roman" w:eastAsia="Times New Roman" w:hAnsi="Times New Roman" w:cs="Times New Roman"/>
          <w:color w:val="auto"/>
        </w:rPr>
        <w:t xml:space="preserve"> for the other. </w:t>
      </w:r>
    </w:p>
    <w:p w14:paraId="564FDEB2" w14:textId="77777777" w:rsidR="008E3F86" w:rsidRDefault="001832EF" w:rsidP="00D97A2F">
      <w:pPr>
        <w:pStyle w:val="Heading5"/>
        <w:spacing w:beforeLines="50" w:before="120"/>
      </w:pPr>
      <w:r>
        <w:t>Input</w:t>
      </w:r>
    </w:p>
    <w:p w14:paraId="511F3771" w14:textId="77777777" w:rsidR="008E3F86" w:rsidRDefault="005671EF" w:rsidP="008E3F86">
      <w:r w:rsidRPr="005671EF">
        <w:rPr>
          <w:rFonts w:ascii="Courier New" w:hAnsi="Courier New"/>
        </w:rPr>
        <w:t>hStatus</w:t>
      </w:r>
      <w:r w:rsidR="008E3F86">
        <w:t>: Handle for an IXA Status Object to receive status messages.</w:t>
      </w:r>
    </w:p>
    <w:p w14:paraId="359ECFA8" w14:textId="77777777" w:rsidR="008E3F86" w:rsidRDefault="005671EF" w:rsidP="008E3F86">
      <w:r w:rsidRPr="005671EF">
        <w:rPr>
          <w:rFonts w:ascii="Courier New" w:hAnsi="Courier New"/>
        </w:rPr>
        <w:t>hMolecule</w:t>
      </w:r>
      <w:r w:rsidR="008E3F86">
        <w:t>: Handle for the IXA Molecule Object to be examined.</w:t>
      </w:r>
    </w:p>
    <w:p w14:paraId="28911F33" w14:textId="77777777" w:rsidR="008E3F86" w:rsidRDefault="005671EF" w:rsidP="008E3F86">
      <w:r w:rsidRPr="005671EF">
        <w:rPr>
          <w:rFonts w:ascii="Courier New" w:hAnsi="Courier New"/>
        </w:rPr>
        <w:lastRenderedPageBreak/>
        <w:t>vBond</w:t>
      </w:r>
      <w:r w:rsidR="008E3F86">
        <w:t>: IXA Bond Identifier for the bond to be examined.</w:t>
      </w:r>
    </w:p>
    <w:p w14:paraId="62669FB9" w14:textId="77777777" w:rsidR="008E3F86" w:rsidRDefault="005671EF" w:rsidP="008E3F86">
      <w:r w:rsidRPr="005671EF">
        <w:rPr>
          <w:rFonts w:ascii="Courier New" w:hAnsi="Courier New"/>
        </w:rPr>
        <w:t>vRefAtom</w:t>
      </w:r>
      <w:r w:rsidR="008E3F86">
        <w:t>: IXA Atom Identifier for the reference atom, at one end of the specified bond.</w:t>
      </w:r>
    </w:p>
    <w:p w14:paraId="160A5EE4" w14:textId="77777777" w:rsidR="008E3F86" w:rsidRDefault="001832EF" w:rsidP="001832EF">
      <w:pPr>
        <w:pStyle w:val="Heading5"/>
      </w:pPr>
      <w:r>
        <w:t>Output</w:t>
      </w:r>
    </w:p>
    <w:p w14:paraId="26E70CC6" w14:textId="77777777" w:rsidR="008E3F86" w:rsidRDefault="008E3F86" w:rsidP="008E3F86">
      <w:r>
        <w:t>The wedge direction for the specified bond from the specified atom.</w:t>
      </w:r>
    </w:p>
    <w:p w14:paraId="08E1C766" w14:textId="77777777" w:rsidR="00720328" w:rsidRDefault="00720328" w:rsidP="00D97A2F">
      <w:pPr>
        <w:pStyle w:val="Heading4"/>
      </w:pPr>
      <w:bookmarkStart w:id="1283" w:name="_Toc31395537"/>
      <w:r>
        <w:t>IXA_MOL_GetDblBondConfig</w:t>
      </w:r>
      <w:bookmarkEnd w:id="1283"/>
      <w:r>
        <w:t xml:space="preserve"> </w:t>
      </w:r>
    </w:p>
    <w:p w14:paraId="58AB41C3" w14:textId="45C57952" w:rsidR="00C65D8D" w:rsidRDefault="008E3F86" w:rsidP="00D97A2F">
      <w:pPr>
        <w:pStyle w:val="CCode"/>
      </w:pPr>
      <w:r>
        <w:t xml:space="preserve">IXA_DBLBOND_CONFIG </w:t>
      </w:r>
      <w:r w:rsidR="00C65D8D">
        <w:t>IXA_MOL_GetDblBondConfig</w:t>
      </w:r>
    </w:p>
    <w:p w14:paraId="3D06A809" w14:textId="740F51CA" w:rsidR="008E3F86" w:rsidRDefault="00CE6928" w:rsidP="00D97A2F">
      <w:pPr>
        <w:pStyle w:val="CCode"/>
        <w:ind w:left="4248"/>
      </w:pPr>
      <w:r>
        <w:t>(</w:t>
      </w:r>
      <w:r w:rsidR="008E3F86">
        <w:t>IXA_STATUS_HANDLE hStatus,</w:t>
      </w:r>
    </w:p>
    <w:p w14:paraId="43694513" w14:textId="77777777" w:rsidR="008E3F86" w:rsidRDefault="008E3F86" w:rsidP="00D97A2F">
      <w:pPr>
        <w:pStyle w:val="CCode"/>
        <w:ind w:left="4248"/>
      </w:pPr>
      <w:r>
        <w:t>IXA_MOL_HANDLE hMolecule,</w:t>
      </w:r>
    </w:p>
    <w:p w14:paraId="388BC1A5" w14:textId="7170A627" w:rsidR="008E3F86" w:rsidRDefault="008E3F86" w:rsidP="00D97A2F">
      <w:pPr>
        <w:pStyle w:val="CCode"/>
        <w:ind w:left="4248"/>
      </w:pPr>
      <w:r>
        <w:t>IXA_BONDID vBond</w:t>
      </w:r>
      <w:r w:rsidR="00DB6E01">
        <w:t>)</w:t>
      </w:r>
    </w:p>
    <w:p w14:paraId="6490A551" w14:textId="77777777" w:rsidR="008E3F86" w:rsidRDefault="001832EF" w:rsidP="001832EF">
      <w:pPr>
        <w:pStyle w:val="Heading5"/>
      </w:pPr>
      <w:r>
        <w:t>Description</w:t>
      </w:r>
    </w:p>
    <w:p w14:paraId="1C22EE1E" w14:textId="77777777" w:rsidR="008E3F86" w:rsidRDefault="008E3F86" w:rsidP="008E3F86">
      <w:r>
        <w:t>Returns the stereo configuration for a double bond in an IXA Molecule Object.</w:t>
      </w:r>
    </w:p>
    <w:p w14:paraId="0315B8A3" w14:textId="77777777" w:rsidR="008E3F86" w:rsidRDefault="001832EF" w:rsidP="001832EF">
      <w:pPr>
        <w:pStyle w:val="Heading5"/>
      </w:pPr>
      <w:r>
        <w:t>Input</w:t>
      </w:r>
    </w:p>
    <w:p w14:paraId="7359007B" w14:textId="77777777" w:rsidR="008E3F86" w:rsidRDefault="005671EF" w:rsidP="008E3F86">
      <w:r w:rsidRPr="005671EF">
        <w:rPr>
          <w:rFonts w:ascii="Courier New" w:hAnsi="Courier New"/>
        </w:rPr>
        <w:t>hStatus</w:t>
      </w:r>
      <w:r w:rsidR="008E3F86">
        <w:t>: Handle for an IXA Status Object to receive status messages.</w:t>
      </w:r>
    </w:p>
    <w:p w14:paraId="38746287" w14:textId="77777777" w:rsidR="008E3F86" w:rsidRDefault="005671EF" w:rsidP="008E3F86">
      <w:r w:rsidRPr="005671EF">
        <w:rPr>
          <w:rFonts w:ascii="Courier New" w:hAnsi="Courier New"/>
        </w:rPr>
        <w:t>hMolecule</w:t>
      </w:r>
      <w:r w:rsidR="008E3F86">
        <w:t>: Handle for the IXA Molecule Object to be examined.</w:t>
      </w:r>
    </w:p>
    <w:p w14:paraId="63F4988D" w14:textId="77777777" w:rsidR="008E3F86" w:rsidRDefault="005671EF" w:rsidP="008E3F86">
      <w:r w:rsidRPr="005671EF">
        <w:rPr>
          <w:rFonts w:ascii="Courier New" w:hAnsi="Courier New"/>
        </w:rPr>
        <w:t>vBond</w:t>
      </w:r>
      <w:r w:rsidR="008E3F86">
        <w:t>: IXA Bond Identifier for the bond to be examined.</w:t>
      </w:r>
    </w:p>
    <w:p w14:paraId="398D4C50" w14:textId="77777777" w:rsidR="008E3F86" w:rsidRDefault="001832EF" w:rsidP="001832EF">
      <w:pPr>
        <w:pStyle w:val="Heading5"/>
      </w:pPr>
      <w:r>
        <w:t>Output</w:t>
      </w:r>
    </w:p>
    <w:p w14:paraId="7CB572E6" w14:textId="77777777" w:rsidR="008E3F86" w:rsidRDefault="008E3F86" w:rsidP="008E3F86">
      <w:r>
        <w:t>The double bond configuration for the specified bond.</w:t>
      </w:r>
    </w:p>
    <w:p w14:paraId="5805D997" w14:textId="77777777" w:rsidR="008E3F86" w:rsidRDefault="008E3F86" w:rsidP="00D97A2F">
      <w:pPr>
        <w:pStyle w:val="Headinglike35"/>
      </w:pPr>
      <w:bookmarkStart w:id="1284" w:name="_Toc31395538"/>
      <w:r>
        <w:lastRenderedPageBreak/>
        <w:t>Functions to Return Information About Stereodescriptors</w:t>
      </w:r>
      <w:bookmarkEnd w:id="1284"/>
    </w:p>
    <w:p w14:paraId="73794F64" w14:textId="77777777" w:rsidR="00314E35" w:rsidRDefault="00314E35" w:rsidP="00D97A2F">
      <w:pPr>
        <w:pStyle w:val="Heading4"/>
      </w:pPr>
      <w:bookmarkStart w:id="1285" w:name="_Toc31395539"/>
      <w:r>
        <w:t>IXA_MOL_GetNumStereos</w:t>
      </w:r>
      <w:bookmarkEnd w:id="1285"/>
      <w:r>
        <w:t xml:space="preserve"> </w:t>
      </w:r>
    </w:p>
    <w:p w14:paraId="0FE7B1DB" w14:textId="05C02259" w:rsidR="008E3F86" w:rsidRDefault="008E3F86" w:rsidP="00D97A2F">
      <w:pPr>
        <w:pStyle w:val="CCode"/>
      </w:pPr>
      <w:r>
        <w:t>int IXA_MOL_GetNumStereos (IXA_STATUS_HANDLE hStatus,</w:t>
      </w:r>
    </w:p>
    <w:p w14:paraId="469EE238" w14:textId="52296616" w:rsidR="008E3F86" w:rsidRDefault="008E3F86" w:rsidP="00D97A2F">
      <w:pPr>
        <w:pStyle w:val="CCode"/>
        <w:ind w:left="3540" w:firstLine="708"/>
      </w:pPr>
      <w:r>
        <w:t>IXA_MOL_HANDLE hMolecule</w:t>
      </w:r>
      <w:r w:rsidR="00DB6E01">
        <w:t>)</w:t>
      </w:r>
    </w:p>
    <w:p w14:paraId="58595901" w14:textId="77777777" w:rsidR="008E3F86" w:rsidRDefault="001832EF" w:rsidP="001832EF">
      <w:pPr>
        <w:pStyle w:val="Heading5"/>
      </w:pPr>
      <w:r>
        <w:t>Description</w:t>
      </w:r>
    </w:p>
    <w:p w14:paraId="76B87352" w14:textId="77777777" w:rsidR="008E3F86" w:rsidRDefault="008E3F86" w:rsidP="008E3F86">
      <w:r>
        <w:t>Returns the total number of stereodescriptors in an IXA Molecule Object.</w:t>
      </w:r>
    </w:p>
    <w:p w14:paraId="1D2D0993" w14:textId="77777777" w:rsidR="008E3F86" w:rsidRDefault="001832EF" w:rsidP="001832EF">
      <w:pPr>
        <w:pStyle w:val="Heading5"/>
      </w:pPr>
      <w:r>
        <w:t>Input</w:t>
      </w:r>
    </w:p>
    <w:p w14:paraId="63D51EBF" w14:textId="77777777" w:rsidR="008E3F86" w:rsidRDefault="005671EF" w:rsidP="008E3F86">
      <w:r w:rsidRPr="005671EF">
        <w:rPr>
          <w:rFonts w:ascii="Courier New" w:hAnsi="Courier New"/>
        </w:rPr>
        <w:t>hStatus</w:t>
      </w:r>
      <w:r w:rsidR="008E3F86">
        <w:t>: Handle for an IXA Status Object to receive status messages.</w:t>
      </w:r>
    </w:p>
    <w:p w14:paraId="02097722" w14:textId="77777777" w:rsidR="008E3F86" w:rsidRDefault="005671EF" w:rsidP="008E3F86">
      <w:r w:rsidRPr="005671EF">
        <w:rPr>
          <w:rFonts w:ascii="Courier New" w:hAnsi="Courier New"/>
        </w:rPr>
        <w:t>hMolecule</w:t>
      </w:r>
      <w:r w:rsidR="008E3F86">
        <w:t>: Handle for the IXA Molecule Object to be examined.</w:t>
      </w:r>
    </w:p>
    <w:p w14:paraId="402BFC7D" w14:textId="77777777" w:rsidR="008E3F86" w:rsidRDefault="001832EF" w:rsidP="001832EF">
      <w:pPr>
        <w:pStyle w:val="Heading5"/>
      </w:pPr>
      <w:r>
        <w:t>Output</w:t>
      </w:r>
    </w:p>
    <w:p w14:paraId="72821689" w14:textId="77777777" w:rsidR="008E3F86" w:rsidRDefault="008E3F86" w:rsidP="008E3F86">
      <w:r>
        <w:t>The total number of stereodescriptors in the IXA Molecule Object.</w:t>
      </w:r>
    </w:p>
    <w:p w14:paraId="03A76F6C" w14:textId="77777777" w:rsidR="00720328" w:rsidRDefault="00720328" w:rsidP="00D97A2F">
      <w:pPr>
        <w:pStyle w:val="Heading4"/>
      </w:pPr>
      <w:bookmarkStart w:id="1286" w:name="_Toc31395540"/>
      <w:r>
        <w:t>IXA_MOL_GetStereoId</w:t>
      </w:r>
      <w:bookmarkEnd w:id="1286"/>
      <w:r>
        <w:t xml:space="preserve"> </w:t>
      </w:r>
    </w:p>
    <w:p w14:paraId="496A3A35" w14:textId="0C5BE8D5" w:rsidR="008E3F86" w:rsidRDefault="008E3F86" w:rsidP="00D97A2F">
      <w:pPr>
        <w:pStyle w:val="CCode"/>
      </w:pPr>
      <w:r>
        <w:t>IXA_STEREOID IXA_MOL_GetStereoId (IXA_STATUS_HANDLE hStatus,</w:t>
      </w:r>
    </w:p>
    <w:p w14:paraId="0B47D108" w14:textId="77777777" w:rsidR="008E3F86" w:rsidRDefault="008E3F86" w:rsidP="00D97A2F">
      <w:pPr>
        <w:pStyle w:val="CCode"/>
        <w:ind w:left="4956"/>
      </w:pPr>
      <w:r>
        <w:t>IXA_MOL_HANDLE hMolecule,</w:t>
      </w:r>
    </w:p>
    <w:p w14:paraId="5D2AE836" w14:textId="0442CDF1" w:rsidR="008E3F86" w:rsidRDefault="008E3F86" w:rsidP="00D97A2F">
      <w:pPr>
        <w:pStyle w:val="CCode"/>
        <w:ind w:left="4956"/>
      </w:pPr>
      <w:r>
        <w:t>int vStereoIndex</w:t>
      </w:r>
      <w:r w:rsidR="00DB6E01">
        <w:t>)</w:t>
      </w:r>
    </w:p>
    <w:p w14:paraId="521B4452" w14:textId="77777777" w:rsidR="008E3F86" w:rsidRDefault="001832EF" w:rsidP="001832EF">
      <w:pPr>
        <w:pStyle w:val="Heading5"/>
      </w:pPr>
      <w:r>
        <w:t>Description</w:t>
      </w:r>
    </w:p>
    <w:p w14:paraId="7B18DC6C" w14:textId="3F201E8D" w:rsidR="004C1A2C" w:rsidRDefault="004C1A2C" w:rsidP="004C1A2C">
      <w:pPr>
        <w:pStyle w:val="Heading5"/>
        <w:spacing w:beforeLines="50" w:before="120"/>
        <w:rPr>
          <w:rFonts w:ascii="Times New Roman" w:eastAsia="Times New Roman" w:hAnsi="Times New Roman" w:cs="Times New Roman"/>
          <w:color w:val="auto"/>
        </w:rPr>
      </w:pPr>
      <w:r>
        <w:rPr>
          <w:rFonts w:ascii="Times New Roman" w:eastAsia="Times New Roman" w:hAnsi="Times New Roman" w:cs="Times New Roman"/>
          <w:color w:val="auto"/>
        </w:rPr>
        <w:t xml:space="preserve">Returns the IXA Stereodescriptor Identifier for a stereodescriptor in an IXA Molecule Object. This function provides a means for obtaining the IXA Stereodescriptor Identifier for a stereodescriptor, given its sequential index within the IXA Molecule Object. </w:t>
      </w:r>
    </w:p>
    <w:p w14:paraId="03CD04E3" w14:textId="77777777" w:rsidR="008E3F86" w:rsidRDefault="001832EF" w:rsidP="00D97A2F">
      <w:pPr>
        <w:pStyle w:val="Heading5"/>
        <w:spacing w:beforeLines="50" w:before="120"/>
      </w:pPr>
      <w:r>
        <w:t>Input</w:t>
      </w:r>
    </w:p>
    <w:p w14:paraId="6B41306F" w14:textId="77777777" w:rsidR="008E3F86" w:rsidRDefault="005671EF" w:rsidP="008E3F86">
      <w:r w:rsidRPr="005671EF">
        <w:rPr>
          <w:rFonts w:ascii="Courier New" w:hAnsi="Courier New"/>
        </w:rPr>
        <w:t>hStatus</w:t>
      </w:r>
      <w:r w:rsidR="008E3F86">
        <w:t>: Handle for an IXA Status Object to receive status messages.</w:t>
      </w:r>
    </w:p>
    <w:p w14:paraId="3EEC0677" w14:textId="77777777" w:rsidR="008E3F86" w:rsidRDefault="005671EF" w:rsidP="008E3F86">
      <w:r w:rsidRPr="005671EF">
        <w:rPr>
          <w:rFonts w:ascii="Courier New" w:hAnsi="Courier New"/>
        </w:rPr>
        <w:lastRenderedPageBreak/>
        <w:t>hMolecule</w:t>
      </w:r>
      <w:r w:rsidR="008E3F86">
        <w:t>: Handle for the IXA Molecule Object to be examined.</w:t>
      </w:r>
    </w:p>
    <w:p w14:paraId="7FC0CBAF" w14:textId="77777777" w:rsidR="008E3F86" w:rsidRDefault="005671EF" w:rsidP="008E3F86">
      <w:r w:rsidRPr="005671EF">
        <w:rPr>
          <w:rFonts w:ascii="Courier New" w:hAnsi="Courier New"/>
        </w:rPr>
        <w:t>vStereoIndex</w:t>
      </w:r>
      <w:r w:rsidR="008E3F86">
        <w:t>: Index (from zero) of a stereodescriptor in the IXA Molecule Object.</w:t>
      </w:r>
    </w:p>
    <w:p w14:paraId="2252EB37" w14:textId="77777777" w:rsidR="008E3F86" w:rsidRDefault="001832EF" w:rsidP="001832EF">
      <w:pPr>
        <w:pStyle w:val="Heading5"/>
      </w:pPr>
      <w:r>
        <w:t>Output</w:t>
      </w:r>
    </w:p>
    <w:p w14:paraId="62167385" w14:textId="77777777" w:rsidR="004C1A2C" w:rsidRDefault="004C1A2C" w:rsidP="00D97A2F">
      <w:r>
        <w:t xml:space="preserve">IXA Stereodescriptor Identifier for the specified stereodescriptor in the specified IXA Molecule Object, or </w:t>
      </w:r>
      <w:r w:rsidRPr="00D97A2F">
        <w:rPr>
          <w:rFonts w:ascii="Courier New" w:hAnsi="Courier New" w:cs="Courier New"/>
        </w:rPr>
        <w:t>IXA_STEREOID_INVALID</w:t>
      </w:r>
      <w:r>
        <w:t xml:space="preserve"> on error. </w:t>
      </w:r>
    </w:p>
    <w:p w14:paraId="125AADA8" w14:textId="77777777" w:rsidR="00720328" w:rsidRDefault="00720328" w:rsidP="00D97A2F">
      <w:pPr>
        <w:pStyle w:val="Heading4"/>
        <w:spacing w:beforeLines="50" w:before="120"/>
      </w:pPr>
      <w:bookmarkStart w:id="1287" w:name="_Toc31395541"/>
      <w:r>
        <w:t>IXA_MOL_GetStereoIndex</w:t>
      </w:r>
      <w:bookmarkEnd w:id="1287"/>
      <w:r>
        <w:t xml:space="preserve"> </w:t>
      </w:r>
    </w:p>
    <w:p w14:paraId="3BC4AE91" w14:textId="4E40E316" w:rsidR="008E3F86" w:rsidRDefault="008E3F86" w:rsidP="00D97A2F">
      <w:pPr>
        <w:pStyle w:val="CCode"/>
      </w:pPr>
      <w:r>
        <w:t>int IXA_MOL_GetStereoIndex (IXA_STATUS_HANDLE hStatus,</w:t>
      </w:r>
    </w:p>
    <w:p w14:paraId="0369D4C9" w14:textId="77777777" w:rsidR="008E3F86" w:rsidRDefault="008E3F86" w:rsidP="00D97A2F">
      <w:pPr>
        <w:pStyle w:val="CCode"/>
        <w:ind w:left="4248"/>
      </w:pPr>
      <w:r>
        <w:t>IXA_MOL_HANDLE hMolecule,</w:t>
      </w:r>
    </w:p>
    <w:p w14:paraId="0E14C9E9" w14:textId="556B396F" w:rsidR="008E3F86" w:rsidRDefault="008E3F86" w:rsidP="00D97A2F">
      <w:pPr>
        <w:pStyle w:val="CCode"/>
        <w:ind w:left="4248"/>
      </w:pPr>
      <w:r>
        <w:t>IXA_STEREOID vStereo</w:t>
      </w:r>
      <w:r w:rsidR="00DB6E01">
        <w:t>)</w:t>
      </w:r>
    </w:p>
    <w:p w14:paraId="4E92AD89" w14:textId="77777777" w:rsidR="008E3F86" w:rsidRDefault="001832EF" w:rsidP="001832EF">
      <w:pPr>
        <w:pStyle w:val="Heading5"/>
      </w:pPr>
      <w:r>
        <w:t>Description</w:t>
      </w:r>
    </w:p>
    <w:p w14:paraId="6C183BF4" w14:textId="77777777" w:rsidR="004C1A2C" w:rsidRDefault="004C1A2C" w:rsidP="00D97A2F">
      <w:r>
        <w:t xml:space="preserve">Returns the index (from zero) for a stereodescriptor (specified by an IXA Stereodescriptor Identifier) in an IXA Molecule Object. </w:t>
      </w:r>
    </w:p>
    <w:p w14:paraId="78C10203" w14:textId="77777777" w:rsidR="008E3F86" w:rsidRDefault="001832EF" w:rsidP="00D97A2F">
      <w:pPr>
        <w:pStyle w:val="Heading5"/>
        <w:spacing w:beforeLines="50" w:before="120"/>
      </w:pPr>
      <w:r>
        <w:t>Input</w:t>
      </w:r>
    </w:p>
    <w:p w14:paraId="1F772F64" w14:textId="77777777" w:rsidR="008E3F86" w:rsidRDefault="005671EF" w:rsidP="008E3F86">
      <w:r w:rsidRPr="005671EF">
        <w:rPr>
          <w:rFonts w:ascii="Courier New" w:hAnsi="Courier New"/>
        </w:rPr>
        <w:t>hStatus</w:t>
      </w:r>
      <w:r w:rsidR="008E3F86">
        <w:t>: Handle for an IXA Status Object to receive status messages.</w:t>
      </w:r>
    </w:p>
    <w:p w14:paraId="3A61E45F" w14:textId="77777777" w:rsidR="008E3F86" w:rsidRDefault="005671EF" w:rsidP="008E3F86">
      <w:r w:rsidRPr="005671EF">
        <w:rPr>
          <w:rFonts w:ascii="Courier New" w:hAnsi="Courier New"/>
        </w:rPr>
        <w:t>hMolecule</w:t>
      </w:r>
      <w:r w:rsidR="008E3F86">
        <w:t>: Handle for the IXA Molecule Object to be examined.</w:t>
      </w:r>
    </w:p>
    <w:p w14:paraId="5882F092" w14:textId="77777777" w:rsidR="008E3F86" w:rsidRDefault="005671EF" w:rsidP="008E3F86">
      <w:r w:rsidRPr="005671EF">
        <w:rPr>
          <w:rFonts w:ascii="Courier New" w:hAnsi="Courier New"/>
        </w:rPr>
        <w:t>vStereo</w:t>
      </w:r>
      <w:r w:rsidR="008E3F86">
        <w:t>: IXA Stereodescriptor Identifier for a stereodescriptor in the IXA Molecule Object.</w:t>
      </w:r>
    </w:p>
    <w:p w14:paraId="3253E5A2" w14:textId="77777777" w:rsidR="008E3F86" w:rsidRDefault="001832EF" w:rsidP="001832EF">
      <w:pPr>
        <w:pStyle w:val="Heading5"/>
      </w:pPr>
      <w:r>
        <w:t>Output</w:t>
      </w:r>
    </w:p>
    <w:p w14:paraId="579D5476" w14:textId="77777777" w:rsidR="004C1A2C" w:rsidRDefault="004C1A2C" w:rsidP="00D97A2F">
      <w:r>
        <w:t xml:space="preserve">The index (from zero) of the specified stereodescriptor in the specified molecule, or zero on error. </w:t>
      </w:r>
    </w:p>
    <w:p w14:paraId="49BE2030" w14:textId="77777777" w:rsidR="00720328" w:rsidRPr="00D97A2F" w:rsidRDefault="00720328" w:rsidP="00D97A2F">
      <w:pPr>
        <w:pStyle w:val="Heading4"/>
      </w:pPr>
      <w:bookmarkStart w:id="1288" w:name="_Toc31395542"/>
      <w:r w:rsidRPr="00D97A2F">
        <w:t>IXA_MOL_GetStereoTopology</w:t>
      </w:r>
      <w:bookmarkEnd w:id="1288"/>
      <w:r w:rsidRPr="00D97A2F">
        <w:t xml:space="preserve"> </w:t>
      </w:r>
    </w:p>
    <w:p w14:paraId="1DE5ABCE" w14:textId="77777777" w:rsidR="00B86CB2" w:rsidRDefault="008E3F86" w:rsidP="00D97A2F">
      <w:pPr>
        <w:pStyle w:val="CCode"/>
      </w:pPr>
      <w:r>
        <w:t xml:space="preserve">IXA_STEREO_TOPOLOGY </w:t>
      </w:r>
      <w:r w:rsidR="00C65D8D">
        <w:t>IXA_MOL_GetStereoTopology</w:t>
      </w:r>
    </w:p>
    <w:p w14:paraId="0EFCB390" w14:textId="77777777" w:rsidR="008E3F86" w:rsidRDefault="008E3F86" w:rsidP="00D97A2F">
      <w:pPr>
        <w:pStyle w:val="CCode"/>
        <w:ind w:left="4248" w:firstLine="708"/>
      </w:pPr>
      <w:r>
        <w:t>(IXA_STATUS_HANDLE hStatus,</w:t>
      </w:r>
    </w:p>
    <w:p w14:paraId="0F8157DC" w14:textId="77777777" w:rsidR="008E3F86" w:rsidRDefault="008E3F86" w:rsidP="00D97A2F">
      <w:pPr>
        <w:pStyle w:val="CCode"/>
        <w:ind w:left="4248" w:firstLine="708"/>
      </w:pPr>
      <w:r>
        <w:t>IXA_MOL_HANDLE hMolecule,</w:t>
      </w:r>
    </w:p>
    <w:p w14:paraId="70143D67" w14:textId="16170E33" w:rsidR="008E3F86" w:rsidRDefault="008E3F86" w:rsidP="00D97A2F">
      <w:pPr>
        <w:pStyle w:val="CCode"/>
        <w:ind w:left="4248" w:firstLine="708"/>
      </w:pPr>
      <w:r>
        <w:lastRenderedPageBreak/>
        <w:t>IXA_STEREOID vStereo</w:t>
      </w:r>
      <w:r w:rsidR="00DB6E01">
        <w:t>)</w:t>
      </w:r>
    </w:p>
    <w:p w14:paraId="5384983F" w14:textId="77777777" w:rsidR="008E3F86" w:rsidRDefault="001832EF" w:rsidP="001832EF">
      <w:pPr>
        <w:pStyle w:val="Heading5"/>
      </w:pPr>
      <w:r>
        <w:t>Description</w:t>
      </w:r>
    </w:p>
    <w:p w14:paraId="20D17E3B" w14:textId="77777777" w:rsidR="004C1A2C" w:rsidRDefault="004C1A2C" w:rsidP="00D97A2F">
      <w:r>
        <w:t xml:space="preserve">Returns the topology of a stereodescriptor (specified by an IXA Stereodescriptor Identifier) in an IXA Molecule Object. </w:t>
      </w:r>
    </w:p>
    <w:p w14:paraId="1FE47301" w14:textId="77777777" w:rsidR="008E3F86" w:rsidRDefault="001832EF" w:rsidP="00D97A2F">
      <w:pPr>
        <w:pStyle w:val="Heading5"/>
        <w:spacing w:beforeLines="50" w:before="120"/>
      </w:pPr>
      <w:r>
        <w:t>Input</w:t>
      </w:r>
    </w:p>
    <w:p w14:paraId="1A1CB17A" w14:textId="77777777" w:rsidR="008E3F86" w:rsidRDefault="005671EF" w:rsidP="008E3F86">
      <w:r w:rsidRPr="005671EF">
        <w:rPr>
          <w:rFonts w:ascii="Courier New" w:hAnsi="Courier New"/>
        </w:rPr>
        <w:t>hStatus</w:t>
      </w:r>
      <w:r w:rsidR="008E3F86">
        <w:t>: Handle for an IXA Status Object to receive status messages.</w:t>
      </w:r>
    </w:p>
    <w:p w14:paraId="59D14D11" w14:textId="77777777" w:rsidR="008E3F86" w:rsidRDefault="005671EF" w:rsidP="008E3F86">
      <w:r w:rsidRPr="005671EF">
        <w:rPr>
          <w:rFonts w:ascii="Courier New" w:hAnsi="Courier New"/>
        </w:rPr>
        <w:t>hMolecule</w:t>
      </w:r>
      <w:r w:rsidR="008E3F86">
        <w:t>: Handle for the IXA Molecule Object to be examined.</w:t>
      </w:r>
    </w:p>
    <w:p w14:paraId="4D866469" w14:textId="77777777" w:rsidR="008E3F86" w:rsidRDefault="005671EF" w:rsidP="008E3F86">
      <w:r w:rsidRPr="005671EF">
        <w:rPr>
          <w:rFonts w:ascii="Courier New" w:hAnsi="Courier New"/>
        </w:rPr>
        <w:t>vStereo</w:t>
      </w:r>
      <w:r w:rsidR="008E3F86">
        <w:t>: IXA Stereodescriptor Identifier for a stereodescriptor in the IXA Molecule Object.</w:t>
      </w:r>
    </w:p>
    <w:p w14:paraId="37C6E4D0" w14:textId="77777777" w:rsidR="008E3F86" w:rsidRDefault="001832EF" w:rsidP="001832EF">
      <w:pPr>
        <w:pStyle w:val="Heading5"/>
      </w:pPr>
      <w:r>
        <w:t>Output</w:t>
      </w:r>
    </w:p>
    <w:p w14:paraId="6444E324" w14:textId="77777777" w:rsidR="00C65D8D" w:rsidRDefault="00C65D8D">
      <w:pPr>
        <w:rPr>
          <w:b/>
          <w:bCs/>
        </w:rPr>
      </w:pPr>
      <w:r w:rsidRPr="00C65D8D">
        <w:t xml:space="preserve">The topology of the specified stereodescriptor in the specified molecule, or </w:t>
      </w:r>
      <w:r w:rsidRPr="00D97A2F">
        <w:rPr>
          <w:rFonts w:ascii="Courier New" w:hAnsi="Courier New" w:cs="Courier New"/>
        </w:rPr>
        <w:t>IXA_MOL_STEREOTOPOLOGY_INVALID</w:t>
      </w:r>
      <w:r w:rsidRPr="00C65D8D">
        <w:t xml:space="preserve"> on error.</w:t>
      </w:r>
    </w:p>
    <w:p w14:paraId="41CAC547" w14:textId="77777777" w:rsidR="00720328" w:rsidRPr="00D97A2F" w:rsidRDefault="00C65D8D" w:rsidP="00D97A2F">
      <w:pPr>
        <w:pStyle w:val="Heading4"/>
      </w:pPr>
      <w:r w:rsidRPr="00D97A2F">
        <w:t xml:space="preserve"> </w:t>
      </w:r>
      <w:bookmarkStart w:id="1289" w:name="_Toc31395543"/>
      <w:r w:rsidR="00720328" w:rsidRPr="00D97A2F">
        <w:t>IXA_MOL_GetStereoCentralAtom</w:t>
      </w:r>
      <w:bookmarkEnd w:id="1289"/>
    </w:p>
    <w:p w14:paraId="1AFF0F89" w14:textId="77777777" w:rsidR="000E4341" w:rsidRDefault="000E4341" w:rsidP="00D97A2F">
      <w:pPr>
        <w:pStyle w:val="CCode"/>
      </w:pPr>
      <w:r>
        <w:t>IXA_ATOMID IXA_MOL_GetStereoCentralAtom</w:t>
      </w:r>
    </w:p>
    <w:p w14:paraId="4603ACF9" w14:textId="26829664" w:rsidR="008E3F86" w:rsidRDefault="008E3F86" w:rsidP="00D97A2F">
      <w:pPr>
        <w:pStyle w:val="CCode"/>
        <w:ind w:left="4956"/>
      </w:pPr>
      <w:r>
        <w:t>(IXA_STATUS_HANDLE hStatus,</w:t>
      </w:r>
    </w:p>
    <w:p w14:paraId="160F9AC3" w14:textId="77777777" w:rsidR="008E3F86" w:rsidRDefault="008E3F86" w:rsidP="00D97A2F">
      <w:pPr>
        <w:pStyle w:val="CCode"/>
        <w:ind w:left="4956"/>
      </w:pPr>
      <w:r>
        <w:t>IXA_MOL_HANDLE hMolecule,</w:t>
      </w:r>
    </w:p>
    <w:p w14:paraId="6FB0D732" w14:textId="4901AABB" w:rsidR="008E3F86" w:rsidRDefault="008E3F86" w:rsidP="00D97A2F">
      <w:pPr>
        <w:pStyle w:val="CCode"/>
        <w:ind w:left="4956"/>
      </w:pPr>
      <w:r>
        <w:t>IXA_STEREOID vStereo</w:t>
      </w:r>
      <w:r w:rsidR="00DB6E01">
        <w:t>)</w:t>
      </w:r>
    </w:p>
    <w:p w14:paraId="6E3C8762" w14:textId="77777777" w:rsidR="008E3F86" w:rsidRDefault="001832EF" w:rsidP="001832EF">
      <w:pPr>
        <w:pStyle w:val="Heading5"/>
      </w:pPr>
      <w:r>
        <w:t>Description</w:t>
      </w:r>
    </w:p>
    <w:p w14:paraId="23229BEF" w14:textId="77777777" w:rsidR="004C1A2C" w:rsidRDefault="004C1A2C" w:rsidP="00D97A2F">
      <w:r>
        <w:t xml:space="preserve">Returns the IXA Atom Identifier for the central atom of a stereodescriptor (specified by an IXA Stereodescriptor Identifier) in an IXA Molecule Object. </w:t>
      </w:r>
    </w:p>
    <w:p w14:paraId="01C4F7DE" w14:textId="77777777" w:rsidR="008E3F86" w:rsidRDefault="001832EF" w:rsidP="00D97A2F">
      <w:pPr>
        <w:pStyle w:val="Heading5"/>
        <w:spacing w:beforeLines="50" w:before="120"/>
      </w:pPr>
      <w:r>
        <w:t>Input</w:t>
      </w:r>
    </w:p>
    <w:p w14:paraId="7C65C388" w14:textId="77777777" w:rsidR="008E3F86" w:rsidRDefault="005671EF" w:rsidP="008E3F86">
      <w:r w:rsidRPr="005671EF">
        <w:rPr>
          <w:rFonts w:ascii="Courier New" w:hAnsi="Courier New"/>
        </w:rPr>
        <w:t>hStatus</w:t>
      </w:r>
      <w:r w:rsidR="008E3F86">
        <w:t>: Handle for an IXA Status Object to receive status messages.</w:t>
      </w:r>
    </w:p>
    <w:p w14:paraId="670B27FA" w14:textId="77777777" w:rsidR="008E3F86" w:rsidRDefault="005671EF" w:rsidP="008E3F86">
      <w:r w:rsidRPr="005671EF">
        <w:rPr>
          <w:rFonts w:ascii="Courier New" w:hAnsi="Courier New"/>
        </w:rPr>
        <w:t>hMolecule</w:t>
      </w:r>
      <w:r w:rsidR="008E3F86">
        <w:t>: Handle for the IXA Molecule Object to be examined.</w:t>
      </w:r>
    </w:p>
    <w:p w14:paraId="32097E0F" w14:textId="77777777" w:rsidR="008E3F86" w:rsidRDefault="005671EF" w:rsidP="008E3F86">
      <w:r w:rsidRPr="005671EF">
        <w:rPr>
          <w:rFonts w:ascii="Courier New" w:hAnsi="Courier New"/>
        </w:rPr>
        <w:t>vStereo</w:t>
      </w:r>
      <w:r w:rsidR="008E3F86">
        <w:t>: IXA Stereodescriptor Identifier for the stereodescriptor to be examined.</w:t>
      </w:r>
    </w:p>
    <w:p w14:paraId="3135CFEE" w14:textId="77777777" w:rsidR="008E3F86" w:rsidRDefault="001832EF" w:rsidP="001832EF">
      <w:pPr>
        <w:pStyle w:val="Heading5"/>
      </w:pPr>
      <w:r>
        <w:lastRenderedPageBreak/>
        <w:t>Output</w:t>
      </w:r>
    </w:p>
    <w:p w14:paraId="7876A610" w14:textId="77777777" w:rsidR="004C1A2C" w:rsidRDefault="004C1A2C" w:rsidP="00D97A2F">
      <w:r>
        <w:t xml:space="preserve">IXA Atom Identifier for the central atom of the specified stereodescriptor in the specified IXA Molecule Object, or </w:t>
      </w:r>
      <w:r w:rsidRPr="00D97A2F">
        <w:rPr>
          <w:rFonts w:ascii="Courier New" w:hAnsi="Courier New" w:cs="Courier New"/>
        </w:rPr>
        <w:t>IXA_ATOMID_INVALID</w:t>
      </w:r>
      <w:r>
        <w:t xml:space="preserve"> on error. </w:t>
      </w:r>
    </w:p>
    <w:p w14:paraId="7ACDB463" w14:textId="77777777" w:rsidR="00720328" w:rsidRPr="00D97A2F" w:rsidRDefault="00720328" w:rsidP="00D97A2F">
      <w:pPr>
        <w:pStyle w:val="Heading4"/>
      </w:pPr>
      <w:bookmarkStart w:id="1290" w:name="_Toc31395544"/>
      <w:r w:rsidRPr="00D97A2F">
        <w:t>IXA_MOL_GetStereoCentralBond</w:t>
      </w:r>
      <w:bookmarkEnd w:id="1290"/>
      <w:r w:rsidRPr="00D97A2F">
        <w:t xml:space="preserve"> </w:t>
      </w:r>
    </w:p>
    <w:p w14:paraId="408E2E7B" w14:textId="77777777" w:rsidR="00B86CB2" w:rsidRDefault="008E3F86" w:rsidP="00D97A2F">
      <w:pPr>
        <w:pStyle w:val="CCode"/>
      </w:pPr>
      <w:r>
        <w:t>IXA_BOND</w:t>
      </w:r>
      <w:r w:rsidR="00C65D8D">
        <w:t>ID IXA_MOL_GetStereoCentralBond</w:t>
      </w:r>
    </w:p>
    <w:p w14:paraId="2999E98B" w14:textId="77777777" w:rsidR="008E3F86" w:rsidRDefault="00C65D8D" w:rsidP="00D97A2F">
      <w:pPr>
        <w:pStyle w:val="CCode"/>
        <w:ind w:left="4248" w:firstLine="708"/>
      </w:pPr>
      <w:r>
        <w:t>(</w:t>
      </w:r>
      <w:r w:rsidR="008E3F86">
        <w:t>IXA_STATUS_HANDLE hStatus,</w:t>
      </w:r>
    </w:p>
    <w:p w14:paraId="10A15091" w14:textId="77777777" w:rsidR="008E3F86" w:rsidRDefault="008E3F86" w:rsidP="00D97A2F">
      <w:pPr>
        <w:pStyle w:val="CCode"/>
        <w:ind w:left="4956"/>
      </w:pPr>
      <w:r>
        <w:t>IXA_MOL_HANDLE hMolecule,</w:t>
      </w:r>
    </w:p>
    <w:p w14:paraId="179C80B4" w14:textId="6AFCB0F9" w:rsidR="008E3F86" w:rsidRDefault="008E3F86" w:rsidP="00D97A2F">
      <w:pPr>
        <w:pStyle w:val="CCode"/>
        <w:ind w:left="4956"/>
      </w:pPr>
      <w:r>
        <w:t>IXA_STEREOID vStereo</w:t>
      </w:r>
      <w:r w:rsidR="00DB6E01">
        <w:t>)</w:t>
      </w:r>
    </w:p>
    <w:p w14:paraId="6A022B71" w14:textId="77777777" w:rsidR="008E3F86" w:rsidRDefault="001832EF" w:rsidP="001832EF">
      <w:pPr>
        <w:pStyle w:val="Heading5"/>
      </w:pPr>
      <w:r>
        <w:t>Description</w:t>
      </w:r>
    </w:p>
    <w:p w14:paraId="704974C6" w14:textId="77777777" w:rsidR="004C1A2C" w:rsidRDefault="004C1A2C" w:rsidP="004C1A2C">
      <w:pPr>
        <w:pStyle w:val="Heading5"/>
        <w:spacing w:beforeLines="50" w:before="120"/>
        <w:rPr>
          <w:rFonts w:ascii="Times New Roman" w:eastAsia="Times New Roman" w:hAnsi="Times New Roman" w:cs="Times New Roman"/>
          <w:color w:val="auto"/>
        </w:rPr>
      </w:pPr>
      <w:r>
        <w:rPr>
          <w:rFonts w:ascii="Times New Roman" w:eastAsia="Times New Roman" w:hAnsi="Times New Roman" w:cs="Times New Roman"/>
          <w:color w:val="auto"/>
        </w:rPr>
        <w:t xml:space="preserve">Returns the IXA Bond Identifier for the central bond of a stereodescriptor (specified by an IXA Stereodescriptor Identifier) in an IXA Molecule Object. </w:t>
      </w:r>
    </w:p>
    <w:p w14:paraId="4D11D141" w14:textId="77777777" w:rsidR="008E3F86" w:rsidRDefault="001832EF" w:rsidP="00D97A2F">
      <w:pPr>
        <w:pStyle w:val="Heading5"/>
        <w:spacing w:beforeLines="50" w:before="120"/>
      </w:pPr>
      <w:r>
        <w:t>Input</w:t>
      </w:r>
    </w:p>
    <w:p w14:paraId="3F95983C" w14:textId="77777777" w:rsidR="008E3F86" w:rsidRDefault="005671EF" w:rsidP="008E3F86">
      <w:r w:rsidRPr="005671EF">
        <w:rPr>
          <w:rFonts w:ascii="Courier New" w:hAnsi="Courier New"/>
        </w:rPr>
        <w:t>hStatus</w:t>
      </w:r>
      <w:r w:rsidR="008E3F86">
        <w:t>: Handle for an IXA Status Object to receive status messages.</w:t>
      </w:r>
    </w:p>
    <w:p w14:paraId="68FE05AB" w14:textId="77777777" w:rsidR="008E3F86" w:rsidRDefault="005671EF" w:rsidP="008E3F86">
      <w:r w:rsidRPr="005671EF">
        <w:rPr>
          <w:rFonts w:ascii="Courier New" w:hAnsi="Courier New"/>
        </w:rPr>
        <w:t>hMolecule</w:t>
      </w:r>
      <w:r w:rsidR="008E3F86">
        <w:t>: Handle for the IXA Molecule Object to be examined.</w:t>
      </w:r>
    </w:p>
    <w:p w14:paraId="742C6316" w14:textId="77777777" w:rsidR="008E3F86" w:rsidRDefault="005671EF" w:rsidP="008E3F86">
      <w:r w:rsidRPr="005671EF">
        <w:rPr>
          <w:rFonts w:ascii="Courier New" w:hAnsi="Courier New"/>
        </w:rPr>
        <w:t>vStereo</w:t>
      </w:r>
      <w:r w:rsidR="008E3F86">
        <w:t>: IXA Stereodescriptor Identifier for the stereodescriptor to be examined.</w:t>
      </w:r>
    </w:p>
    <w:p w14:paraId="65E22765" w14:textId="77777777" w:rsidR="008E3F86" w:rsidRDefault="001832EF" w:rsidP="001832EF">
      <w:pPr>
        <w:pStyle w:val="Heading5"/>
      </w:pPr>
      <w:r>
        <w:t>Output</w:t>
      </w:r>
    </w:p>
    <w:p w14:paraId="300E36D1" w14:textId="77777777" w:rsidR="008E3F86" w:rsidRDefault="008E3F86" w:rsidP="00D97A2F">
      <w:pPr>
        <w:jc w:val="left"/>
      </w:pPr>
      <w:r>
        <w:t>IXA Bond Identifier for the central bond of the specified stereodescriptor in the specified IXA</w:t>
      </w:r>
      <w:r w:rsidR="00C65D8D">
        <w:t xml:space="preserve"> </w:t>
      </w:r>
      <w:r>
        <w:t xml:space="preserve">Molecule Object, or </w:t>
      </w:r>
      <w:r w:rsidRPr="00D97A2F">
        <w:rPr>
          <w:rFonts w:ascii="Courier New" w:hAnsi="Courier New" w:cs="Courier New"/>
        </w:rPr>
        <w:t>IXA_BONDID_INVALID</w:t>
      </w:r>
      <w:r>
        <w:t xml:space="preserve"> on error.</w:t>
      </w:r>
    </w:p>
    <w:p w14:paraId="2C59C3B2" w14:textId="77777777" w:rsidR="00720328" w:rsidRDefault="00720328" w:rsidP="00D97A2F">
      <w:pPr>
        <w:pStyle w:val="Heading4"/>
      </w:pPr>
      <w:bookmarkStart w:id="1291" w:name="_Toc31395545"/>
      <w:r>
        <w:t>IXA_MOL_GetStereoNumVertices</w:t>
      </w:r>
      <w:bookmarkEnd w:id="1291"/>
      <w:r>
        <w:t xml:space="preserve"> </w:t>
      </w:r>
    </w:p>
    <w:p w14:paraId="0AB5605B" w14:textId="2F86470E" w:rsidR="008E3F86" w:rsidRDefault="008E3F86" w:rsidP="00D97A2F">
      <w:pPr>
        <w:pStyle w:val="CCode"/>
      </w:pPr>
      <w:r>
        <w:t>int IXA_MOL_GetStereoNumVertices (IXA_STATUS_HANDLE hStatus,</w:t>
      </w:r>
    </w:p>
    <w:p w14:paraId="6B3E2A9E" w14:textId="77777777" w:rsidR="008E3F86" w:rsidRDefault="008E3F86" w:rsidP="00D97A2F">
      <w:pPr>
        <w:pStyle w:val="CCode"/>
        <w:ind w:left="4956"/>
      </w:pPr>
      <w:r>
        <w:t>IXA_MOL_HANDLE hMolecule,</w:t>
      </w:r>
    </w:p>
    <w:p w14:paraId="4AF5EC01" w14:textId="502DE163" w:rsidR="008E3F86" w:rsidRDefault="008E3F86" w:rsidP="00D97A2F">
      <w:pPr>
        <w:pStyle w:val="CCode"/>
        <w:ind w:left="4956"/>
      </w:pPr>
      <w:r>
        <w:t>IXA_STEREOID vStereo</w:t>
      </w:r>
      <w:r w:rsidR="00DB6E01">
        <w:t>)</w:t>
      </w:r>
    </w:p>
    <w:p w14:paraId="576BBEE6" w14:textId="77777777" w:rsidR="008E3F86" w:rsidRDefault="001832EF" w:rsidP="001832EF">
      <w:pPr>
        <w:pStyle w:val="Heading5"/>
      </w:pPr>
      <w:r>
        <w:lastRenderedPageBreak/>
        <w:t>Description</w:t>
      </w:r>
    </w:p>
    <w:p w14:paraId="5B8763E8" w14:textId="77777777" w:rsidR="004C1A2C" w:rsidRDefault="004C1A2C" w:rsidP="004C1A2C">
      <w:pPr>
        <w:pStyle w:val="Heading5"/>
        <w:spacing w:beforeLines="50" w:before="120"/>
        <w:rPr>
          <w:rFonts w:ascii="Times New Roman" w:eastAsia="Times New Roman" w:hAnsi="Times New Roman" w:cs="Times New Roman"/>
          <w:color w:val="auto"/>
        </w:rPr>
      </w:pPr>
      <w:r>
        <w:rPr>
          <w:rFonts w:ascii="Times New Roman" w:eastAsia="Times New Roman" w:hAnsi="Times New Roman" w:cs="Times New Roman"/>
          <w:color w:val="auto"/>
        </w:rPr>
        <w:t xml:space="preserve">Returns the number of vertices involved in a stereodescriptor (specified by an IXA Stereodescriptor Identifier) in an IXA Molecule Object. </w:t>
      </w:r>
    </w:p>
    <w:p w14:paraId="741099C3" w14:textId="77777777" w:rsidR="008E3F86" w:rsidRDefault="001832EF" w:rsidP="00D97A2F">
      <w:pPr>
        <w:pStyle w:val="Heading5"/>
        <w:spacing w:beforeLines="50" w:before="120"/>
      </w:pPr>
      <w:r>
        <w:t>Input</w:t>
      </w:r>
    </w:p>
    <w:p w14:paraId="3BE7CFEA" w14:textId="77777777" w:rsidR="008E3F86" w:rsidRDefault="005671EF" w:rsidP="008E3F86">
      <w:r w:rsidRPr="005671EF">
        <w:rPr>
          <w:rFonts w:ascii="Courier New" w:hAnsi="Courier New"/>
        </w:rPr>
        <w:t>hStatus</w:t>
      </w:r>
      <w:r w:rsidR="008E3F86">
        <w:t>: Handle for an IXA Status Object to receive status messages.</w:t>
      </w:r>
    </w:p>
    <w:p w14:paraId="47202A6F" w14:textId="77777777" w:rsidR="008E3F86" w:rsidRDefault="005671EF" w:rsidP="008E3F86">
      <w:r w:rsidRPr="005671EF">
        <w:rPr>
          <w:rFonts w:ascii="Courier New" w:hAnsi="Courier New"/>
        </w:rPr>
        <w:t>hMolecule</w:t>
      </w:r>
      <w:r w:rsidR="008E3F86">
        <w:t>: Handle for the IXA Molecule Object to be examined.</w:t>
      </w:r>
    </w:p>
    <w:p w14:paraId="3808C9C7" w14:textId="77777777" w:rsidR="008E3F86" w:rsidRDefault="005671EF" w:rsidP="008E3F86">
      <w:r w:rsidRPr="005671EF">
        <w:rPr>
          <w:rFonts w:ascii="Courier New" w:hAnsi="Courier New"/>
        </w:rPr>
        <w:t>vStereo</w:t>
      </w:r>
      <w:r w:rsidR="008E3F86">
        <w:t>: IXA Stereodescriptor Identifier for a stereodescriptor in the IXA Molecule Object.</w:t>
      </w:r>
    </w:p>
    <w:p w14:paraId="4431AEE2" w14:textId="77777777" w:rsidR="008E3F86" w:rsidRDefault="001832EF" w:rsidP="001832EF">
      <w:pPr>
        <w:pStyle w:val="Heading5"/>
      </w:pPr>
      <w:r>
        <w:t>Output</w:t>
      </w:r>
    </w:p>
    <w:p w14:paraId="410EFAE7" w14:textId="77777777" w:rsidR="004C1A2C" w:rsidRDefault="004C1A2C" w:rsidP="00D97A2F">
      <w:r>
        <w:t xml:space="preserve">The number of vertices involved in the specified stereodescriptor in the specified IXA Molecule Object, or zero on error. </w:t>
      </w:r>
    </w:p>
    <w:p w14:paraId="76BC51D9" w14:textId="77777777" w:rsidR="00720328" w:rsidRPr="00D97A2F" w:rsidRDefault="00720328" w:rsidP="00D97A2F">
      <w:pPr>
        <w:pStyle w:val="Heading4"/>
      </w:pPr>
      <w:bookmarkStart w:id="1292" w:name="_Toc31395546"/>
      <w:r w:rsidRPr="00D97A2F">
        <w:t>IXA_MOL_GetStereoVertex</w:t>
      </w:r>
      <w:bookmarkEnd w:id="1292"/>
      <w:r w:rsidRPr="00D97A2F">
        <w:t xml:space="preserve"> </w:t>
      </w:r>
    </w:p>
    <w:p w14:paraId="319CDB2F" w14:textId="116075EC" w:rsidR="008E3F86" w:rsidRDefault="008E3F86" w:rsidP="00D97A2F">
      <w:pPr>
        <w:pStyle w:val="CCode"/>
      </w:pPr>
      <w:r>
        <w:t>IXA_ATOMID IXA_MOL_GetStereoVertex (IXA_STATUS_HANDLE hStatus,</w:t>
      </w:r>
    </w:p>
    <w:p w14:paraId="69915C89" w14:textId="77777777" w:rsidR="008E3F86" w:rsidRDefault="008E3F86" w:rsidP="00D97A2F">
      <w:pPr>
        <w:pStyle w:val="CCode"/>
        <w:ind w:left="4956"/>
      </w:pPr>
      <w:r>
        <w:t>IXA_MOL_HANDLE hMolecule,</w:t>
      </w:r>
    </w:p>
    <w:p w14:paraId="0897D208" w14:textId="77777777" w:rsidR="008E3F86" w:rsidRDefault="008E3F86" w:rsidP="00D97A2F">
      <w:pPr>
        <w:pStyle w:val="CCode"/>
        <w:ind w:left="4248" w:firstLine="708"/>
      </w:pPr>
      <w:r>
        <w:t>IXA_STEREOID vStereo,</w:t>
      </w:r>
    </w:p>
    <w:p w14:paraId="436143B7" w14:textId="454DCA5E" w:rsidR="008E3F86" w:rsidRDefault="008E3F86" w:rsidP="00D97A2F">
      <w:pPr>
        <w:pStyle w:val="CCode"/>
        <w:ind w:left="4248" w:firstLine="708"/>
      </w:pPr>
      <w:r>
        <w:t>int vVertexIndex</w:t>
      </w:r>
      <w:r w:rsidR="00DB6E01">
        <w:t>)</w:t>
      </w:r>
    </w:p>
    <w:p w14:paraId="056F8FE9" w14:textId="77777777" w:rsidR="008E3F86" w:rsidRDefault="001832EF" w:rsidP="001832EF">
      <w:pPr>
        <w:pStyle w:val="Heading5"/>
      </w:pPr>
      <w:r>
        <w:t>Description</w:t>
      </w:r>
    </w:p>
    <w:p w14:paraId="23F09B9D" w14:textId="77777777" w:rsidR="004C1A2C" w:rsidRDefault="004C1A2C" w:rsidP="004C1A2C">
      <w:pPr>
        <w:pStyle w:val="Heading5"/>
        <w:spacing w:beforeLines="50" w:before="120"/>
        <w:rPr>
          <w:rFonts w:ascii="Times New Roman" w:eastAsia="Times New Roman" w:hAnsi="Times New Roman" w:cs="Times New Roman"/>
          <w:color w:val="auto"/>
        </w:rPr>
      </w:pPr>
      <w:r>
        <w:rPr>
          <w:rFonts w:ascii="Times New Roman" w:eastAsia="Times New Roman" w:hAnsi="Times New Roman" w:cs="Times New Roman"/>
          <w:color w:val="auto"/>
        </w:rPr>
        <w:t xml:space="preserve">Returns the IXA Atom Identifier for one of the vertices involved in a stereodescriptor (specified by an IXA Stereodescriptor Identifier) in an IXA Molecule Object. </w:t>
      </w:r>
    </w:p>
    <w:p w14:paraId="608E91D4" w14:textId="77777777" w:rsidR="008E3F86" w:rsidRDefault="001832EF" w:rsidP="00D97A2F">
      <w:pPr>
        <w:pStyle w:val="Heading5"/>
        <w:spacing w:beforeLines="50" w:before="120"/>
      </w:pPr>
      <w:r>
        <w:t>Input</w:t>
      </w:r>
    </w:p>
    <w:p w14:paraId="587D49E8" w14:textId="77777777" w:rsidR="008E3F86" w:rsidRDefault="005671EF" w:rsidP="008E3F86">
      <w:r w:rsidRPr="005671EF">
        <w:rPr>
          <w:rFonts w:ascii="Courier New" w:hAnsi="Courier New"/>
        </w:rPr>
        <w:t>hStatus</w:t>
      </w:r>
      <w:r w:rsidR="008E3F86">
        <w:t>: Handle for an IXA Status Object to receive status messages.</w:t>
      </w:r>
    </w:p>
    <w:p w14:paraId="59892597" w14:textId="77777777" w:rsidR="008E3F86" w:rsidRDefault="005671EF" w:rsidP="008E3F86">
      <w:r w:rsidRPr="005671EF">
        <w:rPr>
          <w:rFonts w:ascii="Courier New" w:hAnsi="Courier New"/>
        </w:rPr>
        <w:t>hMolecule</w:t>
      </w:r>
      <w:r w:rsidR="008E3F86">
        <w:t>: Handle for the IXA Molecule Object to be examined.</w:t>
      </w:r>
    </w:p>
    <w:p w14:paraId="7D7409AA" w14:textId="77777777" w:rsidR="008E3F86" w:rsidRDefault="005671EF" w:rsidP="008E3F86">
      <w:r w:rsidRPr="005671EF">
        <w:rPr>
          <w:rFonts w:ascii="Courier New" w:hAnsi="Courier New"/>
        </w:rPr>
        <w:t>vStereo</w:t>
      </w:r>
      <w:r w:rsidR="008E3F86">
        <w:t>: IXA Stereodescriptor Identifier for a stereodescriptor in the IXA Molecule</w:t>
      </w:r>
    </w:p>
    <w:p w14:paraId="67A3A99A" w14:textId="77777777" w:rsidR="008E3F86" w:rsidRDefault="008E3F86" w:rsidP="008E3F86">
      <w:r>
        <w:t>Object.</w:t>
      </w:r>
    </w:p>
    <w:p w14:paraId="0CAE7A0D" w14:textId="77777777" w:rsidR="004C1A2C" w:rsidRDefault="004C1A2C" w:rsidP="004C1A2C">
      <w:pPr>
        <w:pStyle w:val="Heading5"/>
        <w:spacing w:beforeLines="50" w:before="120"/>
        <w:rPr>
          <w:rFonts w:ascii="Times New Roman" w:eastAsia="Times New Roman" w:hAnsi="Times New Roman" w:cs="Times New Roman"/>
          <w:color w:val="auto"/>
        </w:rPr>
      </w:pPr>
      <w:r w:rsidRPr="00D97A2F">
        <w:rPr>
          <w:rFonts w:ascii="Courier New" w:eastAsia="Times New Roman" w:hAnsi="Courier New" w:cs="Courier New"/>
          <w:color w:val="auto"/>
        </w:rPr>
        <w:lastRenderedPageBreak/>
        <w:t>vVertexIndex</w:t>
      </w:r>
      <w:r>
        <w:rPr>
          <w:rFonts w:ascii="Times New Roman" w:eastAsia="Times New Roman" w:hAnsi="Times New Roman" w:cs="Times New Roman"/>
          <w:color w:val="auto"/>
        </w:rPr>
        <w:t xml:space="preserve">: Index number (from zero) for the vertex whose IXA Atom Identifier is required. </w:t>
      </w:r>
    </w:p>
    <w:p w14:paraId="1C8CF6ED" w14:textId="77777777" w:rsidR="008E3F86" w:rsidRDefault="001832EF" w:rsidP="00D97A2F">
      <w:pPr>
        <w:pStyle w:val="Heading5"/>
        <w:spacing w:beforeLines="50" w:before="120"/>
      </w:pPr>
      <w:r>
        <w:t>Output</w:t>
      </w:r>
    </w:p>
    <w:p w14:paraId="66E9B065" w14:textId="77777777" w:rsidR="008E3F86" w:rsidRDefault="008E3F86" w:rsidP="008E3F86">
      <w:r>
        <w:t>IXA Atom Identifier for the specified vertex in the specified stereodescriptor in the specified IXA</w:t>
      </w:r>
      <w:r w:rsidR="00C65D8D">
        <w:t xml:space="preserve"> </w:t>
      </w:r>
      <w:r>
        <w:t xml:space="preserve">Molecule Object, or </w:t>
      </w:r>
      <w:r w:rsidRPr="00D97A2F">
        <w:rPr>
          <w:rFonts w:ascii="Courier New" w:hAnsi="Courier New" w:cs="Courier New"/>
        </w:rPr>
        <w:t>IXA_ATOMID_INVALID</w:t>
      </w:r>
      <w:r>
        <w:t xml:space="preserve"> on error.</w:t>
      </w:r>
    </w:p>
    <w:p w14:paraId="2E210BC7" w14:textId="77777777" w:rsidR="00720328" w:rsidRDefault="00720328" w:rsidP="00D97A2F">
      <w:pPr>
        <w:pStyle w:val="Heading4"/>
      </w:pPr>
      <w:bookmarkStart w:id="1293" w:name="_Toc31395547"/>
      <w:r>
        <w:t>IXA_MOL_GetStereoParity</w:t>
      </w:r>
      <w:bookmarkEnd w:id="1293"/>
      <w:r>
        <w:t xml:space="preserve"> </w:t>
      </w:r>
    </w:p>
    <w:p w14:paraId="44CD9926" w14:textId="77777777" w:rsidR="00C65D8D" w:rsidRDefault="008E3F86" w:rsidP="00D97A2F">
      <w:pPr>
        <w:pStyle w:val="CCode"/>
      </w:pPr>
      <w:r>
        <w:t xml:space="preserve">IXA_STEREO_PARITY IXA_MOL_GetStereoParity </w:t>
      </w:r>
    </w:p>
    <w:p w14:paraId="1E792810" w14:textId="456D04EF" w:rsidR="008E3F86" w:rsidRDefault="008E3F86" w:rsidP="00D97A2F">
      <w:pPr>
        <w:pStyle w:val="CCode"/>
        <w:ind w:left="4956"/>
      </w:pPr>
      <w:r>
        <w:t>(IXA_STATUS_HANDLE hStatus,</w:t>
      </w:r>
    </w:p>
    <w:p w14:paraId="2902BED0" w14:textId="77777777" w:rsidR="008E3F86" w:rsidRDefault="008E3F86" w:rsidP="00D97A2F">
      <w:pPr>
        <w:pStyle w:val="CCode"/>
        <w:ind w:left="4956"/>
      </w:pPr>
      <w:r>
        <w:t>IXA_MOL_HANDLE hMolecule,</w:t>
      </w:r>
    </w:p>
    <w:p w14:paraId="695EF299" w14:textId="075E9F40" w:rsidR="008E3F86" w:rsidRDefault="008E3F86" w:rsidP="00D97A2F">
      <w:pPr>
        <w:pStyle w:val="CCode"/>
        <w:ind w:left="4956"/>
      </w:pPr>
      <w:r>
        <w:t>IXA_STEREOID vStereo</w:t>
      </w:r>
      <w:r w:rsidR="00DB6E01">
        <w:t>)</w:t>
      </w:r>
    </w:p>
    <w:p w14:paraId="7A8DCAE5" w14:textId="77777777" w:rsidR="008E3F86" w:rsidRDefault="001832EF" w:rsidP="001832EF">
      <w:pPr>
        <w:pStyle w:val="Heading5"/>
      </w:pPr>
      <w:r>
        <w:t>Description</w:t>
      </w:r>
    </w:p>
    <w:p w14:paraId="2CADA1F0" w14:textId="77777777" w:rsidR="004C1A2C" w:rsidRDefault="004C1A2C" w:rsidP="004C1A2C">
      <w:pPr>
        <w:pStyle w:val="Heading5"/>
        <w:spacing w:beforeLines="50" w:before="120"/>
        <w:rPr>
          <w:rFonts w:ascii="Times New Roman" w:eastAsia="Times New Roman" w:hAnsi="Times New Roman" w:cs="Times New Roman"/>
          <w:color w:val="auto"/>
        </w:rPr>
      </w:pPr>
      <w:r>
        <w:rPr>
          <w:rFonts w:ascii="Times New Roman" w:eastAsia="Times New Roman" w:hAnsi="Times New Roman" w:cs="Times New Roman"/>
          <w:color w:val="auto"/>
        </w:rPr>
        <w:t xml:space="preserve">Returns the parity value for a stereodescriptor (specified by IXA Stereodescriptor Identifier) in an IXA Molecule Object. </w:t>
      </w:r>
    </w:p>
    <w:p w14:paraId="1C2A39A6" w14:textId="77777777" w:rsidR="008E3F86" w:rsidRDefault="001832EF" w:rsidP="00D97A2F">
      <w:pPr>
        <w:pStyle w:val="Heading5"/>
        <w:spacing w:beforeLines="50" w:before="120"/>
      </w:pPr>
      <w:r>
        <w:t>Input</w:t>
      </w:r>
    </w:p>
    <w:p w14:paraId="1AF25765" w14:textId="77777777" w:rsidR="008E3F86" w:rsidRDefault="005671EF" w:rsidP="008E3F86">
      <w:r w:rsidRPr="005671EF">
        <w:rPr>
          <w:rFonts w:ascii="Courier New" w:hAnsi="Courier New"/>
        </w:rPr>
        <w:t>hStatus</w:t>
      </w:r>
      <w:r w:rsidR="008E3F86">
        <w:t>: Handle for an IXA Status Object to receive status messages.</w:t>
      </w:r>
    </w:p>
    <w:p w14:paraId="5E0F791C" w14:textId="77777777" w:rsidR="008E3F86" w:rsidRDefault="005671EF" w:rsidP="008E3F86">
      <w:r w:rsidRPr="005671EF">
        <w:rPr>
          <w:rFonts w:ascii="Courier New" w:hAnsi="Courier New"/>
        </w:rPr>
        <w:t>hMolecule</w:t>
      </w:r>
      <w:r w:rsidR="008E3F86">
        <w:t>: Handle for the IXA Molecule Object to be examined.</w:t>
      </w:r>
    </w:p>
    <w:p w14:paraId="12A60296" w14:textId="77777777" w:rsidR="008E3F86" w:rsidRDefault="005671EF" w:rsidP="008E3F86">
      <w:r w:rsidRPr="005671EF">
        <w:rPr>
          <w:rFonts w:ascii="Courier New" w:hAnsi="Courier New"/>
        </w:rPr>
        <w:t>vStereo</w:t>
      </w:r>
      <w:r w:rsidR="008E3F86">
        <w:t>: IXA Stereodescriptor Identifier for the stereodescriptor to be examined.</w:t>
      </w:r>
    </w:p>
    <w:p w14:paraId="05BDFF0D" w14:textId="77777777" w:rsidR="008E3F86" w:rsidRDefault="001832EF" w:rsidP="001832EF">
      <w:pPr>
        <w:pStyle w:val="Heading5"/>
      </w:pPr>
      <w:r>
        <w:t>Output</w:t>
      </w:r>
    </w:p>
    <w:p w14:paraId="64EE3EEE" w14:textId="77777777" w:rsidR="008E3F86" w:rsidRDefault="008E3F86" w:rsidP="008E3F86">
      <w:r>
        <w:t>The parity value for the specified stereodescriptor in the specified IXA Molecule Object.</w:t>
      </w:r>
    </w:p>
    <w:p w14:paraId="22F12CEB" w14:textId="77777777" w:rsidR="005617CD" w:rsidRDefault="008C4399" w:rsidP="00D97A2F">
      <w:pPr>
        <w:pStyle w:val="Heading3"/>
      </w:pPr>
      <w:bookmarkStart w:id="1294" w:name="_Toc31395548"/>
      <w:r>
        <w:t>InChI Builder</w:t>
      </w:r>
      <w:r w:rsidR="001E0FAD">
        <w:t xml:space="preserve"> Objects</w:t>
      </w:r>
      <w:bookmarkEnd w:id="1294"/>
    </w:p>
    <w:p w14:paraId="195501E6" w14:textId="77777777" w:rsidR="005617CD" w:rsidRDefault="005617CD" w:rsidP="005617CD">
      <w:r>
        <w:t>IXA InChI Builder Objects are used to generate InChIs and Auxiliary Data for the molecules represented in IXA</w:t>
      </w:r>
      <w:r w:rsidR="008E3F86">
        <w:t xml:space="preserve"> </w:t>
      </w:r>
      <w:r>
        <w:t xml:space="preserve">Molecule Objects. The basic procedure is to associate an IXA Molecule </w:t>
      </w:r>
      <w:r>
        <w:lastRenderedPageBreak/>
        <w:t>Object with an IXA InChI Builder</w:t>
      </w:r>
      <w:r w:rsidR="008E3F86">
        <w:t xml:space="preserve"> </w:t>
      </w:r>
      <w:r>
        <w:t>Object, set any options required, and then extract the InChI from it, along with Auxiliary Data and Log Data, if</w:t>
      </w:r>
      <w:r w:rsidR="008E3F86">
        <w:t xml:space="preserve"> </w:t>
      </w:r>
      <w:r>
        <w:t>required. By default (if no options are specified) a standard InChI is generated. The actual process of InChI</w:t>
      </w:r>
      <w:r w:rsidR="008E3F86">
        <w:t xml:space="preserve"> </w:t>
      </w:r>
      <w:r>
        <w:t>generation occurs when the first function call is made to extract the InChI, Auxiliary Data or Log Data, for a</w:t>
      </w:r>
      <w:r w:rsidR="008E3F86">
        <w:t xml:space="preserve"> </w:t>
      </w:r>
      <w:r>
        <w:t>particular associated IXA Molecule Object and set of InChI-generation options.</w:t>
      </w:r>
    </w:p>
    <w:p w14:paraId="6D3695D1" w14:textId="77777777" w:rsidR="008E3F86" w:rsidRDefault="008E3F86" w:rsidP="00D97A2F">
      <w:pPr>
        <w:pStyle w:val="Headinglike35"/>
      </w:pPr>
      <w:bookmarkStart w:id="1295" w:name="_Toc31395549"/>
      <w:r>
        <w:t>Types and Constants</w:t>
      </w:r>
      <w:bookmarkEnd w:id="1295"/>
    </w:p>
    <w:p w14:paraId="621E54C8" w14:textId="77777777" w:rsidR="0063486C" w:rsidRDefault="0063486C" w:rsidP="0063486C">
      <w:pPr>
        <w:spacing w:beforeLines="50"/>
      </w:pPr>
      <w:r>
        <w:t xml:space="preserve">IXA InChI Builder Objects have Handles of type </w:t>
      </w:r>
      <w:r w:rsidRPr="00D97A2F">
        <w:rPr>
          <w:rFonts w:ascii="Courier New" w:hAnsi="Courier New" w:cs="Courier New"/>
        </w:rPr>
        <w:t>IXA_INCHIBUILDER_HANDLE</w:t>
      </w:r>
      <w:r>
        <w:t xml:space="preserve">. Most options controlling InChI generation are on/off switches. The switches are referenced as constants of type </w:t>
      </w:r>
      <w:r w:rsidRPr="00D97A2F">
        <w:rPr>
          <w:rFonts w:ascii="Courier New" w:hAnsi="Courier New" w:cs="Courier New"/>
        </w:rPr>
        <w:t>IXA_INCHIBUILDER_OPTION</w:t>
      </w:r>
      <w:r>
        <w:t xml:space="preserve">, as follows: </w:t>
      </w:r>
    </w:p>
    <w:p w14:paraId="40A75F30" w14:textId="77777777" w:rsidR="0063486C" w:rsidRDefault="0063486C" w:rsidP="0063486C">
      <w:pPr>
        <w:spacing w:beforeLines="50"/>
      </w:pPr>
      <w:r w:rsidRPr="00D97A2F">
        <w:rPr>
          <w:rFonts w:ascii="Courier New" w:hAnsi="Courier New" w:cs="Courier New"/>
        </w:rPr>
        <w:t>• IXA_INCHIBUILDER_OPTION_NewPsOff</w:t>
      </w:r>
      <w:r>
        <w:t xml:space="preserve">: If set to </w:t>
      </w:r>
      <w:r w:rsidRPr="00D97A2F">
        <w:rPr>
          <w:rFonts w:ascii="Courier New" w:hAnsi="Courier New" w:cs="Courier New"/>
        </w:rPr>
        <w:t>IXA_FALSE</w:t>
      </w:r>
      <w:r>
        <w:t xml:space="preserve">, only the narrow end of a stereochemistry wedge bond points to a stereocentre (Standard InChI); if set to </w:t>
      </w:r>
      <w:r w:rsidRPr="00D97A2F">
        <w:rPr>
          <w:rFonts w:ascii="Courier New" w:hAnsi="Courier New" w:cs="Courier New"/>
        </w:rPr>
        <w:t>IXA_TRUE</w:t>
      </w:r>
      <w:r>
        <w:t xml:space="preserve">, both ends of a stereochemistry wedge bond point to stereocentres. </w:t>
      </w:r>
    </w:p>
    <w:p w14:paraId="6FFB88CE" w14:textId="77777777" w:rsidR="0063486C" w:rsidRDefault="0063486C" w:rsidP="0063486C">
      <w:pPr>
        <w:spacing w:beforeLines="50"/>
      </w:pPr>
      <w:r w:rsidRPr="00D97A2F">
        <w:rPr>
          <w:rFonts w:ascii="Courier New" w:hAnsi="Courier New" w:cs="Courier New"/>
        </w:rPr>
        <w:t>• IXA_INCHIBUILDER_OPTION_DoNotAddH</w:t>
      </w:r>
      <w:r>
        <w:t xml:space="preserve">: If set to </w:t>
      </w:r>
      <w:r w:rsidRPr="00D97A2F">
        <w:rPr>
          <w:rFonts w:ascii="Courier New" w:hAnsi="Courier New" w:cs="Courier New"/>
        </w:rPr>
        <w:t>IXA_FALSE</w:t>
      </w:r>
      <w:r>
        <w:t xml:space="preserve">, hydrogens are added to nonhydrogen atoms according to normal valences (Standard InChI); if set to </w:t>
      </w:r>
      <w:r w:rsidRPr="00D97A2F">
        <w:rPr>
          <w:rFonts w:ascii="Courier New" w:hAnsi="Courier New" w:cs="Courier New"/>
        </w:rPr>
        <w:t>IXA_TRUE</w:t>
      </w:r>
      <w:r>
        <w:t xml:space="preserve">, all hydrogens in the IXA Molecule must be specified explicitly, either by adding them as separate atoms, or by specifying them using function </w:t>
      </w:r>
      <w:r w:rsidRPr="00D97A2F">
        <w:rPr>
          <w:rFonts w:ascii="Courier New" w:hAnsi="Courier New" w:cs="Courier New"/>
        </w:rPr>
        <w:t>IXA_MOL_SetAtomHydrogens</w:t>
      </w:r>
      <w:r>
        <w:t xml:space="preserve">. </w:t>
      </w:r>
    </w:p>
    <w:p w14:paraId="1FBC34E8" w14:textId="77777777" w:rsidR="0063486C" w:rsidRDefault="0063486C" w:rsidP="0063486C">
      <w:pPr>
        <w:spacing w:beforeLines="50"/>
      </w:pPr>
      <w:r w:rsidRPr="00D97A2F">
        <w:rPr>
          <w:rFonts w:ascii="Courier New" w:hAnsi="Courier New" w:cs="Courier New"/>
        </w:rPr>
        <w:t>• IXA_INCHIBUILDER_OPTION_SUU</w:t>
      </w:r>
      <w:r>
        <w:t xml:space="preserve">: ("Stereo Unknown Undefined") If set to </w:t>
      </w:r>
      <w:r w:rsidRPr="00D97A2F">
        <w:rPr>
          <w:rFonts w:ascii="Courier New" w:hAnsi="Courier New" w:cs="Courier New"/>
        </w:rPr>
        <w:t>IXA_FALSE</w:t>
      </w:r>
      <w:r>
        <w:t xml:space="preserve">, unknown or undefined stereochemistry is not indicated unless at least one defined stereocentre is present (Standard InChI); if set to </w:t>
      </w:r>
      <w:r w:rsidRPr="00D97A2F">
        <w:rPr>
          <w:rFonts w:ascii="Courier New" w:hAnsi="Courier New" w:cs="Courier New"/>
        </w:rPr>
        <w:t>IXA_TRUE</w:t>
      </w:r>
      <w:r>
        <w:t xml:space="preserve">, unknown or undefined stereochemistry is always indicated. </w:t>
      </w:r>
    </w:p>
    <w:p w14:paraId="12467BAE" w14:textId="77777777" w:rsidR="0063486C" w:rsidRDefault="0063486C" w:rsidP="0063486C">
      <w:pPr>
        <w:spacing w:beforeLines="50"/>
      </w:pPr>
      <w:r w:rsidRPr="00D97A2F">
        <w:rPr>
          <w:rFonts w:ascii="Courier New" w:hAnsi="Courier New" w:cs="Courier New"/>
        </w:rPr>
        <w:t>• IXA_INCHIBUILDER_OPTION_SLUUD</w:t>
      </w:r>
      <w:r>
        <w:t xml:space="preserve">: ("Stereo Labels for Unknown and Undefined are Different") If set to </w:t>
      </w:r>
      <w:r w:rsidRPr="00D97A2F">
        <w:rPr>
          <w:rFonts w:ascii="Courier New" w:hAnsi="Courier New" w:cs="Courier New"/>
        </w:rPr>
        <w:t>IXA_FALSE</w:t>
      </w:r>
      <w:r>
        <w:t xml:space="preserve">, the stereo labels for both unknown and undefined stereocentres are shown as "?" (Standard InChI); if set to </w:t>
      </w:r>
      <w:r w:rsidRPr="00D97A2F">
        <w:rPr>
          <w:rFonts w:ascii="Courier New" w:hAnsi="Courier New" w:cs="Courier New"/>
        </w:rPr>
        <w:t>IXA_TRUE</w:t>
      </w:r>
      <w:r>
        <w:t xml:space="preserve">, the stereo labels for unknown stereo-chemistry are shown as "u", while those for undefined are shown as "?". </w:t>
      </w:r>
    </w:p>
    <w:p w14:paraId="35037C0E" w14:textId="77777777" w:rsidR="0063486C" w:rsidRDefault="008E3F86" w:rsidP="0063486C">
      <w:pPr>
        <w:spacing w:beforeLines="50"/>
      </w:pPr>
      <w:r w:rsidRPr="00D97A2F">
        <w:rPr>
          <w:rFonts w:ascii="Courier New" w:hAnsi="Courier New" w:cs="Courier New"/>
        </w:rPr>
        <w:t>• IXA_INCHIBUILDER_OPTION_FixedH</w:t>
      </w:r>
      <w:r>
        <w:t xml:space="preserve">: If set to </w:t>
      </w:r>
      <w:r w:rsidRPr="00D97A2F">
        <w:rPr>
          <w:rFonts w:ascii="Courier New" w:hAnsi="Courier New" w:cs="Courier New"/>
        </w:rPr>
        <w:t>IXA_FALSE</w:t>
      </w:r>
      <w:r>
        <w:t xml:space="preserve">, no Fixed H layer is </w:t>
      </w:r>
      <w:r w:rsidR="0063486C">
        <w:t xml:space="preserve">included (Standard InChI); if set to </w:t>
      </w:r>
      <w:r w:rsidR="0063486C" w:rsidRPr="00D97A2F">
        <w:rPr>
          <w:rFonts w:ascii="Courier New" w:hAnsi="Courier New" w:cs="Courier New"/>
        </w:rPr>
        <w:t>IXA_TRUE</w:t>
      </w:r>
      <w:r w:rsidR="0063486C">
        <w:t xml:space="preserve">, a Fixed H layer is included. </w:t>
      </w:r>
    </w:p>
    <w:p w14:paraId="61BB079D" w14:textId="77777777" w:rsidR="0063486C" w:rsidRDefault="0063486C" w:rsidP="0063486C">
      <w:pPr>
        <w:spacing w:beforeLines="50"/>
      </w:pPr>
      <w:r w:rsidRPr="00D97A2F">
        <w:rPr>
          <w:rFonts w:ascii="Courier New" w:hAnsi="Courier New" w:cs="Courier New"/>
        </w:rPr>
        <w:lastRenderedPageBreak/>
        <w:t>• IXA_INCHIBUILDER_OPTION_RecMet</w:t>
      </w:r>
      <w:r>
        <w:t xml:space="preserve">: If set to </w:t>
      </w:r>
      <w:r w:rsidRPr="00D97A2F">
        <w:rPr>
          <w:rFonts w:ascii="Courier New" w:hAnsi="Courier New" w:cs="Courier New"/>
        </w:rPr>
        <w:t>IXA_FALSE</w:t>
      </w:r>
      <w:r>
        <w:t xml:space="preserve">, reconnected metals results are not included (Standard InChI); If set to </w:t>
      </w:r>
      <w:r w:rsidRPr="00D97A2F">
        <w:rPr>
          <w:rFonts w:ascii="Courier New" w:hAnsi="Courier New" w:cs="Courier New"/>
        </w:rPr>
        <w:t>IXA_TRUE</w:t>
      </w:r>
      <w:r>
        <w:t xml:space="preserve">, reconnected metals results are included. </w:t>
      </w:r>
    </w:p>
    <w:p w14:paraId="5F200CC4" w14:textId="77777777" w:rsidR="0063486C" w:rsidRDefault="0063486C" w:rsidP="0063486C">
      <w:pPr>
        <w:spacing w:beforeLines="50"/>
      </w:pPr>
      <w:r w:rsidRPr="00D97A2F">
        <w:rPr>
          <w:rFonts w:ascii="Courier New" w:hAnsi="Courier New" w:cs="Courier New"/>
        </w:rPr>
        <w:t>• IXA_INCHIBUILDER_OPTION_KET:</w:t>
      </w:r>
      <w:r>
        <w:t xml:space="preserve"> ("Keto-Enol Tautomerism") If set to </w:t>
      </w:r>
      <w:r w:rsidRPr="00D97A2F">
        <w:rPr>
          <w:rFonts w:ascii="Courier New" w:hAnsi="Courier New" w:cs="Courier New"/>
        </w:rPr>
        <w:t>IXA_FALSE</w:t>
      </w:r>
      <w:r>
        <w:t xml:space="preserve">, keto-enol tautomerism is ignored (Standard InChI); if set to </w:t>
      </w:r>
      <w:r w:rsidRPr="00D97A2F">
        <w:rPr>
          <w:rFonts w:ascii="Courier New" w:hAnsi="Courier New" w:cs="Courier New"/>
        </w:rPr>
        <w:t>IXA_TRUE</w:t>
      </w:r>
      <w:r>
        <w:t xml:space="preserve">, keto-enol tautomerism is accounted for (experimental extension to InChI 1). </w:t>
      </w:r>
    </w:p>
    <w:p w14:paraId="6B96A945" w14:textId="2FFB0D2A" w:rsidR="0063486C" w:rsidRDefault="0063486C" w:rsidP="0063486C">
      <w:pPr>
        <w:spacing w:beforeLines="50"/>
      </w:pPr>
      <w:r w:rsidRPr="00D97A2F">
        <w:rPr>
          <w:rFonts w:ascii="Courier New" w:hAnsi="Courier New" w:cs="Courier New"/>
        </w:rPr>
        <w:t>• IXA_INCHIBUILDER_OPTION_15T</w:t>
      </w:r>
      <w:r>
        <w:t xml:space="preserve"> ("1,5-Tautomerism") If set to </w:t>
      </w:r>
      <w:r w:rsidRPr="00D97A2F">
        <w:rPr>
          <w:rFonts w:ascii="Courier New" w:hAnsi="Courier New" w:cs="Courier New"/>
        </w:rPr>
        <w:t>IXA_FALSE</w:t>
      </w:r>
      <w:r>
        <w:t>, 1,5-tautomerism is ignored (</w:t>
      </w:r>
      <w:r w:rsidR="00CE6928">
        <w:t>S</w:t>
      </w:r>
      <w:r>
        <w:t xml:space="preserve">tandard InChI); if set to </w:t>
      </w:r>
      <w:r w:rsidRPr="00D97A2F">
        <w:rPr>
          <w:rFonts w:ascii="Courier New" w:hAnsi="Courier New" w:cs="Courier New"/>
        </w:rPr>
        <w:t>IXA_TRUE</w:t>
      </w:r>
      <w:r>
        <w:t xml:space="preserve">, 1,5-tautomerism is accounted for (experimental extension to InChI 1). </w:t>
      </w:r>
    </w:p>
    <w:p w14:paraId="0DE8B5C1" w14:textId="77777777" w:rsidR="0063486C" w:rsidRDefault="0063486C" w:rsidP="0063486C">
      <w:pPr>
        <w:spacing w:beforeLines="50"/>
      </w:pPr>
      <w:r w:rsidRPr="00D97A2F">
        <w:rPr>
          <w:rFonts w:ascii="Courier New" w:hAnsi="Courier New" w:cs="Courier New"/>
        </w:rPr>
        <w:t>• IXA_INCHIBUILDER_OPTION_SaveOpt</w:t>
      </w:r>
      <w:r>
        <w:t xml:space="preserve">: If set to </w:t>
      </w:r>
      <w:r w:rsidRPr="00D97A2F">
        <w:rPr>
          <w:rFonts w:ascii="Courier New" w:hAnsi="Courier New" w:cs="Courier New"/>
        </w:rPr>
        <w:t>IXA_FALSE</w:t>
      </w:r>
      <w:r>
        <w:t xml:space="preserve">, any options used for non-standard InChI generation are not saved in the InChI string; if set to </w:t>
      </w:r>
      <w:r w:rsidRPr="00D97A2F">
        <w:rPr>
          <w:rFonts w:ascii="Courier New" w:hAnsi="Courier New" w:cs="Courier New"/>
        </w:rPr>
        <w:t>IXA_TRUE</w:t>
      </w:r>
      <w:r>
        <w:t xml:space="preserve">, any options used for nonstandard InChI generation are saved in the InChI string. </w:t>
      </w:r>
    </w:p>
    <w:p w14:paraId="33915FFE" w14:textId="77777777" w:rsidR="0063486C" w:rsidRDefault="0063486C" w:rsidP="0063486C">
      <w:pPr>
        <w:spacing w:beforeLines="50"/>
      </w:pPr>
      <w:r w:rsidRPr="00D97A2F">
        <w:rPr>
          <w:rFonts w:ascii="Courier New" w:hAnsi="Courier New" w:cs="Courier New"/>
        </w:rPr>
        <w:t>• IXA_INCHIBUILDER_OPTION_AuxNone</w:t>
      </w:r>
      <w:r>
        <w:t xml:space="preserve">: If set to </w:t>
      </w:r>
      <w:r w:rsidRPr="00D97A2F">
        <w:rPr>
          <w:rFonts w:ascii="Courier New" w:hAnsi="Courier New" w:cs="Courier New"/>
        </w:rPr>
        <w:t>IXA_FALSE</w:t>
      </w:r>
      <w:r>
        <w:t xml:space="preserve">, auxiliary information is generated alongside the InChI (default); if set to </w:t>
      </w:r>
      <w:r w:rsidRPr="00D97A2F">
        <w:rPr>
          <w:rFonts w:ascii="Courier New" w:hAnsi="Courier New" w:cs="Courier New"/>
        </w:rPr>
        <w:t>IXA_TRUE</w:t>
      </w:r>
      <w:r>
        <w:t xml:space="preserve">, no auxiliary information is generated. </w:t>
      </w:r>
    </w:p>
    <w:p w14:paraId="6B1C538F" w14:textId="77777777" w:rsidR="0063486C" w:rsidRDefault="0063486C" w:rsidP="0063486C">
      <w:pPr>
        <w:spacing w:beforeLines="50"/>
      </w:pPr>
      <w:r w:rsidRPr="00D97A2F">
        <w:rPr>
          <w:rFonts w:ascii="Courier New" w:hAnsi="Courier New" w:cs="Courier New"/>
        </w:rPr>
        <w:t>• IXA_INCHIBUILDER_OPTION_WarnOnEmptyStructure:</w:t>
      </w:r>
      <w:r>
        <w:t xml:space="preserve"> If set to </w:t>
      </w:r>
      <w:r w:rsidRPr="00D97A2F">
        <w:rPr>
          <w:rFonts w:ascii="Courier New" w:hAnsi="Courier New" w:cs="Courier New"/>
        </w:rPr>
        <w:t>IXA_FALSE</w:t>
      </w:r>
      <w:r>
        <w:t xml:space="preserve"> (default), no warning is generated if an empty structure (IXA Molecule Object with zero atoms) is used to generate an InChI; if set to </w:t>
      </w:r>
      <w:r w:rsidRPr="00D97A2F">
        <w:rPr>
          <w:rFonts w:ascii="Courier New" w:hAnsi="Courier New" w:cs="Courier New"/>
        </w:rPr>
        <w:t>IXA_TRUE</w:t>
      </w:r>
      <w:r>
        <w:t xml:space="preserve"> a warning message is added to the IXA Status Object, and an empty InChI is generated. </w:t>
      </w:r>
    </w:p>
    <w:p w14:paraId="38BE8F4F" w14:textId="77777777" w:rsidR="0063486C" w:rsidRDefault="0063486C" w:rsidP="0063486C">
      <w:pPr>
        <w:spacing w:beforeLines="50"/>
      </w:pPr>
      <w:r>
        <w:t xml:space="preserve">Options for the interpretation of stereochemistry during InChI generation are constants of type </w:t>
      </w:r>
      <w:r w:rsidRPr="00D97A2F">
        <w:rPr>
          <w:rFonts w:ascii="Courier New" w:hAnsi="Courier New" w:cs="Courier New"/>
        </w:rPr>
        <w:t>IXA_INCHIBUILDER_STEREOOPTION</w:t>
      </w:r>
      <w:r>
        <w:t xml:space="preserve">, as follows: </w:t>
      </w:r>
    </w:p>
    <w:p w14:paraId="018C9502" w14:textId="77777777" w:rsidR="0063486C" w:rsidRDefault="0063486C" w:rsidP="0063486C">
      <w:pPr>
        <w:spacing w:beforeLines="50"/>
      </w:pPr>
      <w:r w:rsidRPr="00D97A2F">
        <w:rPr>
          <w:rFonts w:ascii="Courier New" w:hAnsi="Courier New" w:cs="Courier New"/>
        </w:rPr>
        <w:t>• IXA_INCHIBUILDER_STEREOOPTION_SAbs</w:t>
      </w:r>
      <w:r>
        <w:t xml:space="preserve"> (use absolute stereochemistry - this is the default option and allows a Standard InChI to be generated) </w:t>
      </w:r>
    </w:p>
    <w:p w14:paraId="093D0FE6" w14:textId="77777777" w:rsidR="008E3F86" w:rsidRDefault="008E3F86" w:rsidP="00D97A2F">
      <w:pPr>
        <w:spacing w:beforeLines="50"/>
      </w:pPr>
      <w:r w:rsidRPr="00D97A2F">
        <w:rPr>
          <w:rFonts w:ascii="Courier New" w:hAnsi="Courier New" w:cs="Courier New"/>
        </w:rPr>
        <w:t>• IXA_INCHIBUILDER_STEREOOPTION_SNon</w:t>
      </w:r>
      <w:r>
        <w:t xml:space="preserve"> ignore all stereochemistry)</w:t>
      </w:r>
    </w:p>
    <w:p w14:paraId="06979771" w14:textId="77777777" w:rsidR="008E3F86" w:rsidRDefault="008E3F86" w:rsidP="008E3F86">
      <w:r w:rsidRPr="00D97A2F">
        <w:rPr>
          <w:rFonts w:ascii="Courier New" w:hAnsi="Courier New" w:cs="Courier New"/>
        </w:rPr>
        <w:t>• IXA_INCHIBUILDER_STEREOOPTION_SRel</w:t>
      </w:r>
      <w:r>
        <w:t xml:space="preserve"> (use relative stereochemistry)</w:t>
      </w:r>
    </w:p>
    <w:p w14:paraId="00998177" w14:textId="77777777" w:rsidR="008E3F86" w:rsidRDefault="008E3F86" w:rsidP="008E3F86">
      <w:r w:rsidRPr="00D97A2F">
        <w:rPr>
          <w:rFonts w:ascii="Courier New" w:hAnsi="Courier New" w:cs="Courier New"/>
        </w:rPr>
        <w:t>• IXA_INCHIBUILDER_STEREOOPTION_SRac</w:t>
      </w:r>
      <w:r>
        <w:t xml:space="preserve"> (use racemic stereochemistry)</w:t>
      </w:r>
    </w:p>
    <w:p w14:paraId="1C085EED" w14:textId="77777777" w:rsidR="0063486C" w:rsidRDefault="0063486C" w:rsidP="00D97A2F">
      <w:r w:rsidRPr="00D97A2F">
        <w:rPr>
          <w:rFonts w:ascii="Courier New" w:hAnsi="Courier New" w:cs="Courier New"/>
        </w:rPr>
        <w:lastRenderedPageBreak/>
        <w:t>• IXA_INCHIBUILDER_STEREOOPTION_SUCF</w:t>
      </w:r>
      <w:r>
        <w:t xml:space="preserve"> (use the chiral flag set for the IXA Molecule Object by function </w:t>
      </w:r>
      <w:r w:rsidRPr="00D97A2F">
        <w:rPr>
          <w:rFonts w:ascii="Courier New" w:hAnsi="Courier New" w:cs="Courier New"/>
        </w:rPr>
        <w:t xml:space="preserve">IXA_MOL_SetChiral </w:t>
      </w:r>
      <w:r>
        <w:t xml:space="preserve">to determine how to interpret stereochemistry: use absolute stereochemistry if the chiral flag is </w:t>
      </w:r>
      <w:r w:rsidRPr="00D97A2F">
        <w:rPr>
          <w:rFonts w:ascii="Courier New" w:hAnsi="Courier New" w:cs="Courier New"/>
        </w:rPr>
        <w:t>IXA_TRUE</w:t>
      </w:r>
      <w:r>
        <w:t xml:space="preserve">; use relative stereochemistry if it is IXA_FALSE) </w:t>
      </w:r>
    </w:p>
    <w:p w14:paraId="082E7E22" w14:textId="77777777" w:rsidR="008E3F86" w:rsidRPr="00D97A2F" w:rsidRDefault="008E3F86" w:rsidP="00D97A2F">
      <w:pPr>
        <w:pStyle w:val="Headinglike35"/>
      </w:pPr>
      <w:bookmarkStart w:id="1296" w:name="_Toc31395550"/>
      <w:r w:rsidRPr="00D97A2F">
        <w:t>Functions to Generate InChIs</w:t>
      </w:r>
      <w:bookmarkEnd w:id="1296"/>
    </w:p>
    <w:p w14:paraId="7AA9A561" w14:textId="77777777" w:rsidR="00720328" w:rsidRDefault="00720328" w:rsidP="00D97A2F">
      <w:pPr>
        <w:pStyle w:val="Heading4"/>
      </w:pPr>
      <w:bookmarkStart w:id="1297" w:name="_Toc31395551"/>
      <w:r>
        <w:t>IXA_INCHIBUILDER_Create</w:t>
      </w:r>
      <w:bookmarkEnd w:id="1297"/>
      <w:r>
        <w:t xml:space="preserve"> </w:t>
      </w:r>
    </w:p>
    <w:p w14:paraId="593A81EF" w14:textId="77777777" w:rsidR="005755FE" w:rsidRDefault="008E3F86" w:rsidP="00D97A2F">
      <w:pPr>
        <w:pStyle w:val="CCode"/>
      </w:pPr>
      <w:r>
        <w:t xml:space="preserve">IXA_INCHIBUILDER_HANDLE IXA_INCHIBUILDER_Create </w:t>
      </w:r>
    </w:p>
    <w:p w14:paraId="349785DE" w14:textId="05D496CA" w:rsidR="008E3F86" w:rsidRDefault="008E3F86" w:rsidP="00D97A2F">
      <w:pPr>
        <w:pStyle w:val="CCode"/>
        <w:ind w:left="3540" w:firstLine="708"/>
      </w:pPr>
      <w:r>
        <w:t>(IXA_STATUS_HANDLE hStatus</w:t>
      </w:r>
      <w:r w:rsidR="00DB6E01">
        <w:t>)</w:t>
      </w:r>
    </w:p>
    <w:p w14:paraId="33F75989" w14:textId="77777777" w:rsidR="008E3F86" w:rsidRDefault="001832EF" w:rsidP="001832EF">
      <w:pPr>
        <w:pStyle w:val="Heading5"/>
      </w:pPr>
      <w:r>
        <w:t>Description</w:t>
      </w:r>
    </w:p>
    <w:p w14:paraId="3332A5FA" w14:textId="77777777" w:rsidR="008E3F86" w:rsidRDefault="008E3F86" w:rsidP="008E3F86">
      <w:r>
        <w:t>Creates a new empty IXA InChI Builder Object and returns its handle.</w:t>
      </w:r>
    </w:p>
    <w:p w14:paraId="39162D0E" w14:textId="77777777" w:rsidR="008E3F86" w:rsidRDefault="001832EF" w:rsidP="001832EF">
      <w:pPr>
        <w:pStyle w:val="Heading5"/>
      </w:pPr>
      <w:r>
        <w:t>Input</w:t>
      </w:r>
    </w:p>
    <w:p w14:paraId="22CB45A2" w14:textId="77777777" w:rsidR="008E3F86" w:rsidRDefault="005671EF" w:rsidP="008E3F86">
      <w:r w:rsidRPr="005671EF">
        <w:rPr>
          <w:rFonts w:ascii="Courier New" w:hAnsi="Courier New"/>
        </w:rPr>
        <w:t>hStatus</w:t>
      </w:r>
      <w:r w:rsidR="008E3F86">
        <w:t>: Handle for an IXA Status Object to receive status messages.</w:t>
      </w:r>
    </w:p>
    <w:p w14:paraId="6B3B1FA1" w14:textId="77777777" w:rsidR="008E3F86" w:rsidRDefault="001832EF" w:rsidP="001832EF">
      <w:pPr>
        <w:pStyle w:val="Heading5"/>
      </w:pPr>
      <w:r>
        <w:t>Output</w:t>
      </w:r>
    </w:p>
    <w:p w14:paraId="56396424" w14:textId="77777777" w:rsidR="008E3F86" w:rsidRDefault="008E3F86" w:rsidP="008E3F86">
      <w:r>
        <w:t>Handle for the newly-created IXA InChI Builder Object.</w:t>
      </w:r>
    </w:p>
    <w:p w14:paraId="72C38E45" w14:textId="77777777" w:rsidR="0063486C" w:rsidRDefault="0063486C" w:rsidP="00D97A2F">
      <w:pPr>
        <w:pStyle w:val="Heading4"/>
      </w:pPr>
      <w:bookmarkStart w:id="1298" w:name="_Toc31395552"/>
      <w:r>
        <w:t>IXA_INCHIBUILDER_SetMolecule</w:t>
      </w:r>
      <w:bookmarkEnd w:id="1298"/>
      <w:r>
        <w:t xml:space="preserve"> </w:t>
      </w:r>
    </w:p>
    <w:p w14:paraId="5335DB0F" w14:textId="6D04F8F5" w:rsidR="008E3F86" w:rsidRDefault="008E3F86" w:rsidP="00D97A2F">
      <w:pPr>
        <w:pStyle w:val="CCode"/>
      </w:pPr>
      <w:r>
        <w:t>void IXA_INCHIBUILDER_SetMolecule (IXA_STATUS_HANDLE hStatus,</w:t>
      </w:r>
    </w:p>
    <w:p w14:paraId="5421C12A" w14:textId="77777777" w:rsidR="008E3F86" w:rsidRDefault="008E3F86" w:rsidP="00D97A2F">
      <w:pPr>
        <w:pStyle w:val="CCode"/>
        <w:ind w:left="4248"/>
      </w:pPr>
      <w:r>
        <w:t>IXA_INCHIBUILDER_HANDLE hBuilder,</w:t>
      </w:r>
    </w:p>
    <w:p w14:paraId="2DFC459F" w14:textId="4D9A6C90" w:rsidR="008E3F86" w:rsidRDefault="008E3F86" w:rsidP="00D97A2F">
      <w:pPr>
        <w:pStyle w:val="CCode"/>
        <w:ind w:left="4248"/>
      </w:pPr>
      <w:r>
        <w:t>IXA_MOL_HANDLE hMolecule</w:t>
      </w:r>
      <w:r w:rsidR="00DB6E01">
        <w:t>)</w:t>
      </w:r>
    </w:p>
    <w:p w14:paraId="4207A4AD" w14:textId="77777777" w:rsidR="008E3F86" w:rsidRDefault="001832EF" w:rsidP="001832EF">
      <w:pPr>
        <w:pStyle w:val="Heading5"/>
      </w:pPr>
      <w:r>
        <w:lastRenderedPageBreak/>
        <w:t>Description</w:t>
      </w:r>
    </w:p>
    <w:p w14:paraId="3A45585D" w14:textId="77777777" w:rsidR="0063486C" w:rsidRDefault="0063486C" w:rsidP="0063486C">
      <w:pPr>
        <w:pStyle w:val="Heading5"/>
        <w:spacing w:beforeLines="50" w:before="120"/>
        <w:rPr>
          <w:rFonts w:ascii="Times New Roman" w:eastAsia="Times New Roman" w:hAnsi="Times New Roman" w:cs="Times New Roman"/>
          <w:color w:val="auto"/>
        </w:rPr>
      </w:pPr>
      <w:r>
        <w:rPr>
          <w:rFonts w:ascii="Times New Roman" w:eastAsia="Times New Roman" w:hAnsi="Times New Roman" w:cs="Times New Roman"/>
          <w:color w:val="auto"/>
        </w:rPr>
        <w:t xml:space="preserve">Associates an IXA Molecule Object with an IXA InChI Builder Object, replacing any IXA Molecule Object previously associated with it. </w:t>
      </w:r>
    </w:p>
    <w:p w14:paraId="115BC79F" w14:textId="77777777" w:rsidR="008E3F86" w:rsidRDefault="001832EF" w:rsidP="00D97A2F">
      <w:pPr>
        <w:pStyle w:val="Heading5"/>
        <w:spacing w:beforeLines="50" w:before="120"/>
      </w:pPr>
      <w:r>
        <w:t>Input</w:t>
      </w:r>
    </w:p>
    <w:p w14:paraId="0905DE74" w14:textId="77777777" w:rsidR="008E3F86" w:rsidRDefault="005671EF" w:rsidP="008E3F86">
      <w:r w:rsidRPr="005671EF">
        <w:rPr>
          <w:rFonts w:ascii="Courier New" w:hAnsi="Courier New"/>
        </w:rPr>
        <w:t>hStatus</w:t>
      </w:r>
      <w:r w:rsidR="008E3F86">
        <w:t>: Handle for an IXA Status Object to receive status messages.</w:t>
      </w:r>
    </w:p>
    <w:p w14:paraId="4133CAC1" w14:textId="77777777" w:rsidR="008E3F86" w:rsidRDefault="008E3F86" w:rsidP="008E3F86">
      <w:r w:rsidRPr="00D97A2F">
        <w:rPr>
          <w:rFonts w:ascii="Courier New" w:hAnsi="Courier New" w:cs="Courier New"/>
        </w:rPr>
        <w:t>hBuilder</w:t>
      </w:r>
      <w:r>
        <w:t>: Handle for the IXA InChI Builder Object to be modified.</w:t>
      </w:r>
    </w:p>
    <w:p w14:paraId="7AF613F1" w14:textId="77777777" w:rsidR="0063486C" w:rsidRDefault="005671EF" w:rsidP="0063486C">
      <w:pPr>
        <w:pStyle w:val="Heading5"/>
        <w:spacing w:beforeLines="50" w:before="120"/>
        <w:rPr>
          <w:rFonts w:ascii="Times New Roman" w:eastAsia="Times New Roman" w:hAnsi="Times New Roman" w:cs="Times New Roman"/>
          <w:color w:val="auto"/>
        </w:rPr>
      </w:pPr>
      <w:r w:rsidRPr="005671EF">
        <w:rPr>
          <w:rFonts w:ascii="Courier New" w:eastAsia="Times New Roman" w:hAnsi="Courier New" w:cs="Times New Roman"/>
          <w:color w:val="auto"/>
        </w:rPr>
        <w:t>hMolecule</w:t>
      </w:r>
      <w:r w:rsidR="0063486C">
        <w:rPr>
          <w:rFonts w:ascii="Times New Roman" w:eastAsia="Times New Roman" w:hAnsi="Times New Roman" w:cs="Times New Roman"/>
          <w:color w:val="auto"/>
        </w:rPr>
        <w:t xml:space="preserve">: Handle for the IXA Molecule Object to be associated with the IXA InChI Builder Object. </w:t>
      </w:r>
    </w:p>
    <w:p w14:paraId="4D680FD8" w14:textId="77777777" w:rsidR="00720328" w:rsidRDefault="00720328" w:rsidP="00D97A2F">
      <w:pPr>
        <w:pStyle w:val="Heading4"/>
      </w:pPr>
      <w:bookmarkStart w:id="1299" w:name="_Toc31395553"/>
      <w:r>
        <w:t>IXA_INCHIBUILDER_GetInChI</w:t>
      </w:r>
      <w:bookmarkEnd w:id="1299"/>
      <w:r>
        <w:t xml:space="preserve"> </w:t>
      </w:r>
    </w:p>
    <w:p w14:paraId="2C349EB9" w14:textId="77777777" w:rsidR="005755FE" w:rsidRDefault="008E3F86" w:rsidP="00D97A2F">
      <w:pPr>
        <w:pStyle w:val="CCode"/>
      </w:pPr>
      <w:r>
        <w:t xml:space="preserve">const char* IXA_INCHIBUILDER_GetInChI </w:t>
      </w:r>
    </w:p>
    <w:p w14:paraId="79B9DD18" w14:textId="28F0FA24" w:rsidR="008E3F86" w:rsidRDefault="008E3F86" w:rsidP="00D97A2F">
      <w:pPr>
        <w:pStyle w:val="CCode"/>
        <w:ind w:left="4248"/>
      </w:pPr>
      <w:r>
        <w:t>(IXA_STATUS_HANDLE hStatus,</w:t>
      </w:r>
    </w:p>
    <w:p w14:paraId="6A63E344" w14:textId="19F9E847" w:rsidR="008E3F86" w:rsidRDefault="008E3F86" w:rsidP="00D97A2F">
      <w:pPr>
        <w:pStyle w:val="CCode"/>
        <w:ind w:left="4248"/>
      </w:pPr>
      <w:r>
        <w:t>IXA_INCHIBUILDER_HANDLE hBuilder</w:t>
      </w:r>
      <w:r w:rsidR="00DB6E01">
        <w:t>)</w:t>
      </w:r>
    </w:p>
    <w:p w14:paraId="1512AA28" w14:textId="77777777" w:rsidR="008E3F86" w:rsidRDefault="001832EF" w:rsidP="001832EF">
      <w:pPr>
        <w:pStyle w:val="Heading5"/>
      </w:pPr>
      <w:r>
        <w:t>Description</w:t>
      </w:r>
    </w:p>
    <w:p w14:paraId="08167D14" w14:textId="77777777" w:rsidR="0063486C" w:rsidRDefault="0063486C" w:rsidP="0063486C">
      <w:pPr>
        <w:pStyle w:val="Heading5"/>
        <w:spacing w:beforeLines="50" w:before="120"/>
        <w:rPr>
          <w:rFonts w:ascii="Times New Roman" w:eastAsia="Times New Roman" w:hAnsi="Times New Roman" w:cs="Times New Roman"/>
          <w:color w:val="auto"/>
        </w:rPr>
      </w:pPr>
      <w:r>
        <w:rPr>
          <w:rFonts w:ascii="Times New Roman" w:eastAsia="Times New Roman" w:hAnsi="Times New Roman" w:cs="Times New Roman"/>
          <w:color w:val="auto"/>
        </w:rPr>
        <w:t xml:space="preserve">Returns a string containing the InChI for the molecule described in the IXA Molecule Object currently associated with an IXA InChI Builder Object, based on any options currently set for the IXA InChI Builder Object. </w:t>
      </w:r>
    </w:p>
    <w:p w14:paraId="61C912C0" w14:textId="77777777" w:rsidR="008E3F86" w:rsidRDefault="001832EF" w:rsidP="00D97A2F">
      <w:pPr>
        <w:pStyle w:val="Heading5"/>
        <w:spacing w:beforeLines="50" w:before="120"/>
      </w:pPr>
      <w:r>
        <w:t>Input</w:t>
      </w:r>
    </w:p>
    <w:p w14:paraId="79E12936" w14:textId="77777777" w:rsidR="008E3F86" w:rsidRDefault="005671EF" w:rsidP="008E3F86">
      <w:r w:rsidRPr="005671EF">
        <w:rPr>
          <w:rFonts w:ascii="Courier New" w:hAnsi="Courier New"/>
        </w:rPr>
        <w:t>hStatus</w:t>
      </w:r>
      <w:r w:rsidR="008E3F86">
        <w:t>: Handle for an IXA Status Object to receive status messages.</w:t>
      </w:r>
    </w:p>
    <w:p w14:paraId="4DF6F82C" w14:textId="77777777" w:rsidR="008E3F86" w:rsidRDefault="008E3F86" w:rsidP="008E3F86">
      <w:r w:rsidRPr="00D97A2F">
        <w:rPr>
          <w:rFonts w:ascii="Courier New" w:hAnsi="Courier New" w:cs="Courier New"/>
        </w:rPr>
        <w:t>hBuilder</w:t>
      </w:r>
      <w:r>
        <w:t>: Handle for the IXA InChI Builder Object to be examined.</w:t>
      </w:r>
    </w:p>
    <w:p w14:paraId="169B9E0F" w14:textId="77777777" w:rsidR="008E3F86" w:rsidRDefault="001832EF" w:rsidP="001832EF">
      <w:pPr>
        <w:pStyle w:val="Heading5"/>
      </w:pPr>
      <w:r>
        <w:t>Output</w:t>
      </w:r>
    </w:p>
    <w:p w14:paraId="6B0B5267" w14:textId="0B09D93A" w:rsidR="0063486C" w:rsidRDefault="006D71AB" w:rsidP="00D97A2F">
      <w:r w:rsidRPr="006D71AB">
        <w:t xml:space="preserve">Null-terminated string containing the InChI for the IXA Molecule Object currently associated with the IXA InChI Builder Object; NULL is returned on error. The returned string is owned by the IXA InChI Builder Object, and is liable to change if the IXA InChI Builder Object, or </w:t>
      </w:r>
      <w:r w:rsidRPr="006D71AB">
        <w:lastRenderedPageBreak/>
        <w:t>the IXA Molecule Object associated with it, is modified in any way. The string must therefore be copied by the user if it is to be retained.</w:t>
      </w:r>
    </w:p>
    <w:p w14:paraId="1F639B0B" w14:textId="0F54C83A" w:rsidR="00DB74AE" w:rsidRDefault="00DB74AE" w:rsidP="00DB74AE">
      <w:pPr>
        <w:pStyle w:val="Heading5"/>
      </w:pPr>
      <w:r>
        <w:t>Note</w:t>
      </w:r>
    </w:p>
    <w:p w14:paraId="4B3FBB6E" w14:textId="65AE0C82" w:rsidR="00DB74AE" w:rsidRDefault="006A12F0" w:rsidP="00DB74AE">
      <w:r>
        <w:t>Since v. 1.06, this function provides full-scale (though experimental) support of polymers.</w:t>
      </w:r>
      <w:r w:rsidR="00DB74AE">
        <w:t xml:space="preserve"> This requires specifying option </w:t>
      </w:r>
      <w:ins w:id="1300" w:author="Igor P" w:date="2020-01-22T11:49:00Z">
        <w:r w:rsidR="000007D8">
          <w:t>Polymers” (or “Polymers105” to request older v. 1.05 compatibility mode)</w:t>
        </w:r>
        <w:r w:rsidR="000007D8" w:rsidDel="000007D8">
          <w:t xml:space="preserve"> </w:t>
        </w:r>
      </w:ins>
      <w:del w:id="1301" w:author="Igor P" w:date="2020-01-22T11:49:00Z">
        <w:r w:rsidR="00DB74AE" w:rsidDel="000007D8">
          <w:delText xml:space="preserve">“Polymers” </w:delText>
        </w:r>
      </w:del>
      <w:r w:rsidR="00DB74AE">
        <w:t xml:space="preserve">via </w:t>
      </w:r>
      <w:r w:rsidR="00735E5D">
        <w:t xml:space="preserve">corresponding </w:t>
      </w:r>
      <w:r w:rsidR="00DB74AE">
        <w:t xml:space="preserve">call to </w:t>
      </w:r>
      <w:r w:rsidR="00735E5D" w:rsidRPr="00222625">
        <w:rPr>
          <w:rFonts w:ascii="Courier New" w:hAnsi="Courier New"/>
          <w:szCs w:val="24"/>
        </w:rPr>
        <w:t>IXA_INCHIBUILDER_SetOption</w:t>
      </w:r>
      <w:r w:rsidR="00DB74AE">
        <w:t>.</w:t>
      </w:r>
    </w:p>
    <w:p w14:paraId="13DF453D" w14:textId="77777777" w:rsidR="00DB74AE" w:rsidRDefault="00DB74AE" w:rsidP="00D97A2F"/>
    <w:p w14:paraId="2C653906" w14:textId="77777777" w:rsidR="00720328" w:rsidRDefault="00720328" w:rsidP="00D97A2F">
      <w:pPr>
        <w:pStyle w:val="Heading4"/>
        <w:spacing w:beforeLines="50" w:before="120"/>
      </w:pPr>
      <w:bookmarkStart w:id="1302" w:name="_Toc31395554"/>
      <w:r>
        <w:t>IXA_INCHIBUILDER_GetAuxInfo</w:t>
      </w:r>
      <w:bookmarkEnd w:id="1302"/>
      <w:r>
        <w:t xml:space="preserve"> </w:t>
      </w:r>
    </w:p>
    <w:p w14:paraId="42495B8B" w14:textId="77777777" w:rsidR="005755FE" w:rsidRDefault="008E3F86" w:rsidP="00D97A2F">
      <w:pPr>
        <w:pStyle w:val="CCode"/>
      </w:pPr>
      <w:r>
        <w:t xml:space="preserve">const char* IXA_INCHIBUILDER_GetAuxInfo </w:t>
      </w:r>
    </w:p>
    <w:p w14:paraId="1349BE76" w14:textId="378BF2E9" w:rsidR="008E3F86" w:rsidRDefault="008E3F86" w:rsidP="00D97A2F">
      <w:pPr>
        <w:pStyle w:val="CCode"/>
        <w:ind w:left="3540"/>
      </w:pPr>
      <w:r>
        <w:t>(IXA_STATUS_HANDLE hStatus,</w:t>
      </w:r>
    </w:p>
    <w:p w14:paraId="0F1C7BFA" w14:textId="698D2E1F" w:rsidR="008E3F86" w:rsidRDefault="008E3F86" w:rsidP="00D97A2F">
      <w:pPr>
        <w:pStyle w:val="CCode"/>
        <w:ind w:left="3540"/>
      </w:pPr>
      <w:r>
        <w:t>IXA_INCHIBUILDER_HANDLE hBuilder</w:t>
      </w:r>
      <w:r w:rsidR="00DB6E01">
        <w:t>)</w:t>
      </w:r>
    </w:p>
    <w:p w14:paraId="52CCE7C2" w14:textId="77777777" w:rsidR="008E3F86" w:rsidRDefault="001832EF" w:rsidP="001832EF">
      <w:pPr>
        <w:pStyle w:val="Heading5"/>
      </w:pPr>
      <w:r>
        <w:t>Description</w:t>
      </w:r>
    </w:p>
    <w:p w14:paraId="19E3D153" w14:textId="77777777" w:rsidR="0063486C" w:rsidRDefault="0063486C" w:rsidP="0063486C">
      <w:pPr>
        <w:pStyle w:val="Heading5"/>
        <w:spacing w:beforeLines="50" w:before="120"/>
        <w:rPr>
          <w:rFonts w:ascii="Times New Roman" w:eastAsia="Times New Roman" w:hAnsi="Times New Roman" w:cs="Times New Roman"/>
          <w:color w:val="auto"/>
        </w:rPr>
      </w:pPr>
      <w:r>
        <w:rPr>
          <w:rFonts w:ascii="Times New Roman" w:eastAsia="Times New Roman" w:hAnsi="Times New Roman" w:cs="Times New Roman"/>
          <w:color w:val="auto"/>
        </w:rPr>
        <w:t xml:space="preserve">Returns a string containing the Auxiliary Information for the molecule described in the IXA Molecule Object currently associated with an IXA InChI Builder Object. </w:t>
      </w:r>
    </w:p>
    <w:p w14:paraId="53E21A71" w14:textId="77777777" w:rsidR="008E3F86" w:rsidRDefault="001832EF" w:rsidP="00D97A2F">
      <w:pPr>
        <w:pStyle w:val="Heading5"/>
        <w:spacing w:beforeLines="50" w:before="120"/>
      </w:pPr>
      <w:r>
        <w:t>Input</w:t>
      </w:r>
    </w:p>
    <w:p w14:paraId="241D5138" w14:textId="77777777" w:rsidR="008E3F86" w:rsidRDefault="005671EF" w:rsidP="008E3F86">
      <w:r w:rsidRPr="005671EF">
        <w:rPr>
          <w:rFonts w:ascii="Courier New" w:hAnsi="Courier New"/>
        </w:rPr>
        <w:t>hStatus</w:t>
      </w:r>
      <w:r w:rsidR="008E3F86">
        <w:t>: Handle for an IXA Status Object to receive status messages.</w:t>
      </w:r>
    </w:p>
    <w:p w14:paraId="13C1A7F7" w14:textId="77777777" w:rsidR="008E3F86" w:rsidRDefault="008E3F86" w:rsidP="008E3F86">
      <w:r w:rsidRPr="00D97A2F">
        <w:rPr>
          <w:rFonts w:ascii="Courier New" w:hAnsi="Courier New" w:cs="Courier New"/>
        </w:rPr>
        <w:t>hBuilder</w:t>
      </w:r>
      <w:r>
        <w:t>: Handle for the IXA InChI Builder Object to be examined.</w:t>
      </w:r>
    </w:p>
    <w:p w14:paraId="07556150" w14:textId="77777777" w:rsidR="008E3F86" w:rsidRDefault="001832EF" w:rsidP="001832EF">
      <w:pPr>
        <w:pStyle w:val="Heading5"/>
      </w:pPr>
      <w:r>
        <w:t>Output</w:t>
      </w:r>
    </w:p>
    <w:p w14:paraId="7182DE7A" w14:textId="77777777" w:rsidR="0063486C" w:rsidRDefault="0063486C" w:rsidP="00D97A2F">
      <w:r>
        <w:t xml:space="preserve">Null-terminated string containing the Auxiliary Information for molecule described in the IXA Molecule Object currently associated with the IXA InChI Builder Object. NULL is returned on error. The returned string is owned by the IXA InChI Builder Object, and is liable to change if the IXA InChI Builder Object, or the IXA Molecule Object associated with it, is modified in any way. The string must therefore be copied by the user if it is to be retained. </w:t>
      </w:r>
    </w:p>
    <w:p w14:paraId="449DD2CD" w14:textId="77777777" w:rsidR="00720328" w:rsidRPr="00D97A2F" w:rsidRDefault="00720328" w:rsidP="00D97A2F">
      <w:pPr>
        <w:pStyle w:val="Heading4"/>
      </w:pPr>
      <w:bookmarkStart w:id="1303" w:name="_Toc31395555"/>
      <w:r w:rsidRPr="00D97A2F">
        <w:lastRenderedPageBreak/>
        <w:t>IXA_INCHIBUILDER_GetLog</w:t>
      </w:r>
      <w:bookmarkEnd w:id="1303"/>
      <w:r w:rsidRPr="00D97A2F">
        <w:t xml:space="preserve"> </w:t>
      </w:r>
    </w:p>
    <w:p w14:paraId="75ACCC46" w14:textId="77777777" w:rsidR="005755FE" w:rsidRDefault="008E3F86" w:rsidP="00D97A2F">
      <w:pPr>
        <w:pStyle w:val="CCode"/>
      </w:pPr>
      <w:r>
        <w:t xml:space="preserve">const char* IXA_INCHIBUILDER_GetLog </w:t>
      </w:r>
    </w:p>
    <w:p w14:paraId="0125966A" w14:textId="0C147FA4" w:rsidR="008E3F86" w:rsidRDefault="008E3F86" w:rsidP="00D97A2F">
      <w:pPr>
        <w:pStyle w:val="CCode"/>
        <w:ind w:left="4248"/>
      </w:pPr>
      <w:r>
        <w:t>(IXA_STATUS_HANDLE hStatus,</w:t>
      </w:r>
    </w:p>
    <w:p w14:paraId="1A081316" w14:textId="7850FE61" w:rsidR="008E3F86" w:rsidRDefault="008E3F86" w:rsidP="00D97A2F">
      <w:pPr>
        <w:pStyle w:val="CCode"/>
        <w:ind w:left="4248"/>
      </w:pPr>
      <w:r>
        <w:t>IXA_INCHIBUILDER_HANDLE hBuilder</w:t>
      </w:r>
      <w:r w:rsidR="00DB6E01">
        <w:t>)</w:t>
      </w:r>
    </w:p>
    <w:p w14:paraId="42D0FDC6" w14:textId="77777777" w:rsidR="008E3F86" w:rsidRDefault="001832EF" w:rsidP="001832EF">
      <w:pPr>
        <w:pStyle w:val="Heading5"/>
      </w:pPr>
      <w:r>
        <w:t>Description</w:t>
      </w:r>
    </w:p>
    <w:p w14:paraId="66A45E8B" w14:textId="77777777" w:rsidR="0063486C" w:rsidRDefault="0063486C" w:rsidP="0063486C">
      <w:pPr>
        <w:pStyle w:val="Heading5"/>
        <w:spacing w:beforeLines="50" w:before="120"/>
        <w:rPr>
          <w:rFonts w:ascii="Times New Roman" w:eastAsia="Times New Roman" w:hAnsi="Times New Roman" w:cs="Times New Roman"/>
          <w:color w:val="auto"/>
        </w:rPr>
      </w:pPr>
      <w:r>
        <w:rPr>
          <w:rFonts w:ascii="Times New Roman" w:eastAsia="Times New Roman" w:hAnsi="Times New Roman" w:cs="Times New Roman"/>
          <w:color w:val="auto"/>
        </w:rPr>
        <w:t xml:space="preserve">Returns a string containing Log Data for the generation of the InChI for the molecule described in the IXA Molecule Object currently associated with an IXA InChI Builder Object. </w:t>
      </w:r>
    </w:p>
    <w:p w14:paraId="4ACBF946" w14:textId="77777777" w:rsidR="008E3F86" w:rsidRDefault="001832EF" w:rsidP="00D97A2F">
      <w:pPr>
        <w:pStyle w:val="Heading5"/>
        <w:spacing w:beforeLines="50" w:before="120"/>
      </w:pPr>
      <w:r>
        <w:t>Input</w:t>
      </w:r>
    </w:p>
    <w:p w14:paraId="0E26D929" w14:textId="77777777" w:rsidR="008E3F86" w:rsidRDefault="005671EF" w:rsidP="008E3F86">
      <w:r w:rsidRPr="005671EF">
        <w:rPr>
          <w:rFonts w:ascii="Courier New" w:hAnsi="Courier New"/>
        </w:rPr>
        <w:t>hStatus</w:t>
      </w:r>
      <w:r w:rsidR="008E3F86">
        <w:t>: Handle for an IXA Status Object to receive status messages.</w:t>
      </w:r>
    </w:p>
    <w:p w14:paraId="0365AE80" w14:textId="77777777" w:rsidR="008E3F86" w:rsidRDefault="008E3F86" w:rsidP="008E3F86">
      <w:r w:rsidRPr="00D97A2F">
        <w:rPr>
          <w:rFonts w:ascii="Courier New" w:hAnsi="Courier New" w:cs="Courier New"/>
        </w:rPr>
        <w:t>hBuilder</w:t>
      </w:r>
      <w:r>
        <w:t>: Handle for the IXA InChI Builder Object to be examined.</w:t>
      </w:r>
    </w:p>
    <w:p w14:paraId="6EE4053E" w14:textId="77777777" w:rsidR="008E3F86" w:rsidRDefault="001832EF" w:rsidP="001832EF">
      <w:pPr>
        <w:pStyle w:val="Heading5"/>
      </w:pPr>
      <w:r>
        <w:t>Output</w:t>
      </w:r>
    </w:p>
    <w:p w14:paraId="3CAA03D3" w14:textId="77777777" w:rsidR="006D71AB" w:rsidRDefault="006D71AB" w:rsidP="006D71AB">
      <w:pPr>
        <w:spacing w:beforeLines="50"/>
      </w:pPr>
      <w:r>
        <w:t xml:space="preserve">Null-terminated string containing Log Data for the generation of the InChI for the molecule described in the IXA Molecule Object currently associated with the IXA InChI Builder Object. </w:t>
      </w:r>
    </w:p>
    <w:p w14:paraId="6161897F" w14:textId="77777777" w:rsidR="006D71AB" w:rsidRDefault="006D71AB" w:rsidP="00D97A2F">
      <w:r>
        <w:t xml:space="preserve">NULL is returned on error. The returned string is owned by the IXA InChI Builder Object, and is liable to change if the IXA InChI Builder Object, or the IXA Molecule Object associated with it, is modified in any way. The string must therefore be copied by the user if it is to be retained. </w:t>
      </w:r>
    </w:p>
    <w:p w14:paraId="75E4B0CA" w14:textId="77777777" w:rsidR="00720328" w:rsidRDefault="00720328" w:rsidP="00D97A2F">
      <w:pPr>
        <w:pStyle w:val="Heading4"/>
        <w:spacing w:beforeLines="50" w:before="120"/>
      </w:pPr>
      <w:bookmarkStart w:id="1304" w:name="_Toc31395556"/>
      <w:r>
        <w:t>IXA_INCHIBUILDER_Destroy</w:t>
      </w:r>
      <w:bookmarkEnd w:id="1304"/>
      <w:r>
        <w:t xml:space="preserve"> </w:t>
      </w:r>
    </w:p>
    <w:p w14:paraId="615F258C" w14:textId="77777777" w:rsidR="005755FE" w:rsidRDefault="008E3F86" w:rsidP="00D97A2F">
      <w:pPr>
        <w:pStyle w:val="CCode"/>
      </w:pPr>
      <w:r>
        <w:t xml:space="preserve">void IXA_INCHIBUILDER_Destroy </w:t>
      </w:r>
    </w:p>
    <w:p w14:paraId="1A3068EB" w14:textId="5EF2ED46" w:rsidR="008E3F86" w:rsidRDefault="008E3F86" w:rsidP="00D97A2F">
      <w:pPr>
        <w:pStyle w:val="CCode"/>
        <w:ind w:left="3540"/>
      </w:pPr>
      <w:r>
        <w:t>(IXA_STATUS_HANDLE hStatus,</w:t>
      </w:r>
    </w:p>
    <w:p w14:paraId="4E35B8EA" w14:textId="4D55ED75" w:rsidR="008E3F86" w:rsidRDefault="008E3F86" w:rsidP="00D97A2F">
      <w:pPr>
        <w:pStyle w:val="CCode"/>
        <w:ind w:left="3540"/>
      </w:pPr>
      <w:r>
        <w:t>IXA_INCHIBUILDER_HANDLE hBuilder</w:t>
      </w:r>
      <w:r w:rsidR="00DB6E01">
        <w:t>)</w:t>
      </w:r>
    </w:p>
    <w:p w14:paraId="7E03D606" w14:textId="77777777" w:rsidR="008E3F86" w:rsidRDefault="001832EF" w:rsidP="001832EF">
      <w:pPr>
        <w:pStyle w:val="Heading5"/>
      </w:pPr>
      <w:r>
        <w:t>Description</w:t>
      </w:r>
    </w:p>
    <w:p w14:paraId="7436AF65" w14:textId="77777777" w:rsidR="008E3F86" w:rsidRDefault="008E3F86" w:rsidP="008E3F86">
      <w:r>
        <w:t>Destroys an IXA InChI Builder Object, releasing all memory that it uses.</w:t>
      </w:r>
    </w:p>
    <w:p w14:paraId="70F3A269" w14:textId="77777777" w:rsidR="008E3F86" w:rsidRDefault="001832EF" w:rsidP="001832EF">
      <w:pPr>
        <w:pStyle w:val="Heading5"/>
      </w:pPr>
      <w:r>
        <w:lastRenderedPageBreak/>
        <w:t>Input</w:t>
      </w:r>
    </w:p>
    <w:p w14:paraId="4DAA8590" w14:textId="77777777" w:rsidR="008E3F86" w:rsidRDefault="005671EF" w:rsidP="008E3F86">
      <w:r w:rsidRPr="005671EF">
        <w:rPr>
          <w:rFonts w:ascii="Courier New" w:hAnsi="Courier New"/>
        </w:rPr>
        <w:t>hStatus</w:t>
      </w:r>
      <w:r w:rsidR="008E3F86">
        <w:t>: Handle for an IXA Status Object to receive status messages.</w:t>
      </w:r>
    </w:p>
    <w:p w14:paraId="21D2C30D" w14:textId="77777777" w:rsidR="008E3F86" w:rsidRDefault="008E3F86" w:rsidP="008E3F86">
      <w:r w:rsidRPr="00D97A2F">
        <w:rPr>
          <w:rFonts w:ascii="Courier New" w:hAnsi="Courier New" w:cs="Courier New"/>
        </w:rPr>
        <w:t>hBuilder</w:t>
      </w:r>
      <w:r>
        <w:t>: Handle for the IXA InChI Builder Object to be destroyed.</w:t>
      </w:r>
    </w:p>
    <w:p w14:paraId="2D91861E" w14:textId="77777777" w:rsidR="008E3F86" w:rsidRDefault="008E3F86" w:rsidP="00D97A2F">
      <w:pPr>
        <w:pStyle w:val="Headinglike35"/>
      </w:pPr>
      <w:bookmarkStart w:id="1305" w:name="_Toc31395557"/>
      <w:r>
        <w:t>Functions to Set InChI-Generation Options</w:t>
      </w:r>
      <w:bookmarkEnd w:id="1305"/>
    </w:p>
    <w:p w14:paraId="42D2EFCF" w14:textId="3FDD45FB" w:rsidR="008E3F86" w:rsidRDefault="008E3F86">
      <w:r>
        <w:t>The functions described in this section allow generation of non-standard InChIs by specifying various nonstandard</w:t>
      </w:r>
      <w:r w:rsidR="005755FE">
        <w:t xml:space="preserve"> </w:t>
      </w:r>
      <w:r>
        <w:t>options; in addition</w:t>
      </w:r>
      <w:r w:rsidR="00DB74AE">
        <w:t>,</w:t>
      </w:r>
      <w:r>
        <w:t xml:space="preserve"> a processing timeout can be imposed on the actual generation of the InChI.</w:t>
      </w:r>
    </w:p>
    <w:p w14:paraId="3146B9E8" w14:textId="77777777" w:rsidR="00720328" w:rsidRDefault="00720328" w:rsidP="00D97A2F">
      <w:pPr>
        <w:pStyle w:val="Heading4"/>
      </w:pPr>
      <w:bookmarkStart w:id="1306" w:name="_Toc31395558"/>
      <w:r>
        <w:t>IXA_INCHIBUILDER_SetOption</w:t>
      </w:r>
      <w:bookmarkEnd w:id="1306"/>
      <w:r>
        <w:t xml:space="preserve"> </w:t>
      </w:r>
    </w:p>
    <w:p w14:paraId="0156CDBB" w14:textId="2497FD11" w:rsidR="008E3F86" w:rsidRDefault="008E3F86" w:rsidP="00D97A2F">
      <w:pPr>
        <w:pStyle w:val="CCode"/>
      </w:pPr>
      <w:r>
        <w:t>void IXA_INCHIBUILDER_SetOption (IXA_STATUS_HANDLE hStatus,</w:t>
      </w:r>
    </w:p>
    <w:p w14:paraId="7A1F273E" w14:textId="77777777" w:rsidR="008E3F86" w:rsidRDefault="008E3F86" w:rsidP="00D97A2F">
      <w:pPr>
        <w:pStyle w:val="CCode"/>
        <w:ind w:left="4248"/>
      </w:pPr>
      <w:r>
        <w:t>IXA_INCHIBUILDER_HANDLE hBuilder,</w:t>
      </w:r>
    </w:p>
    <w:p w14:paraId="18316B17" w14:textId="77777777" w:rsidR="008E3F86" w:rsidRDefault="008E3F86" w:rsidP="00D97A2F">
      <w:pPr>
        <w:pStyle w:val="CCode"/>
        <w:ind w:left="4248"/>
      </w:pPr>
      <w:r>
        <w:t>IXA_INCHIBUILDER_OPTION vOption,</w:t>
      </w:r>
    </w:p>
    <w:p w14:paraId="3AE61039" w14:textId="75393874" w:rsidR="008E3F86" w:rsidRDefault="008E3F86" w:rsidP="00D97A2F">
      <w:pPr>
        <w:pStyle w:val="CCode"/>
        <w:ind w:left="4248"/>
      </w:pPr>
      <w:r>
        <w:t>IXA_BOOL vValue</w:t>
      </w:r>
      <w:r w:rsidR="00DB6E01">
        <w:t>)</w:t>
      </w:r>
    </w:p>
    <w:p w14:paraId="27091D65" w14:textId="77777777" w:rsidR="008E3F86" w:rsidRDefault="001832EF" w:rsidP="001832EF">
      <w:pPr>
        <w:pStyle w:val="Heading5"/>
      </w:pPr>
      <w:r>
        <w:t>Description</w:t>
      </w:r>
    </w:p>
    <w:p w14:paraId="23B9787F" w14:textId="77777777" w:rsidR="008E3F86" w:rsidRDefault="008E3F86" w:rsidP="008E3F86">
      <w:r>
        <w:t xml:space="preserve">Sets an </w:t>
      </w:r>
      <w:bookmarkStart w:id="1307" w:name="_Hlk31392814"/>
      <w:r>
        <w:t xml:space="preserve">“on/off” option for InChI generation </w:t>
      </w:r>
      <w:bookmarkEnd w:id="1307"/>
      <w:r>
        <w:t>using an IXA InChI Builder Object.</w:t>
      </w:r>
    </w:p>
    <w:p w14:paraId="1D505A95" w14:textId="77777777" w:rsidR="008E3F86" w:rsidRDefault="001832EF" w:rsidP="001832EF">
      <w:pPr>
        <w:pStyle w:val="Heading5"/>
      </w:pPr>
      <w:r>
        <w:t>Input</w:t>
      </w:r>
    </w:p>
    <w:p w14:paraId="2EAFD3AE" w14:textId="77777777" w:rsidR="008E3F86" w:rsidRDefault="005671EF" w:rsidP="008E3F86">
      <w:r w:rsidRPr="005671EF">
        <w:rPr>
          <w:rFonts w:ascii="Courier New" w:hAnsi="Courier New"/>
        </w:rPr>
        <w:t>hStatus</w:t>
      </w:r>
      <w:r w:rsidR="008E3F86">
        <w:t>: Handle for an IXA Status Object to receive status messages.</w:t>
      </w:r>
    </w:p>
    <w:p w14:paraId="2A5893FA" w14:textId="272B80DB" w:rsidR="006D71AB" w:rsidRDefault="006D71AB" w:rsidP="006D71AB">
      <w:pPr>
        <w:spacing w:beforeLines="50"/>
        <w:rPr>
          <w:ins w:id="1308" w:author="Igor P" w:date="2020-01-22T12:00:00Z"/>
        </w:rPr>
      </w:pPr>
      <w:r w:rsidRPr="00D97A2F">
        <w:rPr>
          <w:rFonts w:ascii="Courier New" w:hAnsi="Courier New" w:cs="Courier New"/>
        </w:rPr>
        <w:t>hBuilder</w:t>
      </w:r>
      <w:r>
        <w:t xml:space="preserve">: Handle for the IXA InChI Builder Object for which the option is to be set. </w:t>
      </w:r>
      <w:r w:rsidRPr="00D97A2F">
        <w:rPr>
          <w:rFonts w:ascii="Courier New" w:hAnsi="Courier New" w:cs="Courier New"/>
        </w:rPr>
        <w:t>vOption</w:t>
      </w:r>
      <w:r>
        <w:t xml:space="preserve">: InChI generation option to be set. </w:t>
      </w:r>
    </w:p>
    <w:p w14:paraId="1B789662" w14:textId="384EA68D" w:rsidR="00B403BE" w:rsidRDefault="00B403BE" w:rsidP="00B403BE">
      <w:pPr>
        <w:rPr>
          <w:ins w:id="1309" w:author="Igor P" w:date="2020-01-22T12:00:00Z"/>
        </w:rPr>
      </w:pPr>
      <w:ins w:id="1310" w:author="Igor P" w:date="2020-01-22T12:00:00Z">
        <w:r>
          <w:t>Valid options are:</w:t>
        </w:r>
      </w:ins>
    </w:p>
    <w:p w14:paraId="449CCF3A" w14:textId="755B507A" w:rsidR="00B403BE" w:rsidRDefault="00B403BE" w:rsidP="00B403BE">
      <w:pPr>
        <w:autoSpaceDE w:val="0"/>
        <w:autoSpaceDN w:val="0"/>
        <w:adjustRightInd w:val="0"/>
        <w:spacing w:before="0" w:line="240" w:lineRule="auto"/>
        <w:jc w:val="left"/>
        <w:rPr>
          <w:ins w:id="1311" w:author="Igor P" w:date="2020-01-22T12:00:00Z"/>
          <w:rFonts w:ascii="Courier New" w:hAnsi="Courier New" w:cs="Courier New"/>
          <w:color w:val="000000"/>
          <w:szCs w:val="24"/>
        </w:rPr>
      </w:pPr>
      <w:ins w:id="1312" w:author="Igor P" w:date="2020-01-22T12:00:00Z">
        <w:r w:rsidRPr="00B403BE">
          <w:rPr>
            <w:rFonts w:ascii="Courier New" w:hAnsi="Courier New" w:cs="Courier New"/>
            <w:color w:val="2F4F4F"/>
            <w:szCs w:val="24"/>
            <w:rPrChange w:id="1313" w:author="Igor P" w:date="2020-01-22T12:00:00Z">
              <w:rPr>
                <w:rFonts w:ascii="Consolas" w:hAnsi="Consolas" w:cs="Consolas"/>
                <w:color w:val="2F4F4F"/>
                <w:sz w:val="19"/>
                <w:szCs w:val="19"/>
              </w:rPr>
            </w:rPrChange>
          </w:rPr>
          <w:t>IXA_INCHIBUILDER_OPTION_NewPsOff</w:t>
        </w:r>
      </w:ins>
    </w:p>
    <w:p w14:paraId="524CBBEC" w14:textId="77777777" w:rsidR="00B403BE" w:rsidRDefault="00B403BE" w:rsidP="00B403BE">
      <w:pPr>
        <w:autoSpaceDE w:val="0"/>
        <w:autoSpaceDN w:val="0"/>
        <w:adjustRightInd w:val="0"/>
        <w:spacing w:before="0" w:line="240" w:lineRule="auto"/>
        <w:jc w:val="left"/>
        <w:rPr>
          <w:ins w:id="1314" w:author="Igor P" w:date="2020-01-22T12:00:00Z"/>
          <w:rFonts w:ascii="Courier New" w:hAnsi="Courier New" w:cs="Courier New"/>
          <w:color w:val="000000"/>
          <w:szCs w:val="24"/>
        </w:rPr>
      </w:pPr>
      <w:ins w:id="1315" w:author="Igor P" w:date="2020-01-22T12:00:00Z">
        <w:r w:rsidRPr="00B403BE">
          <w:rPr>
            <w:rFonts w:ascii="Courier New" w:hAnsi="Courier New" w:cs="Courier New"/>
            <w:color w:val="2F4F4F"/>
            <w:szCs w:val="24"/>
            <w:rPrChange w:id="1316" w:author="Igor P" w:date="2020-01-22T12:00:00Z">
              <w:rPr>
                <w:rFonts w:ascii="Consolas" w:hAnsi="Consolas" w:cs="Consolas"/>
                <w:color w:val="2F4F4F"/>
                <w:sz w:val="19"/>
                <w:szCs w:val="19"/>
              </w:rPr>
            </w:rPrChange>
          </w:rPr>
          <w:t>IXA_INCHIBUILDER_OPTION_DoNotAddH</w:t>
        </w:r>
      </w:ins>
    </w:p>
    <w:p w14:paraId="37A19A23" w14:textId="472FB233" w:rsidR="00B403BE" w:rsidRPr="00B403BE" w:rsidRDefault="00B403BE" w:rsidP="00B403BE">
      <w:pPr>
        <w:autoSpaceDE w:val="0"/>
        <w:autoSpaceDN w:val="0"/>
        <w:adjustRightInd w:val="0"/>
        <w:spacing w:before="0" w:line="240" w:lineRule="auto"/>
        <w:jc w:val="left"/>
        <w:rPr>
          <w:ins w:id="1317" w:author="Igor P" w:date="2020-01-22T12:00:00Z"/>
          <w:rFonts w:ascii="Courier New" w:hAnsi="Courier New" w:cs="Courier New"/>
          <w:color w:val="000000"/>
          <w:szCs w:val="24"/>
          <w:rPrChange w:id="1318" w:author="Igor P" w:date="2020-01-22T12:00:00Z">
            <w:rPr>
              <w:ins w:id="1319" w:author="Igor P" w:date="2020-01-22T12:00:00Z"/>
              <w:rFonts w:ascii="Consolas" w:hAnsi="Consolas" w:cs="Consolas"/>
              <w:color w:val="000000"/>
              <w:sz w:val="19"/>
              <w:szCs w:val="19"/>
            </w:rPr>
          </w:rPrChange>
        </w:rPr>
      </w:pPr>
      <w:ins w:id="1320" w:author="Igor P" w:date="2020-01-22T12:00:00Z">
        <w:r w:rsidRPr="00B403BE">
          <w:rPr>
            <w:rFonts w:ascii="Courier New" w:hAnsi="Courier New" w:cs="Courier New"/>
            <w:color w:val="2F4F4F"/>
            <w:szCs w:val="24"/>
            <w:rPrChange w:id="1321" w:author="Igor P" w:date="2020-01-22T12:00:00Z">
              <w:rPr>
                <w:rFonts w:ascii="Consolas" w:hAnsi="Consolas" w:cs="Consolas"/>
                <w:color w:val="2F4F4F"/>
                <w:sz w:val="19"/>
                <w:szCs w:val="19"/>
              </w:rPr>
            </w:rPrChange>
          </w:rPr>
          <w:t>IXA_INCHIBUILDER_OPTION_SUU</w:t>
        </w:r>
      </w:ins>
    </w:p>
    <w:p w14:paraId="4DA3156B" w14:textId="35C44FA1" w:rsidR="00B403BE" w:rsidRPr="00B403BE" w:rsidRDefault="00B403BE" w:rsidP="00B403BE">
      <w:pPr>
        <w:autoSpaceDE w:val="0"/>
        <w:autoSpaceDN w:val="0"/>
        <w:adjustRightInd w:val="0"/>
        <w:spacing w:before="0" w:line="240" w:lineRule="auto"/>
        <w:jc w:val="left"/>
        <w:rPr>
          <w:ins w:id="1322" w:author="Igor P" w:date="2020-01-22T12:00:00Z"/>
          <w:rFonts w:ascii="Courier New" w:hAnsi="Courier New" w:cs="Courier New"/>
          <w:color w:val="000000"/>
          <w:szCs w:val="24"/>
          <w:rPrChange w:id="1323" w:author="Igor P" w:date="2020-01-22T12:00:00Z">
            <w:rPr>
              <w:ins w:id="1324" w:author="Igor P" w:date="2020-01-22T12:00:00Z"/>
              <w:rFonts w:ascii="Consolas" w:hAnsi="Consolas" w:cs="Consolas"/>
              <w:color w:val="000000"/>
              <w:sz w:val="19"/>
              <w:szCs w:val="19"/>
            </w:rPr>
          </w:rPrChange>
        </w:rPr>
      </w:pPr>
      <w:ins w:id="1325" w:author="Igor P" w:date="2020-01-22T12:00:00Z">
        <w:r w:rsidRPr="00B403BE">
          <w:rPr>
            <w:rFonts w:ascii="Courier New" w:hAnsi="Courier New" w:cs="Courier New"/>
            <w:color w:val="2F4F4F"/>
            <w:szCs w:val="24"/>
            <w:rPrChange w:id="1326" w:author="Igor P" w:date="2020-01-22T12:00:00Z">
              <w:rPr>
                <w:rFonts w:ascii="Consolas" w:hAnsi="Consolas" w:cs="Consolas"/>
                <w:color w:val="2F4F4F"/>
                <w:sz w:val="19"/>
                <w:szCs w:val="19"/>
              </w:rPr>
            </w:rPrChange>
          </w:rPr>
          <w:t>IXA_INCHIBUILDER_OPTION_SLUUD</w:t>
        </w:r>
      </w:ins>
    </w:p>
    <w:p w14:paraId="04798882" w14:textId="500BF6BD" w:rsidR="00B403BE" w:rsidRPr="00B403BE" w:rsidRDefault="00B403BE" w:rsidP="00B403BE">
      <w:pPr>
        <w:autoSpaceDE w:val="0"/>
        <w:autoSpaceDN w:val="0"/>
        <w:adjustRightInd w:val="0"/>
        <w:spacing w:before="0" w:line="240" w:lineRule="auto"/>
        <w:jc w:val="left"/>
        <w:rPr>
          <w:ins w:id="1327" w:author="Igor P" w:date="2020-01-22T12:00:00Z"/>
          <w:rFonts w:ascii="Courier New" w:hAnsi="Courier New" w:cs="Courier New"/>
          <w:color w:val="000000"/>
          <w:szCs w:val="24"/>
          <w:rPrChange w:id="1328" w:author="Igor P" w:date="2020-01-22T12:00:00Z">
            <w:rPr>
              <w:ins w:id="1329" w:author="Igor P" w:date="2020-01-22T12:00:00Z"/>
              <w:rFonts w:ascii="Consolas" w:hAnsi="Consolas" w:cs="Consolas"/>
              <w:color w:val="000000"/>
              <w:sz w:val="19"/>
              <w:szCs w:val="19"/>
            </w:rPr>
          </w:rPrChange>
        </w:rPr>
      </w:pPr>
      <w:ins w:id="1330" w:author="Igor P" w:date="2020-01-22T12:00:00Z">
        <w:r w:rsidRPr="00B403BE">
          <w:rPr>
            <w:rFonts w:ascii="Courier New" w:hAnsi="Courier New" w:cs="Courier New"/>
            <w:color w:val="2F4F4F"/>
            <w:szCs w:val="24"/>
            <w:rPrChange w:id="1331" w:author="Igor P" w:date="2020-01-22T12:00:00Z">
              <w:rPr>
                <w:rFonts w:ascii="Consolas" w:hAnsi="Consolas" w:cs="Consolas"/>
                <w:color w:val="2F4F4F"/>
                <w:sz w:val="19"/>
                <w:szCs w:val="19"/>
              </w:rPr>
            </w:rPrChange>
          </w:rPr>
          <w:t>IXA_INCHIBUILDER_OPTION_FixedH</w:t>
        </w:r>
      </w:ins>
    </w:p>
    <w:p w14:paraId="4576A683" w14:textId="2432E871" w:rsidR="00B403BE" w:rsidRPr="00B403BE" w:rsidRDefault="00B403BE" w:rsidP="00B403BE">
      <w:pPr>
        <w:autoSpaceDE w:val="0"/>
        <w:autoSpaceDN w:val="0"/>
        <w:adjustRightInd w:val="0"/>
        <w:spacing w:before="0" w:line="240" w:lineRule="auto"/>
        <w:jc w:val="left"/>
        <w:rPr>
          <w:ins w:id="1332" w:author="Igor P" w:date="2020-01-22T12:00:00Z"/>
          <w:rFonts w:ascii="Courier New" w:hAnsi="Courier New" w:cs="Courier New"/>
          <w:color w:val="000000"/>
          <w:szCs w:val="24"/>
          <w:rPrChange w:id="1333" w:author="Igor P" w:date="2020-01-22T12:00:00Z">
            <w:rPr>
              <w:ins w:id="1334" w:author="Igor P" w:date="2020-01-22T12:00:00Z"/>
              <w:rFonts w:ascii="Consolas" w:hAnsi="Consolas" w:cs="Consolas"/>
              <w:color w:val="000000"/>
              <w:sz w:val="19"/>
              <w:szCs w:val="19"/>
            </w:rPr>
          </w:rPrChange>
        </w:rPr>
      </w:pPr>
      <w:ins w:id="1335" w:author="Igor P" w:date="2020-01-22T12:00:00Z">
        <w:r w:rsidRPr="00B403BE">
          <w:rPr>
            <w:rFonts w:ascii="Courier New" w:hAnsi="Courier New" w:cs="Courier New"/>
            <w:color w:val="2F4F4F"/>
            <w:szCs w:val="24"/>
            <w:rPrChange w:id="1336" w:author="Igor P" w:date="2020-01-22T12:00:00Z">
              <w:rPr>
                <w:rFonts w:ascii="Consolas" w:hAnsi="Consolas" w:cs="Consolas"/>
                <w:color w:val="2F4F4F"/>
                <w:sz w:val="19"/>
                <w:szCs w:val="19"/>
              </w:rPr>
            </w:rPrChange>
          </w:rPr>
          <w:lastRenderedPageBreak/>
          <w:t>IXA_INCHIBUILDER_OPTION_RecMet</w:t>
        </w:r>
      </w:ins>
    </w:p>
    <w:p w14:paraId="73DECDC6" w14:textId="680F0B57" w:rsidR="00B403BE" w:rsidRPr="00B403BE" w:rsidRDefault="00B403BE" w:rsidP="00B403BE">
      <w:pPr>
        <w:autoSpaceDE w:val="0"/>
        <w:autoSpaceDN w:val="0"/>
        <w:adjustRightInd w:val="0"/>
        <w:spacing w:before="0" w:line="240" w:lineRule="auto"/>
        <w:jc w:val="left"/>
        <w:rPr>
          <w:ins w:id="1337" w:author="Igor P" w:date="2020-01-22T12:00:00Z"/>
          <w:rFonts w:ascii="Courier New" w:hAnsi="Courier New" w:cs="Courier New"/>
          <w:color w:val="000000"/>
          <w:szCs w:val="24"/>
          <w:rPrChange w:id="1338" w:author="Igor P" w:date="2020-01-22T12:00:00Z">
            <w:rPr>
              <w:ins w:id="1339" w:author="Igor P" w:date="2020-01-22T12:00:00Z"/>
              <w:rFonts w:ascii="Consolas" w:hAnsi="Consolas" w:cs="Consolas"/>
              <w:color w:val="000000"/>
              <w:sz w:val="19"/>
              <w:szCs w:val="19"/>
            </w:rPr>
          </w:rPrChange>
        </w:rPr>
      </w:pPr>
      <w:ins w:id="1340" w:author="Igor P" w:date="2020-01-22T12:00:00Z">
        <w:r w:rsidRPr="00B403BE">
          <w:rPr>
            <w:rFonts w:ascii="Courier New" w:hAnsi="Courier New" w:cs="Courier New"/>
            <w:color w:val="2F4F4F"/>
            <w:szCs w:val="24"/>
            <w:rPrChange w:id="1341" w:author="Igor P" w:date="2020-01-22T12:00:00Z">
              <w:rPr>
                <w:rFonts w:ascii="Consolas" w:hAnsi="Consolas" w:cs="Consolas"/>
                <w:color w:val="2F4F4F"/>
                <w:sz w:val="19"/>
                <w:szCs w:val="19"/>
              </w:rPr>
            </w:rPrChange>
          </w:rPr>
          <w:t>IXA_INCHIBUILDER_OPTION_KET</w:t>
        </w:r>
      </w:ins>
    </w:p>
    <w:p w14:paraId="45890B22" w14:textId="6C21CEFF" w:rsidR="00B403BE" w:rsidRPr="00B403BE" w:rsidRDefault="00B403BE" w:rsidP="00B403BE">
      <w:pPr>
        <w:autoSpaceDE w:val="0"/>
        <w:autoSpaceDN w:val="0"/>
        <w:adjustRightInd w:val="0"/>
        <w:spacing w:before="0" w:line="240" w:lineRule="auto"/>
        <w:jc w:val="left"/>
        <w:rPr>
          <w:ins w:id="1342" w:author="Igor P" w:date="2020-01-22T12:00:00Z"/>
          <w:rFonts w:ascii="Courier New" w:hAnsi="Courier New" w:cs="Courier New"/>
          <w:color w:val="000000"/>
          <w:szCs w:val="24"/>
          <w:rPrChange w:id="1343" w:author="Igor P" w:date="2020-01-22T12:00:00Z">
            <w:rPr>
              <w:ins w:id="1344" w:author="Igor P" w:date="2020-01-22T12:00:00Z"/>
              <w:rFonts w:ascii="Consolas" w:hAnsi="Consolas" w:cs="Consolas"/>
              <w:color w:val="000000"/>
              <w:sz w:val="19"/>
              <w:szCs w:val="19"/>
            </w:rPr>
          </w:rPrChange>
        </w:rPr>
      </w:pPr>
      <w:ins w:id="1345" w:author="Igor P" w:date="2020-01-22T12:00:00Z">
        <w:r w:rsidRPr="00B403BE">
          <w:rPr>
            <w:rFonts w:ascii="Courier New" w:hAnsi="Courier New" w:cs="Courier New"/>
            <w:color w:val="2F4F4F"/>
            <w:szCs w:val="24"/>
            <w:rPrChange w:id="1346" w:author="Igor P" w:date="2020-01-22T12:00:00Z">
              <w:rPr>
                <w:rFonts w:ascii="Consolas" w:hAnsi="Consolas" w:cs="Consolas"/>
                <w:color w:val="2F4F4F"/>
                <w:sz w:val="19"/>
                <w:szCs w:val="19"/>
              </w:rPr>
            </w:rPrChange>
          </w:rPr>
          <w:t>IXA_INCHIBUILDER_OPTION_15T</w:t>
        </w:r>
      </w:ins>
    </w:p>
    <w:p w14:paraId="357CE7E7" w14:textId="2E50C852" w:rsidR="00B403BE" w:rsidRPr="00B403BE" w:rsidRDefault="00B403BE" w:rsidP="00B403BE">
      <w:pPr>
        <w:autoSpaceDE w:val="0"/>
        <w:autoSpaceDN w:val="0"/>
        <w:adjustRightInd w:val="0"/>
        <w:spacing w:before="0" w:line="240" w:lineRule="auto"/>
        <w:jc w:val="left"/>
        <w:rPr>
          <w:ins w:id="1347" w:author="Igor P" w:date="2020-01-22T12:00:00Z"/>
          <w:rFonts w:ascii="Courier New" w:hAnsi="Courier New" w:cs="Courier New"/>
          <w:color w:val="000000"/>
          <w:szCs w:val="24"/>
          <w:rPrChange w:id="1348" w:author="Igor P" w:date="2020-01-22T12:00:00Z">
            <w:rPr>
              <w:ins w:id="1349" w:author="Igor P" w:date="2020-01-22T12:00:00Z"/>
              <w:rFonts w:ascii="Consolas" w:hAnsi="Consolas" w:cs="Consolas"/>
              <w:color w:val="000000"/>
              <w:sz w:val="19"/>
              <w:szCs w:val="19"/>
            </w:rPr>
          </w:rPrChange>
        </w:rPr>
      </w:pPr>
      <w:ins w:id="1350" w:author="Igor P" w:date="2020-01-22T12:00:00Z">
        <w:r w:rsidRPr="00B403BE">
          <w:rPr>
            <w:rFonts w:ascii="Courier New" w:hAnsi="Courier New" w:cs="Courier New"/>
            <w:color w:val="2F4F4F"/>
            <w:szCs w:val="24"/>
            <w:rPrChange w:id="1351" w:author="Igor P" w:date="2020-01-22T12:00:00Z">
              <w:rPr>
                <w:rFonts w:ascii="Consolas" w:hAnsi="Consolas" w:cs="Consolas"/>
                <w:color w:val="2F4F4F"/>
                <w:sz w:val="19"/>
                <w:szCs w:val="19"/>
              </w:rPr>
            </w:rPrChange>
          </w:rPr>
          <w:t>IXA_INCHIBUILDER_OPTION_SaveOpt</w:t>
        </w:r>
      </w:ins>
    </w:p>
    <w:p w14:paraId="13D94683" w14:textId="0EDFB542" w:rsidR="00B403BE" w:rsidRPr="00B403BE" w:rsidRDefault="00B403BE" w:rsidP="00B403BE">
      <w:pPr>
        <w:autoSpaceDE w:val="0"/>
        <w:autoSpaceDN w:val="0"/>
        <w:adjustRightInd w:val="0"/>
        <w:spacing w:before="0" w:line="240" w:lineRule="auto"/>
        <w:jc w:val="left"/>
        <w:rPr>
          <w:ins w:id="1352" w:author="Igor P" w:date="2020-01-22T12:00:00Z"/>
          <w:rFonts w:ascii="Courier New" w:hAnsi="Courier New" w:cs="Courier New"/>
          <w:color w:val="000000"/>
          <w:szCs w:val="24"/>
          <w:rPrChange w:id="1353" w:author="Igor P" w:date="2020-01-22T12:00:00Z">
            <w:rPr>
              <w:ins w:id="1354" w:author="Igor P" w:date="2020-01-22T12:00:00Z"/>
              <w:rFonts w:ascii="Consolas" w:hAnsi="Consolas" w:cs="Consolas"/>
              <w:color w:val="000000"/>
              <w:sz w:val="19"/>
              <w:szCs w:val="19"/>
            </w:rPr>
          </w:rPrChange>
        </w:rPr>
      </w:pPr>
      <w:ins w:id="1355" w:author="Igor P" w:date="2020-01-22T12:00:00Z">
        <w:r w:rsidRPr="00B403BE">
          <w:rPr>
            <w:rFonts w:ascii="Courier New" w:hAnsi="Courier New" w:cs="Courier New"/>
            <w:color w:val="2F4F4F"/>
            <w:szCs w:val="24"/>
            <w:rPrChange w:id="1356" w:author="Igor P" w:date="2020-01-22T12:00:00Z">
              <w:rPr>
                <w:rFonts w:ascii="Consolas" w:hAnsi="Consolas" w:cs="Consolas"/>
                <w:color w:val="2F4F4F"/>
                <w:sz w:val="19"/>
                <w:szCs w:val="19"/>
              </w:rPr>
            </w:rPrChange>
          </w:rPr>
          <w:t>IXA_INCHIBUILDER_OPTION_AuxNone</w:t>
        </w:r>
      </w:ins>
    </w:p>
    <w:p w14:paraId="1172CEE8" w14:textId="37395A7A" w:rsidR="00B403BE" w:rsidRPr="00B403BE" w:rsidRDefault="00B403BE" w:rsidP="00B403BE">
      <w:pPr>
        <w:autoSpaceDE w:val="0"/>
        <w:autoSpaceDN w:val="0"/>
        <w:adjustRightInd w:val="0"/>
        <w:spacing w:before="0" w:line="240" w:lineRule="auto"/>
        <w:jc w:val="left"/>
        <w:rPr>
          <w:ins w:id="1357" w:author="Igor P" w:date="2020-01-22T12:00:00Z"/>
          <w:rFonts w:ascii="Courier New" w:hAnsi="Courier New" w:cs="Courier New"/>
          <w:color w:val="000000"/>
          <w:szCs w:val="24"/>
          <w:rPrChange w:id="1358" w:author="Igor P" w:date="2020-01-22T12:00:00Z">
            <w:rPr>
              <w:ins w:id="1359" w:author="Igor P" w:date="2020-01-22T12:00:00Z"/>
              <w:rFonts w:ascii="Consolas" w:hAnsi="Consolas" w:cs="Consolas"/>
              <w:color w:val="000000"/>
              <w:sz w:val="19"/>
              <w:szCs w:val="19"/>
            </w:rPr>
          </w:rPrChange>
        </w:rPr>
      </w:pPr>
      <w:ins w:id="1360" w:author="Igor P" w:date="2020-01-22T12:00:00Z">
        <w:r w:rsidRPr="00B403BE">
          <w:rPr>
            <w:rFonts w:ascii="Courier New" w:hAnsi="Courier New" w:cs="Courier New"/>
            <w:color w:val="2F4F4F"/>
            <w:szCs w:val="24"/>
            <w:rPrChange w:id="1361" w:author="Igor P" w:date="2020-01-22T12:00:00Z">
              <w:rPr>
                <w:rFonts w:ascii="Consolas" w:hAnsi="Consolas" w:cs="Consolas"/>
                <w:color w:val="2F4F4F"/>
                <w:sz w:val="19"/>
                <w:szCs w:val="19"/>
              </w:rPr>
            </w:rPrChange>
          </w:rPr>
          <w:t>IXA_INCHIBUILDER_OPTION_WarnOnEmptyStructure</w:t>
        </w:r>
      </w:ins>
    </w:p>
    <w:p w14:paraId="7C786069" w14:textId="0A21C4F9" w:rsidR="00B403BE" w:rsidRDefault="00B403BE" w:rsidP="00B403BE">
      <w:pPr>
        <w:autoSpaceDE w:val="0"/>
        <w:autoSpaceDN w:val="0"/>
        <w:adjustRightInd w:val="0"/>
        <w:spacing w:before="0" w:line="240" w:lineRule="auto"/>
        <w:jc w:val="left"/>
        <w:rPr>
          <w:ins w:id="1362" w:author="Igor P" w:date="2020-01-22T12:04:00Z"/>
          <w:rFonts w:ascii="Courier New" w:hAnsi="Courier New" w:cs="Courier New"/>
          <w:color w:val="2F4F4F"/>
          <w:szCs w:val="24"/>
        </w:rPr>
      </w:pPr>
      <w:ins w:id="1363" w:author="Igor P" w:date="2020-01-22T12:00:00Z">
        <w:r w:rsidRPr="00B403BE">
          <w:rPr>
            <w:rFonts w:ascii="Courier New" w:hAnsi="Courier New" w:cs="Courier New"/>
            <w:color w:val="2F4F4F"/>
            <w:szCs w:val="24"/>
            <w:rPrChange w:id="1364" w:author="Igor P" w:date="2020-01-22T12:00:00Z">
              <w:rPr>
                <w:rFonts w:ascii="Consolas" w:hAnsi="Consolas" w:cs="Consolas"/>
                <w:color w:val="2F4F4F"/>
                <w:sz w:val="19"/>
                <w:szCs w:val="19"/>
              </w:rPr>
            </w:rPrChange>
          </w:rPr>
          <w:t>IXA_INCHIBUILDER_OPTION_Polymers</w:t>
        </w:r>
      </w:ins>
    </w:p>
    <w:p w14:paraId="049A994E" w14:textId="2B8B4B4D" w:rsidR="00045D4E" w:rsidRDefault="00045D4E" w:rsidP="00045D4E">
      <w:pPr>
        <w:autoSpaceDE w:val="0"/>
        <w:autoSpaceDN w:val="0"/>
        <w:adjustRightInd w:val="0"/>
        <w:spacing w:before="0" w:line="240" w:lineRule="auto"/>
        <w:jc w:val="left"/>
        <w:rPr>
          <w:ins w:id="1365" w:author="Igor P" w:date="2020-01-31T19:55:00Z"/>
          <w:rFonts w:ascii="Courier New" w:hAnsi="Courier New" w:cs="Courier New"/>
          <w:color w:val="2F4F4F"/>
          <w:szCs w:val="24"/>
        </w:rPr>
      </w:pPr>
      <w:ins w:id="1366" w:author="Igor P" w:date="2020-01-22T12:04:00Z">
        <w:r w:rsidRPr="000F12B6">
          <w:rPr>
            <w:rFonts w:ascii="Courier New" w:hAnsi="Courier New" w:cs="Courier New"/>
            <w:color w:val="2F4F4F"/>
            <w:szCs w:val="24"/>
          </w:rPr>
          <w:t>IXA_INCHIBUILDER_OPTION_Polymers</w:t>
        </w:r>
        <w:r>
          <w:rPr>
            <w:rFonts w:ascii="Courier New" w:hAnsi="Courier New" w:cs="Courier New"/>
            <w:color w:val="2F4F4F"/>
            <w:szCs w:val="24"/>
          </w:rPr>
          <w:t>105</w:t>
        </w:r>
      </w:ins>
    </w:p>
    <w:p w14:paraId="19D4A19E" w14:textId="2C0BF570" w:rsidR="00F405CF" w:rsidRDefault="00F405CF" w:rsidP="00045D4E">
      <w:pPr>
        <w:autoSpaceDE w:val="0"/>
        <w:autoSpaceDN w:val="0"/>
        <w:adjustRightInd w:val="0"/>
        <w:spacing w:before="0" w:line="240" w:lineRule="auto"/>
        <w:jc w:val="left"/>
        <w:rPr>
          <w:ins w:id="1367" w:author="Igor P" w:date="2020-01-31T19:55:00Z"/>
          <w:rFonts w:ascii="Courier New" w:hAnsi="Courier New" w:cs="Courier New"/>
          <w:color w:val="2F4F4F"/>
          <w:szCs w:val="24"/>
        </w:rPr>
      </w:pPr>
      <w:ins w:id="1368" w:author="Igor P" w:date="2020-01-31T19:56:00Z">
        <w:r w:rsidRPr="00F405CF">
          <w:rPr>
            <w:rFonts w:ascii="Courier New" w:hAnsi="Courier New" w:cs="Courier New"/>
            <w:color w:val="2F4F4F"/>
            <w:szCs w:val="24"/>
          </w:rPr>
          <w:t>IXA_INCHIBUILDER_OPTION_NoFrameShift</w:t>
        </w:r>
      </w:ins>
    </w:p>
    <w:p w14:paraId="4B7ACD6D" w14:textId="52734783" w:rsidR="00F405CF" w:rsidRPr="000F12B6" w:rsidRDefault="00F405CF" w:rsidP="00045D4E">
      <w:pPr>
        <w:autoSpaceDE w:val="0"/>
        <w:autoSpaceDN w:val="0"/>
        <w:adjustRightInd w:val="0"/>
        <w:spacing w:before="0" w:line="240" w:lineRule="auto"/>
        <w:jc w:val="left"/>
        <w:rPr>
          <w:ins w:id="1369" w:author="Igor P" w:date="2020-01-22T12:04:00Z"/>
          <w:rFonts w:ascii="Courier New" w:hAnsi="Courier New" w:cs="Courier New"/>
          <w:color w:val="000000"/>
          <w:szCs w:val="24"/>
        </w:rPr>
      </w:pPr>
      <w:ins w:id="1370" w:author="Igor P" w:date="2020-01-31T19:55:00Z">
        <w:r w:rsidRPr="00F405CF">
          <w:rPr>
            <w:rFonts w:ascii="Courier New" w:hAnsi="Courier New" w:cs="Courier New"/>
            <w:color w:val="000000"/>
            <w:szCs w:val="24"/>
          </w:rPr>
          <w:t>IXA_INCHIBUILDER_OPTION_NPZZ</w:t>
        </w:r>
      </w:ins>
    </w:p>
    <w:p w14:paraId="71ECD30B" w14:textId="64D8589E" w:rsidR="00B403BE" w:rsidRPr="00B403BE" w:rsidRDefault="00B403BE" w:rsidP="00B403BE">
      <w:pPr>
        <w:autoSpaceDE w:val="0"/>
        <w:autoSpaceDN w:val="0"/>
        <w:adjustRightInd w:val="0"/>
        <w:spacing w:before="0" w:line="240" w:lineRule="auto"/>
        <w:jc w:val="left"/>
        <w:rPr>
          <w:ins w:id="1371" w:author="Igor P" w:date="2020-01-22T12:00:00Z"/>
          <w:rFonts w:ascii="Courier New" w:hAnsi="Courier New" w:cs="Courier New"/>
          <w:color w:val="000000"/>
          <w:szCs w:val="24"/>
          <w:rPrChange w:id="1372" w:author="Igor P" w:date="2020-01-22T12:00:00Z">
            <w:rPr>
              <w:ins w:id="1373" w:author="Igor P" w:date="2020-01-22T12:00:00Z"/>
              <w:rFonts w:ascii="Consolas" w:hAnsi="Consolas" w:cs="Consolas"/>
              <w:color w:val="000000"/>
              <w:sz w:val="19"/>
              <w:szCs w:val="19"/>
            </w:rPr>
          </w:rPrChange>
        </w:rPr>
      </w:pPr>
      <w:ins w:id="1374" w:author="Igor P" w:date="2020-01-22T12:00:00Z">
        <w:r w:rsidRPr="00B403BE">
          <w:rPr>
            <w:rFonts w:ascii="Courier New" w:hAnsi="Courier New" w:cs="Courier New"/>
            <w:color w:val="2F4F4F"/>
            <w:szCs w:val="24"/>
            <w:rPrChange w:id="1375" w:author="Igor P" w:date="2020-01-22T12:00:00Z">
              <w:rPr>
                <w:rFonts w:ascii="Consolas" w:hAnsi="Consolas" w:cs="Consolas"/>
                <w:color w:val="2F4F4F"/>
                <w:sz w:val="19"/>
                <w:szCs w:val="19"/>
              </w:rPr>
            </w:rPrChange>
          </w:rPr>
          <w:t>IXA_INCHIBUILDER_OPTION_Fold</w:t>
        </w:r>
      </w:ins>
      <w:ins w:id="1376" w:author="Igor P" w:date="2020-01-22T12:04:00Z">
        <w:r w:rsidR="00045D4E">
          <w:rPr>
            <w:rFonts w:ascii="Courier New" w:hAnsi="Courier New" w:cs="Courier New"/>
            <w:color w:val="2F4F4F"/>
            <w:szCs w:val="24"/>
          </w:rPr>
          <w:t>C</w:t>
        </w:r>
      </w:ins>
      <w:ins w:id="1377" w:author="Igor P" w:date="2020-01-22T12:00:00Z">
        <w:r w:rsidRPr="00B403BE">
          <w:rPr>
            <w:rFonts w:ascii="Courier New" w:hAnsi="Courier New" w:cs="Courier New"/>
            <w:color w:val="2F4F4F"/>
            <w:szCs w:val="24"/>
            <w:rPrChange w:id="1378" w:author="Igor P" w:date="2020-01-22T12:00:00Z">
              <w:rPr>
                <w:rFonts w:ascii="Consolas" w:hAnsi="Consolas" w:cs="Consolas"/>
                <w:color w:val="2F4F4F"/>
                <w:sz w:val="19"/>
                <w:szCs w:val="19"/>
              </w:rPr>
            </w:rPrChange>
          </w:rPr>
          <w:t>RU</w:t>
        </w:r>
      </w:ins>
    </w:p>
    <w:p w14:paraId="256932C0" w14:textId="5ACC8AA0" w:rsidR="00B403BE" w:rsidRPr="00B403BE" w:rsidRDefault="00B403BE" w:rsidP="00B403BE">
      <w:pPr>
        <w:autoSpaceDE w:val="0"/>
        <w:autoSpaceDN w:val="0"/>
        <w:adjustRightInd w:val="0"/>
        <w:spacing w:before="0" w:line="240" w:lineRule="auto"/>
        <w:jc w:val="left"/>
        <w:rPr>
          <w:ins w:id="1379" w:author="Igor P" w:date="2020-01-22T12:00:00Z"/>
          <w:rFonts w:ascii="Courier New" w:hAnsi="Courier New" w:cs="Courier New"/>
          <w:color w:val="000000"/>
          <w:szCs w:val="24"/>
          <w:rPrChange w:id="1380" w:author="Igor P" w:date="2020-01-22T12:00:00Z">
            <w:rPr>
              <w:ins w:id="1381" w:author="Igor P" w:date="2020-01-22T12:00:00Z"/>
              <w:rFonts w:ascii="Consolas" w:hAnsi="Consolas" w:cs="Consolas"/>
              <w:color w:val="000000"/>
              <w:sz w:val="19"/>
              <w:szCs w:val="19"/>
            </w:rPr>
          </w:rPrChange>
        </w:rPr>
      </w:pPr>
      <w:ins w:id="1382" w:author="Igor P" w:date="2020-01-22T12:00:00Z">
        <w:r w:rsidRPr="00B403BE">
          <w:rPr>
            <w:rFonts w:ascii="Courier New" w:hAnsi="Courier New" w:cs="Courier New"/>
            <w:color w:val="2F4F4F"/>
            <w:szCs w:val="24"/>
            <w:rPrChange w:id="1383" w:author="Igor P" w:date="2020-01-22T12:00:00Z">
              <w:rPr>
                <w:rFonts w:ascii="Consolas" w:hAnsi="Consolas" w:cs="Consolas"/>
                <w:color w:val="2F4F4F"/>
                <w:sz w:val="19"/>
                <w:szCs w:val="19"/>
              </w:rPr>
            </w:rPrChange>
          </w:rPr>
          <w:t>IXA_INCHIBUILDER_OPTION_LooseTSACheck</w:t>
        </w:r>
      </w:ins>
    </w:p>
    <w:p w14:paraId="0CBCE02C" w14:textId="77777777" w:rsidR="00F405CF" w:rsidRDefault="00B403BE">
      <w:pPr>
        <w:autoSpaceDE w:val="0"/>
        <w:autoSpaceDN w:val="0"/>
        <w:adjustRightInd w:val="0"/>
        <w:spacing w:before="0" w:line="240" w:lineRule="auto"/>
        <w:jc w:val="left"/>
        <w:rPr>
          <w:ins w:id="1384" w:author="Igor P" w:date="2020-01-31T19:56:00Z"/>
          <w:rFonts w:ascii="Courier New" w:hAnsi="Courier New" w:cs="Courier New"/>
          <w:color w:val="2F4F4F"/>
          <w:szCs w:val="24"/>
        </w:rPr>
      </w:pPr>
      <w:ins w:id="1385" w:author="Igor P" w:date="2020-01-22T12:00:00Z">
        <w:r w:rsidRPr="00B403BE">
          <w:rPr>
            <w:rFonts w:ascii="Courier New" w:hAnsi="Courier New" w:cs="Courier New"/>
            <w:color w:val="2F4F4F"/>
            <w:szCs w:val="24"/>
            <w:rPrChange w:id="1386" w:author="Igor P" w:date="2020-01-22T12:00:00Z">
              <w:rPr>
                <w:rFonts w:ascii="Consolas" w:hAnsi="Consolas" w:cs="Consolas"/>
                <w:color w:val="2F4F4F"/>
                <w:sz w:val="19"/>
                <w:szCs w:val="19"/>
              </w:rPr>
            </w:rPrChange>
          </w:rPr>
          <w:t>IXA_INCHIBUILDER_OPTION_NoWarnings</w:t>
        </w:r>
      </w:ins>
    </w:p>
    <w:p w14:paraId="3C5852CE" w14:textId="59B31BF0" w:rsidR="00B403BE" w:rsidRPr="00B403BE" w:rsidRDefault="00F405CF">
      <w:pPr>
        <w:autoSpaceDE w:val="0"/>
        <w:autoSpaceDN w:val="0"/>
        <w:adjustRightInd w:val="0"/>
        <w:spacing w:before="0" w:line="240" w:lineRule="auto"/>
        <w:jc w:val="left"/>
        <w:rPr>
          <w:ins w:id="1387" w:author="Igor P" w:date="2020-01-22T12:00:00Z"/>
          <w:rFonts w:ascii="Courier New" w:hAnsi="Courier New" w:cs="Courier New"/>
          <w:szCs w:val="24"/>
          <w:rPrChange w:id="1388" w:author="Igor P" w:date="2020-01-22T12:00:00Z">
            <w:rPr>
              <w:ins w:id="1389" w:author="Igor P" w:date="2020-01-22T12:00:00Z"/>
            </w:rPr>
          </w:rPrChange>
        </w:rPr>
        <w:pPrChange w:id="1390" w:author="Igor P" w:date="2020-01-22T12:05:00Z">
          <w:pPr/>
        </w:pPrChange>
      </w:pPr>
      <w:ins w:id="1391" w:author="Igor P" w:date="2020-01-31T19:56:00Z">
        <w:r w:rsidRPr="00F405CF">
          <w:rPr>
            <w:rFonts w:ascii="Courier New" w:hAnsi="Courier New" w:cs="Courier New"/>
            <w:color w:val="2F4F4F"/>
            <w:szCs w:val="24"/>
          </w:rPr>
          <w:t>IXA_INCHIBUILDER_OPTION_OutErrInChI</w:t>
        </w:r>
      </w:ins>
      <w:ins w:id="1392" w:author="Igor P" w:date="2020-01-22T12:05:00Z">
        <w:r w:rsidR="00045D4E">
          <w:rPr>
            <w:rFonts w:ascii="Courier New" w:hAnsi="Courier New" w:cs="Courier New"/>
            <w:color w:val="2F4F4F"/>
            <w:szCs w:val="24"/>
          </w:rPr>
          <w:br/>
        </w:r>
      </w:ins>
      <w:ins w:id="1393" w:author="Igor P" w:date="2020-01-22T12:00:00Z">
        <w:r w:rsidR="00B403BE" w:rsidRPr="00B403BE">
          <w:rPr>
            <w:rFonts w:ascii="Courier New" w:hAnsi="Courier New" w:cs="Courier New"/>
            <w:color w:val="2F4F4F"/>
            <w:szCs w:val="24"/>
            <w:rPrChange w:id="1394" w:author="Igor P" w:date="2020-01-22T12:00:00Z">
              <w:rPr>
                <w:rFonts w:ascii="Consolas" w:hAnsi="Consolas" w:cs="Consolas"/>
                <w:color w:val="2F4F4F"/>
                <w:sz w:val="19"/>
                <w:szCs w:val="19"/>
              </w:rPr>
            </w:rPrChange>
          </w:rPr>
          <w:t>IXA_INCHIBUILDER_OPTION_LargeMolecules</w:t>
        </w:r>
      </w:ins>
    </w:p>
    <w:p w14:paraId="4AFB0842" w14:textId="707E5949" w:rsidR="00B403BE" w:rsidDel="00045D4E" w:rsidRDefault="00B403BE" w:rsidP="006D71AB">
      <w:pPr>
        <w:spacing w:beforeLines="50"/>
        <w:rPr>
          <w:del w:id="1395" w:author="Igor P" w:date="2020-01-22T12:05:00Z"/>
        </w:rPr>
      </w:pPr>
    </w:p>
    <w:p w14:paraId="2331A887" w14:textId="3A34390F" w:rsidR="006D71AB" w:rsidRDefault="00045D4E" w:rsidP="006D71AB">
      <w:pPr>
        <w:pStyle w:val="Heading5"/>
        <w:spacing w:beforeLines="50" w:before="120"/>
        <w:rPr>
          <w:ins w:id="1396" w:author="Igor P" w:date="2020-01-22T11:59:00Z"/>
          <w:rFonts w:ascii="Times New Roman" w:eastAsia="Times New Roman" w:hAnsi="Times New Roman" w:cs="Times New Roman"/>
          <w:color w:val="auto"/>
        </w:rPr>
      </w:pPr>
      <w:ins w:id="1397" w:author="Igor P" w:date="2020-01-22T12:05:00Z">
        <w:r>
          <w:rPr>
            <w:rFonts w:ascii="Courier New" w:eastAsia="Times New Roman" w:hAnsi="Courier New" w:cs="Courier New"/>
            <w:color w:val="auto"/>
          </w:rPr>
          <w:br/>
        </w:r>
      </w:ins>
      <w:r w:rsidR="006D71AB" w:rsidRPr="00D97A2F">
        <w:rPr>
          <w:rFonts w:ascii="Courier New" w:eastAsia="Times New Roman" w:hAnsi="Courier New" w:cs="Courier New"/>
          <w:color w:val="auto"/>
        </w:rPr>
        <w:t>vValue</w:t>
      </w:r>
      <w:r w:rsidR="006D71AB">
        <w:rPr>
          <w:rFonts w:ascii="Times New Roman" w:eastAsia="Times New Roman" w:hAnsi="Times New Roman" w:cs="Times New Roman"/>
          <w:color w:val="auto"/>
        </w:rPr>
        <w:t xml:space="preserve">: Value to be used for the specified option. </w:t>
      </w:r>
      <w:r w:rsidR="006D71AB" w:rsidRPr="00D97A2F">
        <w:rPr>
          <w:rFonts w:ascii="Courier New" w:eastAsia="Times New Roman" w:hAnsi="Courier New" w:cs="Courier New"/>
          <w:color w:val="auto"/>
        </w:rPr>
        <w:t>IXA_TRUE</w:t>
      </w:r>
      <w:r w:rsidR="006D71AB">
        <w:rPr>
          <w:rFonts w:ascii="Times New Roman" w:eastAsia="Times New Roman" w:hAnsi="Times New Roman" w:cs="Times New Roman"/>
          <w:color w:val="auto"/>
        </w:rPr>
        <w:t xml:space="preserve"> means that the specified option should be applied; </w:t>
      </w:r>
      <w:r w:rsidR="006D71AB" w:rsidRPr="00D97A2F">
        <w:rPr>
          <w:rFonts w:ascii="Courier New" w:eastAsia="Times New Roman" w:hAnsi="Courier New" w:cs="Courier New"/>
          <w:color w:val="auto"/>
        </w:rPr>
        <w:t>IXA_FALSE</w:t>
      </w:r>
      <w:r w:rsidR="006D71AB">
        <w:rPr>
          <w:rFonts w:ascii="Times New Roman" w:eastAsia="Times New Roman" w:hAnsi="Times New Roman" w:cs="Times New Roman"/>
          <w:color w:val="auto"/>
        </w:rPr>
        <w:t xml:space="preserve"> means that the option should not be applied, and is the default situation if this function is not called at all for the IXA InChI Builder Object. If all options are set to </w:t>
      </w:r>
      <w:r w:rsidR="006D71AB" w:rsidRPr="00D97A2F">
        <w:rPr>
          <w:rFonts w:ascii="Courier New" w:eastAsia="Times New Roman" w:hAnsi="Courier New" w:cs="Courier New"/>
          <w:color w:val="auto"/>
        </w:rPr>
        <w:t>IXA_FALSE</w:t>
      </w:r>
      <w:r w:rsidR="006D71AB">
        <w:rPr>
          <w:rFonts w:ascii="Times New Roman" w:eastAsia="Times New Roman" w:hAnsi="Times New Roman" w:cs="Times New Roman"/>
          <w:color w:val="auto"/>
        </w:rPr>
        <w:t xml:space="preserve">, a Standard InChI is generated. </w:t>
      </w:r>
    </w:p>
    <w:p w14:paraId="19AE1FDE" w14:textId="77777777" w:rsidR="00B403BE" w:rsidRPr="00B403BE" w:rsidRDefault="00B403BE">
      <w:pPr>
        <w:pPrChange w:id="1398" w:author="Igor P" w:date="2020-01-22T11:59:00Z">
          <w:pPr>
            <w:pStyle w:val="Heading5"/>
            <w:spacing w:beforeLines="50" w:before="120"/>
          </w:pPr>
        </w:pPrChange>
      </w:pPr>
    </w:p>
    <w:p w14:paraId="431AFA31" w14:textId="77777777" w:rsidR="00720328" w:rsidRDefault="00720328" w:rsidP="00D97A2F">
      <w:pPr>
        <w:pStyle w:val="Heading4"/>
      </w:pPr>
      <w:bookmarkStart w:id="1399" w:name="_Toc31395559"/>
      <w:r>
        <w:t>IXA_INCHIBUILDER_SetOption_Stereo</w:t>
      </w:r>
      <w:bookmarkEnd w:id="1399"/>
      <w:r>
        <w:t xml:space="preserve"> </w:t>
      </w:r>
    </w:p>
    <w:p w14:paraId="7CFCF7A6" w14:textId="77777777" w:rsidR="005755FE" w:rsidRDefault="008E3F86" w:rsidP="00D97A2F">
      <w:pPr>
        <w:pStyle w:val="CCode"/>
      </w:pPr>
      <w:r>
        <w:t xml:space="preserve">void IXA_INCHIBUILDER_SetOption_Stereo </w:t>
      </w:r>
    </w:p>
    <w:p w14:paraId="0FB590F2" w14:textId="67286056" w:rsidR="008E3F86" w:rsidRDefault="008E3F86" w:rsidP="00D97A2F">
      <w:pPr>
        <w:pStyle w:val="CCode"/>
        <w:ind w:left="2832"/>
      </w:pPr>
      <w:r>
        <w:t>(IXA_STATUS_HANDLE hStatus,</w:t>
      </w:r>
    </w:p>
    <w:p w14:paraId="43864E49" w14:textId="77777777" w:rsidR="008E3F86" w:rsidRDefault="008E3F86" w:rsidP="00D97A2F">
      <w:pPr>
        <w:pStyle w:val="CCode"/>
        <w:ind w:left="2832"/>
      </w:pPr>
      <w:r>
        <w:t>IXA_INCHIBUILDER_HANDLE hBuilder,</w:t>
      </w:r>
    </w:p>
    <w:p w14:paraId="12760D1B" w14:textId="0764DA30" w:rsidR="008E3F86" w:rsidRDefault="008E3F86" w:rsidP="00D97A2F">
      <w:pPr>
        <w:pStyle w:val="CCode"/>
        <w:ind w:left="2832"/>
      </w:pPr>
      <w:r>
        <w:t>INCHIBUILDER_STEREOOPTION vValue</w:t>
      </w:r>
      <w:r w:rsidR="00DB6E01">
        <w:t>)</w:t>
      </w:r>
    </w:p>
    <w:p w14:paraId="55E17C54" w14:textId="77777777" w:rsidR="008E3F86" w:rsidRDefault="001832EF" w:rsidP="001832EF">
      <w:pPr>
        <w:pStyle w:val="Heading5"/>
      </w:pPr>
      <w:r>
        <w:lastRenderedPageBreak/>
        <w:t>Description</w:t>
      </w:r>
    </w:p>
    <w:p w14:paraId="466B9335" w14:textId="77777777" w:rsidR="006D71AB" w:rsidRDefault="006D71AB" w:rsidP="006D71AB">
      <w:pPr>
        <w:pStyle w:val="Heading5"/>
        <w:spacing w:beforeLines="50" w:before="120"/>
        <w:rPr>
          <w:rFonts w:ascii="Times New Roman" w:eastAsia="Times New Roman" w:hAnsi="Times New Roman" w:cs="Times New Roman"/>
          <w:color w:val="auto"/>
        </w:rPr>
      </w:pPr>
      <w:r>
        <w:rPr>
          <w:rFonts w:ascii="Times New Roman" w:eastAsia="Times New Roman" w:hAnsi="Times New Roman" w:cs="Times New Roman"/>
          <w:color w:val="auto"/>
        </w:rPr>
        <w:t>Sets an option for interpretation of stereochemistry for InChI generation. If this function is not called to set an option, the default option is to use absolute stereochemistry (</w:t>
      </w:r>
      <w:r w:rsidRPr="00D97A2F">
        <w:rPr>
          <w:rFonts w:ascii="Courier New" w:eastAsia="Times New Roman" w:hAnsi="Courier New" w:cs="Courier New"/>
          <w:color w:val="auto"/>
        </w:rPr>
        <w:t>INCHIBUILDER_STEREOOPTION_SAbs</w:t>
      </w:r>
      <w:r>
        <w:rPr>
          <w:rFonts w:ascii="Times New Roman" w:eastAsia="Times New Roman" w:hAnsi="Times New Roman" w:cs="Times New Roman"/>
          <w:color w:val="auto"/>
        </w:rPr>
        <w:t xml:space="preserve">), which generates a Standard InChI. </w:t>
      </w:r>
    </w:p>
    <w:p w14:paraId="27FB394A" w14:textId="77777777" w:rsidR="008E3F86" w:rsidRDefault="001832EF" w:rsidP="00D97A2F">
      <w:pPr>
        <w:pStyle w:val="Heading5"/>
        <w:spacing w:beforeLines="50" w:before="120"/>
      </w:pPr>
      <w:r>
        <w:t>Input</w:t>
      </w:r>
    </w:p>
    <w:p w14:paraId="6BD187F9" w14:textId="77777777" w:rsidR="008E3F86" w:rsidRDefault="005671EF" w:rsidP="008E3F86">
      <w:r w:rsidRPr="005671EF">
        <w:rPr>
          <w:rFonts w:ascii="Courier New" w:hAnsi="Courier New"/>
        </w:rPr>
        <w:t>hStatus</w:t>
      </w:r>
      <w:r w:rsidR="008E3F86">
        <w:t>: Handle for an IXA Status Object to receive status messages.</w:t>
      </w:r>
    </w:p>
    <w:p w14:paraId="605A4F38" w14:textId="77777777" w:rsidR="008E3F86" w:rsidRDefault="008E3F86" w:rsidP="008E3F86">
      <w:r w:rsidRPr="00D97A2F">
        <w:rPr>
          <w:rFonts w:ascii="Courier New" w:hAnsi="Courier New" w:cs="Courier New"/>
        </w:rPr>
        <w:t>hBuilder</w:t>
      </w:r>
      <w:r>
        <w:t>: Handle for the IXA InChI Builder Object for which the option is to be set.</w:t>
      </w:r>
    </w:p>
    <w:p w14:paraId="039E099D" w14:textId="77777777" w:rsidR="008E3F86" w:rsidRDefault="008E3F86" w:rsidP="008E3F86">
      <w:r w:rsidRPr="00D97A2F">
        <w:rPr>
          <w:rFonts w:ascii="Courier New" w:hAnsi="Courier New" w:cs="Courier New"/>
        </w:rPr>
        <w:t>vValue</w:t>
      </w:r>
      <w:r>
        <w:t>: Option value to be applied for interpretation of stereochemistry in InChI generation.</w:t>
      </w:r>
    </w:p>
    <w:p w14:paraId="60E37F96" w14:textId="77777777" w:rsidR="00720328" w:rsidRDefault="00720328" w:rsidP="00D97A2F">
      <w:pPr>
        <w:pStyle w:val="Heading4"/>
      </w:pPr>
      <w:bookmarkStart w:id="1400" w:name="_Toc31395560"/>
      <w:r>
        <w:t>IXA_INCHIBUILDER_SetOption_Timeout</w:t>
      </w:r>
      <w:bookmarkEnd w:id="1400"/>
      <w:r>
        <w:t xml:space="preserve"> </w:t>
      </w:r>
    </w:p>
    <w:p w14:paraId="12A27623" w14:textId="77777777" w:rsidR="005755FE" w:rsidRDefault="008E3F86" w:rsidP="00D97A2F">
      <w:pPr>
        <w:pStyle w:val="CCode"/>
      </w:pPr>
      <w:r>
        <w:t xml:space="preserve">void IXA_INCHIBUILDER_SetOption_Timeout </w:t>
      </w:r>
    </w:p>
    <w:p w14:paraId="7D9ACB9E" w14:textId="38BF3E9B" w:rsidR="008E3F86" w:rsidRDefault="008E3F86" w:rsidP="00D97A2F">
      <w:pPr>
        <w:pStyle w:val="CCode"/>
        <w:ind w:left="4956"/>
      </w:pPr>
      <w:r>
        <w:t>(IXA_STATUS_HANDLE hStatus,</w:t>
      </w:r>
    </w:p>
    <w:p w14:paraId="3682615D" w14:textId="77777777" w:rsidR="008E3F86" w:rsidRDefault="008E3F86" w:rsidP="00D97A2F">
      <w:pPr>
        <w:pStyle w:val="CCode"/>
        <w:ind w:left="4956"/>
      </w:pPr>
      <w:r>
        <w:t>IXA_INCHIBUILDER_HANDLE hBuilder,</w:t>
      </w:r>
    </w:p>
    <w:p w14:paraId="42DDF517" w14:textId="4BBF5F12" w:rsidR="008E3F86" w:rsidRDefault="008E3F86" w:rsidP="00D97A2F">
      <w:pPr>
        <w:pStyle w:val="CCode"/>
        <w:ind w:left="4956"/>
      </w:pPr>
      <w:r>
        <w:t>int vValue</w:t>
      </w:r>
      <w:r w:rsidR="00DB6E01">
        <w:t>)</w:t>
      </w:r>
    </w:p>
    <w:p w14:paraId="5810580F" w14:textId="77777777" w:rsidR="008E3F86" w:rsidRDefault="001832EF" w:rsidP="001832EF">
      <w:pPr>
        <w:pStyle w:val="Heading5"/>
      </w:pPr>
      <w:r>
        <w:t>Description</w:t>
      </w:r>
    </w:p>
    <w:p w14:paraId="060F1616" w14:textId="69261218" w:rsidR="006D71AB" w:rsidRDefault="006D71AB" w:rsidP="006D71AB">
      <w:pPr>
        <w:pStyle w:val="Heading5"/>
        <w:spacing w:beforeLines="50" w:before="120"/>
        <w:rPr>
          <w:rFonts w:ascii="Times New Roman" w:eastAsia="Times New Roman" w:hAnsi="Times New Roman" w:cs="Times New Roman"/>
          <w:color w:val="auto"/>
        </w:rPr>
      </w:pPr>
      <w:r>
        <w:rPr>
          <w:rFonts w:ascii="Times New Roman" w:eastAsia="Times New Roman" w:hAnsi="Times New Roman" w:cs="Times New Roman"/>
          <w:color w:val="auto"/>
        </w:rPr>
        <w:t>Sets a timeout for InChI generation</w:t>
      </w:r>
      <w:r w:rsidR="003E79F8">
        <w:rPr>
          <w:rFonts w:ascii="Times New Roman" w:eastAsia="Times New Roman" w:hAnsi="Times New Roman" w:cs="Times New Roman"/>
          <w:color w:val="auto"/>
        </w:rPr>
        <w:t xml:space="preserve"> in seconds</w:t>
      </w:r>
      <w:r>
        <w:rPr>
          <w:rFonts w:ascii="Times New Roman" w:eastAsia="Times New Roman" w:hAnsi="Times New Roman" w:cs="Times New Roman"/>
          <w:color w:val="auto"/>
        </w:rPr>
        <w:t xml:space="preserve">. Functions which involve the generation of InChIs will fail if the specified timeout is exceeded. </w:t>
      </w:r>
    </w:p>
    <w:p w14:paraId="0BCF0D48" w14:textId="77777777" w:rsidR="008E3F86" w:rsidRDefault="001832EF" w:rsidP="00D97A2F">
      <w:pPr>
        <w:pStyle w:val="Heading5"/>
        <w:spacing w:beforeLines="50" w:before="120"/>
      </w:pPr>
      <w:r>
        <w:t>Input</w:t>
      </w:r>
    </w:p>
    <w:p w14:paraId="213D3AFB" w14:textId="77777777" w:rsidR="008E3F86" w:rsidRDefault="005671EF" w:rsidP="008E3F86">
      <w:r w:rsidRPr="005671EF">
        <w:rPr>
          <w:rFonts w:ascii="Courier New" w:hAnsi="Courier New"/>
        </w:rPr>
        <w:t>hStatus</w:t>
      </w:r>
      <w:r w:rsidR="008E3F86">
        <w:t>: Handle for an IXA Status Object to receive status messages.</w:t>
      </w:r>
    </w:p>
    <w:p w14:paraId="450C6F06" w14:textId="24BF7A88" w:rsidR="006D71AB" w:rsidRDefault="006D71AB" w:rsidP="006D71AB">
      <w:pPr>
        <w:pStyle w:val="Heading5"/>
        <w:spacing w:beforeLines="50" w:before="120"/>
        <w:rPr>
          <w:rFonts w:ascii="Times New Roman" w:eastAsia="Times New Roman" w:hAnsi="Times New Roman" w:cs="Times New Roman"/>
          <w:color w:val="auto"/>
        </w:rPr>
      </w:pPr>
      <w:r w:rsidRPr="00D97A2F">
        <w:rPr>
          <w:rFonts w:ascii="Courier New" w:eastAsia="Times New Roman" w:hAnsi="Courier New" w:cs="Courier New"/>
          <w:color w:val="auto"/>
        </w:rPr>
        <w:lastRenderedPageBreak/>
        <w:t>hBuilder</w:t>
      </w:r>
      <w:r>
        <w:rPr>
          <w:rFonts w:ascii="Times New Roman" w:eastAsia="Times New Roman" w:hAnsi="Times New Roman" w:cs="Times New Roman"/>
          <w:color w:val="auto"/>
        </w:rPr>
        <w:t xml:space="preserve">: Handle for the IXA InChI Builder Object whose behaviour is to be modified. </w:t>
      </w:r>
      <w:r w:rsidRPr="00D97A2F">
        <w:rPr>
          <w:rFonts w:ascii="Courier New" w:eastAsia="Times New Roman" w:hAnsi="Courier New" w:cs="Courier New"/>
          <w:color w:val="auto"/>
        </w:rPr>
        <w:t>vValue</w:t>
      </w:r>
      <w:r>
        <w:rPr>
          <w:rFonts w:ascii="Times New Roman" w:eastAsia="Times New Roman" w:hAnsi="Times New Roman" w:cs="Times New Roman"/>
          <w:color w:val="auto"/>
        </w:rPr>
        <w:t xml:space="preserve">: Maximum time permitted in seconds. A value of zero indicates that no timeout is applied, and is the default if this function is never called. </w:t>
      </w:r>
    </w:p>
    <w:p w14:paraId="1D26572E" w14:textId="4ED51261" w:rsidR="003E79F8" w:rsidRDefault="003E79F8" w:rsidP="003E79F8">
      <w:pPr>
        <w:pStyle w:val="Heading4"/>
      </w:pPr>
      <w:bookmarkStart w:id="1401" w:name="_Toc31395561"/>
      <w:r>
        <w:t xml:space="preserve">IXA_INCHIBUILDER_SetOption_Timeout_Milliseconds </w:t>
      </w:r>
      <w:r w:rsidR="00C67581">
        <w:t>(new in v. 1.06)</w:t>
      </w:r>
      <w:bookmarkEnd w:id="1401"/>
    </w:p>
    <w:p w14:paraId="62EB46BE" w14:textId="0F45BED6" w:rsidR="003E79F8" w:rsidRDefault="003E79F8" w:rsidP="003E79F8">
      <w:pPr>
        <w:pStyle w:val="CCode"/>
      </w:pPr>
      <w:r>
        <w:t xml:space="preserve">void </w:t>
      </w:r>
      <w:bookmarkStart w:id="1402" w:name="_Hlk31393325"/>
      <w:r w:rsidRPr="003E79F8">
        <w:t>IXA_INCHIBUILDER_SetOption_Timeout_MilliSeconds</w:t>
      </w:r>
      <w:bookmarkEnd w:id="1402"/>
    </w:p>
    <w:p w14:paraId="7705C85A" w14:textId="77777777" w:rsidR="003E79F8" w:rsidRDefault="003E79F8" w:rsidP="003E79F8">
      <w:pPr>
        <w:pStyle w:val="CCode"/>
        <w:ind w:left="4956"/>
      </w:pPr>
      <w:r>
        <w:t>(IXA_STATUS_HANDLE hStatus,</w:t>
      </w:r>
    </w:p>
    <w:p w14:paraId="33E42307" w14:textId="77777777" w:rsidR="003E79F8" w:rsidRDefault="003E79F8" w:rsidP="003E79F8">
      <w:pPr>
        <w:pStyle w:val="CCode"/>
        <w:ind w:left="4956"/>
      </w:pPr>
      <w:r>
        <w:t>IXA_INCHIBUILDER_HANDLE hBuilder,</w:t>
      </w:r>
    </w:p>
    <w:p w14:paraId="5220809C" w14:textId="787A04E2" w:rsidR="003E79F8" w:rsidRDefault="003E79F8" w:rsidP="003E79F8">
      <w:pPr>
        <w:pStyle w:val="CCode"/>
        <w:ind w:left="4956"/>
      </w:pPr>
      <w:del w:id="1403" w:author="Igor P" w:date="2020-01-31T19:40:00Z">
        <w:r w:rsidDel="00D408EF">
          <w:delText xml:space="preserve">int </w:delText>
        </w:r>
      </w:del>
      <w:ins w:id="1404" w:author="Igor P" w:date="2020-01-31T19:40:00Z">
        <w:r w:rsidR="00D408EF">
          <w:t xml:space="preserve">long  </w:t>
        </w:r>
      </w:ins>
      <w:r>
        <w:t>vValue</w:t>
      </w:r>
      <w:r w:rsidR="00DB6E01">
        <w:t>)</w:t>
      </w:r>
    </w:p>
    <w:p w14:paraId="43F2BBEF" w14:textId="77777777" w:rsidR="003E79F8" w:rsidRDefault="003E79F8" w:rsidP="003E79F8">
      <w:pPr>
        <w:pStyle w:val="Heading5"/>
      </w:pPr>
      <w:r>
        <w:t>Description</w:t>
      </w:r>
    </w:p>
    <w:p w14:paraId="5220A2CE" w14:textId="3A3EB77B" w:rsidR="003E79F8" w:rsidRDefault="003E79F8" w:rsidP="003E79F8">
      <w:pPr>
        <w:pStyle w:val="Heading5"/>
        <w:spacing w:beforeLines="50" w:before="120"/>
        <w:rPr>
          <w:rFonts w:ascii="Times New Roman" w:eastAsia="Times New Roman" w:hAnsi="Times New Roman" w:cs="Times New Roman"/>
          <w:color w:val="auto"/>
        </w:rPr>
      </w:pPr>
      <w:r>
        <w:rPr>
          <w:rFonts w:ascii="Times New Roman" w:eastAsia="Times New Roman" w:hAnsi="Times New Roman" w:cs="Times New Roman"/>
          <w:color w:val="auto"/>
        </w:rPr>
        <w:t xml:space="preserve">Sets a timeout for InChI generation in milliseconds (useful for performing mass generation of InChI for small molecules, as well as testing). Functions which involve the generation of InChIs will fail if the specified timeout is exceeded. </w:t>
      </w:r>
    </w:p>
    <w:p w14:paraId="491290A7" w14:textId="77777777" w:rsidR="003E79F8" w:rsidRDefault="003E79F8" w:rsidP="003E79F8">
      <w:pPr>
        <w:pStyle w:val="Heading5"/>
        <w:spacing w:beforeLines="50" w:before="120"/>
      </w:pPr>
      <w:r>
        <w:t>Input</w:t>
      </w:r>
    </w:p>
    <w:p w14:paraId="68442C02" w14:textId="77777777" w:rsidR="003E79F8" w:rsidRDefault="003E79F8" w:rsidP="003E79F8">
      <w:r w:rsidRPr="005671EF">
        <w:rPr>
          <w:rFonts w:ascii="Courier New" w:hAnsi="Courier New"/>
        </w:rPr>
        <w:t>hStatus</w:t>
      </w:r>
      <w:r>
        <w:t>: Handle for an IXA Status Object to receive status messages.</w:t>
      </w:r>
    </w:p>
    <w:p w14:paraId="60CC6AB4" w14:textId="6762465B" w:rsidR="003E79F8" w:rsidRDefault="003E79F8" w:rsidP="003E79F8">
      <w:pPr>
        <w:rPr>
          <w:ins w:id="1405" w:author="Igor P" w:date="2020-01-31T19:50:00Z"/>
        </w:rPr>
      </w:pPr>
      <w:r w:rsidRPr="00D97A2F">
        <w:rPr>
          <w:rFonts w:ascii="Courier New" w:hAnsi="Courier New" w:cs="Courier New"/>
        </w:rPr>
        <w:t>hBuilder</w:t>
      </w:r>
      <w:r>
        <w:t xml:space="preserve">: Handle for the IXA InChI Builder Object whose behaviour is to be modified. </w:t>
      </w:r>
      <w:r w:rsidRPr="00D97A2F">
        <w:rPr>
          <w:rFonts w:ascii="Courier New" w:hAnsi="Courier New" w:cs="Courier New"/>
        </w:rPr>
        <w:t>vValue</w:t>
      </w:r>
      <w:r>
        <w:t>: Maximum time permitted in milliseconds. A value of zero indicates that no timeout is applied, and is the default if this function is never called.</w:t>
      </w:r>
    </w:p>
    <w:p w14:paraId="4032080C" w14:textId="5A6B78EB" w:rsidR="00F405CF" w:rsidRDefault="00F405CF" w:rsidP="003E79F8">
      <w:pPr>
        <w:rPr>
          <w:ins w:id="1406" w:author="Igor P" w:date="2020-01-31T19:50:00Z"/>
        </w:rPr>
      </w:pPr>
    </w:p>
    <w:p w14:paraId="680AB0ED" w14:textId="77777777" w:rsidR="00F405CF" w:rsidRPr="003E79F8" w:rsidRDefault="00F405CF" w:rsidP="003E79F8"/>
    <w:p w14:paraId="05CAFE8B" w14:textId="1349C041" w:rsidR="00F405CF" w:rsidRDefault="00F405CF" w:rsidP="00F405CF">
      <w:pPr>
        <w:pStyle w:val="Heading4"/>
        <w:rPr>
          <w:ins w:id="1407" w:author="Igor P" w:date="2020-01-31T19:50:00Z"/>
        </w:rPr>
      </w:pPr>
      <w:bookmarkStart w:id="1408" w:name="_Toc31395562"/>
      <w:ins w:id="1409" w:author="Igor P" w:date="2020-01-31T19:50:00Z">
        <w:r>
          <w:t>IXA_INCHIBUILDER_CheckOption</w:t>
        </w:r>
      </w:ins>
      <w:ins w:id="1410" w:author="Igor P" w:date="2020-01-31T19:58:00Z">
        <w:r>
          <w:t xml:space="preserve"> (new in v. 1.06)</w:t>
        </w:r>
      </w:ins>
      <w:bookmarkEnd w:id="1408"/>
    </w:p>
    <w:p w14:paraId="5793D4CA" w14:textId="3D3025C5" w:rsidR="00F405CF" w:rsidRDefault="00F405CF" w:rsidP="00F405CF">
      <w:pPr>
        <w:pStyle w:val="CCode"/>
        <w:rPr>
          <w:ins w:id="1411" w:author="Igor P" w:date="2020-01-31T19:50:00Z"/>
        </w:rPr>
      </w:pPr>
      <w:ins w:id="1412" w:author="Igor P" w:date="2020-01-31T19:50:00Z">
        <w:r>
          <w:t xml:space="preserve">IXA_BOOL IXA_INCHIBUILDER_CheckOption </w:t>
        </w:r>
      </w:ins>
    </w:p>
    <w:p w14:paraId="5D572F5C" w14:textId="77777777" w:rsidR="00F405CF" w:rsidRDefault="00F405CF" w:rsidP="00F405CF">
      <w:pPr>
        <w:pStyle w:val="CCode"/>
        <w:ind w:left="2832"/>
        <w:rPr>
          <w:ins w:id="1413" w:author="Igor P" w:date="2020-01-31T19:50:00Z"/>
        </w:rPr>
      </w:pPr>
      <w:ins w:id="1414" w:author="Igor P" w:date="2020-01-31T19:50:00Z">
        <w:r>
          <w:t>(IXA_STATUS_HANDLE hStatus,</w:t>
        </w:r>
      </w:ins>
    </w:p>
    <w:p w14:paraId="74C0BE6D" w14:textId="77777777" w:rsidR="00F405CF" w:rsidRDefault="00F405CF" w:rsidP="00F405CF">
      <w:pPr>
        <w:pStyle w:val="CCode"/>
        <w:ind w:left="2832"/>
        <w:rPr>
          <w:ins w:id="1415" w:author="Igor P" w:date="2020-01-31T19:50:00Z"/>
        </w:rPr>
      </w:pPr>
      <w:ins w:id="1416" w:author="Igor P" w:date="2020-01-31T19:50:00Z">
        <w:r>
          <w:lastRenderedPageBreak/>
          <w:t>IXA_INCHIBUILDER_HANDLE hBuilder,</w:t>
        </w:r>
      </w:ins>
    </w:p>
    <w:p w14:paraId="21564BEB" w14:textId="67125C99" w:rsidR="00F405CF" w:rsidRDefault="00F405CF" w:rsidP="00F405CF">
      <w:pPr>
        <w:pStyle w:val="CCode"/>
        <w:ind w:left="2832"/>
        <w:rPr>
          <w:ins w:id="1417" w:author="Igor P" w:date="2020-01-31T19:50:00Z"/>
        </w:rPr>
      </w:pPr>
      <w:ins w:id="1418" w:author="Igor P" w:date="2020-01-31T19:51:00Z">
        <w:r>
          <w:t>IXA_INCHIBUILDER_OPTION vOption</w:t>
        </w:r>
      </w:ins>
      <w:ins w:id="1419" w:author="Igor P" w:date="2020-01-31T19:50:00Z">
        <w:r>
          <w:t>)</w:t>
        </w:r>
      </w:ins>
    </w:p>
    <w:p w14:paraId="06AB34A4" w14:textId="77777777" w:rsidR="00F405CF" w:rsidRDefault="00F405CF" w:rsidP="00F405CF">
      <w:pPr>
        <w:pStyle w:val="Heading5"/>
        <w:rPr>
          <w:ins w:id="1420" w:author="Igor P" w:date="2020-01-31T19:50:00Z"/>
        </w:rPr>
      </w:pPr>
      <w:ins w:id="1421" w:author="Igor P" w:date="2020-01-31T19:50:00Z">
        <w:r>
          <w:t>Description</w:t>
        </w:r>
      </w:ins>
    </w:p>
    <w:p w14:paraId="710F28E1" w14:textId="06F3C83E" w:rsidR="00F405CF" w:rsidRDefault="00F405CF" w:rsidP="00F405CF">
      <w:pPr>
        <w:pStyle w:val="Heading5"/>
        <w:spacing w:beforeLines="50" w:before="120"/>
        <w:rPr>
          <w:ins w:id="1422" w:author="Igor P" w:date="2020-01-31T19:50:00Z"/>
          <w:rFonts w:ascii="Times New Roman" w:eastAsia="Times New Roman" w:hAnsi="Times New Roman" w:cs="Times New Roman"/>
          <w:color w:val="auto"/>
        </w:rPr>
      </w:pPr>
      <w:ins w:id="1423" w:author="Igor P" w:date="2020-01-31T19:50:00Z">
        <w:r>
          <w:rPr>
            <w:rFonts w:ascii="Times New Roman" w:eastAsia="Times New Roman" w:hAnsi="Times New Roman" w:cs="Times New Roman"/>
            <w:color w:val="auto"/>
          </w:rPr>
          <w:t xml:space="preserve">Checks if an option for </w:t>
        </w:r>
      </w:ins>
      <w:ins w:id="1424" w:author="Igor P" w:date="2020-01-31T19:53:00Z">
        <w:r>
          <w:rPr>
            <w:rFonts w:ascii="Times New Roman" w:eastAsia="Times New Roman" w:hAnsi="Times New Roman" w:cs="Times New Roman"/>
            <w:color w:val="auto"/>
          </w:rPr>
          <w:t xml:space="preserve">InChI generation is set to </w:t>
        </w:r>
        <w:r w:rsidRPr="00F405CF">
          <w:rPr>
            <w:rFonts w:ascii="Times New Roman" w:eastAsia="Times New Roman" w:hAnsi="Times New Roman" w:cs="Times New Roman"/>
            <w:color w:val="auto"/>
          </w:rPr>
          <w:t>“on/off”</w:t>
        </w:r>
      </w:ins>
      <w:ins w:id="1425" w:author="Igor P" w:date="2020-01-31T19:50:00Z">
        <w:r>
          <w:rPr>
            <w:rFonts w:ascii="Times New Roman" w:eastAsia="Times New Roman" w:hAnsi="Times New Roman" w:cs="Times New Roman"/>
            <w:color w:val="auto"/>
          </w:rPr>
          <w:t xml:space="preserve">. </w:t>
        </w:r>
      </w:ins>
    </w:p>
    <w:p w14:paraId="6DA02D81" w14:textId="05AEB99A" w:rsidR="00F405CF" w:rsidRPr="00427E97" w:rsidRDefault="00F405CF" w:rsidP="00F405CF">
      <w:pPr>
        <w:rPr>
          <w:ins w:id="1426" w:author="Igor P" w:date="2020-01-31T19:50:00Z"/>
        </w:rPr>
      </w:pPr>
      <w:ins w:id="1427" w:author="Igor P" w:date="2020-01-31T19:50:00Z">
        <w:r>
          <w:t xml:space="preserve">Returns </w:t>
        </w:r>
        <w:r w:rsidRPr="00D97A2F">
          <w:rPr>
            <w:rStyle w:val="CCodeChar"/>
          </w:rPr>
          <w:t>IXA_TRUE</w:t>
        </w:r>
        <w:r>
          <w:t xml:space="preserve"> </w:t>
        </w:r>
      </w:ins>
      <w:ins w:id="1428" w:author="Igor P" w:date="2020-01-31T19:53:00Z">
        <w:r>
          <w:t xml:space="preserve">for “on” </w:t>
        </w:r>
      </w:ins>
      <w:ins w:id="1429" w:author="Igor P" w:date="2020-01-31T19:50:00Z">
        <w:r>
          <w:t xml:space="preserve">or </w:t>
        </w:r>
        <w:r w:rsidRPr="00D97A2F">
          <w:rPr>
            <w:rStyle w:val="CCodeChar"/>
          </w:rPr>
          <w:t>IXA_</w:t>
        </w:r>
        <w:r>
          <w:rPr>
            <w:rStyle w:val="CCodeChar"/>
          </w:rPr>
          <w:t>FALSE</w:t>
        </w:r>
      </w:ins>
      <w:ins w:id="1430" w:author="Igor P" w:date="2020-01-31T19:53:00Z">
        <w:r>
          <w:rPr>
            <w:rStyle w:val="CCodeChar"/>
          </w:rPr>
          <w:t xml:space="preserve"> </w:t>
        </w:r>
        <w:r>
          <w:t>for “off”</w:t>
        </w:r>
      </w:ins>
      <w:ins w:id="1431" w:author="Igor P" w:date="2020-01-31T19:50:00Z">
        <w:r>
          <w:t>.</w:t>
        </w:r>
      </w:ins>
    </w:p>
    <w:p w14:paraId="34FEB21D" w14:textId="77777777" w:rsidR="00F405CF" w:rsidRDefault="00F405CF" w:rsidP="00F405CF">
      <w:pPr>
        <w:pStyle w:val="Heading5"/>
        <w:spacing w:beforeLines="50" w:before="120"/>
        <w:rPr>
          <w:ins w:id="1432" w:author="Igor P" w:date="2020-01-31T19:50:00Z"/>
        </w:rPr>
      </w:pPr>
      <w:ins w:id="1433" w:author="Igor P" w:date="2020-01-31T19:50:00Z">
        <w:r>
          <w:t>Input</w:t>
        </w:r>
      </w:ins>
    </w:p>
    <w:p w14:paraId="2A03CCF1" w14:textId="77777777" w:rsidR="00F405CF" w:rsidRDefault="00F405CF" w:rsidP="00F405CF">
      <w:pPr>
        <w:rPr>
          <w:ins w:id="1434" w:author="Igor P" w:date="2020-01-31T19:50:00Z"/>
        </w:rPr>
      </w:pPr>
      <w:ins w:id="1435" w:author="Igor P" w:date="2020-01-31T19:50:00Z">
        <w:r w:rsidRPr="005671EF">
          <w:rPr>
            <w:rFonts w:ascii="Courier New" w:hAnsi="Courier New"/>
          </w:rPr>
          <w:t>hStatus</w:t>
        </w:r>
        <w:r>
          <w:t>: Handle for an IXA Status Object to receive status messages.</w:t>
        </w:r>
      </w:ins>
    </w:p>
    <w:p w14:paraId="6ED9FB2F" w14:textId="77777777" w:rsidR="00F405CF" w:rsidRDefault="00F405CF" w:rsidP="00F405CF">
      <w:pPr>
        <w:rPr>
          <w:ins w:id="1436" w:author="Igor P" w:date="2020-01-31T19:50:00Z"/>
        </w:rPr>
      </w:pPr>
      <w:ins w:id="1437" w:author="Igor P" w:date="2020-01-31T19:50:00Z">
        <w:r w:rsidRPr="00D97A2F">
          <w:rPr>
            <w:rFonts w:ascii="Courier New" w:hAnsi="Courier New" w:cs="Courier New"/>
          </w:rPr>
          <w:t>hBuilder</w:t>
        </w:r>
        <w:r>
          <w:t>: Handle for the IXA InChI Builder Object for which the option is to be set.</w:t>
        </w:r>
      </w:ins>
    </w:p>
    <w:p w14:paraId="22F826AA" w14:textId="1FF97FC2" w:rsidR="00427E97" w:rsidRDefault="00F405CF" w:rsidP="00F405CF">
      <w:pPr>
        <w:rPr>
          <w:ins w:id="1438" w:author="Igor P" w:date="2020-01-31T19:50:00Z"/>
        </w:rPr>
      </w:pPr>
      <w:ins w:id="1439" w:author="Igor P" w:date="2020-01-31T19:51:00Z">
        <w:r w:rsidRPr="00D97A2F">
          <w:rPr>
            <w:rFonts w:ascii="Courier New" w:hAnsi="Courier New" w:cs="Courier New"/>
          </w:rPr>
          <w:t>vOption</w:t>
        </w:r>
        <w:r>
          <w:t>: InChI generation option to check (see</w:t>
        </w:r>
      </w:ins>
      <w:ins w:id="1440" w:author="Igor P" w:date="2020-01-31T19:52:00Z">
        <w:r>
          <w:t xml:space="preserve"> </w:t>
        </w:r>
        <w:r w:rsidRPr="00F405CF">
          <w:rPr>
            <w:rFonts w:ascii="Courier New" w:hAnsi="Courier New" w:cs="Courier New"/>
            <w:rPrChange w:id="1441" w:author="Igor P" w:date="2020-01-31T19:52:00Z">
              <w:rPr/>
            </w:rPrChange>
          </w:rPr>
          <w:t>IXA_INCHIBUILDER_SetOption</w:t>
        </w:r>
        <w:r>
          <w:t>)</w:t>
        </w:r>
      </w:ins>
      <w:ins w:id="1442" w:author="Igor P" w:date="2020-01-31T19:51:00Z">
        <w:r>
          <w:t>.</w:t>
        </w:r>
      </w:ins>
    </w:p>
    <w:p w14:paraId="2D46927E" w14:textId="77777777" w:rsidR="00F405CF" w:rsidRPr="00B403BE" w:rsidRDefault="00F405CF" w:rsidP="00F405CF">
      <w:pPr>
        <w:rPr>
          <w:ins w:id="1443" w:author="Igor P" w:date="2020-01-31T19:45:00Z"/>
        </w:rPr>
      </w:pPr>
    </w:p>
    <w:p w14:paraId="24F01A68" w14:textId="1FA205A6" w:rsidR="00427E97" w:rsidRDefault="00427E97" w:rsidP="00427E97">
      <w:pPr>
        <w:pStyle w:val="Heading4"/>
        <w:rPr>
          <w:ins w:id="1444" w:author="Igor P" w:date="2020-01-31T19:45:00Z"/>
        </w:rPr>
      </w:pPr>
      <w:bookmarkStart w:id="1445" w:name="_Toc31395563"/>
      <w:ins w:id="1446" w:author="Igor P" w:date="2020-01-31T19:45:00Z">
        <w:r>
          <w:t>IXA_INCHIBUILDER_</w:t>
        </w:r>
      </w:ins>
      <w:ins w:id="1447" w:author="Igor P" w:date="2020-01-31T19:48:00Z">
        <w:r>
          <w:t>Check</w:t>
        </w:r>
      </w:ins>
      <w:ins w:id="1448" w:author="Igor P" w:date="2020-01-31T19:45:00Z">
        <w:r>
          <w:t>Option_Stereo</w:t>
        </w:r>
      </w:ins>
      <w:ins w:id="1449" w:author="Igor P" w:date="2020-01-31T19:59:00Z">
        <w:r w:rsidR="00F405CF">
          <w:t xml:space="preserve"> (new in v. 1.06)</w:t>
        </w:r>
      </w:ins>
      <w:bookmarkEnd w:id="1445"/>
      <w:ins w:id="1450" w:author="Igor P" w:date="2020-01-31T19:45:00Z">
        <w:r>
          <w:t xml:space="preserve"> </w:t>
        </w:r>
      </w:ins>
    </w:p>
    <w:p w14:paraId="2A31C8AC" w14:textId="18DA7CF0" w:rsidR="00427E97" w:rsidRDefault="00427E97" w:rsidP="00427E97">
      <w:pPr>
        <w:pStyle w:val="CCode"/>
        <w:rPr>
          <w:ins w:id="1451" w:author="Igor P" w:date="2020-01-31T19:45:00Z"/>
        </w:rPr>
      </w:pPr>
      <w:ins w:id="1452" w:author="Igor P" w:date="2020-01-31T19:49:00Z">
        <w:r>
          <w:t>IXA_BOOL</w:t>
        </w:r>
      </w:ins>
      <w:ins w:id="1453" w:author="Igor P" w:date="2020-01-31T19:45:00Z">
        <w:r>
          <w:t xml:space="preserve"> IXA_INCHIBUILDER_</w:t>
        </w:r>
      </w:ins>
      <w:ins w:id="1454" w:author="Igor P" w:date="2020-01-31T19:46:00Z">
        <w:r>
          <w:t>Check</w:t>
        </w:r>
      </w:ins>
      <w:ins w:id="1455" w:author="Igor P" w:date="2020-01-31T19:45:00Z">
        <w:r>
          <w:t xml:space="preserve">Option_Stereo </w:t>
        </w:r>
      </w:ins>
    </w:p>
    <w:p w14:paraId="52EC2D80" w14:textId="77777777" w:rsidR="00427E97" w:rsidRDefault="00427E97" w:rsidP="00427E97">
      <w:pPr>
        <w:pStyle w:val="CCode"/>
        <w:ind w:left="2832"/>
        <w:rPr>
          <w:ins w:id="1456" w:author="Igor P" w:date="2020-01-31T19:45:00Z"/>
        </w:rPr>
      </w:pPr>
      <w:ins w:id="1457" w:author="Igor P" w:date="2020-01-31T19:45:00Z">
        <w:r>
          <w:t>(IXA_STATUS_HANDLE hStatus,</w:t>
        </w:r>
      </w:ins>
    </w:p>
    <w:p w14:paraId="499A581F" w14:textId="77777777" w:rsidR="00427E97" w:rsidRDefault="00427E97" w:rsidP="00427E97">
      <w:pPr>
        <w:pStyle w:val="CCode"/>
        <w:ind w:left="2832"/>
        <w:rPr>
          <w:ins w:id="1458" w:author="Igor P" w:date="2020-01-31T19:45:00Z"/>
        </w:rPr>
      </w:pPr>
      <w:ins w:id="1459" w:author="Igor P" w:date="2020-01-31T19:45:00Z">
        <w:r>
          <w:t>IXA_INCHIBUILDER_HANDLE hBuilder,</w:t>
        </w:r>
      </w:ins>
    </w:p>
    <w:p w14:paraId="4133882F" w14:textId="77777777" w:rsidR="00427E97" w:rsidRDefault="00427E97" w:rsidP="00427E97">
      <w:pPr>
        <w:pStyle w:val="CCode"/>
        <w:ind w:left="2832"/>
        <w:rPr>
          <w:ins w:id="1460" w:author="Igor P" w:date="2020-01-31T19:45:00Z"/>
        </w:rPr>
      </w:pPr>
      <w:ins w:id="1461" w:author="Igor P" w:date="2020-01-31T19:45:00Z">
        <w:r>
          <w:t>INCHIBUILDER_STEREOOPTION vValue)</w:t>
        </w:r>
      </w:ins>
    </w:p>
    <w:p w14:paraId="70FC54A1" w14:textId="77777777" w:rsidR="00427E97" w:rsidRDefault="00427E97" w:rsidP="00427E97">
      <w:pPr>
        <w:pStyle w:val="Heading5"/>
        <w:rPr>
          <w:ins w:id="1462" w:author="Igor P" w:date="2020-01-31T19:45:00Z"/>
        </w:rPr>
      </w:pPr>
      <w:ins w:id="1463" w:author="Igor P" w:date="2020-01-31T19:45:00Z">
        <w:r>
          <w:t>Description</w:t>
        </w:r>
      </w:ins>
    </w:p>
    <w:p w14:paraId="1B47915D" w14:textId="10F7C44E" w:rsidR="00427E97" w:rsidRDefault="00427E97" w:rsidP="00427E97">
      <w:pPr>
        <w:pStyle w:val="Heading5"/>
        <w:spacing w:beforeLines="50" w:before="120"/>
        <w:rPr>
          <w:ins w:id="1464" w:author="Igor P" w:date="2020-01-31T19:49:00Z"/>
          <w:rFonts w:ascii="Times New Roman" w:eastAsia="Times New Roman" w:hAnsi="Times New Roman" w:cs="Times New Roman"/>
          <w:color w:val="auto"/>
        </w:rPr>
      </w:pPr>
      <w:ins w:id="1465" w:author="Igor P" w:date="2020-01-31T19:46:00Z">
        <w:r>
          <w:rPr>
            <w:rFonts w:ascii="Times New Roman" w:eastAsia="Times New Roman" w:hAnsi="Times New Roman" w:cs="Times New Roman"/>
            <w:color w:val="auto"/>
          </w:rPr>
          <w:t xml:space="preserve">Checks if </w:t>
        </w:r>
      </w:ins>
      <w:ins w:id="1466" w:author="Igor P" w:date="2020-01-31T19:45:00Z">
        <w:r>
          <w:rPr>
            <w:rFonts w:ascii="Times New Roman" w:eastAsia="Times New Roman" w:hAnsi="Times New Roman" w:cs="Times New Roman"/>
            <w:color w:val="auto"/>
          </w:rPr>
          <w:t xml:space="preserve">an option for interpretation of stereochemistry </w:t>
        </w:r>
      </w:ins>
      <w:ins w:id="1467" w:author="Igor P" w:date="2020-01-31T19:46:00Z">
        <w:r>
          <w:rPr>
            <w:rFonts w:ascii="Times New Roman" w:eastAsia="Times New Roman" w:hAnsi="Times New Roman" w:cs="Times New Roman"/>
            <w:color w:val="auto"/>
          </w:rPr>
          <w:t xml:space="preserve">is </w:t>
        </w:r>
      </w:ins>
      <w:ins w:id="1468" w:author="Igor P" w:date="2020-01-31T19:47:00Z">
        <w:r>
          <w:rPr>
            <w:rFonts w:ascii="Times New Roman" w:eastAsia="Times New Roman" w:hAnsi="Times New Roman" w:cs="Times New Roman"/>
            <w:color w:val="auto"/>
          </w:rPr>
          <w:t xml:space="preserve">equal </w:t>
        </w:r>
      </w:ins>
      <w:ins w:id="1469" w:author="Igor P" w:date="2020-01-31T19:46:00Z">
        <w:r>
          <w:rPr>
            <w:rFonts w:ascii="Times New Roman" w:eastAsia="Times New Roman" w:hAnsi="Times New Roman" w:cs="Times New Roman"/>
            <w:color w:val="auto"/>
          </w:rPr>
          <w:t>to the specific value</w:t>
        </w:r>
      </w:ins>
      <w:ins w:id="1470" w:author="Igor P" w:date="2020-01-31T19:45:00Z">
        <w:r>
          <w:rPr>
            <w:rFonts w:ascii="Times New Roman" w:eastAsia="Times New Roman" w:hAnsi="Times New Roman" w:cs="Times New Roman"/>
            <w:color w:val="auto"/>
          </w:rPr>
          <w:t xml:space="preserve">. </w:t>
        </w:r>
      </w:ins>
    </w:p>
    <w:p w14:paraId="0C3291E5" w14:textId="1E62948F" w:rsidR="00427E97" w:rsidRPr="00427E97" w:rsidRDefault="00427E97">
      <w:pPr>
        <w:rPr>
          <w:ins w:id="1471" w:author="Igor P" w:date="2020-01-31T19:45:00Z"/>
        </w:rPr>
        <w:pPrChange w:id="1472" w:author="Igor P" w:date="2020-01-31T19:49:00Z">
          <w:pPr>
            <w:pStyle w:val="Heading5"/>
            <w:spacing w:beforeLines="50" w:before="120"/>
          </w:pPr>
        </w:pPrChange>
      </w:pPr>
      <w:ins w:id="1473" w:author="Igor P" w:date="2020-01-31T19:49:00Z">
        <w:r>
          <w:t xml:space="preserve">Returns either </w:t>
        </w:r>
      </w:ins>
      <w:ins w:id="1474" w:author="Igor P" w:date="2020-01-31T19:50:00Z">
        <w:r w:rsidR="00F405CF" w:rsidRPr="00D97A2F">
          <w:rPr>
            <w:rStyle w:val="CCodeChar"/>
          </w:rPr>
          <w:t>IXA_TRUE</w:t>
        </w:r>
      </w:ins>
      <w:ins w:id="1475" w:author="Igor P" w:date="2020-01-31T19:49:00Z">
        <w:r>
          <w:t xml:space="preserve"> or </w:t>
        </w:r>
        <w:r w:rsidR="00F405CF" w:rsidRPr="00D97A2F">
          <w:rPr>
            <w:rStyle w:val="CCodeChar"/>
          </w:rPr>
          <w:t>IXA_</w:t>
        </w:r>
      </w:ins>
      <w:ins w:id="1476" w:author="Igor P" w:date="2020-01-31T19:50:00Z">
        <w:r w:rsidR="00F405CF">
          <w:rPr>
            <w:rStyle w:val="CCodeChar"/>
          </w:rPr>
          <w:t>FALSE</w:t>
        </w:r>
      </w:ins>
      <w:ins w:id="1477" w:author="Igor P" w:date="2020-01-31T19:49:00Z">
        <w:r>
          <w:t>.</w:t>
        </w:r>
      </w:ins>
    </w:p>
    <w:p w14:paraId="23A04D6A" w14:textId="77777777" w:rsidR="00427E97" w:rsidRDefault="00427E97" w:rsidP="00427E97">
      <w:pPr>
        <w:pStyle w:val="Heading5"/>
        <w:spacing w:beforeLines="50" w:before="120"/>
        <w:rPr>
          <w:ins w:id="1478" w:author="Igor P" w:date="2020-01-31T19:45:00Z"/>
        </w:rPr>
      </w:pPr>
      <w:ins w:id="1479" w:author="Igor P" w:date="2020-01-31T19:45:00Z">
        <w:r>
          <w:t>Input</w:t>
        </w:r>
      </w:ins>
    </w:p>
    <w:p w14:paraId="57C6B0ED" w14:textId="77777777" w:rsidR="00427E97" w:rsidRDefault="00427E97" w:rsidP="00427E97">
      <w:pPr>
        <w:rPr>
          <w:ins w:id="1480" w:author="Igor P" w:date="2020-01-31T19:45:00Z"/>
        </w:rPr>
      </w:pPr>
      <w:ins w:id="1481" w:author="Igor P" w:date="2020-01-31T19:45:00Z">
        <w:r w:rsidRPr="005671EF">
          <w:rPr>
            <w:rFonts w:ascii="Courier New" w:hAnsi="Courier New"/>
          </w:rPr>
          <w:t>hStatus</w:t>
        </w:r>
        <w:r>
          <w:t>: Handle for an IXA Status Object to receive status messages.</w:t>
        </w:r>
      </w:ins>
    </w:p>
    <w:p w14:paraId="7C7E50A1" w14:textId="77777777" w:rsidR="00427E97" w:rsidRDefault="00427E97" w:rsidP="00427E97">
      <w:pPr>
        <w:rPr>
          <w:ins w:id="1482" w:author="Igor P" w:date="2020-01-31T19:45:00Z"/>
        </w:rPr>
      </w:pPr>
      <w:ins w:id="1483" w:author="Igor P" w:date="2020-01-31T19:45:00Z">
        <w:r w:rsidRPr="00D97A2F">
          <w:rPr>
            <w:rFonts w:ascii="Courier New" w:hAnsi="Courier New" w:cs="Courier New"/>
          </w:rPr>
          <w:t>hBuilder</w:t>
        </w:r>
        <w:r>
          <w:t>: Handle for the IXA InChI Builder Object for which the option is to be set.</w:t>
        </w:r>
      </w:ins>
    </w:p>
    <w:p w14:paraId="14E83D35" w14:textId="3B21E9B1" w:rsidR="00427E97" w:rsidRDefault="00427E97" w:rsidP="00427E97">
      <w:pPr>
        <w:rPr>
          <w:ins w:id="1484" w:author="Igor P" w:date="2020-01-31T19:58:00Z"/>
        </w:rPr>
      </w:pPr>
      <w:ins w:id="1485" w:author="Igor P" w:date="2020-01-31T19:45:00Z">
        <w:r w:rsidRPr="00D97A2F">
          <w:rPr>
            <w:rFonts w:ascii="Courier New" w:hAnsi="Courier New" w:cs="Courier New"/>
          </w:rPr>
          <w:t>vValue</w:t>
        </w:r>
        <w:r>
          <w:t xml:space="preserve">: Option value to </w:t>
        </w:r>
      </w:ins>
      <w:ins w:id="1486" w:author="Igor P" w:date="2020-01-31T19:47:00Z">
        <w:r>
          <w:t>compare with th</w:t>
        </w:r>
      </w:ins>
      <w:ins w:id="1487" w:author="Igor P" w:date="2020-01-31T19:48:00Z">
        <w:r>
          <w:t>at specified by IXA InChI Builder Object</w:t>
        </w:r>
      </w:ins>
      <w:ins w:id="1488" w:author="Igor P" w:date="2020-01-31T19:45:00Z">
        <w:r>
          <w:t>.</w:t>
        </w:r>
      </w:ins>
    </w:p>
    <w:p w14:paraId="1F0F03B8" w14:textId="1E0E6A36" w:rsidR="00F405CF" w:rsidRDefault="00F405CF" w:rsidP="00427E97">
      <w:pPr>
        <w:rPr>
          <w:ins w:id="1489" w:author="Igor P" w:date="2020-01-31T19:58:00Z"/>
        </w:rPr>
      </w:pPr>
    </w:p>
    <w:p w14:paraId="0127FDC2" w14:textId="2778EF3F" w:rsidR="00F405CF" w:rsidRDefault="00F405CF" w:rsidP="00F405CF">
      <w:pPr>
        <w:pStyle w:val="Heading4"/>
        <w:rPr>
          <w:ins w:id="1490" w:author="Igor P" w:date="2020-01-31T19:58:00Z"/>
        </w:rPr>
      </w:pPr>
      <w:bookmarkStart w:id="1491" w:name="_Toc31395564"/>
      <w:ins w:id="1492" w:author="Igor P" w:date="2020-01-31T19:58:00Z">
        <w:r>
          <w:t>IXA_INCHIBUILDER_</w:t>
        </w:r>
      </w:ins>
      <w:ins w:id="1493" w:author="Igor P" w:date="2020-01-31T19:59:00Z">
        <w:r w:rsidRPr="00F405CF">
          <w:t>IXA_INCHIBUILDER_GetOption_Timeout_MilliSeconds</w:t>
        </w:r>
        <w:r>
          <w:t xml:space="preserve"> (new in v. 1.06)</w:t>
        </w:r>
      </w:ins>
      <w:bookmarkEnd w:id="1491"/>
      <w:ins w:id="1494" w:author="Igor P" w:date="2020-01-31T19:58:00Z">
        <w:r>
          <w:t xml:space="preserve"> </w:t>
        </w:r>
      </w:ins>
    </w:p>
    <w:p w14:paraId="763EB88A" w14:textId="4F2B17AD" w:rsidR="00F405CF" w:rsidRDefault="00A73BEE" w:rsidP="00F405CF">
      <w:pPr>
        <w:pStyle w:val="CCode"/>
        <w:rPr>
          <w:ins w:id="1495" w:author="Igor P" w:date="2020-01-31T19:58:00Z"/>
        </w:rPr>
      </w:pPr>
      <w:ins w:id="1496" w:author="Igor P" w:date="2020-01-31T20:00:00Z">
        <w:r>
          <w:t>l</w:t>
        </w:r>
        <w:r w:rsidR="00F405CF">
          <w:t xml:space="preserve">ong </w:t>
        </w:r>
      </w:ins>
      <w:ins w:id="1497" w:author="Igor P" w:date="2020-01-31T19:59:00Z">
        <w:r w:rsidR="00F405CF" w:rsidRPr="00F405CF">
          <w:t>IXA_INCHIBUILDER_GetOption_Timeout_MilliSeconds</w:t>
        </w:r>
      </w:ins>
      <w:ins w:id="1498" w:author="Igor P" w:date="2020-01-31T19:58:00Z">
        <w:r w:rsidR="00F405CF">
          <w:t xml:space="preserve"> </w:t>
        </w:r>
      </w:ins>
    </w:p>
    <w:p w14:paraId="5F3A87C2" w14:textId="77777777" w:rsidR="00F405CF" w:rsidRDefault="00F405CF" w:rsidP="00F405CF">
      <w:pPr>
        <w:pStyle w:val="CCode"/>
        <w:ind w:left="2832"/>
        <w:rPr>
          <w:ins w:id="1499" w:author="Igor P" w:date="2020-01-31T19:58:00Z"/>
        </w:rPr>
      </w:pPr>
      <w:ins w:id="1500" w:author="Igor P" w:date="2020-01-31T19:58:00Z">
        <w:r>
          <w:t>(IXA_STATUS_HANDLE hStatus,</w:t>
        </w:r>
      </w:ins>
    </w:p>
    <w:p w14:paraId="69140C67" w14:textId="1879F131" w:rsidR="00F405CF" w:rsidRDefault="00F405CF">
      <w:pPr>
        <w:pStyle w:val="CCode"/>
        <w:ind w:left="2832"/>
        <w:rPr>
          <w:ins w:id="1501" w:author="Igor P" w:date="2020-01-31T19:58:00Z"/>
        </w:rPr>
      </w:pPr>
      <w:ins w:id="1502" w:author="Igor P" w:date="2020-01-31T19:58:00Z">
        <w:r>
          <w:t>IXA_INCHIBUILDER_HANDLE hBuilder)</w:t>
        </w:r>
      </w:ins>
    </w:p>
    <w:p w14:paraId="412CB24B" w14:textId="77777777" w:rsidR="00F405CF" w:rsidRDefault="00F405CF" w:rsidP="00F405CF">
      <w:pPr>
        <w:pStyle w:val="Heading5"/>
        <w:rPr>
          <w:ins w:id="1503" w:author="Igor P" w:date="2020-01-31T19:58:00Z"/>
        </w:rPr>
      </w:pPr>
      <w:ins w:id="1504" w:author="Igor P" w:date="2020-01-31T19:58:00Z">
        <w:r>
          <w:t>Description</w:t>
        </w:r>
      </w:ins>
    </w:p>
    <w:p w14:paraId="01FE00AC" w14:textId="6510001C" w:rsidR="00F405CF" w:rsidRPr="00427E97" w:rsidRDefault="00F405CF">
      <w:pPr>
        <w:pStyle w:val="Heading5"/>
        <w:spacing w:beforeLines="50" w:before="120"/>
        <w:rPr>
          <w:ins w:id="1505" w:author="Igor P" w:date="2020-01-31T19:58:00Z"/>
        </w:rPr>
        <w:pPrChange w:id="1506" w:author="Igor P" w:date="2020-01-31T20:00:00Z">
          <w:pPr/>
        </w:pPrChange>
      </w:pPr>
      <w:ins w:id="1507" w:author="Igor P" w:date="2020-01-31T19:59:00Z">
        <w:r>
          <w:rPr>
            <w:rFonts w:ascii="Times New Roman" w:eastAsia="Times New Roman" w:hAnsi="Times New Roman" w:cs="Times New Roman"/>
            <w:color w:val="auto"/>
          </w:rPr>
          <w:t xml:space="preserve">Returns </w:t>
        </w:r>
      </w:ins>
      <w:ins w:id="1508" w:author="Igor P" w:date="2020-01-31T20:00:00Z">
        <w:r w:rsidR="004B029C">
          <w:rPr>
            <w:rFonts w:ascii="Times New Roman" w:eastAsia="Times New Roman" w:hAnsi="Times New Roman" w:cs="Times New Roman"/>
            <w:color w:val="auto"/>
          </w:rPr>
          <w:t>the</w:t>
        </w:r>
      </w:ins>
      <w:ins w:id="1509" w:author="Igor P" w:date="2020-01-31T20:01:00Z">
        <w:r w:rsidR="004B029C">
          <w:rPr>
            <w:rFonts w:ascii="Times New Roman" w:eastAsia="Times New Roman" w:hAnsi="Times New Roman" w:cs="Times New Roman"/>
            <w:color w:val="auto"/>
          </w:rPr>
          <w:t xml:space="preserve"> value of </w:t>
        </w:r>
      </w:ins>
      <w:ins w:id="1510" w:author="Igor P" w:date="2020-01-31T19:59:00Z">
        <w:r>
          <w:rPr>
            <w:rFonts w:ascii="Times New Roman" w:eastAsia="Times New Roman" w:hAnsi="Times New Roman" w:cs="Times New Roman"/>
            <w:color w:val="auto"/>
          </w:rPr>
          <w:t>time</w:t>
        </w:r>
      </w:ins>
      <w:ins w:id="1511" w:author="Igor P" w:date="2020-01-31T20:00:00Z">
        <w:r>
          <w:rPr>
            <w:rFonts w:ascii="Times New Roman" w:eastAsia="Times New Roman" w:hAnsi="Times New Roman" w:cs="Times New Roman"/>
            <w:color w:val="auto"/>
          </w:rPr>
          <w:t xml:space="preserve">out </w:t>
        </w:r>
      </w:ins>
      <w:ins w:id="1512" w:author="Igor P" w:date="2020-01-31T20:01:00Z">
        <w:r w:rsidR="004B029C">
          <w:rPr>
            <w:rFonts w:ascii="Times New Roman" w:eastAsia="Times New Roman" w:hAnsi="Times New Roman" w:cs="Times New Roman"/>
            <w:color w:val="auto"/>
          </w:rPr>
          <w:t xml:space="preserve">per molecule </w:t>
        </w:r>
      </w:ins>
      <w:ins w:id="1513" w:author="Igor P" w:date="2020-01-31T20:00:00Z">
        <w:r>
          <w:rPr>
            <w:rFonts w:ascii="Times New Roman" w:eastAsia="Times New Roman" w:hAnsi="Times New Roman" w:cs="Times New Roman"/>
            <w:color w:val="auto"/>
          </w:rPr>
          <w:t xml:space="preserve">in milliseconds (which has been set by </w:t>
        </w:r>
      </w:ins>
      <w:ins w:id="1514" w:author="Igor P" w:date="2020-01-31T20:02:00Z">
        <w:r w:rsidR="004B029C">
          <w:rPr>
            <w:rFonts w:ascii="Times New Roman" w:eastAsia="Times New Roman" w:hAnsi="Times New Roman" w:cs="Times New Roman"/>
            <w:color w:val="auto"/>
          </w:rPr>
          <w:t xml:space="preserve">call </w:t>
        </w:r>
      </w:ins>
      <w:ins w:id="1515" w:author="Igor P" w:date="2020-01-31T20:03:00Z">
        <w:r w:rsidR="004B029C">
          <w:rPr>
            <w:rFonts w:ascii="Times New Roman" w:eastAsia="Times New Roman" w:hAnsi="Times New Roman" w:cs="Times New Roman"/>
            <w:color w:val="auto"/>
          </w:rPr>
          <w:t xml:space="preserve">of either </w:t>
        </w:r>
      </w:ins>
      <w:ins w:id="1516" w:author="Igor P" w:date="2020-01-31T20:01:00Z">
        <w:r w:rsidR="004B029C" w:rsidRPr="004B029C">
          <w:rPr>
            <w:rFonts w:ascii="Courier New" w:eastAsia="Times New Roman" w:hAnsi="Courier New" w:cs="Times New Roman"/>
            <w:color w:val="auto"/>
            <w:szCs w:val="24"/>
            <w:rPrChange w:id="1517" w:author="Igor P" w:date="2020-01-31T20:02:00Z">
              <w:rPr/>
            </w:rPrChange>
          </w:rPr>
          <w:t>IXA_INCHIBUILDER_SetOption_Timeout_MilliSeconds</w:t>
        </w:r>
        <w:r w:rsidR="004B029C" w:rsidRPr="004B029C">
          <w:rPr>
            <w:rFonts w:ascii="Times New Roman" w:eastAsia="Times New Roman" w:hAnsi="Times New Roman" w:cs="Times New Roman"/>
            <w:color w:val="auto"/>
          </w:rPr>
          <w:t xml:space="preserve"> </w:t>
        </w:r>
      </w:ins>
      <w:ins w:id="1518" w:author="Igor P" w:date="2020-01-31T20:00:00Z">
        <w:r>
          <w:rPr>
            <w:rFonts w:ascii="Times New Roman" w:eastAsia="Times New Roman" w:hAnsi="Times New Roman" w:cs="Times New Roman"/>
            <w:color w:val="auto"/>
          </w:rPr>
          <w:t xml:space="preserve">or </w:t>
        </w:r>
      </w:ins>
      <w:ins w:id="1519" w:author="Igor P" w:date="2020-01-31T20:02:00Z">
        <w:r w:rsidR="004B029C" w:rsidRPr="004B029C">
          <w:rPr>
            <w:rFonts w:ascii="Courier New" w:eastAsia="Times New Roman" w:hAnsi="Courier New" w:cs="Times New Roman"/>
            <w:color w:val="auto"/>
            <w:szCs w:val="24"/>
            <w:rPrChange w:id="1520" w:author="Igor P" w:date="2020-01-31T20:02:00Z">
              <w:rPr/>
            </w:rPrChange>
          </w:rPr>
          <w:t>IXA_INCHIBUILDER_SetOption_Timeout</w:t>
        </w:r>
      </w:ins>
      <w:ins w:id="1521" w:author="Igor P" w:date="2020-01-31T20:00:00Z">
        <w:r>
          <w:rPr>
            <w:rFonts w:ascii="Times New Roman" w:eastAsia="Times New Roman" w:hAnsi="Times New Roman" w:cs="Times New Roman"/>
            <w:color w:val="auto"/>
          </w:rPr>
          <w:t>)</w:t>
        </w:r>
      </w:ins>
      <w:ins w:id="1522" w:author="Igor P" w:date="2020-01-31T19:58:00Z">
        <w:r>
          <w:t>.</w:t>
        </w:r>
      </w:ins>
    </w:p>
    <w:p w14:paraId="086C892D" w14:textId="77777777" w:rsidR="00F405CF" w:rsidRDefault="00F405CF" w:rsidP="00F405CF">
      <w:pPr>
        <w:pStyle w:val="Heading5"/>
        <w:spacing w:beforeLines="50" w:before="120"/>
        <w:rPr>
          <w:ins w:id="1523" w:author="Igor P" w:date="2020-01-31T19:58:00Z"/>
        </w:rPr>
      </w:pPr>
      <w:ins w:id="1524" w:author="Igor P" w:date="2020-01-31T19:58:00Z">
        <w:r>
          <w:t>Input</w:t>
        </w:r>
      </w:ins>
    </w:p>
    <w:p w14:paraId="46D729CA" w14:textId="77777777" w:rsidR="00F405CF" w:rsidRDefault="00F405CF" w:rsidP="00F405CF">
      <w:pPr>
        <w:rPr>
          <w:ins w:id="1525" w:author="Igor P" w:date="2020-01-31T19:58:00Z"/>
        </w:rPr>
      </w:pPr>
      <w:ins w:id="1526" w:author="Igor P" w:date="2020-01-31T19:58:00Z">
        <w:r w:rsidRPr="005671EF">
          <w:rPr>
            <w:rFonts w:ascii="Courier New" w:hAnsi="Courier New"/>
          </w:rPr>
          <w:t>hStatus</w:t>
        </w:r>
        <w:r>
          <w:t>: Handle for an IXA Status Object to receive status messages.</w:t>
        </w:r>
      </w:ins>
    </w:p>
    <w:p w14:paraId="476AFBD2" w14:textId="77777777" w:rsidR="00F405CF" w:rsidRDefault="00F405CF" w:rsidP="00F405CF">
      <w:pPr>
        <w:rPr>
          <w:ins w:id="1527" w:author="Igor P" w:date="2020-01-31T19:58:00Z"/>
        </w:rPr>
      </w:pPr>
      <w:ins w:id="1528" w:author="Igor P" w:date="2020-01-31T19:58:00Z">
        <w:r w:rsidRPr="00D97A2F">
          <w:rPr>
            <w:rFonts w:ascii="Courier New" w:hAnsi="Courier New" w:cs="Courier New"/>
          </w:rPr>
          <w:t>hBuilder</w:t>
        </w:r>
        <w:r>
          <w:t>: Handle for the IXA InChI Builder Object for which the option is to be set.</w:t>
        </w:r>
      </w:ins>
    </w:p>
    <w:p w14:paraId="2A0D4E38" w14:textId="61E7BDAF" w:rsidR="00F405CF" w:rsidRDefault="00F405CF">
      <w:pPr>
        <w:spacing w:before="0" w:line="240" w:lineRule="auto"/>
        <w:jc w:val="left"/>
        <w:rPr>
          <w:ins w:id="1529" w:author="Igor P" w:date="2020-01-31T19:58:00Z"/>
        </w:rPr>
      </w:pPr>
      <w:ins w:id="1530" w:author="Igor P" w:date="2020-01-31T19:58:00Z">
        <w:r>
          <w:br w:type="page"/>
        </w:r>
      </w:ins>
    </w:p>
    <w:p w14:paraId="090C09BB" w14:textId="77777777" w:rsidR="008C4399" w:rsidRDefault="00D97A2F" w:rsidP="00D97A2F">
      <w:pPr>
        <w:pStyle w:val="Heading3"/>
      </w:pPr>
      <w:bookmarkStart w:id="1531" w:name="_Toc31395565"/>
      <w:r>
        <w:lastRenderedPageBreak/>
        <w:t xml:space="preserve">InChIKey </w:t>
      </w:r>
      <w:r w:rsidR="008C4399">
        <w:t>Builder</w:t>
      </w:r>
      <w:r w:rsidR="001E0FAD">
        <w:t xml:space="preserve"> Objects</w:t>
      </w:r>
      <w:bookmarkEnd w:id="1531"/>
    </w:p>
    <w:p w14:paraId="2DDE0887" w14:textId="1BD183D2" w:rsidR="008C4399" w:rsidRDefault="008C4399" w:rsidP="008C4399">
      <w:r>
        <w:t xml:space="preserve">IXA </w:t>
      </w:r>
      <w:r w:rsidR="00D97A2F">
        <w:t xml:space="preserve">InChIKey </w:t>
      </w:r>
      <w:r>
        <w:t>Builder Objects are used for the generation of InChIKeys. The basic procedure is to associate</w:t>
      </w:r>
      <w:r w:rsidR="008E3F86">
        <w:t xml:space="preserve"> </w:t>
      </w:r>
      <w:r>
        <w:t xml:space="preserve">an InChI with the IXA </w:t>
      </w:r>
      <w:r w:rsidR="00D97A2F">
        <w:t xml:space="preserve">InChIKey </w:t>
      </w:r>
      <w:r>
        <w:t xml:space="preserve">Builder Object, and then extract the corresponding </w:t>
      </w:r>
      <w:r w:rsidR="00D97A2F">
        <w:t xml:space="preserve">InChIKey </w:t>
      </w:r>
      <w:r>
        <w:t>from it.</w:t>
      </w:r>
      <w:r w:rsidR="008E3F86">
        <w:t xml:space="preserve"> </w:t>
      </w:r>
      <w:r>
        <w:t xml:space="preserve">IXA </w:t>
      </w:r>
      <w:r w:rsidR="00D97A2F">
        <w:t xml:space="preserve">InChIKey </w:t>
      </w:r>
      <w:r>
        <w:t xml:space="preserve">Builder Objects have Handles of type </w:t>
      </w:r>
      <w:r w:rsidRPr="00D97A2F">
        <w:rPr>
          <w:rFonts w:ascii="Courier New" w:hAnsi="Courier New" w:cs="Courier New"/>
        </w:rPr>
        <w:t>IXA_INCHIKEYBUILDER_HANDLE</w:t>
      </w:r>
      <w:r>
        <w:t>.</w:t>
      </w:r>
    </w:p>
    <w:p w14:paraId="39F9E25C" w14:textId="77777777" w:rsidR="005B5FE1" w:rsidRDefault="005B5FE1" w:rsidP="00D97A2F">
      <w:pPr>
        <w:pStyle w:val="Heading4"/>
      </w:pPr>
      <w:bookmarkStart w:id="1532" w:name="_Toc31395566"/>
      <w:r>
        <w:t>IXA_INCHIKEYBUILDER_Create</w:t>
      </w:r>
      <w:bookmarkEnd w:id="1532"/>
      <w:r>
        <w:t xml:space="preserve"> </w:t>
      </w:r>
    </w:p>
    <w:p w14:paraId="426DA98E" w14:textId="77777777" w:rsidR="005755FE" w:rsidRDefault="008E3F86" w:rsidP="00D97A2F">
      <w:pPr>
        <w:pStyle w:val="CCode"/>
      </w:pPr>
      <w:r>
        <w:t xml:space="preserve">IXA_INCHIKEYBUILDER_HANDLE IXA_INCHIKEYBUILDER_Create </w:t>
      </w:r>
    </w:p>
    <w:p w14:paraId="040E8707" w14:textId="020898A1" w:rsidR="008E3F86" w:rsidRDefault="008E3F86" w:rsidP="00D97A2F">
      <w:pPr>
        <w:pStyle w:val="CCode"/>
        <w:ind w:left="4248" w:firstLine="708"/>
      </w:pPr>
      <w:r>
        <w:t>(IXA_STATUS_HANDLE hStatus</w:t>
      </w:r>
      <w:r w:rsidR="00DB6E01">
        <w:t>)</w:t>
      </w:r>
    </w:p>
    <w:p w14:paraId="3C5ED43C" w14:textId="77777777" w:rsidR="008E3F86" w:rsidRDefault="001832EF" w:rsidP="001832EF">
      <w:pPr>
        <w:pStyle w:val="Heading5"/>
      </w:pPr>
      <w:r>
        <w:t>Description</w:t>
      </w:r>
    </w:p>
    <w:p w14:paraId="1D00E095" w14:textId="77777777" w:rsidR="008E3F86" w:rsidRDefault="008E3F86" w:rsidP="008E3F86">
      <w:r>
        <w:t xml:space="preserve">Creates a new IXA </w:t>
      </w:r>
      <w:r w:rsidR="00D97A2F">
        <w:t xml:space="preserve">InChIKey </w:t>
      </w:r>
      <w:r>
        <w:t>Builder Object and returns its Handle.</w:t>
      </w:r>
    </w:p>
    <w:p w14:paraId="45B4855A" w14:textId="77777777" w:rsidR="008E3F86" w:rsidRDefault="001832EF" w:rsidP="001832EF">
      <w:pPr>
        <w:pStyle w:val="Heading5"/>
      </w:pPr>
      <w:r>
        <w:t>Input</w:t>
      </w:r>
    </w:p>
    <w:p w14:paraId="396CA3A4" w14:textId="77777777" w:rsidR="008E3F86" w:rsidRDefault="005671EF" w:rsidP="008E3F86">
      <w:r w:rsidRPr="005671EF">
        <w:rPr>
          <w:rFonts w:ascii="Courier New" w:hAnsi="Courier New"/>
        </w:rPr>
        <w:t>hStatus</w:t>
      </w:r>
      <w:r w:rsidR="008E3F86">
        <w:t>: Handle for an IXA Status Object to receive status messages.</w:t>
      </w:r>
    </w:p>
    <w:p w14:paraId="17CE8B2B" w14:textId="77777777" w:rsidR="008E3F86" w:rsidRDefault="001832EF" w:rsidP="001832EF">
      <w:pPr>
        <w:pStyle w:val="Heading5"/>
      </w:pPr>
      <w:r>
        <w:t>Output</w:t>
      </w:r>
    </w:p>
    <w:p w14:paraId="69BDBA20" w14:textId="77777777" w:rsidR="008E3F86" w:rsidRDefault="008E3F86" w:rsidP="008E3F86">
      <w:r>
        <w:t xml:space="preserve">Handle for the newly-created IXA </w:t>
      </w:r>
      <w:r w:rsidR="00D97A2F">
        <w:t xml:space="preserve">InChIKey </w:t>
      </w:r>
      <w:r>
        <w:t>Builder Object.</w:t>
      </w:r>
    </w:p>
    <w:p w14:paraId="2E9A3EBC" w14:textId="77777777" w:rsidR="001E0FAD" w:rsidRDefault="001E0FAD" w:rsidP="00D97A2F">
      <w:pPr>
        <w:pStyle w:val="Heading4"/>
      </w:pPr>
      <w:bookmarkStart w:id="1533" w:name="_Toc31395567"/>
      <w:r>
        <w:t>IXA_INCHIKEYBUILDER_SetInChI</w:t>
      </w:r>
      <w:bookmarkEnd w:id="1533"/>
      <w:r>
        <w:t xml:space="preserve"> </w:t>
      </w:r>
    </w:p>
    <w:p w14:paraId="6E65755B" w14:textId="77777777" w:rsidR="004239A7" w:rsidRDefault="008E3F86" w:rsidP="00D97A2F">
      <w:pPr>
        <w:pStyle w:val="CCode"/>
      </w:pPr>
      <w:r>
        <w:t xml:space="preserve">void IXA_INCHIKEYBUILDER_SetInChI </w:t>
      </w:r>
    </w:p>
    <w:p w14:paraId="455413B4" w14:textId="4E975F4B" w:rsidR="008E3F86" w:rsidRDefault="008E3F86" w:rsidP="00D97A2F">
      <w:pPr>
        <w:pStyle w:val="CCode"/>
        <w:ind w:left="1416" w:firstLine="708"/>
      </w:pPr>
      <w:r>
        <w:t>(IXA_STATUS_HANDLE hStatus,</w:t>
      </w:r>
    </w:p>
    <w:p w14:paraId="4584ACBE" w14:textId="77777777" w:rsidR="008E3F86" w:rsidRDefault="008E3F86" w:rsidP="00D97A2F">
      <w:pPr>
        <w:pStyle w:val="CCode"/>
        <w:ind w:left="2124"/>
      </w:pPr>
      <w:r>
        <w:t>IXA_INCHIKEYBUILDER_HANDLE hInChIKeyBuilder,</w:t>
      </w:r>
    </w:p>
    <w:p w14:paraId="0DE3D263" w14:textId="462F87AD" w:rsidR="008E3F86" w:rsidRDefault="008E3F86" w:rsidP="00D97A2F">
      <w:pPr>
        <w:pStyle w:val="CCode"/>
        <w:ind w:left="2124"/>
      </w:pPr>
      <w:r>
        <w:t>const char* pInChI</w:t>
      </w:r>
      <w:r w:rsidR="00DB6E01">
        <w:t>)</w:t>
      </w:r>
    </w:p>
    <w:p w14:paraId="780ADFE0" w14:textId="77777777" w:rsidR="008E3F86" w:rsidRDefault="001832EF" w:rsidP="001832EF">
      <w:pPr>
        <w:pStyle w:val="Heading5"/>
      </w:pPr>
      <w:r>
        <w:lastRenderedPageBreak/>
        <w:t>Description</w:t>
      </w:r>
    </w:p>
    <w:p w14:paraId="543B9241" w14:textId="77777777" w:rsidR="006D71AB" w:rsidRDefault="006D71AB" w:rsidP="006D71AB">
      <w:pPr>
        <w:pStyle w:val="Heading5"/>
        <w:spacing w:beforeLines="50" w:before="120"/>
        <w:rPr>
          <w:rFonts w:ascii="Times New Roman" w:eastAsia="Times New Roman" w:hAnsi="Times New Roman" w:cs="Times New Roman"/>
          <w:color w:val="auto"/>
        </w:rPr>
      </w:pPr>
      <w:r>
        <w:rPr>
          <w:rFonts w:ascii="Times New Roman" w:eastAsia="Times New Roman" w:hAnsi="Times New Roman" w:cs="Times New Roman"/>
          <w:color w:val="auto"/>
        </w:rPr>
        <w:t xml:space="preserve">Associates an InChI with an IXA </w:t>
      </w:r>
      <w:r w:rsidR="00D97A2F">
        <w:rPr>
          <w:rFonts w:ascii="Times New Roman" w:eastAsia="Times New Roman" w:hAnsi="Times New Roman" w:cs="Times New Roman"/>
          <w:color w:val="auto"/>
        </w:rPr>
        <w:t xml:space="preserve">InChIKey </w:t>
      </w:r>
      <w:r>
        <w:rPr>
          <w:rFonts w:ascii="Times New Roman" w:eastAsia="Times New Roman" w:hAnsi="Times New Roman" w:cs="Times New Roman"/>
          <w:color w:val="auto"/>
        </w:rPr>
        <w:t xml:space="preserve">Builder Object, replacing any InChI previously associated with it. </w:t>
      </w:r>
    </w:p>
    <w:p w14:paraId="0C66A773" w14:textId="77777777" w:rsidR="008E3F86" w:rsidRDefault="001832EF" w:rsidP="00D97A2F">
      <w:pPr>
        <w:pStyle w:val="Heading5"/>
        <w:spacing w:beforeLines="50" w:before="120"/>
      </w:pPr>
      <w:r>
        <w:t>Input</w:t>
      </w:r>
    </w:p>
    <w:p w14:paraId="5932A677" w14:textId="77777777" w:rsidR="008E3F86" w:rsidRDefault="005671EF" w:rsidP="008E3F86">
      <w:r w:rsidRPr="005671EF">
        <w:rPr>
          <w:rFonts w:ascii="Courier New" w:hAnsi="Courier New"/>
        </w:rPr>
        <w:t>hStatus</w:t>
      </w:r>
      <w:r w:rsidR="008E3F86">
        <w:t>: Handle for an IXA Status Object to receive status messages.</w:t>
      </w:r>
    </w:p>
    <w:p w14:paraId="07290C35" w14:textId="77777777" w:rsidR="008E3F86" w:rsidRDefault="008E3F86" w:rsidP="008E3F86">
      <w:r w:rsidRPr="00D97A2F">
        <w:rPr>
          <w:rFonts w:ascii="Courier New" w:hAnsi="Courier New" w:cs="Courier New"/>
        </w:rPr>
        <w:t>hInChIKeyBuilder</w:t>
      </w:r>
      <w:r>
        <w:t xml:space="preserve">: Handle for the IXA </w:t>
      </w:r>
      <w:r w:rsidR="00D97A2F">
        <w:t xml:space="preserve">InChIKey </w:t>
      </w:r>
      <w:r>
        <w:t>Builder Object to be modified.</w:t>
      </w:r>
    </w:p>
    <w:p w14:paraId="4CC61316" w14:textId="77777777" w:rsidR="006D71AB" w:rsidRDefault="008E3F86" w:rsidP="00D97A2F">
      <w:r w:rsidRPr="00D97A2F">
        <w:rPr>
          <w:rFonts w:ascii="Courier New" w:hAnsi="Courier New" w:cs="Courier New"/>
        </w:rPr>
        <w:t>p</w:t>
      </w:r>
      <w:r w:rsidR="006D71AB" w:rsidRPr="00D97A2F">
        <w:rPr>
          <w:rFonts w:ascii="Courier New" w:hAnsi="Courier New" w:cs="Courier New"/>
        </w:rPr>
        <w:t>InChI</w:t>
      </w:r>
      <w:r w:rsidR="006D71AB">
        <w:t xml:space="preserve">: Null-terminated character string containing the InChI to be associated with the IXA </w:t>
      </w:r>
      <w:r w:rsidR="00D97A2F">
        <w:t xml:space="preserve">InChIKey </w:t>
      </w:r>
      <w:r w:rsidR="006D71AB">
        <w:t xml:space="preserve">Builder Object. </w:t>
      </w:r>
    </w:p>
    <w:p w14:paraId="65D717EB" w14:textId="77777777" w:rsidR="001E0FAD" w:rsidRDefault="001E0FAD" w:rsidP="00D97A2F">
      <w:pPr>
        <w:pStyle w:val="Heading4"/>
      </w:pPr>
      <w:bookmarkStart w:id="1534" w:name="_Toc31395568"/>
      <w:r>
        <w:t>IXA_INCHIKEYBUILDER_GetInChIKey</w:t>
      </w:r>
      <w:bookmarkEnd w:id="1534"/>
      <w:r>
        <w:t xml:space="preserve"> </w:t>
      </w:r>
    </w:p>
    <w:p w14:paraId="07BD85EA" w14:textId="77777777" w:rsidR="005755FE" w:rsidRDefault="008E3F86" w:rsidP="00D97A2F">
      <w:pPr>
        <w:pStyle w:val="CCode"/>
      </w:pPr>
      <w:r>
        <w:t xml:space="preserve">const char* IXA_INCHIKEYBUILDER_GetInChIKey </w:t>
      </w:r>
    </w:p>
    <w:p w14:paraId="0CC718EF" w14:textId="5BFDBDC2" w:rsidR="008E3F86" w:rsidRDefault="008E3F86" w:rsidP="00D97A2F">
      <w:pPr>
        <w:pStyle w:val="CCode"/>
        <w:ind w:left="2124"/>
      </w:pPr>
      <w:r>
        <w:t>(IXA_STATUS_HANDLE hStatus,</w:t>
      </w:r>
    </w:p>
    <w:p w14:paraId="4D1441C5" w14:textId="22473983" w:rsidR="008E3F86" w:rsidRDefault="008E3F86" w:rsidP="00D97A2F">
      <w:pPr>
        <w:pStyle w:val="CCode"/>
        <w:ind w:left="2124"/>
      </w:pPr>
      <w:r>
        <w:t>IXA_INCHIKEYBUILDER_HANDLE hInChIKeyBuilder</w:t>
      </w:r>
      <w:r w:rsidR="00DB6E01">
        <w:t>)</w:t>
      </w:r>
    </w:p>
    <w:p w14:paraId="1D2BFE35" w14:textId="77777777" w:rsidR="008E3F86" w:rsidRDefault="001832EF" w:rsidP="001832EF">
      <w:pPr>
        <w:pStyle w:val="Heading5"/>
      </w:pPr>
      <w:r>
        <w:t>Description</w:t>
      </w:r>
    </w:p>
    <w:p w14:paraId="3BC3F05A" w14:textId="77777777" w:rsidR="006D71AB" w:rsidRDefault="006D71AB" w:rsidP="006D71AB">
      <w:pPr>
        <w:pStyle w:val="Heading5"/>
        <w:spacing w:beforeLines="50" w:before="120"/>
        <w:rPr>
          <w:rFonts w:ascii="Times New Roman" w:eastAsia="Times New Roman" w:hAnsi="Times New Roman" w:cs="Times New Roman"/>
          <w:color w:val="auto"/>
        </w:rPr>
      </w:pPr>
      <w:r>
        <w:rPr>
          <w:rFonts w:ascii="Times New Roman" w:eastAsia="Times New Roman" w:hAnsi="Times New Roman" w:cs="Times New Roman"/>
          <w:color w:val="auto"/>
        </w:rPr>
        <w:t xml:space="preserve">Returns a string containing the </w:t>
      </w:r>
      <w:r w:rsidR="00D97A2F">
        <w:rPr>
          <w:rFonts w:ascii="Times New Roman" w:eastAsia="Times New Roman" w:hAnsi="Times New Roman" w:cs="Times New Roman"/>
          <w:color w:val="auto"/>
        </w:rPr>
        <w:t xml:space="preserve">InChIKey </w:t>
      </w:r>
      <w:r>
        <w:rPr>
          <w:rFonts w:ascii="Times New Roman" w:eastAsia="Times New Roman" w:hAnsi="Times New Roman" w:cs="Times New Roman"/>
          <w:color w:val="auto"/>
        </w:rPr>
        <w:t xml:space="preserve">corresponding to the InChI currently associated with an IXA </w:t>
      </w:r>
      <w:r w:rsidR="00D97A2F">
        <w:rPr>
          <w:rFonts w:ascii="Times New Roman" w:eastAsia="Times New Roman" w:hAnsi="Times New Roman" w:cs="Times New Roman"/>
          <w:color w:val="auto"/>
        </w:rPr>
        <w:t xml:space="preserve">InChIKey </w:t>
      </w:r>
      <w:r>
        <w:rPr>
          <w:rFonts w:ascii="Times New Roman" w:eastAsia="Times New Roman" w:hAnsi="Times New Roman" w:cs="Times New Roman"/>
          <w:color w:val="auto"/>
        </w:rPr>
        <w:t xml:space="preserve">Builder Object. </w:t>
      </w:r>
    </w:p>
    <w:p w14:paraId="66E86FE7" w14:textId="77777777" w:rsidR="008E3F86" w:rsidRDefault="001832EF" w:rsidP="00D97A2F">
      <w:pPr>
        <w:pStyle w:val="Heading5"/>
        <w:spacing w:beforeLines="50" w:before="120"/>
      </w:pPr>
      <w:r>
        <w:t>Input</w:t>
      </w:r>
    </w:p>
    <w:p w14:paraId="7E19EE7F" w14:textId="77777777" w:rsidR="008E3F86" w:rsidRDefault="005671EF" w:rsidP="008E3F86">
      <w:r w:rsidRPr="005671EF">
        <w:rPr>
          <w:rFonts w:ascii="Courier New" w:hAnsi="Courier New"/>
        </w:rPr>
        <w:t>hStatus</w:t>
      </w:r>
      <w:r w:rsidR="008E3F86">
        <w:t>: Handle for an IXA Status Object to receive status messages.</w:t>
      </w:r>
    </w:p>
    <w:p w14:paraId="43DF6876" w14:textId="77777777" w:rsidR="006D71AB" w:rsidRDefault="006D71AB" w:rsidP="006D71AB">
      <w:pPr>
        <w:pStyle w:val="Heading5"/>
        <w:spacing w:beforeLines="50" w:before="120"/>
        <w:rPr>
          <w:rFonts w:ascii="Times New Roman" w:eastAsia="Times New Roman" w:hAnsi="Times New Roman" w:cs="Times New Roman"/>
          <w:color w:val="auto"/>
        </w:rPr>
      </w:pPr>
      <w:r w:rsidRPr="00D97A2F">
        <w:rPr>
          <w:rFonts w:ascii="Courier New" w:eastAsia="Times New Roman" w:hAnsi="Courier New" w:cs="Courier New"/>
          <w:color w:val="auto"/>
        </w:rPr>
        <w:t>hInChIKeyBuilder</w:t>
      </w:r>
      <w:r>
        <w:rPr>
          <w:rFonts w:ascii="Times New Roman" w:eastAsia="Times New Roman" w:hAnsi="Times New Roman" w:cs="Times New Roman"/>
          <w:color w:val="auto"/>
        </w:rPr>
        <w:t xml:space="preserve">: Handle for the IXA </w:t>
      </w:r>
      <w:r w:rsidR="00D97A2F">
        <w:rPr>
          <w:rFonts w:ascii="Times New Roman" w:eastAsia="Times New Roman" w:hAnsi="Times New Roman" w:cs="Times New Roman"/>
          <w:color w:val="auto"/>
        </w:rPr>
        <w:t xml:space="preserve">InChIKey </w:t>
      </w:r>
      <w:r>
        <w:rPr>
          <w:rFonts w:ascii="Times New Roman" w:eastAsia="Times New Roman" w:hAnsi="Times New Roman" w:cs="Times New Roman"/>
          <w:color w:val="auto"/>
        </w:rPr>
        <w:t xml:space="preserve">Builder Object to be used for </w:t>
      </w:r>
      <w:r w:rsidR="00D97A2F">
        <w:rPr>
          <w:rFonts w:ascii="Times New Roman" w:eastAsia="Times New Roman" w:hAnsi="Times New Roman" w:cs="Times New Roman"/>
          <w:color w:val="auto"/>
        </w:rPr>
        <w:t xml:space="preserve">InChIKey </w:t>
      </w:r>
      <w:r>
        <w:rPr>
          <w:rFonts w:ascii="Times New Roman" w:eastAsia="Times New Roman" w:hAnsi="Times New Roman" w:cs="Times New Roman"/>
          <w:color w:val="auto"/>
        </w:rPr>
        <w:t xml:space="preserve">generation. </w:t>
      </w:r>
    </w:p>
    <w:p w14:paraId="6CB7471D" w14:textId="77777777" w:rsidR="008E3F86" w:rsidRDefault="001832EF" w:rsidP="00D97A2F">
      <w:pPr>
        <w:pStyle w:val="Heading5"/>
        <w:spacing w:beforeLines="50" w:before="120"/>
      </w:pPr>
      <w:r>
        <w:t>Output</w:t>
      </w:r>
    </w:p>
    <w:p w14:paraId="4E3011FB" w14:textId="77777777" w:rsidR="008E3F86" w:rsidRDefault="008E3F86" w:rsidP="008E3F86">
      <w:r>
        <w:t xml:space="preserve">Null-terminated string containing the </w:t>
      </w:r>
      <w:r w:rsidR="00D97A2F">
        <w:t xml:space="preserve">InChIKey </w:t>
      </w:r>
      <w:r>
        <w:t>for the InChI currently associated with the IXA</w:t>
      </w:r>
      <w:r w:rsidR="005755FE">
        <w:t xml:space="preserve"> </w:t>
      </w:r>
      <w:r w:rsidR="00D97A2F">
        <w:t xml:space="preserve">InChIKey </w:t>
      </w:r>
      <w:r>
        <w:t xml:space="preserve">Builder Object. The returned string is owned by the IXA </w:t>
      </w:r>
      <w:r w:rsidR="00D97A2F">
        <w:t xml:space="preserve">InChIKey </w:t>
      </w:r>
      <w:r>
        <w:t>Builder Object, and</w:t>
      </w:r>
      <w:r w:rsidR="001E0FAD">
        <w:t xml:space="preserve"> </w:t>
      </w:r>
      <w:r>
        <w:t xml:space="preserve">is liable to change if the IXA </w:t>
      </w:r>
      <w:r w:rsidR="00D97A2F">
        <w:t xml:space="preserve">InChIKey </w:t>
      </w:r>
      <w:r>
        <w:t>Builder Object is modified in any way. The string must</w:t>
      </w:r>
      <w:r w:rsidR="001E0FAD">
        <w:t xml:space="preserve"> </w:t>
      </w:r>
      <w:r>
        <w:t>therefore be copied by the user if it is to be retained.</w:t>
      </w:r>
    </w:p>
    <w:p w14:paraId="252E9A22" w14:textId="77777777" w:rsidR="001E0FAD" w:rsidRDefault="001E0FAD" w:rsidP="00D97A2F">
      <w:pPr>
        <w:pStyle w:val="Heading4"/>
      </w:pPr>
      <w:bookmarkStart w:id="1535" w:name="_Toc31395569"/>
      <w:r>
        <w:lastRenderedPageBreak/>
        <w:t>IXA_INCHIKEYBUILDER_Destroy</w:t>
      </w:r>
      <w:bookmarkEnd w:id="1535"/>
      <w:r>
        <w:t xml:space="preserve"> </w:t>
      </w:r>
    </w:p>
    <w:p w14:paraId="07DBDCED" w14:textId="77777777" w:rsidR="005755FE" w:rsidRDefault="008E3F86" w:rsidP="00D97A2F">
      <w:pPr>
        <w:pStyle w:val="CCode"/>
      </w:pPr>
      <w:r>
        <w:t xml:space="preserve">void IXA_INCHIKEYBUILDER_Destroy </w:t>
      </w:r>
    </w:p>
    <w:p w14:paraId="18B72A05" w14:textId="482047EE" w:rsidR="008E3F86" w:rsidRDefault="008E3F86" w:rsidP="00D97A2F">
      <w:pPr>
        <w:pStyle w:val="CCode"/>
        <w:ind w:left="1416" w:firstLine="708"/>
      </w:pPr>
      <w:r>
        <w:t>(IXA_STATUS_HANDLE hStatus,</w:t>
      </w:r>
    </w:p>
    <w:p w14:paraId="45D3C4F4" w14:textId="4A55A9DD" w:rsidR="008E3F86" w:rsidRDefault="008E3F86" w:rsidP="00D97A2F">
      <w:pPr>
        <w:pStyle w:val="CCode"/>
        <w:ind w:left="2124"/>
      </w:pPr>
      <w:r>
        <w:t>IXA_INCHIKEYBUILDER_HANDLE hInChIKeyBuilder</w:t>
      </w:r>
      <w:r w:rsidR="00DB6E01">
        <w:t>)</w:t>
      </w:r>
    </w:p>
    <w:p w14:paraId="683794E3" w14:textId="77777777" w:rsidR="008E3F86" w:rsidRDefault="001832EF" w:rsidP="001832EF">
      <w:pPr>
        <w:pStyle w:val="Heading5"/>
      </w:pPr>
      <w:r>
        <w:t>Description</w:t>
      </w:r>
    </w:p>
    <w:p w14:paraId="3757B6E9" w14:textId="77777777" w:rsidR="008E3F86" w:rsidRDefault="008E3F86" w:rsidP="008E3F86">
      <w:r>
        <w:t xml:space="preserve">Destroys an IXA </w:t>
      </w:r>
      <w:r w:rsidR="00D97A2F">
        <w:t xml:space="preserve">InChIKey </w:t>
      </w:r>
      <w:r>
        <w:t>Builder Object, releasing all memory that it uses.</w:t>
      </w:r>
    </w:p>
    <w:p w14:paraId="3B10D872" w14:textId="77777777" w:rsidR="008E3F86" w:rsidRDefault="001832EF" w:rsidP="001832EF">
      <w:pPr>
        <w:pStyle w:val="Heading5"/>
      </w:pPr>
      <w:r>
        <w:t>Input</w:t>
      </w:r>
    </w:p>
    <w:p w14:paraId="104C520D" w14:textId="77777777" w:rsidR="008E3F86" w:rsidRDefault="005671EF" w:rsidP="008E3F86">
      <w:r w:rsidRPr="005671EF">
        <w:rPr>
          <w:rFonts w:ascii="Courier New" w:hAnsi="Courier New"/>
        </w:rPr>
        <w:t>hStatus</w:t>
      </w:r>
      <w:r w:rsidR="008E3F86">
        <w:t>: Handle for an IXA Status Object to receive status messages.</w:t>
      </w:r>
    </w:p>
    <w:p w14:paraId="5AF47EE2" w14:textId="77777777" w:rsidR="00AE3631" w:rsidRPr="00AE3631" w:rsidRDefault="008E3F86" w:rsidP="00D97A2F">
      <w:r w:rsidRPr="00D97A2F">
        <w:rPr>
          <w:rFonts w:ascii="Courier New" w:hAnsi="Courier New" w:cs="Courier New"/>
        </w:rPr>
        <w:t>hInChIKeyBuilder</w:t>
      </w:r>
      <w:r>
        <w:t xml:space="preserve">: Handle for the IXA </w:t>
      </w:r>
      <w:r w:rsidR="00D97A2F">
        <w:t xml:space="preserve">InChIKey </w:t>
      </w:r>
      <w:r>
        <w:t>Builder Object to be destroyed.</w:t>
      </w:r>
      <w:bookmarkEnd w:id="1068"/>
      <w:bookmarkEnd w:id="1069"/>
      <w:bookmarkEnd w:id="1070"/>
    </w:p>
    <w:sectPr w:rsidR="00AE3631" w:rsidRPr="00AE3631" w:rsidSect="00911AC7">
      <w:headerReference w:type="even" r:id="rId11"/>
      <w:footerReference w:type="even" r:id="rId12"/>
      <w:footerReference w:type="default" r:id="rId13"/>
      <w:pgSz w:w="12240" w:h="15840"/>
      <w:pgMar w:top="1440" w:right="1584" w:bottom="1440" w:left="1584"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198" w:author="Alan McNaught" w:date="2016-09-05T09:04:00Z" w:initials="AM">
    <w:p w14:paraId="7911AC69" w14:textId="77777777" w:rsidR="002D4E43" w:rsidRDefault="002D4E43">
      <w:pPr>
        <w:pStyle w:val="CommentText"/>
      </w:pPr>
      <w:r>
        <w:rPr>
          <w:rStyle w:val="CommentReference"/>
        </w:rPr>
        <w:annotationRef/>
      </w:r>
      <w:r>
        <w:t>Note: ‘sz’ deleted – or is there something missing?</w:t>
      </w:r>
    </w:p>
    <w:p w14:paraId="36103187" w14:textId="77777777" w:rsidR="002D4E43" w:rsidRDefault="002D4E43">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610318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6103187" w16cid:durableId="1FE6F4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9301B6" w14:textId="77777777" w:rsidR="00B2257F" w:rsidRDefault="00B2257F">
      <w:r>
        <w:separator/>
      </w:r>
    </w:p>
  </w:endnote>
  <w:endnote w:type="continuationSeparator" w:id="0">
    <w:p w14:paraId="1A850BD4" w14:textId="77777777" w:rsidR="00B2257F" w:rsidRDefault="00B225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38A2FB" w14:textId="77777777" w:rsidR="002D4E43" w:rsidRDefault="002D4E43" w:rsidP="00123EA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FD156A4" w14:textId="77777777" w:rsidR="002D4E43" w:rsidRDefault="002D4E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199E62" w14:textId="3CA530CB" w:rsidR="002D4E43" w:rsidRDefault="002D4E43" w:rsidP="00123EA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31</w:t>
    </w:r>
    <w:r>
      <w:rPr>
        <w:rStyle w:val="PageNumber"/>
      </w:rPr>
      <w:fldChar w:fldCharType="end"/>
    </w:r>
  </w:p>
  <w:p w14:paraId="23DDFFED" w14:textId="77777777" w:rsidR="002D4E43" w:rsidRDefault="002D4E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C21FA4" w14:textId="77777777" w:rsidR="00B2257F" w:rsidRDefault="00B2257F">
      <w:r>
        <w:separator/>
      </w:r>
    </w:p>
  </w:footnote>
  <w:footnote w:type="continuationSeparator" w:id="0">
    <w:p w14:paraId="77F74D20" w14:textId="77777777" w:rsidR="00B2257F" w:rsidRDefault="00B225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8CD545" w14:textId="77777777" w:rsidR="002D4E43" w:rsidRDefault="002D4E43" w:rsidP="001F58E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ADE6EFC" w14:textId="77777777" w:rsidR="002D4E43" w:rsidRDefault="002D4E43" w:rsidP="00EC3FD3">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404F52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454F6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14C068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71E5FC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D66378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2C4E48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B8C76D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50E608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C96FB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0C45E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3E6A49"/>
    <w:multiLevelType w:val="hybridMultilevel"/>
    <w:tmpl w:val="5EBE00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7D92BF4"/>
    <w:multiLevelType w:val="hybridMultilevel"/>
    <w:tmpl w:val="811CB444"/>
    <w:lvl w:ilvl="0" w:tplc="0419000F">
      <w:start w:val="1"/>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15:restartNumberingAfterBreak="0">
    <w:nsid w:val="7A4A29CC"/>
    <w:multiLevelType w:val="hybridMultilevel"/>
    <w:tmpl w:val="889E9146"/>
    <w:lvl w:ilvl="0" w:tplc="04190011">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Igor P">
    <w15:presenceInfo w15:providerId="Windows Live" w15:userId="7737d41aee939181"/>
  </w15:person>
  <w15:person w15:author="Alan McNaught">
    <w15:presenceInfo w15:providerId="Windows Live" w15:userId="6c58fc93be8e2d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FA5"/>
    <w:rsid w:val="000007D8"/>
    <w:rsid w:val="00007627"/>
    <w:rsid w:val="00007E35"/>
    <w:rsid w:val="000227BF"/>
    <w:rsid w:val="00043E62"/>
    <w:rsid w:val="00044EED"/>
    <w:rsid w:val="00045D4E"/>
    <w:rsid w:val="000539FA"/>
    <w:rsid w:val="00054389"/>
    <w:rsid w:val="000561C9"/>
    <w:rsid w:val="00057E27"/>
    <w:rsid w:val="00060884"/>
    <w:rsid w:val="00080120"/>
    <w:rsid w:val="000807B4"/>
    <w:rsid w:val="00091E97"/>
    <w:rsid w:val="0009688D"/>
    <w:rsid w:val="000A07DF"/>
    <w:rsid w:val="000A53D4"/>
    <w:rsid w:val="000A6E21"/>
    <w:rsid w:val="000B66F8"/>
    <w:rsid w:val="000C005B"/>
    <w:rsid w:val="000C178F"/>
    <w:rsid w:val="000C23DD"/>
    <w:rsid w:val="000C24A7"/>
    <w:rsid w:val="000C25BD"/>
    <w:rsid w:val="000C6E29"/>
    <w:rsid w:val="000D0009"/>
    <w:rsid w:val="000D0D82"/>
    <w:rsid w:val="000E25C9"/>
    <w:rsid w:val="000E4341"/>
    <w:rsid w:val="000F2F82"/>
    <w:rsid w:val="000F3240"/>
    <w:rsid w:val="000F54DD"/>
    <w:rsid w:val="00102641"/>
    <w:rsid w:val="001135EB"/>
    <w:rsid w:val="00113769"/>
    <w:rsid w:val="00115868"/>
    <w:rsid w:val="00116B1A"/>
    <w:rsid w:val="00117154"/>
    <w:rsid w:val="00123EAB"/>
    <w:rsid w:val="00126B05"/>
    <w:rsid w:val="00130EB5"/>
    <w:rsid w:val="001317CD"/>
    <w:rsid w:val="0013758D"/>
    <w:rsid w:val="001375AC"/>
    <w:rsid w:val="00143DA3"/>
    <w:rsid w:val="00151529"/>
    <w:rsid w:val="00156B2A"/>
    <w:rsid w:val="00162350"/>
    <w:rsid w:val="001656D7"/>
    <w:rsid w:val="0017164F"/>
    <w:rsid w:val="00173FBF"/>
    <w:rsid w:val="00182BE7"/>
    <w:rsid w:val="00182DDB"/>
    <w:rsid w:val="001832EF"/>
    <w:rsid w:val="0018386E"/>
    <w:rsid w:val="001845BC"/>
    <w:rsid w:val="001862CA"/>
    <w:rsid w:val="001955D0"/>
    <w:rsid w:val="00197A05"/>
    <w:rsid w:val="001A01C7"/>
    <w:rsid w:val="001A33AA"/>
    <w:rsid w:val="001A434A"/>
    <w:rsid w:val="001A6B91"/>
    <w:rsid w:val="001A6D1E"/>
    <w:rsid w:val="001B2370"/>
    <w:rsid w:val="001B4902"/>
    <w:rsid w:val="001B6BB4"/>
    <w:rsid w:val="001C030C"/>
    <w:rsid w:val="001C51B0"/>
    <w:rsid w:val="001D163E"/>
    <w:rsid w:val="001D303D"/>
    <w:rsid w:val="001D65FB"/>
    <w:rsid w:val="001E0FAD"/>
    <w:rsid w:val="001E4F16"/>
    <w:rsid w:val="001E548C"/>
    <w:rsid w:val="001F2DE9"/>
    <w:rsid w:val="001F58E7"/>
    <w:rsid w:val="001F6788"/>
    <w:rsid w:val="00202A64"/>
    <w:rsid w:val="00206BB0"/>
    <w:rsid w:val="002144F7"/>
    <w:rsid w:val="00216DE8"/>
    <w:rsid w:val="00222625"/>
    <w:rsid w:val="00222657"/>
    <w:rsid w:val="0023272F"/>
    <w:rsid w:val="0023598A"/>
    <w:rsid w:val="00252CFD"/>
    <w:rsid w:val="00253182"/>
    <w:rsid w:val="0025545B"/>
    <w:rsid w:val="002567DA"/>
    <w:rsid w:val="00262957"/>
    <w:rsid w:val="00270AB9"/>
    <w:rsid w:val="00276D56"/>
    <w:rsid w:val="0029097B"/>
    <w:rsid w:val="00290F0F"/>
    <w:rsid w:val="00294E7F"/>
    <w:rsid w:val="002C412B"/>
    <w:rsid w:val="002D4E43"/>
    <w:rsid w:val="002E17EE"/>
    <w:rsid w:val="002E2078"/>
    <w:rsid w:val="002E4D07"/>
    <w:rsid w:val="00300F6D"/>
    <w:rsid w:val="0030398D"/>
    <w:rsid w:val="00303F4D"/>
    <w:rsid w:val="0031100E"/>
    <w:rsid w:val="00314E35"/>
    <w:rsid w:val="00324DF2"/>
    <w:rsid w:val="003259C2"/>
    <w:rsid w:val="00325EB1"/>
    <w:rsid w:val="00325F73"/>
    <w:rsid w:val="00331B2D"/>
    <w:rsid w:val="003342E5"/>
    <w:rsid w:val="00345213"/>
    <w:rsid w:val="003744F0"/>
    <w:rsid w:val="00381E36"/>
    <w:rsid w:val="003850A8"/>
    <w:rsid w:val="00387161"/>
    <w:rsid w:val="00390283"/>
    <w:rsid w:val="003A053B"/>
    <w:rsid w:val="003B13E5"/>
    <w:rsid w:val="003B3D81"/>
    <w:rsid w:val="003B68F8"/>
    <w:rsid w:val="003B7716"/>
    <w:rsid w:val="003C7BB0"/>
    <w:rsid w:val="003D3398"/>
    <w:rsid w:val="003D39E8"/>
    <w:rsid w:val="003D3C3F"/>
    <w:rsid w:val="003D6A4A"/>
    <w:rsid w:val="003E3104"/>
    <w:rsid w:val="003E79F8"/>
    <w:rsid w:val="003F46D6"/>
    <w:rsid w:val="003F54CF"/>
    <w:rsid w:val="0040142D"/>
    <w:rsid w:val="004221B8"/>
    <w:rsid w:val="004239A7"/>
    <w:rsid w:val="00426D7D"/>
    <w:rsid w:val="00427E97"/>
    <w:rsid w:val="004330D1"/>
    <w:rsid w:val="00443115"/>
    <w:rsid w:val="0045017B"/>
    <w:rsid w:val="004503B3"/>
    <w:rsid w:val="00463AFD"/>
    <w:rsid w:val="00482305"/>
    <w:rsid w:val="00482A7D"/>
    <w:rsid w:val="004909F1"/>
    <w:rsid w:val="004911C3"/>
    <w:rsid w:val="0049577B"/>
    <w:rsid w:val="004A16AC"/>
    <w:rsid w:val="004A19C6"/>
    <w:rsid w:val="004A6989"/>
    <w:rsid w:val="004A738A"/>
    <w:rsid w:val="004B029C"/>
    <w:rsid w:val="004B19D7"/>
    <w:rsid w:val="004B7F0B"/>
    <w:rsid w:val="004C1A2C"/>
    <w:rsid w:val="004C762B"/>
    <w:rsid w:val="004D3CA4"/>
    <w:rsid w:val="004D7B07"/>
    <w:rsid w:val="004E34E3"/>
    <w:rsid w:val="004F5D89"/>
    <w:rsid w:val="004F737E"/>
    <w:rsid w:val="005017FB"/>
    <w:rsid w:val="00502619"/>
    <w:rsid w:val="005037A8"/>
    <w:rsid w:val="005118CC"/>
    <w:rsid w:val="00511B8E"/>
    <w:rsid w:val="00512B82"/>
    <w:rsid w:val="00525918"/>
    <w:rsid w:val="00532D51"/>
    <w:rsid w:val="00551F7C"/>
    <w:rsid w:val="00556C22"/>
    <w:rsid w:val="0055753C"/>
    <w:rsid w:val="005617CD"/>
    <w:rsid w:val="00564A24"/>
    <w:rsid w:val="005671EF"/>
    <w:rsid w:val="00567496"/>
    <w:rsid w:val="005755FE"/>
    <w:rsid w:val="00576358"/>
    <w:rsid w:val="00576FE8"/>
    <w:rsid w:val="00580174"/>
    <w:rsid w:val="00585FA5"/>
    <w:rsid w:val="005909D3"/>
    <w:rsid w:val="00591878"/>
    <w:rsid w:val="005A3214"/>
    <w:rsid w:val="005B0E69"/>
    <w:rsid w:val="005B14A7"/>
    <w:rsid w:val="005B4A2F"/>
    <w:rsid w:val="005B5FE1"/>
    <w:rsid w:val="005C2EA2"/>
    <w:rsid w:val="005D502F"/>
    <w:rsid w:val="005E0FED"/>
    <w:rsid w:val="005F502A"/>
    <w:rsid w:val="00600634"/>
    <w:rsid w:val="00603FE6"/>
    <w:rsid w:val="006040A0"/>
    <w:rsid w:val="00606B58"/>
    <w:rsid w:val="006221F1"/>
    <w:rsid w:val="00627321"/>
    <w:rsid w:val="0063486C"/>
    <w:rsid w:val="00636049"/>
    <w:rsid w:val="00636B57"/>
    <w:rsid w:val="0064547D"/>
    <w:rsid w:val="00662E95"/>
    <w:rsid w:val="0066567F"/>
    <w:rsid w:val="00666FA2"/>
    <w:rsid w:val="00673C13"/>
    <w:rsid w:val="00680087"/>
    <w:rsid w:val="0068305B"/>
    <w:rsid w:val="00684AE4"/>
    <w:rsid w:val="006A12F0"/>
    <w:rsid w:val="006A4651"/>
    <w:rsid w:val="006A46BE"/>
    <w:rsid w:val="006B2C14"/>
    <w:rsid w:val="006C165D"/>
    <w:rsid w:val="006C36E4"/>
    <w:rsid w:val="006C6584"/>
    <w:rsid w:val="006D227E"/>
    <w:rsid w:val="006D71AB"/>
    <w:rsid w:val="006F6C99"/>
    <w:rsid w:val="006F7DB2"/>
    <w:rsid w:val="00701F39"/>
    <w:rsid w:val="007029AE"/>
    <w:rsid w:val="00712F7B"/>
    <w:rsid w:val="00713907"/>
    <w:rsid w:val="007152C2"/>
    <w:rsid w:val="00716246"/>
    <w:rsid w:val="007169EF"/>
    <w:rsid w:val="00717A28"/>
    <w:rsid w:val="00720328"/>
    <w:rsid w:val="00721BD5"/>
    <w:rsid w:val="00723186"/>
    <w:rsid w:val="00732F2B"/>
    <w:rsid w:val="00735E5D"/>
    <w:rsid w:val="00741D57"/>
    <w:rsid w:val="00747712"/>
    <w:rsid w:val="0075196D"/>
    <w:rsid w:val="00753F46"/>
    <w:rsid w:val="0075475E"/>
    <w:rsid w:val="00764316"/>
    <w:rsid w:val="0076493A"/>
    <w:rsid w:val="00767BDF"/>
    <w:rsid w:val="00767C92"/>
    <w:rsid w:val="00767F0D"/>
    <w:rsid w:val="00772F13"/>
    <w:rsid w:val="0078267E"/>
    <w:rsid w:val="007849EA"/>
    <w:rsid w:val="00790B24"/>
    <w:rsid w:val="00792793"/>
    <w:rsid w:val="007A0738"/>
    <w:rsid w:val="007A5601"/>
    <w:rsid w:val="007A579F"/>
    <w:rsid w:val="007A6556"/>
    <w:rsid w:val="007B0B65"/>
    <w:rsid w:val="007B2672"/>
    <w:rsid w:val="007B2AE2"/>
    <w:rsid w:val="007B357E"/>
    <w:rsid w:val="007C10AB"/>
    <w:rsid w:val="007C5250"/>
    <w:rsid w:val="007C620B"/>
    <w:rsid w:val="007D175D"/>
    <w:rsid w:val="007D2DF1"/>
    <w:rsid w:val="007D2F26"/>
    <w:rsid w:val="007D4D49"/>
    <w:rsid w:val="007F07A0"/>
    <w:rsid w:val="007F2B94"/>
    <w:rsid w:val="007F5A4F"/>
    <w:rsid w:val="007F6899"/>
    <w:rsid w:val="008112A7"/>
    <w:rsid w:val="008121C1"/>
    <w:rsid w:val="00814398"/>
    <w:rsid w:val="0081534F"/>
    <w:rsid w:val="0083657D"/>
    <w:rsid w:val="00836BFA"/>
    <w:rsid w:val="00840FDA"/>
    <w:rsid w:val="008502CF"/>
    <w:rsid w:val="00855160"/>
    <w:rsid w:val="008640FD"/>
    <w:rsid w:val="00865FF7"/>
    <w:rsid w:val="00866777"/>
    <w:rsid w:val="00867D60"/>
    <w:rsid w:val="00875637"/>
    <w:rsid w:val="008822DB"/>
    <w:rsid w:val="00882D74"/>
    <w:rsid w:val="00885CA5"/>
    <w:rsid w:val="00891BFD"/>
    <w:rsid w:val="008977CE"/>
    <w:rsid w:val="008A4158"/>
    <w:rsid w:val="008C1753"/>
    <w:rsid w:val="008C4399"/>
    <w:rsid w:val="008C72EB"/>
    <w:rsid w:val="008D78FB"/>
    <w:rsid w:val="008D7C6D"/>
    <w:rsid w:val="008D7DD1"/>
    <w:rsid w:val="008E3B5F"/>
    <w:rsid w:val="008E3F86"/>
    <w:rsid w:val="008E73C7"/>
    <w:rsid w:val="008E7F07"/>
    <w:rsid w:val="008F38CF"/>
    <w:rsid w:val="0091196B"/>
    <w:rsid w:val="00911AC7"/>
    <w:rsid w:val="00913B4F"/>
    <w:rsid w:val="00917113"/>
    <w:rsid w:val="00921E87"/>
    <w:rsid w:val="00925EDB"/>
    <w:rsid w:val="00930D2E"/>
    <w:rsid w:val="0093361C"/>
    <w:rsid w:val="00934C2E"/>
    <w:rsid w:val="00943229"/>
    <w:rsid w:val="0094654A"/>
    <w:rsid w:val="009478A1"/>
    <w:rsid w:val="00950178"/>
    <w:rsid w:val="00957147"/>
    <w:rsid w:val="00961D34"/>
    <w:rsid w:val="00963F55"/>
    <w:rsid w:val="00971C78"/>
    <w:rsid w:val="00976D1C"/>
    <w:rsid w:val="00994893"/>
    <w:rsid w:val="009B4C7D"/>
    <w:rsid w:val="009B6689"/>
    <w:rsid w:val="009B68FA"/>
    <w:rsid w:val="009C2F5C"/>
    <w:rsid w:val="009C40CC"/>
    <w:rsid w:val="009C76CC"/>
    <w:rsid w:val="009D2CBA"/>
    <w:rsid w:val="009D322E"/>
    <w:rsid w:val="009D3F51"/>
    <w:rsid w:val="009E478B"/>
    <w:rsid w:val="009E50A3"/>
    <w:rsid w:val="009F1F04"/>
    <w:rsid w:val="009F76D1"/>
    <w:rsid w:val="00A14F09"/>
    <w:rsid w:val="00A150A2"/>
    <w:rsid w:val="00A22665"/>
    <w:rsid w:val="00A23565"/>
    <w:rsid w:val="00A23778"/>
    <w:rsid w:val="00A25463"/>
    <w:rsid w:val="00A2674F"/>
    <w:rsid w:val="00A36D8F"/>
    <w:rsid w:val="00A36DB0"/>
    <w:rsid w:val="00A53673"/>
    <w:rsid w:val="00A539E5"/>
    <w:rsid w:val="00A54777"/>
    <w:rsid w:val="00A55712"/>
    <w:rsid w:val="00A57A62"/>
    <w:rsid w:val="00A603A2"/>
    <w:rsid w:val="00A64193"/>
    <w:rsid w:val="00A72CF2"/>
    <w:rsid w:val="00A72D22"/>
    <w:rsid w:val="00A73BEE"/>
    <w:rsid w:val="00A77D2D"/>
    <w:rsid w:val="00A8167A"/>
    <w:rsid w:val="00A82CA5"/>
    <w:rsid w:val="00A94102"/>
    <w:rsid w:val="00A959E2"/>
    <w:rsid w:val="00AA015C"/>
    <w:rsid w:val="00AA2BF1"/>
    <w:rsid w:val="00AA457E"/>
    <w:rsid w:val="00AD0395"/>
    <w:rsid w:val="00AE0754"/>
    <w:rsid w:val="00AE1FF8"/>
    <w:rsid w:val="00AE3631"/>
    <w:rsid w:val="00AE4E0A"/>
    <w:rsid w:val="00AE6B2F"/>
    <w:rsid w:val="00AE73D3"/>
    <w:rsid w:val="00AE7F08"/>
    <w:rsid w:val="00AF280E"/>
    <w:rsid w:val="00AF420B"/>
    <w:rsid w:val="00AF52EE"/>
    <w:rsid w:val="00AF5DD7"/>
    <w:rsid w:val="00AF64DC"/>
    <w:rsid w:val="00B008A7"/>
    <w:rsid w:val="00B054DD"/>
    <w:rsid w:val="00B0589A"/>
    <w:rsid w:val="00B062A8"/>
    <w:rsid w:val="00B16EE9"/>
    <w:rsid w:val="00B20147"/>
    <w:rsid w:val="00B20586"/>
    <w:rsid w:val="00B2257F"/>
    <w:rsid w:val="00B232D2"/>
    <w:rsid w:val="00B339CE"/>
    <w:rsid w:val="00B403BE"/>
    <w:rsid w:val="00B412D5"/>
    <w:rsid w:val="00B47B2B"/>
    <w:rsid w:val="00B5299F"/>
    <w:rsid w:val="00B568ED"/>
    <w:rsid w:val="00B577D6"/>
    <w:rsid w:val="00B63D1C"/>
    <w:rsid w:val="00B64D12"/>
    <w:rsid w:val="00B74804"/>
    <w:rsid w:val="00B749CE"/>
    <w:rsid w:val="00B85A4C"/>
    <w:rsid w:val="00B86CB2"/>
    <w:rsid w:val="00B939F8"/>
    <w:rsid w:val="00B959C2"/>
    <w:rsid w:val="00B95D37"/>
    <w:rsid w:val="00B95EDB"/>
    <w:rsid w:val="00BA4FF1"/>
    <w:rsid w:val="00BA6B69"/>
    <w:rsid w:val="00BA71D5"/>
    <w:rsid w:val="00BB0A83"/>
    <w:rsid w:val="00BB64B7"/>
    <w:rsid w:val="00BC0506"/>
    <w:rsid w:val="00BC1547"/>
    <w:rsid w:val="00BC651E"/>
    <w:rsid w:val="00BD24FD"/>
    <w:rsid w:val="00BE6CA8"/>
    <w:rsid w:val="00BE6EB9"/>
    <w:rsid w:val="00BE7753"/>
    <w:rsid w:val="00BF78DB"/>
    <w:rsid w:val="00C05A4B"/>
    <w:rsid w:val="00C12ACA"/>
    <w:rsid w:val="00C135DC"/>
    <w:rsid w:val="00C2110B"/>
    <w:rsid w:val="00C224D7"/>
    <w:rsid w:val="00C22C65"/>
    <w:rsid w:val="00C2637D"/>
    <w:rsid w:val="00C304E5"/>
    <w:rsid w:val="00C347AC"/>
    <w:rsid w:val="00C37006"/>
    <w:rsid w:val="00C42D8A"/>
    <w:rsid w:val="00C46F75"/>
    <w:rsid w:val="00C50557"/>
    <w:rsid w:val="00C53B48"/>
    <w:rsid w:val="00C53BF9"/>
    <w:rsid w:val="00C5605B"/>
    <w:rsid w:val="00C6191D"/>
    <w:rsid w:val="00C61F97"/>
    <w:rsid w:val="00C621A4"/>
    <w:rsid w:val="00C643E6"/>
    <w:rsid w:val="00C6533B"/>
    <w:rsid w:val="00C65D8D"/>
    <w:rsid w:val="00C67581"/>
    <w:rsid w:val="00C70A61"/>
    <w:rsid w:val="00C72287"/>
    <w:rsid w:val="00C81AAA"/>
    <w:rsid w:val="00C837F9"/>
    <w:rsid w:val="00C9326E"/>
    <w:rsid w:val="00CA0140"/>
    <w:rsid w:val="00CA13DF"/>
    <w:rsid w:val="00CA25F7"/>
    <w:rsid w:val="00CA627E"/>
    <w:rsid w:val="00CA64AB"/>
    <w:rsid w:val="00CA69C3"/>
    <w:rsid w:val="00CB5A61"/>
    <w:rsid w:val="00CC29FF"/>
    <w:rsid w:val="00CD4742"/>
    <w:rsid w:val="00CD4B94"/>
    <w:rsid w:val="00CD5799"/>
    <w:rsid w:val="00CD5E0A"/>
    <w:rsid w:val="00CD6577"/>
    <w:rsid w:val="00CE0E1D"/>
    <w:rsid w:val="00CE6928"/>
    <w:rsid w:val="00CE7E27"/>
    <w:rsid w:val="00CF025E"/>
    <w:rsid w:val="00CF2609"/>
    <w:rsid w:val="00CF2DA7"/>
    <w:rsid w:val="00CF509C"/>
    <w:rsid w:val="00D01F47"/>
    <w:rsid w:val="00D06144"/>
    <w:rsid w:val="00D07906"/>
    <w:rsid w:val="00D10F92"/>
    <w:rsid w:val="00D1107C"/>
    <w:rsid w:val="00D157CC"/>
    <w:rsid w:val="00D16D10"/>
    <w:rsid w:val="00D22F01"/>
    <w:rsid w:val="00D230F7"/>
    <w:rsid w:val="00D31508"/>
    <w:rsid w:val="00D336B8"/>
    <w:rsid w:val="00D408EF"/>
    <w:rsid w:val="00D40C8A"/>
    <w:rsid w:val="00D40F67"/>
    <w:rsid w:val="00D41DB6"/>
    <w:rsid w:val="00D46A31"/>
    <w:rsid w:val="00D47C29"/>
    <w:rsid w:val="00D5617E"/>
    <w:rsid w:val="00D56894"/>
    <w:rsid w:val="00D60F3F"/>
    <w:rsid w:val="00D7083E"/>
    <w:rsid w:val="00D97A2F"/>
    <w:rsid w:val="00DA50C5"/>
    <w:rsid w:val="00DA56F0"/>
    <w:rsid w:val="00DA7A33"/>
    <w:rsid w:val="00DB2136"/>
    <w:rsid w:val="00DB4B16"/>
    <w:rsid w:val="00DB5502"/>
    <w:rsid w:val="00DB6E01"/>
    <w:rsid w:val="00DB74AE"/>
    <w:rsid w:val="00DC72CA"/>
    <w:rsid w:val="00DE0E93"/>
    <w:rsid w:val="00DE2A33"/>
    <w:rsid w:val="00DE3CE9"/>
    <w:rsid w:val="00DE47AC"/>
    <w:rsid w:val="00DF474F"/>
    <w:rsid w:val="00DF7CFC"/>
    <w:rsid w:val="00E045A7"/>
    <w:rsid w:val="00E05537"/>
    <w:rsid w:val="00E0652D"/>
    <w:rsid w:val="00E15A60"/>
    <w:rsid w:val="00E1671B"/>
    <w:rsid w:val="00E21F95"/>
    <w:rsid w:val="00E32D6E"/>
    <w:rsid w:val="00E45083"/>
    <w:rsid w:val="00E45271"/>
    <w:rsid w:val="00E4737F"/>
    <w:rsid w:val="00E504ED"/>
    <w:rsid w:val="00E506E7"/>
    <w:rsid w:val="00E52574"/>
    <w:rsid w:val="00E525BE"/>
    <w:rsid w:val="00E548D5"/>
    <w:rsid w:val="00E71C54"/>
    <w:rsid w:val="00E84A9D"/>
    <w:rsid w:val="00E85BC8"/>
    <w:rsid w:val="00E93023"/>
    <w:rsid w:val="00E96637"/>
    <w:rsid w:val="00E976F9"/>
    <w:rsid w:val="00EA4EC2"/>
    <w:rsid w:val="00EA6929"/>
    <w:rsid w:val="00EB7D7A"/>
    <w:rsid w:val="00EC3FD3"/>
    <w:rsid w:val="00EC4F0C"/>
    <w:rsid w:val="00EC6041"/>
    <w:rsid w:val="00ED6670"/>
    <w:rsid w:val="00EE3286"/>
    <w:rsid w:val="00EE581D"/>
    <w:rsid w:val="00EF0161"/>
    <w:rsid w:val="00EF0B98"/>
    <w:rsid w:val="00EF3A0E"/>
    <w:rsid w:val="00EF6C82"/>
    <w:rsid w:val="00F02D72"/>
    <w:rsid w:val="00F05AC1"/>
    <w:rsid w:val="00F151A5"/>
    <w:rsid w:val="00F20096"/>
    <w:rsid w:val="00F211C8"/>
    <w:rsid w:val="00F31D26"/>
    <w:rsid w:val="00F405CF"/>
    <w:rsid w:val="00F446CE"/>
    <w:rsid w:val="00F45CF3"/>
    <w:rsid w:val="00F51B31"/>
    <w:rsid w:val="00F542F5"/>
    <w:rsid w:val="00F60394"/>
    <w:rsid w:val="00F6278B"/>
    <w:rsid w:val="00F74B25"/>
    <w:rsid w:val="00F757BD"/>
    <w:rsid w:val="00F77DA8"/>
    <w:rsid w:val="00F80BCD"/>
    <w:rsid w:val="00F81695"/>
    <w:rsid w:val="00F8202C"/>
    <w:rsid w:val="00F82886"/>
    <w:rsid w:val="00F85082"/>
    <w:rsid w:val="00F94CBD"/>
    <w:rsid w:val="00FA2554"/>
    <w:rsid w:val="00FB1F5E"/>
    <w:rsid w:val="00FB23BA"/>
    <w:rsid w:val="00FB3EDC"/>
    <w:rsid w:val="00FC295C"/>
    <w:rsid w:val="00FC3A3E"/>
    <w:rsid w:val="00FC64E5"/>
    <w:rsid w:val="00FD218F"/>
    <w:rsid w:val="00FD3C35"/>
    <w:rsid w:val="00FD62F7"/>
    <w:rsid w:val="00FF1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B45622"/>
  <w15:chartTrackingRefBased/>
  <w15:docId w15:val="{6D475217-B0EC-4572-A278-61467D582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HTML Typewriter" w:semiHidden="1" w:unhideWhenUsed="1"/>
    <w:lsdException w:name="HTML Variable"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744F0"/>
    <w:pPr>
      <w:spacing w:before="120" w:line="360" w:lineRule="auto"/>
      <w:jc w:val="both"/>
    </w:pPr>
    <w:rPr>
      <w:sz w:val="24"/>
    </w:rPr>
  </w:style>
  <w:style w:type="paragraph" w:styleId="Heading1">
    <w:name w:val="heading 1"/>
    <w:basedOn w:val="Normal"/>
    <w:next w:val="Normal"/>
    <w:qFormat/>
    <w:rsid w:val="00585FA5"/>
    <w:pPr>
      <w:keepNext/>
      <w:outlineLvl w:val="0"/>
    </w:pPr>
    <w:rPr>
      <w:rFonts w:ascii="Arial" w:hAnsi="Arial" w:cs="Arial"/>
    </w:rPr>
  </w:style>
  <w:style w:type="paragraph" w:styleId="Heading2">
    <w:name w:val="heading 2"/>
    <w:basedOn w:val="Normal"/>
    <w:next w:val="Normal"/>
    <w:qFormat/>
    <w:rsid w:val="00CC29FF"/>
    <w:pPr>
      <w:keepNext/>
      <w:spacing w:before="960" w:after="480"/>
      <w:outlineLvl w:val="1"/>
    </w:pPr>
    <w:rPr>
      <w:rFonts w:ascii="Arial" w:hAnsi="Arial" w:cs="Arial"/>
      <w:b/>
      <w:bCs/>
      <w:iCs/>
      <w:sz w:val="32"/>
      <w:szCs w:val="28"/>
      <w:u w:val="double"/>
    </w:rPr>
  </w:style>
  <w:style w:type="paragraph" w:styleId="Heading3">
    <w:name w:val="heading 3"/>
    <w:basedOn w:val="Normal"/>
    <w:next w:val="Normal"/>
    <w:qFormat/>
    <w:rsid w:val="00D46A31"/>
    <w:pPr>
      <w:keepNext/>
      <w:spacing w:before="720" w:after="240"/>
      <w:outlineLvl w:val="2"/>
    </w:pPr>
    <w:rPr>
      <w:rFonts w:ascii="Arial" w:hAnsi="Arial"/>
      <w:b/>
      <w:bCs/>
      <w:sz w:val="28"/>
      <w:u w:val="single"/>
    </w:rPr>
  </w:style>
  <w:style w:type="paragraph" w:styleId="Heading4">
    <w:name w:val="heading 4"/>
    <w:basedOn w:val="Normal"/>
    <w:next w:val="Normal"/>
    <w:link w:val="Heading4Char"/>
    <w:qFormat/>
    <w:rsid w:val="00943229"/>
    <w:pPr>
      <w:keepNext/>
      <w:spacing w:before="720" w:after="240"/>
      <w:outlineLvl w:val="3"/>
    </w:pPr>
    <w:rPr>
      <w:rFonts w:ascii="Arial" w:hAnsi="Arial"/>
      <w:b/>
      <w:bCs/>
      <w:szCs w:val="28"/>
    </w:rPr>
  </w:style>
  <w:style w:type="paragraph" w:styleId="Heading5">
    <w:name w:val="heading 5"/>
    <w:basedOn w:val="Normal"/>
    <w:next w:val="Normal"/>
    <w:link w:val="Heading5Char"/>
    <w:unhideWhenUsed/>
    <w:qFormat/>
    <w:rsid w:val="0029097B"/>
    <w:pPr>
      <w:keepNext/>
      <w:keepLines/>
      <w:spacing w:before="240" w:after="120"/>
      <w:outlineLvl w:val="4"/>
    </w:pPr>
    <w:rPr>
      <w:rFonts w:ascii="Arial" w:eastAsiaTheme="majorEastAsia" w:hAnsi="Arial"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943229"/>
    <w:rPr>
      <w:rFonts w:ascii="Arial" w:hAnsi="Arial"/>
      <w:b/>
      <w:bCs/>
      <w:sz w:val="24"/>
      <w:szCs w:val="28"/>
    </w:rPr>
  </w:style>
  <w:style w:type="character" w:customStyle="1" w:styleId="Heading5Char">
    <w:name w:val="Heading 5 Char"/>
    <w:basedOn w:val="DefaultParagraphFont"/>
    <w:link w:val="Heading5"/>
    <w:rsid w:val="0029097B"/>
    <w:rPr>
      <w:rFonts w:ascii="Arial" w:eastAsiaTheme="majorEastAsia" w:hAnsi="Arial" w:cstheme="majorBidi"/>
      <w:color w:val="2E74B5" w:themeColor="accent1" w:themeShade="BF"/>
      <w:sz w:val="24"/>
    </w:rPr>
  </w:style>
  <w:style w:type="paragraph" w:styleId="BodyText">
    <w:name w:val="Body Text"/>
    <w:basedOn w:val="Normal"/>
    <w:link w:val="BodyTextChar1"/>
    <w:rsid w:val="00324DF2"/>
    <w:pPr>
      <w:spacing w:before="240"/>
    </w:pPr>
  </w:style>
  <w:style w:type="character" w:customStyle="1" w:styleId="BodyTextChar1">
    <w:name w:val="Body Text Char1"/>
    <w:basedOn w:val="DefaultParagraphFont"/>
    <w:link w:val="BodyText"/>
    <w:rsid w:val="00324DF2"/>
    <w:rPr>
      <w:sz w:val="24"/>
      <w:lang w:val="en-US" w:eastAsia="en-US" w:bidi="ar-SA"/>
    </w:rPr>
  </w:style>
  <w:style w:type="character" w:styleId="Hyperlink">
    <w:name w:val="Hyperlink"/>
    <w:basedOn w:val="DefaultParagraphFont"/>
    <w:uiPriority w:val="99"/>
    <w:rsid w:val="00CD5799"/>
    <w:rPr>
      <w:color w:val="0000FF"/>
      <w:u w:val="single"/>
    </w:rPr>
  </w:style>
  <w:style w:type="paragraph" w:styleId="BalloonText">
    <w:name w:val="Balloon Text"/>
    <w:basedOn w:val="Normal"/>
    <w:semiHidden/>
    <w:rsid w:val="00345213"/>
    <w:rPr>
      <w:rFonts w:ascii="Tahoma" w:hAnsi="Tahoma" w:cs="Tahoma"/>
      <w:sz w:val="16"/>
      <w:szCs w:val="16"/>
    </w:rPr>
  </w:style>
  <w:style w:type="table" w:styleId="TableGrid">
    <w:name w:val="Table Grid"/>
    <w:basedOn w:val="TableNormal"/>
    <w:rsid w:val="00DF47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3A053B"/>
  </w:style>
  <w:style w:type="paragraph" w:styleId="TOC2">
    <w:name w:val="toc 2"/>
    <w:basedOn w:val="Normal"/>
    <w:next w:val="Normal"/>
    <w:autoRedefine/>
    <w:uiPriority w:val="39"/>
    <w:rsid w:val="003A053B"/>
    <w:pPr>
      <w:ind w:left="200"/>
    </w:pPr>
  </w:style>
  <w:style w:type="paragraph" w:styleId="TOC3">
    <w:name w:val="toc 3"/>
    <w:basedOn w:val="Normal"/>
    <w:next w:val="Normal"/>
    <w:autoRedefine/>
    <w:uiPriority w:val="39"/>
    <w:rsid w:val="003A053B"/>
    <w:pPr>
      <w:ind w:left="400"/>
    </w:pPr>
  </w:style>
  <w:style w:type="paragraph" w:customStyle="1" w:styleId="CCode">
    <w:name w:val="C_Code"/>
    <w:basedOn w:val="Normal"/>
    <w:link w:val="CCodeChar"/>
    <w:rsid w:val="001375AC"/>
    <w:rPr>
      <w:rFonts w:ascii="Courier New" w:hAnsi="Courier New"/>
      <w:szCs w:val="24"/>
    </w:rPr>
  </w:style>
  <w:style w:type="character" w:customStyle="1" w:styleId="CCodeChar">
    <w:name w:val="C_Code Char"/>
    <w:basedOn w:val="DefaultParagraphFont"/>
    <w:link w:val="CCode"/>
    <w:rsid w:val="001375AC"/>
    <w:rPr>
      <w:rFonts w:ascii="Courier New" w:hAnsi="Courier New"/>
      <w:sz w:val="24"/>
      <w:szCs w:val="24"/>
      <w:lang w:val="en-US" w:eastAsia="en-US" w:bidi="ar-SA"/>
    </w:rPr>
  </w:style>
  <w:style w:type="paragraph" w:styleId="BodyTextIndent3">
    <w:name w:val="Body Text Indent 3"/>
    <w:basedOn w:val="Normal"/>
    <w:link w:val="BodyTextIndent3Char"/>
    <w:rsid w:val="001375AC"/>
    <w:pPr>
      <w:spacing w:after="120"/>
      <w:ind w:left="360"/>
    </w:pPr>
    <w:rPr>
      <w:sz w:val="16"/>
      <w:szCs w:val="16"/>
    </w:rPr>
  </w:style>
  <w:style w:type="character" w:customStyle="1" w:styleId="BodyTextIndent3Char">
    <w:name w:val="Body Text Indent 3 Char"/>
    <w:basedOn w:val="DefaultParagraphFont"/>
    <w:link w:val="BodyTextIndent3"/>
    <w:rsid w:val="001375AC"/>
    <w:rPr>
      <w:sz w:val="16"/>
      <w:szCs w:val="16"/>
      <w:lang w:val="en-US" w:eastAsia="en-US" w:bidi="ar-SA"/>
    </w:rPr>
  </w:style>
  <w:style w:type="paragraph" w:styleId="Header">
    <w:name w:val="header"/>
    <w:basedOn w:val="Normal"/>
    <w:rsid w:val="00EC3FD3"/>
    <w:pPr>
      <w:tabs>
        <w:tab w:val="center" w:pos="4677"/>
        <w:tab w:val="right" w:pos="9355"/>
      </w:tabs>
    </w:pPr>
  </w:style>
  <w:style w:type="character" w:styleId="PageNumber">
    <w:name w:val="page number"/>
    <w:basedOn w:val="DefaultParagraphFont"/>
    <w:rsid w:val="00EC3FD3"/>
  </w:style>
  <w:style w:type="character" w:customStyle="1" w:styleId="BodyTextChar">
    <w:name w:val="Body Text Char"/>
    <w:basedOn w:val="DefaultParagraphFont"/>
    <w:rsid w:val="00324DF2"/>
  </w:style>
  <w:style w:type="paragraph" w:customStyle="1" w:styleId="StyleBodyTextBottomDoublesolidlinesAuto075ptLine">
    <w:name w:val="Style Body Text + Bottom: (Double solid lines Auto  075 pt Line ..."/>
    <w:basedOn w:val="BodyText"/>
    <w:rsid w:val="00324DF2"/>
    <w:pPr>
      <w:pBdr>
        <w:bottom w:val="double" w:sz="6" w:space="1" w:color="auto"/>
      </w:pBdr>
      <w:spacing w:before="120"/>
    </w:pPr>
    <w:rPr>
      <w:szCs w:val="24"/>
    </w:rPr>
  </w:style>
  <w:style w:type="paragraph" w:styleId="MessageHeader">
    <w:name w:val="Message Header"/>
    <w:basedOn w:val="Normal"/>
    <w:rsid w:val="008121C1"/>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Footer">
    <w:name w:val="footer"/>
    <w:basedOn w:val="Normal"/>
    <w:rsid w:val="00911AC7"/>
    <w:pPr>
      <w:tabs>
        <w:tab w:val="center" w:pos="4677"/>
        <w:tab w:val="right" w:pos="9355"/>
      </w:tabs>
    </w:pPr>
  </w:style>
  <w:style w:type="paragraph" w:styleId="TOC4">
    <w:name w:val="toc 4"/>
    <w:basedOn w:val="Normal"/>
    <w:next w:val="Normal"/>
    <w:autoRedefine/>
    <w:uiPriority w:val="39"/>
    <w:rsid w:val="00B054DD"/>
    <w:pPr>
      <w:spacing w:after="100"/>
      <w:ind w:left="720"/>
    </w:pPr>
  </w:style>
  <w:style w:type="paragraph" w:styleId="Date">
    <w:name w:val="Date"/>
    <w:basedOn w:val="Normal"/>
    <w:next w:val="Normal"/>
    <w:link w:val="DateChar"/>
    <w:rsid w:val="007152C2"/>
  </w:style>
  <w:style w:type="character" w:customStyle="1" w:styleId="DateChar">
    <w:name w:val="Date Char"/>
    <w:basedOn w:val="DefaultParagraphFont"/>
    <w:link w:val="Date"/>
    <w:rsid w:val="007152C2"/>
    <w:rPr>
      <w:sz w:val="24"/>
    </w:rPr>
  </w:style>
  <w:style w:type="paragraph" w:customStyle="1" w:styleId="Headinglike35">
    <w:name w:val="Headinglike3_5"/>
    <w:basedOn w:val="Heading4"/>
    <w:link w:val="Headinglike35Char"/>
    <w:qFormat/>
    <w:rsid w:val="004503B3"/>
    <w:rPr>
      <w:rFonts w:cs="Arial"/>
      <w:i/>
      <w:sz w:val="26"/>
    </w:rPr>
  </w:style>
  <w:style w:type="character" w:customStyle="1" w:styleId="Headinglike35Char">
    <w:name w:val="Headinglike3_5 Char"/>
    <w:basedOn w:val="Heading4Char"/>
    <w:link w:val="Headinglike35"/>
    <w:rsid w:val="004503B3"/>
    <w:rPr>
      <w:rFonts w:ascii="Arial" w:hAnsi="Arial" w:cs="Arial"/>
      <w:b/>
      <w:bCs/>
      <w:i/>
      <w:sz w:val="26"/>
      <w:szCs w:val="28"/>
    </w:rPr>
  </w:style>
  <w:style w:type="paragraph" w:styleId="DocumentMap">
    <w:name w:val="Document Map"/>
    <w:basedOn w:val="Normal"/>
    <w:link w:val="DocumentMapChar"/>
    <w:rsid w:val="00126B05"/>
    <w:pPr>
      <w:spacing w:line="240" w:lineRule="auto"/>
    </w:pPr>
    <w:rPr>
      <w:rFonts w:ascii="Segoe UI" w:hAnsi="Segoe UI" w:cs="Segoe UI"/>
      <w:sz w:val="16"/>
      <w:szCs w:val="16"/>
    </w:rPr>
  </w:style>
  <w:style w:type="character" w:customStyle="1" w:styleId="DocumentMapChar">
    <w:name w:val="Document Map Char"/>
    <w:basedOn w:val="DefaultParagraphFont"/>
    <w:link w:val="DocumentMap"/>
    <w:rsid w:val="00126B05"/>
    <w:rPr>
      <w:rFonts w:ascii="Segoe UI" w:hAnsi="Segoe UI" w:cs="Segoe UI"/>
      <w:sz w:val="16"/>
      <w:szCs w:val="16"/>
    </w:rPr>
  </w:style>
  <w:style w:type="paragraph" w:styleId="TOC5">
    <w:name w:val="toc 5"/>
    <w:basedOn w:val="Normal"/>
    <w:next w:val="Normal"/>
    <w:autoRedefine/>
    <w:uiPriority w:val="39"/>
    <w:unhideWhenUsed/>
    <w:rsid w:val="000E4341"/>
    <w:pPr>
      <w:spacing w:after="100" w:line="259"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0E4341"/>
    <w:pPr>
      <w:spacing w:after="100" w:line="259"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0E4341"/>
    <w:pPr>
      <w:spacing w:after="100" w:line="259"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0E4341"/>
    <w:pPr>
      <w:spacing w:after="100" w:line="259"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0E4341"/>
    <w:pPr>
      <w:spacing w:after="100" w:line="259" w:lineRule="auto"/>
      <w:ind w:left="1760"/>
      <w:jc w:val="left"/>
    </w:pPr>
    <w:rPr>
      <w:rFonts w:asciiTheme="minorHAnsi" w:eastAsiaTheme="minorEastAsia" w:hAnsiTheme="minorHAnsi" w:cstheme="minorBidi"/>
      <w:sz w:val="22"/>
      <w:szCs w:val="22"/>
    </w:rPr>
  </w:style>
  <w:style w:type="character" w:styleId="CommentReference">
    <w:name w:val="annotation reference"/>
    <w:basedOn w:val="DefaultParagraphFont"/>
    <w:rsid w:val="00662E95"/>
    <w:rPr>
      <w:sz w:val="16"/>
      <w:szCs w:val="16"/>
    </w:rPr>
  </w:style>
  <w:style w:type="paragraph" w:styleId="CommentText">
    <w:name w:val="annotation text"/>
    <w:basedOn w:val="Normal"/>
    <w:link w:val="CommentTextChar"/>
    <w:rsid w:val="00662E95"/>
    <w:pPr>
      <w:spacing w:line="240" w:lineRule="auto"/>
    </w:pPr>
    <w:rPr>
      <w:sz w:val="20"/>
    </w:rPr>
  </w:style>
  <w:style w:type="character" w:customStyle="1" w:styleId="CommentTextChar">
    <w:name w:val="Comment Text Char"/>
    <w:basedOn w:val="DefaultParagraphFont"/>
    <w:link w:val="CommentText"/>
    <w:rsid w:val="00662E95"/>
  </w:style>
  <w:style w:type="paragraph" w:styleId="CommentSubject">
    <w:name w:val="annotation subject"/>
    <w:basedOn w:val="CommentText"/>
    <w:next w:val="CommentText"/>
    <w:link w:val="CommentSubjectChar"/>
    <w:rsid w:val="00662E95"/>
    <w:rPr>
      <w:b/>
      <w:bCs/>
    </w:rPr>
  </w:style>
  <w:style w:type="character" w:customStyle="1" w:styleId="CommentSubjectChar">
    <w:name w:val="Comment Subject Char"/>
    <w:basedOn w:val="CommentTextChar"/>
    <w:link w:val="CommentSubject"/>
    <w:rsid w:val="00662E95"/>
    <w:rPr>
      <w:b/>
      <w:bCs/>
    </w:rPr>
  </w:style>
  <w:style w:type="paragraph" w:styleId="Revision">
    <w:name w:val="Revision"/>
    <w:hidden/>
    <w:uiPriority w:val="99"/>
    <w:semiHidden/>
    <w:rsid w:val="00662E95"/>
    <w:rPr>
      <w:sz w:val="24"/>
    </w:rPr>
  </w:style>
  <w:style w:type="character" w:styleId="UnresolvedMention">
    <w:name w:val="Unresolved Mention"/>
    <w:basedOn w:val="DefaultParagraphFont"/>
    <w:uiPriority w:val="99"/>
    <w:semiHidden/>
    <w:unhideWhenUsed/>
    <w:rsid w:val="003E79F8"/>
    <w:rPr>
      <w:color w:val="605E5C"/>
      <w:shd w:val="clear" w:color="auto" w:fill="E1DFDD"/>
    </w:rPr>
  </w:style>
  <w:style w:type="paragraph" w:styleId="HTMLPreformatted">
    <w:name w:val="HTML Preformatted"/>
    <w:basedOn w:val="Normal"/>
    <w:link w:val="HTMLPreformattedChar"/>
    <w:uiPriority w:val="99"/>
    <w:unhideWhenUsed/>
    <w:rsid w:val="007D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7D2F26"/>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1207720">
      <w:bodyDiv w:val="1"/>
      <w:marLeft w:val="0"/>
      <w:marRight w:val="0"/>
      <w:marTop w:val="0"/>
      <w:marBottom w:val="0"/>
      <w:divBdr>
        <w:top w:val="none" w:sz="0" w:space="0" w:color="auto"/>
        <w:left w:val="none" w:sz="0" w:space="0" w:color="auto"/>
        <w:bottom w:val="none" w:sz="0" w:space="0" w:color="auto"/>
        <w:right w:val="none" w:sz="0" w:space="0" w:color="auto"/>
      </w:divBdr>
    </w:div>
    <w:div w:id="1798525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14E743-0755-476C-BAE8-25199A18A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5206</TotalTime>
  <Pages>1</Pages>
  <Words>17021</Words>
  <Characters>97021</Characters>
  <Application>Microsoft Office Word</Application>
  <DocSecurity>0</DocSecurity>
  <Lines>808</Lines>
  <Paragraphs>227</Paragraphs>
  <ScaleCrop>false</ScaleCrop>
  <HeadingPairs>
    <vt:vector size="2" baseType="variant">
      <vt:variant>
        <vt:lpstr>Title</vt:lpstr>
      </vt:variant>
      <vt:variant>
        <vt:i4>1</vt:i4>
      </vt:variant>
    </vt:vector>
  </HeadingPairs>
  <TitlesOfParts>
    <vt:vector size="1" baseType="lpstr">
      <vt:lpstr>API Reference</vt:lpstr>
    </vt:vector>
  </TitlesOfParts>
  <Company/>
  <LinksUpToDate>false</LinksUpToDate>
  <CharactersWithSpaces>113815</CharactersWithSpaces>
  <SharedDoc>false</SharedDoc>
  <HLinks>
    <vt:vector size="246" baseType="variant">
      <vt:variant>
        <vt:i4>1441840</vt:i4>
      </vt:variant>
      <vt:variant>
        <vt:i4>242</vt:i4>
      </vt:variant>
      <vt:variant>
        <vt:i4>0</vt:i4>
      </vt:variant>
      <vt:variant>
        <vt:i4>5</vt:i4>
      </vt:variant>
      <vt:variant>
        <vt:lpwstr/>
      </vt:variant>
      <vt:variant>
        <vt:lpwstr>_Toc265175033</vt:lpwstr>
      </vt:variant>
      <vt:variant>
        <vt:i4>1441840</vt:i4>
      </vt:variant>
      <vt:variant>
        <vt:i4>236</vt:i4>
      </vt:variant>
      <vt:variant>
        <vt:i4>0</vt:i4>
      </vt:variant>
      <vt:variant>
        <vt:i4>5</vt:i4>
      </vt:variant>
      <vt:variant>
        <vt:lpwstr/>
      </vt:variant>
      <vt:variant>
        <vt:lpwstr>_Toc265175032</vt:lpwstr>
      </vt:variant>
      <vt:variant>
        <vt:i4>1441840</vt:i4>
      </vt:variant>
      <vt:variant>
        <vt:i4>230</vt:i4>
      </vt:variant>
      <vt:variant>
        <vt:i4>0</vt:i4>
      </vt:variant>
      <vt:variant>
        <vt:i4>5</vt:i4>
      </vt:variant>
      <vt:variant>
        <vt:lpwstr/>
      </vt:variant>
      <vt:variant>
        <vt:lpwstr>_Toc265175031</vt:lpwstr>
      </vt:variant>
      <vt:variant>
        <vt:i4>1441840</vt:i4>
      </vt:variant>
      <vt:variant>
        <vt:i4>224</vt:i4>
      </vt:variant>
      <vt:variant>
        <vt:i4>0</vt:i4>
      </vt:variant>
      <vt:variant>
        <vt:i4>5</vt:i4>
      </vt:variant>
      <vt:variant>
        <vt:lpwstr/>
      </vt:variant>
      <vt:variant>
        <vt:lpwstr>_Toc265175030</vt:lpwstr>
      </vt:variant>
      <vt:variant>
        <vt:i4>1507376</vt:i4>
      </vt:variant>
      <vt:variant>
        <vt:i4>218</vt:i4>
      </vt:variant>
      <vt:variant>
        <vt:i4>0</vt:i4>
      </vt:variant>
      <vt:variant>
        <vt:i4>5</vt:i4>
      </vt:variant>
      <vt:variant>
        <vt:lpwstr/>
      </vt:variant>
      <vt:variant>
        <vt:lpwstr>_Toc265175029</vt:lpwstr>
      </vt:variant>
      <vt:variant>
        <vt:i4>1507376</vt:i4>
      </vt:variant>
      <vt:variant>
        <vt:i4>212</vt:i4>
      </vt:variant>
      <vt:variant>
        <vt:i4>0</vt:i4>
      </vt:variant>
      <vt:variant>
        <vt:i4>5</vt:i4>
      </vt:variant>
      <vt:variant>
        <vt:lpwstr/>
      </vt:variant>
      <vt:variant>
        <vt:lpwstr>_Toc265175028</vt:lpwstr>
      </vt:variant>
      <vt:variant>
        <vt:i4>1507376</vt:i4>
      </vt:variant>
      <vt:variant>
        <vt:i4>206</vt:i4>
      </vt:variant>
      <vt:variant>
        <vt:i4>0</vt:i4>
      </vt:variant>
      <vt:variant>
        <vt:i4>5</vt:i4>
      </vt:variant>
      <vt:variant>
        <vt:lpwstr/>
      </vt:variant>
      <vt:variant>
        <vt:lpwstr>_Toc265175027</vt:lpwstr>
      </vt:variant>
      <vt:variant>
        <vt:i4>1507376</vt:i4>
      </vt:variant>
      <vt:variant>
        <vt:i4>200</vt:i4>
      </vt:variant>
      <vt:variant>
        <vt:i4>0</vt:i4>
      </vt:variant>
      <vt:variant>
        <vt:i4>5</vt:i4>
      </vt:variant>
      <vt:variant>
        <vt:lpwstr/>
      </vt:variant>
      <vt:variant>
        <vt:lpwstr>_Toc265175026</vt:lpwstr>
      </vt:variant>
      <vt:variant>
        <vt:i4>1507376</vt:i4>
      </vt:variant>
      <vt:variant>
        <vt:i4>194</vt:i4>
      </vt:variant>
      <vt:variant>
        <vt:i4>0</vt:i4>
      </vt:variant>
      <vt:variant>
        <vt:i4>5</vt:i4>
      </vt:variant>
      <vt:variant>
        <vt:lpwstr/>
      </vt:variant>
      <vt:variant>
        <vt:lpwstr>_Toc265175025</vt:lpwstr>
      </vt:variant>
      <vt:variant>
        <vt:i4>1507376</vt:i4>
      </vt:variant>
      <vt:variant>
        <vt:i4>188</vt:i4>
      </vt:variant>
      <vt:variant>
        <vt:i4>0</vt:i4>
      </vt:variant>
      <vt:variant>
        <vt:i4>5</vt:i4>
      </vt:variant>
      <vt:variant>
        <vt:lpwstr/>
      </vt:variant>
      <vt:variant>
        <vt:lpwstr>_Toc265175024</vt:lpwstr>
      </vt:variant>
      <vt:variant>
        <vt:i4>1507376</vt:i4>
      </vt:variant>
      <vt:variant>
        <vt:i4>182</vt:i4>
      </vt:variant>
      <vt:variant>
        <vt:i4>0</vt:i4>
      </vt:variant>
      <vt:variant>
        <vt:i4>5</vt:i4>
      </vt:variant>
      <vt:variant>
        <vt:lpwstr/>
      </vt:variant>
      <vt:variant>
        <vt:lpwstr>_Toc265175023</vt:lpwstr>
      </vt:variant>
      <vt:variant>
        <vt:i4>1507376</vt:i4>
      </vt:variant>
      <vt:variant>
        <vt:i4>176</vt:i4>
      </vt:variant>
      <vt:variant>
        <vt:i4>0</vt:i4>
      </vt:variant>
      <vt:variant>
        <vt:i4>5</vt:i4>
      </vt:variant>
      <vt:variant>
        <vt:lpwstr/>
      </vt:variant>
      <vt:variant>
        <vt:lpwstr>_Toc265175022</vt:lpwstr>
      </vt:variant>
      <vt:variant>
        <vt:i4>1507376</vt:i4>
      </vt:variant>
      <vt:variant>
        <vt:i4>170</vt:i4>
      </vt:variant>
      <vt:variant>
        <vt:i4>0</vt:i4>
      </vt:variant>
      <vt:variant>
        <vt:i4>5</vt:i4>
      </vt:variant>
      <vt:variant>
        <vt:lpwstr/>
      </vt:variant>
      <vt:variant>
        <vt:lpwstr>_Toc265175021</vt:lpwstr>
      </vt:variant>
      <vt:variant>
        <vt:i4>1507376</vt:i4>
      </vt:variant>
      <vt:variant>
        <vt:i4>164</vt:i4>
      </vt:variant>
      <vt:variant>
        <vt:i4>0</vt:i4>
      </vt:variant>
      <vt:variant>
        <vt:i4>5</vt:i4>
      </vt:variant>
      <vt:variant>
        <vt:lpwstr/>
      </vt:variant>
      <vt:variant>
        <vt:lpwstr>_Toc265175020</vt:lpwstr>
      </vt:variant>
      <vt:variant>
        <vt:i4>1310768</vt:i4>
      </vt:variant>
      <vt:variant>
        <vt:i4>158</vt:i4>
      </vt:variant>
      <vt:variant>
        <vt:i4>0</vt:i4>
      </vt:variant>
      <vt:variant>
        <vt:i4>5</vt:i4>
      </vt:variant>
      <vt:variant>
        <vt:lpwstr/>
      </vt:variant>
      <vt:variant>
        <vt:lpwstr>_Toc265175019</vt:lpwstr>
      </vt:variant>
      <vt:variant>
        <vt:i4>1310768</vt:i4>
      </vt:variant>
      <vt:variant>
        <vt:i4>152</vt:i4>
      </vt:variant>
      <vt:variant>
        <vt:i4>0</vt:i4>
      </vt:variant>
      <vt:variant>
        <vt:i4>5</vt:i4>
      </vt:variant>
      <vt:variant>
        <vt:lpwstr/>
      </vt:variant>
      <vt:variant>
        <vt:lpwstr>_Toc265175018</vt:lpwstr>
      </vt:variant>
      <vt:variant>
        <vt:i4>1310768</vt:i4>
      </vt:variant>
      <vt:variant>
        <vt:i4>146</vt:i4>
      </vt:variant>
      <vt:variant>
        <vt:i4>0</vt:i4>
      </vt:variant>
      <vt:variant>
        <vt:i4>5</vt:i4>
      </vt:variant>
      <vt:variant>
        <vt:lpwstr/>
      </vt:variant>
      <vt:variant>
        <vt:lpwstr>_Toc265175017</vt:lpwstr>
      </vt:variant>
      <vt:variant>
        <vt:i4>1310768</vt:i4>
      </vt:variant>
      <vt:variant>
        <vt:i4>140</vt:i4>
      </vt:variant>
      <vt:variant>
        <vt:i4>0</vt:i4>
      </vt:variant>
      <vt:variant>
        <vt:i4>5</vt:i4>
      </vt:variant>
      <vt:variant>
        <vt:lpwstr/>
      </vt:variant>
      <vt:variant>
        <vt:lpwstr>_Toc265175016</vt:lpwstr>
      </vt:variant>
      <vt:variant>
        <vt:i4>1310768</vt:i4>
      </vt:variant>
      <vt:variant>
        <vt:i4>134</vt:i4>
      </vt:variant>
      <vt:variant>
        <vt:i4>0</vt:i4>
      </vt:variant>
      <vt:variant>
        <vt:i4>5</vt:i4>
      </vt:variant>
      <vt:variant>
        <vt:lpwstr/>
      </vt:variant>
      <vt:variant>
        <vt:lpwstr>_Toc265175015</vt:lpwstr>
      </vt:variant>
      <vt:variant>
        <vt:i4>1310768</vt:i4>
      </vt:variant>
      <vt:variant>
        <vt:i4>128</vt:i4>
      </vt:variant>
      <vt:variant>
        <vt:i4>0</vt:i4>
      </vt:variant>
      <vt:variant>
        <vt:i4>5</vt:i4>
      </vt:variant>
      <vt:variant>
        <vt:lpwstr/>
      </vt:variant>
      <vt:variant>
        <vt:lpwstr>_Toc265175014</vt:lpwstr>
      </vt:variant>
      <vt:variant>
        <vt:i4>1310768</vt:i4>
      </vt:variant>
      <vt:variant>
        <vt:i4>122</vt:i4>
      </vt:variant>
      <vt:variant>
        <vt:i4>0</vt:i4>
      </vt:variant>
      <vt:variant>
        <vt:i4>5</vt:i4>
      </vt:variant>
      <vt:variant>
        <vt:lpwstr/>
      </vt:variant>
      <vt:variant>
        <vt:lpwstr>_Toc265175013</vt:lpwstr>
      </vt:variant>
      <vt:variant>
        <vt:i4>1310768</vt:i4>
      </vt:variant>
      <vt:variant>
        <vt:i4>116</vt:i4>
      </vt:variant>
      <vt:variant>
        <vt:i4>0</vt:i4>
      </vt:variant>
      <vt:variant>
        <vt:i4>5</vt:i4>
      </vt:variant>
      <vt:variant>
        <vt:lpwstr/>
      </vt:variant>
      <vt:variant>
        <vt:lpwstr>_Toc265175012</vt:lpwstr>
      </vt:variant>
      <vt:variant>
        <vt:i4>1310768</vt:i4>
      </vt:variant>
      <vt:variant>
        <vt:i4>110</vt:i4>
      </vt:variant>
      <vt:variant>
        <vt:i4>0</vt:i4>
      </vt:variant>
      <vt:variant>
        <vt:i4>5</vt:i4>
      </vt:variant>
      <vt:variant>
        <vt:lpwstr/>
      </vt:variant>
      <vt:variant>
        <vt:lpwstr>_Toc265175011</vt:lpwstr>
      </vt:variant>
      <vt:variant>
        <vt:i4>1310768</vt:i4>
      </vt:variant>
      <vt:variant>
        <vt:i4>104</vt:i4>
      </vt:variant>
      <vt:variant>
        <vt:i4>0</vt:i4>
      </vt:variant>
      <vt:variant>
        <vt:i4>5</vt:i4>
      </vt:variant>
      <vt:variant>
        <vt:lpwstr/>
      </vt:variant>
      <vt:variant>
        <vt:lpwstr>_Toc265175010</vt:lpwstr>
      </vt:variant>
      <vt:variant>
        <vt:i4>1376304</vt:i4>
      </vt:variant>
      <vt:variant>
        <vt:i4>98</vt:i4>
      </vt:variant>
      <vt:variant>
        <vt:i4>0</vt:i4>
      </vt:variant>
      <vt:variant>
        <vt:i4>5</vt:i4>
      </vt:variant>
      <vt:variant>
        <vt:lpwstr/>
      </vt:variant>
      <vt:variant>
        <vt:lpwstr>_Toc265175009</vt:lpwstr>
      </vt:variant>
      <vt:variant>
        <vt:i4>1376304</vt:i4>
      </vt:variant>
      <vt:variant>
        <vt:i4>92</vt:i4>
      </vt:variant>
      <vt:variant>
        <vt:i4>0</vt:i4>
      </vt:variant>
      <vt:variant>
        <vt:i4>5</vt:i4>
      </vt:variant>
      <vt:variant>
        <vt:lpwstr/>
      </vt:variant>
      <vt:variant>
        <vt:lpwstr>_Toc265175008</vt:lpwstr>
      </vt:variant>
      <vt:variant>
        <vt:i4>1376304</vt:i4>
      </vt:variant>
      <vt:variant>
        <vt:i4>86</vt:i4>
      </vt:variant>
      <vt:variant>
        <vt:i4>0</vt:i4>
      </vt:variant>
      <vt:variant>
        <vt:i4>5</vt:i4>
      </vt:variant>
      <vt:variant>
        <vt:lpwstr/>
      </vt:variant>
      <vt:variant>
        <vt:lpwstr>_Toc265175007</vt:lpwstr>
      </vt:variant>
      <vt:variant>
        <vt:i4>1376304</vt:i4>
      </vt:variant>
      <vt:variant>
        <vt:i4>80</vt:i4>
      </vt:variant>
      <vt:variant>
        <vt:i4>0</vt:i4>
      </vt:variant>
      <vt:variant>
        <vt:i4>5</vt:i4>
      </vt:variant>
      <vt:variant>
        <vt:lpwstr/>
      </vt:variant>
      <vt:variant>
        <vt:lpwstr>_Toc265175006</vt:lpwstr>
      </vt:variant>
      <vt:variant>
        <vt:i4>1376304</vt:i4>
      </vt:variant>
      <vt:variant>
        <vt:i4>74</vt:i4>
      </vt:variant>
      <vt:variant>
        <vt:i4>0</vt:i4>
      </vt:variant>
      <vt:variant>
        <vt:i4>5</vt:i4>
      </vt:variant>
      <vt:variant>
        <vt:lpwstr/>
      </vt:variant>
      <vt:variant>
        <vt:lpwstr>_Toc265175005</vt:lpwstr>
      </vt:variant>
      <vt:variant>
        <vt:i4>1376304</vt:i4>
      </vt:variant>
      <vt:variant>
        <vt:i4>68</vt:i4>
      </vt:variant>
      <vt:variant>
        <vt:i4>0</vt:i4>
      </vt:variant>
      <vt:variant>
        <vt:i4>5</vt:i4>
      </vt:variant>
      <vt:variant>
        <vt:lpwstr/>
      </vt:variant>
      <vt:variant>
        <vt:lpwstr>_Toc265175004</vt:lpwstr>
      </vt:variant>
      <vt:variant>
        <vt:i4>1376304</vt:i4>
      </vt:variant>
      <vt:variant>
        <vt:i4>62</vt:i4>
      </vt:variant>
      <vt:variant>
        <vt:i4>0</vt:i4>
      </vt:variant>
      <vt:variant>
        <vt:i4>5</vt:i4>
      </vt:variant>
      <vt:variant>
        <vt:lpwstr/>
      </vt:variant>
      <vt:variant>
        <vt:lpwstr>_Toc265175003</vt:lpwstr>
      </vt:variant>
      <vt:variant>
        <vt:i4>1376304</vt:i4>
      </vt:variant>
      <vt:variant>
        <vt:i4>56</vt:i4>
      </vt:variant>
      <vt:variant>
        <vt:i4>0</vt:i4>
      </vt:variant>
      <vt:variant>
        <vt:i4>5</vt:i4>
      </vt:variant>
      <vt:variant>
        <vt:lpwstr/>
      </vt:variant>
      <vt:variant>
        <vt:lpwstr>_Toc265175002</vt:lpwstr>
      </vt:variant>
      <vt:variant>
        <vt:i4>1376304</vt:i4>
      </vt:variant>
      <vt:variant>
        <vt:i4>50</vt:i4>
      </vt:variant>
      <vt:variant>
        <vt:i4>0</vt:i4>
      </vt:variant>
      <vt:variant>
        <vt:i4>5</vt:i4>
      </vt:variant>
      <vt:variant>
        <vt:lpwstr/>
      </vt:variant>
      <vt:variant>
        <vt:lpwstr>_Toc265175001</vt:lpwstr>
      </vt:variant>
      <vt:variant>
        <vt:i4>1376304</vt:i4>
      </vt:variant>
      <vt:variant>
        <vt:i4>44</vt:i4>
      </vt:variant>
      <vt:variant>
        <vt:i4>0</vt:i4>
      </vt:variant>
      <vt:variant>
        <vt:i4>5</vt:i4>
      </vt:variant>
      <vt:variant>
        <vt:lpwstr/>
      </vt:variant>
      <vt:variant>
        <vt:lpwstr>_Toc265175000</vt:lpwstr>
      </vt:variant>
      <vt:variant>
        <vt:i4>1900601</vt:i4>
      </vt:variant>
      <vt:variant>
        <vt:i4>38</vt:i4>
      </vt:variant>
      <vt:variant>
        <vt:i4>0</vt:i4>
      </vt:variant>
      <vt:variant>
        <vt:i4>5</vt:i4>
      </vt:variant>
      <vt:variant>
        <vt:lpwstr/>
      </vt:variant>
      <vt:variant>
        <vt:lpwstr>_Toc265174999</vt:lpwstr>
      </vt:variant>
      <vt:variant>
        <vt:i4>1900601</vt:i4>
      </vt:variant>
      <vt:variant>
        <vt:i4>32</vt:i4>
      </vt:variant>
      <vt:variant>
        <vt:i4>0</vt:i4>
      </vt:variant>
      <vt:variant>
        <vt:i4>5</vt:i4>
      </vt:variant>
      <vt:variant>
        <vt:lpwstr/>
      </vt:variant>
      <vt:variant>
        <vt:lpwstr>_Toc265174998</vt:lpwstr>
      </vt:variant>
      <vt:variant>
        <vt:i4>1900601</vt:i4>
      </vt:variant>
      <vt:variant>
        <vt:i4>26</vt:i4>
      </vt:variant>
      <vt:variant>
        <vt:i4>0</vt:i4>
      </vt:variant>
      <vt:variant>
        <vt:i4>5</vt:i4>
      </vt:variant>
      <vt:variant>
        <vt:lpwstr/>
      </vt:variant>
      <vt:variant>
        <vt:lpwstr>_Toc265174997</vt:lpwstr>
      </vt:variant>
      <vt:variant>
        <vt:i4>1900601</vt:i4>
      </vt:variant>
      <vt:variant>
        <vt:i4>20</vt:i4>
      </vt:variant>
      <vt:variant>
        <vt:i4>0</vt:i4>
      </vt:variant>
      <vt:variant>
        <vt:i4>5</vt:i4>
      </vt:variant>
      <vt:variant>
        <vt:lpwstr/>
      </vt:variant>
      <vt:variant>
        <vt:lpwstr>_Toc265174996</vt:lpwstr>
      </vt:variant>
      <vt:variant>
        <vt:i4>1900601</vt:i4>
      </vt:variant>
      <vt:variant>
        <vt:i4>14</vt:i4>
      </vt:variant>
      <vt:variant>
        <vt:i4>0</vt:i4>
      </vt:variant>
      <vt:variant>
        <vt:i4>5</vt:i4>
      </vt:variant>
      <vt:variant>
        <vt:lpwstr/>
      </vt:variant>
      <vt:variant>
        <vt:lpwstr>_Toc265174995</vt:lpwstr>
      </vt:variant>
      <vt:variant>
        <vt:i4>1900601</vt:i4>
      </vt:variant>
      <vt:variant>
        <vt:i4>8</vt:i4>
      </vt:variant>
      <vt:variant>
        <vt:i4>0</vt:i4>
      </vt:variant>
      <vt:variant>
        <vt:i4>5</vt:i4>
      </vt:variant>
      <vt:variant>
        <vt:lpwstr/>
      </vt:variant>
      <vt:variant>
        <vt:lpwstr>_Toc265174994</vt:lpwstr>
      </vt:variant>
      <vt:variant>
        <vt:i4>1900601</vt:i4>
      </vt:variant>
      <vt:variant>
        <vt:i4>2</vt:i4>
      </vt:variant>
      <vt:variant>
        <vt:i4>0</vt:i4>
      </vt:variant>
      <vt:variant>
        <vt:i4>5</vt:i4>
      </vt:variant>
      <vt:variant>
        <vt:lpwstr/>
      </vt:variant>
      <vt:variant>
        <vt:lpwstr>_Toc265174993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 Reference</dc:title>
  <dc:subject/>
  <dc:creator>Igor Pletnev</dc:creator>
  <cp:keywords/>
  <dc:description/>
  <cp:lastModifiedBy>Igor P</cp:lastModifiedBy>
  <cp:revision>48</cp:revision>
  <cp:lastPrinted>2020-08-17T15:39:00Z</cp:lastPrinted>
  <dcterms:created xsi:type="dcterms:W3CDTF">2019-01-14T09:47:00Z</dcterms:created>
  <dcterms:modified xsi:type="dcterms:W3CDTF">2020-08-17T15:39:00Z</dcterms:modified>
</cp:coreProperties>
</file>