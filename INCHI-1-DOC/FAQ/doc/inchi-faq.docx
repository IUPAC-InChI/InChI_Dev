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7F19" w:rsidRDefault="00E77F19" w:rsidP="00E77F19">
      <w:pPr>
        <w:pStyle w:val="Heading1"/>
        <w:rPr>
          <w:lang w:val="en-US"/>
        </w:rPr>
      </w:pPr>
      <w:bookmarkStart w:id="0" w:name="_Toc492493896"/>
      <w:r w:rsidRPr="00AF4BB7">
        <w:rPr>
          <w:lang w:val="en-US"/>
        </w:rPr>
        <w:t>InChI FAQ</w:t>
      </w:r>
      <w:bookmarkEnd w:id="0"/>
    </w:p>
    <w:p w:rsidR="00AF4BB7" w:rsidRPr="00AF4BB7" w:rsidRDefault="00AF4BB7" w:rsidP="00AF4BB7">
      <w:pPr>
        <w:rPr>
          <w:lang w:val="en-US"/>
        </w:rPr>
      </w:pPr>
    </w:p>
    <w:p w:rsidR="0032020B" w:rsidRPr="0032020B" w:rsidRDefault="003D7361">
      <w:pPr>
        <w:pStyle w:val="TOC1"/>
        <w:tabs>
          <w:tab w:val="right" w:leader="dot" w:pos="9345"/>
        </w:tabs>
        <w:rPr>
          <w:ins w:id="1" w:author="Igor P" w:date="2017-09-06T20:42:00Z"/>
          <w:rFonts w:ascii="Calibri" w:hAnsi="Calibri"/>
          <w:noProof/>
          <w:sz w:val="22"/>
          <w:szCs w:val="22"/>
          <w:lang w:val="en-US" w:eastAsia="en-US"/>
        </w:rPr>
      </w:pPr>
      <w:r w:rsidRPr="00AF4BB7">
        <w:rPr>
          <w:lang w:val="en-US"/>
        </w:rPr>
        <w:fldChar w:fldCharType="begin"/>
      </w:r>
      <w:r w:rsidRPr="00AF4BB7">
        <w:rPr>
          <w:lang w:val="en-US"/>
        </w:rPr>
        <w:instrText xml:space="preserve"> TOC \o "1-3" \h \z \u </w:instrText>
      </w:r>
      <w:r w:rsidRPr="00AF4BB7">
        <w:rPr>
          <w:lang w:val="en-US"/>
        </w:rPr>
        <w:fldChar w:fldCharType="separate"/>
      </w:r>
      <w:ins w:id="2" w:author="Igor P" w:date="2017-09-06T20:42:00Z">
        <w:r w:rsidR="0032020B" w:rsidRPr="00507103">
          <w:rPr>
            <w:rStyle w:val="Hyperlink"/>
            <w:noProof/>
          </w:rPr>
          <w:fldChar w:fldCharType="begin"/>
        </w:r>
        <w:r w:rsidR="0032020B" w:rsidRPr="00507103">
          <w:rPr>
            <w:rStyle w:val="Hyperlink"/>
            <w:noProof/>
          </w:rPr>
          <w:instrText xml:space="preserve"> </w:instrText>
        </w:r>
        <w:r w:rsidR="0032020B">
          <w:rPr>
            <w:noProof/>
          </w:rPr>
          <w:instrText>HYPERLINK \l "_Toc492493896"</w:instrText>
        </w:r>
        <w:r w:rsidR="0032020B" w:rsidRPr="00507103">
          <w:rPr>
            <w:rStyle w:val="Hyperlink"/>
            <w:noProof/>
          </w:rPr>
          <w:instrText xml:space="preserve"> </w:instrText>
        </w:r>
        <w:r w:rsidR="0032020B" w:rsidRPr="00507103">
          <w:rPr>
            <w:rStyle w:val="Hyperlink"/>
            <w:noProof/>
          </w:rPr>
          <w:fldChar w:fldCharType="separate"/>
        </w:r>
        <w:r w:rsidR="0032020B" w:rsidRPr="00507103">
          <w:rPr>
            <w:rStyle w:val="Hyperlink"/>
            <w:noProof/>
            <w:lang w:val="en-US"/>
          </w:rPr>
          <w:t>InChI FAQ</w:t>
        </w:r>
        <w:r w:rsidR="0032020B">
          <w:rPr>
            <w:noProof/>
            <w:webHidden/>
          </w:rPr>
          <w:tab/>
        </w:r>
        <w:r w:rsidR="0032020B">
          <w:rPr>
            <w:noProof/>
            <w:webHidden/>
          </w:rPr>
          <w:fldChar w:fldCharType="begin"/>
        </w:r>
        <w:r w:rsidR="0032020B">
          <w:rPr>
            <w:noProof/>
            <w:webHidden/>
          </w:rPr>
          <w:instrText xml:space="preserve"> PAGEREF _Toc492493896 \h </w:instrText>
        </w:r>
      </w:ins>
      <w:r w:rsidR="0032020B">
        <w:rPr>
          <w:noProof/>
          <w:webHidden/>
        </w:rPr>
      </w:r>
      <w:r w:rsidR="0032020B">
        <w:rPr>
          <w:noProof/>
          <w:webHidden/>
        </w:rPr>
        <w:fldChar w:fldCharType="separate"/>
      </w:r>
      <w:ins w:id="3" w:author="Igor P" w:date="2017-09-06T20:42:00Z">
        <w:r w:rsidR="0032020B">
          <w:rPr>
            <w:noProof/>
            <w:webHidden/>
          </w:rPr>
          <w:t>1</w:t>
        </w:r>
        <w:r w:rsidR="0032020B">
          <w:rPr>
            <w:noProof/>
            <w:webHidden/>
          </w:rPr>
          <w:fldChar w:fldCharType="end"/>
        </w:r>
        <w:r w:rsidR="0032020B" w:rsidRPr="00507103">
          <w:rPr>
            <w:rStyle w:val="Hyperlink"/>
            <w:noProof/>
          </w:rPr>
          <w:fldChar w:fldCharType="end"/>
        </w:r>
      </w:ins>
    </w:p>
    <w:p w:rsidR="0032020B" w:rsidRPr="0032020B" w:rsidRDefault="0032020B">
      <w:pPr>
        <w:pStyle w:val="TOC2"/>
        <w:tabs>
          <w:tab w:val="right" w:leader="dot" w:pos="9345"/>
        </w:tabs>
        <w:rPr>
          <w:ins w:id="4" w:author="Igor P" w:date="2017-09-06T20:42:00Z"/>
          <w:rFonts w:ascii="Calibri" w:hAnsi="Calibri"/>
          <w:noProof/>
          <w:sz w:val="22"/>
          <w:szCs w:val="22"/>
          <w:lang w:val="en-US" w:eastAsia="en-US"/>
        </w:rPr>
      </w:pPr>
      <w:ins w:id="5"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"_Toc492493897"</w:instrText>
        </w:r>
        <w:r w:rsidRPr="00507103">
          <w:rPr>
            <w:rStyle w:val="Hyperlink"/>
            <w:noProof/>
          </w:rPr>
          <w:instrText xml:space="preserve"> </w:instrText>
        </w:r>
        <w:r w:rsidRPr="00507103">
          <w:rPr>
            <w:rStyle w:val="Hyperlink"/>
            <w:noProof/>
          </w:rPr>
          <w:fldChar w:fldCharType="separate"/>
        </w:r>
        <w:r w:rsidRPr="00507103">
          <w:rPr>
            <w:rStyle w:val="Hyperlink"/>
            <w:noProof/>
            <w:lang w:val="en-US"/>
          </w:rPr>
          <w:t>1. FAQ Overview</w:t>
        </w:r>
        <w:r>
          <w:rPr>
            <w:noProof/>
            <w:webHidden/>
          </w:rPr>
          <w:tab/>
        </w:r>
        <w:r>
          <w:rPr>
            <w:noProof/>
            <w:webHidden/>
          </w:rPr>
          <w:fldChar w:fldCharType="begin"/>
        </w:r>
        <w:r>
          <w:rPr>
            <w:noProof/>
            <w:webHidden/>
          </w:rPr>
          <w:instrText xml:space="preserve"> PAGEREF _Toc492493897 \h </w:instrText>
        </w:r>
      </w:ins>
      <w:r>
        <w:rPr>
          <w:noProof/>
          <w:webHidden/>
        </w:rPr>
      </w:r>
      <w:r>
        <w:rPr>
          <w:noProof/>
          <w:webHidden/>
        </w:rPr>
        <w:fldChar w:fldCharType="separate"/>
      </w:r>
      <w:ins w:id="6" w:author="Igor P" w:date="2017-09-06T20:42:00Z">
        <w:r>
          <w:rPr>
            <w:noProof/>
            <w:webHidden/>
          </w:rPr>
          <w:t>5</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7" w:author="Igor P" w:date="2017-09-06T20:42:00Z"/>
          <w:rFonts w:ascii="Calibri" w:hAnsi="Calibri"/>
          <w:noProof/>
          <w:sz w:val="22"/>
          <w:szCs w:val="22"/>
          <w:lang w:val="en-US" w:eastAsia="en-US"/>
        </w:rPr>
      </w:pPr>
      <w:ins w:id="8"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"_Toc492493898"</w:instrText>
        </w:r>
        <w:r w:rsidRPr="00507103">
          <w:rPr>
            <w:rStyle w:val="Hyperlink"/>
            <w:noProof/>
          </w:rPr>
          <w:instrText xml:space="preserve"> </w:instrText>
        </w:r>
        <w:r w:rsidRPr="00507103">
          <w:rPr>
            <w:rStyle w:val="Hyperlink"/>
            <w:noProof/>
          </w:rPr>
          <w:fldChar w:fldCharType="separate"/>
        </w:r>
        <w:r w:rsidRPr="00507103">
          <w:rPr>
            <w:rStyle w:val="Hyperlink"/>
            <w:noProof/>
          </w:rPr>
          <w:t>1.1. What is this FAQ?</w:t>
        </w:r>
        <w:r>
          <w:rPr>
            <w:noProof/>
            <w:webHidden/>
          </w:rPr>
          <w:tab/>
        </w:r>
        <w:r>
          <w:rPr>
            <w:noProof/>
            <w:webHidden/>
          </w:rPr>
          <w:fldChar w:fldCharType="begin"/>
        </w:r>
        <w:r>
          <w:rPr>
            <w:noProof/>
            <w:webHidden/>
          </w:rPr>
          <w:instrText xml:space="preserve"> PAGEREF _Toc492493898 \h </w:instrText>
        </w:r>
      </w:ins>
      <w:r>
        <w:rPr>
          <w:noProof/>
          <w:webHidden/>
        </w:rPr>
      </w:r>
      <w:r>
        <w:rPr>
          <w:noProof/>
          <w:webHidden/>
        </w:rPr>
        <w:fldChar w:fldCharType="separate"/>
      </w:r>
      <w:ins w:id="9" w:author="Igor P" w:date="2017-09-06T20:42:00Z">
        <w:r>
          <w:rPr>
            <w:noProof/>
            <w:webHidden/>
          </w:rPr>
          <w:t>5</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10" w:author="Igor P" w:date="2017-09-06T20:42:00Z"/>
          <w:rFonts w:ascii="Calibri" w:hAnsi="Calibri"/>
          <w:noProof/>
          <w:sz w:val="22"/>
          <w:szCs w:val="22"/>
          <w:lang w:val="en-US" w:eastAsia="en-US"/>
        </w:rPr>
      </w:pPr>
      <w:ins w:id="11"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"_Toc492493899"</w:instrText>
        </w:r>
        <w:r w:rsidRPr="00507103">
          <w:rPr>
            <w:rStyle w:val="Hyperlink"/>
            <w:noProof/>
          </w:rPr>
          <w:instrText xml:space="preserve"> </w:instrText>
        </w:r>
        <w:r w:rsidRPr="00507103">
          <w:rPr>
            <w:rStyle w:val="Hyperlink"/>
            <w:noProof/>
          </w:rPr>
          <w:fldChar w:fldCharType="separate"/>
        </w:r>
        <w:r w:rsidRPr="00507103">
          <w:rPr>
            <w:rStyle w:val="Hyperlink"/>
            <w:noProof/>
          </w:rPr>
          <w:t>1.2. Who is responsible for InChI?</w:t>
        </w:r>
        <w:r>
          <w:rPr>
            <w:noProof/>
            <w:webHidden/>
          </w:rPr>
          <w:tab/>
        </w:r>
        <w:r>
          <w:rPr>
            <w:noProof/>
            <w:webHidden/>
          </w:rPr>
          <w:fldChar w:fldCharType="begin"/>
        </w:r>
        <w:r>
          <w:rPr>
            <w:noProof/>
            <w:webHidden/>
          </w:rPr>
          <w:instrText xml:space="preserve"> PAGEREF _Toc492493899 \h </w:instrText>
        </w:r>
      </w:ins>
      <w:r>
        <w:rPr>
          <w:noProof/>
          <w:webHidden/>
        </w:rPr>
      </w:r>
      <w:r>
        <w:rPr>
          <w:noProof/>
          <w:webHidden/>
        </w:rPr>
        <w:fldChar w:fldCharType="separate"/>
      </w:r>
      <w:ins w:id="12" w:author="Igor P" w:date="2017-09-06T20:42:00Z">
        <w:r>
          <w:rPr>
            <w:noProof/>
            <w:webHidden/>
          </w:rPr>
          <w:t>5</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13" w:author="Igor P" w:date="2017-09-06T20:42:00Z"/>
          <w:rFonts w:ascii="Calibri" w:hAnsi="Calibri"/>
          <w:noProof/>
          <w:sz w:val="22"/>
          <w:szCs w:val="22"/>
          <w:lang w:val="en-US" w:eastAsia="en-US"/>
        </w:rPr>
      </w:pPr>
      <w:ins w:id="14"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"_Toc492493900"</w:instrText>
        </w:r>
        <w:r w:rsidRPr="00507103">
          <w:rPr>
            <w:rStyle w:val="Hyperlink"/>
            <w:noProof/>
          </w:rPr>
          <w:instrText xml:space="preserve"> </w:instrText>
        </w:r>
        <w:r w:rsidRPr="00507103">
          <w:rPr>
            <w:rStyle w:val="Hyperlink"/>
            <w:noProof/>
          </w:rPr>
          <w:fldChar w:fldCharType="separate"/>
        </w:r>
        <w:r w:rsidRPr="00507103">
          <w:rPr>
            <w:rStyle w:val="Hyperlink"/>
            <w:noProof/>
          </w:rPr>
          <w:t>1.3. Where can I find out more?</w:t>
        </w:r>
        <w:r>
          <w:rPr>
            <w:noProof/>
            <w:webHidden/>
          </w:rPr>
          <w:tab/>
        </w:r>
        <w:r>
          <w:rPr>
            <w:noProof/>
            <w:webHidden/>
          </w:rPr>
          <w:fldChar w:fldCharType="begin"/>
        </w:r>
        <w:r>
          <w:rPr>
            <w:noProof/>
            <w:webHidden/>
          </w:rPr>
          <w:instrText xml:space="preserve"> PAGEREF _Toc492493900 \h </w:instrText>
        </w:r>
      </w:ins>
      <w:r>
        <w:rPr>
          <w:noProof/>
          <w:webHidden/>
        </w:rPr>
      </w:r>
      <w:r>
        <w:rPr>
          <w:noProof/>
          <w:webHidden/>
        </w:rPr>
        <w:fldChar w:fldCharType="separate"/>
      </w:r>
      <w:ins w:id="15" w:author="Igor P" w:date="2017-09-06T20:42:00Z">
        <w:r>
          <w:rPr>
            <w:noProof/>
            <w:webHidden/>
          </w:rPr>
          <w:t>6</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16" w:author="Igor P" w:date="2017-09-06T20:42:00Z"/>
          <w:rFonts w:ascii="Calibri" w:hAnsi="Calibri"/>
          <w:noProof/>
          <w:sz w:val="22"/>
          <w:szCs w:val="22"/>
          <w:lang w:val="en-US" w:eastAsia="en-US"/>
        </w:rPr>
      </w:pPr>
      <w:ins w:id="17"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"_Toc492493901"</w:instrText>
        </w:r>
        <w:r w:rsidRPr="00507103">
          <w:rPr>
            <w:rStyle w:val="Hyperlink"/>
            <w:noProof/>
          </w:rPr>
          <w:instrText xml:space="preserve"> </w:instrText>
        </w:r>
        <w:r w:rsidRPr="00507103">
          <w:rPr>
            <w:rStyle w:val="Hyperlink"/>
            <w:noProof/>
          </w:rPr>
          <w:fldChar w:fldCharType="separate"/>
        </w:r>
        <w:r w:rsidRPr="00507103">
          <w:rPr>
            <w:rStyle w:val="Hyperlink"/>
            <w:noProof/>
          </w:rPr>
          <w:t>1.4. Is there an InChI mailing list?</w:t>
        </w:r>
        <w:r>
          <w:rPr>
            <w:noProof/>
            <w:webHidden/>
          </w:rPr>
          <w:tab/>
        </w:r>
        <w:r>
          <w:rPr>
            <w:noProof/>
            <w:webHidden/>
          </w:rPr>
          <w:fldChar w:fldCharType="begin"/>
        </w:r>
        <w:r>
          <w:rPr>
            <w:noProof/>
            <w:webHidden/>
          </w:rPr>
          <w:instrText xml:space="preserve"> PAGEREF _Toc492493901 \h </w:instrText>
        </w:r>
      </w:ins>
      <w:r>
        <w:rPr>
          <w:noProof/>
          <w:webHidden/>
        </w:rPr>
      </w:r>
      <w:r>
        <w:rPr>
          <w:noProof/>
          <w:webHidden/>
        </w:rPr>
        <w:fldChar w:fldCharType="separate"/>
      </w:r>
      <w:ins w:id="18" w:author="Igor P" w:date="2017-09-06T20:42:00Z">
        <w:r>
          <w:rPr>
            <w:noProof/>
            <w:webHidden/>
          </w:rPr>
          <w:t>6</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19" w:author="Igor P" w:date="2017-09-06T20:42:00Z"/>
          <w:rFonts w:ascii="Calibri" w:hAnsi="Calibri"/>
          <w:noProof/>
          <w:sz w:val="22"/>
          <w:szCs w:val="22"/>
          <w:lang w:val="en-US" w:eastAsia="en-US"/>
        </w:rPr>
      </w:pPr>
      <w:ins w:id="20"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"_Toc492493902"</w:instrText>
        </w:r>
        <w:r w:rsidRPr="00507103">
          <w:rPr>
            <w:rStyle w:val="Hyperlink"/>
            <w:noProof/>
          </w:rPr>
          <w:instrText xml:space="preserve"> </w:instrText>
        </w:r>
        <w:r w:rsidRPr="00507103">
          <w:rPr>
            <w:rStyle w:val="Hyperlink"/>
            <w:noProof/>
          </w:rPr>
          <w:fldChar w:fldCharType="separate"/>
        </w:r>
        <w:r w:rsidRPr="00507103">
          <w:rPr>
            <w:rStyle w:val="Hyperlink"/>
            <w:noProof/>
          </w:rPr>
          <w:t>1.5. Are there other InChI FAQs?</w:t>
        </w:r>
        <w:r>
          <w:rPr>
            <w:noProof/>
            <w:webHidden/>
          </w:rPr>
          <w:tab/>
        </w:r>
        <w:r>
          <w:rPr>
            <w:noProof/>
            <w:webHidden/>
          </w:rPr>
          <w:fldChar w:fldCharType="begin"/>
        </w:r>
        <w:r>
          <w:rPr>
            <w:noProof/>
            <w:webHidden/>
          </w:rPr>
          <w:instrText xml:space="preserve"> PAGEREF _Toc492493902 \h </w:instrText>
        </w:r>
      </w:ins>
      <w:r>
        <w:rPr>
          <w:noProof/>
          <w:webHidden/>
        </w:rPr>
      </w:r>
      <w:r>
        <w:rPr>
          <w:noProof/>
          <w:webHidden/>
        </w:rPr>
        <w:fldChar w:fldCharType="separate"/>
      </w:r>
      <w:ins w:id="21" w:author="Igor P" w:date="2017-09-06T20:42:00Z">
        <w:r>
          <w:rPr>
            <w:noProof/>
            <w:webHidden/>
          </w:rPr>
          <w:t>6</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22" w:author="Igor P" w:date="2017-09-06T20:42:00Z"/>
          <w:rFonts w:ascii="Calibri" w:hAnsi="Calibri"/>
          <w:noProof/>
          <w:sz w:val="22"/>
          <w:szCs w:val="22"/>
          <w:lang w:val="en-US" w:eastAsia="en-US"/>
        </w:rPr>
      </w:pPr>
      <w:ins w:id="23"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"_Toc492493903"</w:instrText>
        </w:r>
        <w:r w:rsidRPr="00507103">
          <w:rPr>
            <w:rStyle w:val="Hyperlink"/>
            <w:noProof/>
          </w:rPr>
          <w:instrText xml:space="preserve"> </w:instrText>
        </w:r>
        <w:r w:rsidRPr="00507103">
          <w:rPr>
            <w:rStyle w:val="Hyperlink"/>
            <w:noProof/>
          </w:rPr>
          <w:fldChar w:fldCharType="separate"/>
        </w:r>
        <w:r w:rsidRPr="00507103">
          <w:rPr>
            <w:rStyle w:val="Hyperlink"/>
            <w:noProof/>
          </w:rPr>
          <w:t>1.6. Who maintains this FAQ?</w:t>
        </w:r>
        <w:r>
          <w:rPr>
            <w:noProof/>
            <w:webHidden/>
          </w:rPr>
          <w:tab/>
        </w:r>
        <w:r>
          <w:rPr>
            <w:noProof/>
            <w:webHidden/>
          </w:rPr>
          <w:fldChar w:fldCharType="begin"/>
        </w:r>
        <w:r>
          <w:rPr>
            <w:noProof/>
            <w:webHidden/>
          </w:rPr>
          <w:instrText xml:space="preserve"> PAGEREF _Toc492493903 \h </w:instrText>
        </w:r>
      </w:ins>
      <w:r>
        <w:rPr>
          <w:noProof/>
          <w:webHidden/>
        </w:rPr>
      </w:r>
      <w:r>
        <w:rPr>
          <w:noProof/>
          <w:webHidden/>
        </w:rPr>
        <w:fldChar w:fldCharType="separate"/>
      </w:r>
      <w:ins w:id="24" w:author="Igor P" w:date="2017-09-06T20:42:00Z">
        <w:r>
          <w:rPr>
            <w:noProof/>
            <w:webHidden/>
          </w:rPr>
          <w:t>6</w:t>
        </w:r>
        <w:r>
          <w:rPr>
            <w:noProof/>
            <w:webHidden/>
          </w:rPr>
          <w:fldChar w:fldCharType="end"/>
        </w:r>
        <w:r w:rsidRPr="00507103">
          <w:rPr>
            <w:rStyle w:val="Hyperlink"/>
            <w:noProof/>
          </w:rPr>
          <w:fldChar w:fldCharType="end"/>
        </w:r>
      </w:ins>
    </w:p>
    <w:p w:rsidR="0032020B" w:rsidRPr="0032020B" w:rsidRDefault="0032020B">
      <w:pPr>
        <w:pStyle w:val="TOC2"/>
        <w:tabs>
          <w:tab w:val="right" w:leader="dot" w:pos="9345"/>
        </w:tabs>
        <w:rPr>
          <w:ins w:id="25" w:author="Igor P" w:date="2017-09-06T20:42:00Z"/>
          <w:rFonts w:ascii="Calibri" w:hAnsi="Calibri"/>
          <w:noProof/>
          <w:sz w:val="22"/>
          <w:szCs w:val="22"/>
          <w:lang w:val="en-US" w:eastAsia="en-US"/>
        </w:rPr>
      </w:pPr>
      <w:ins w:id="26"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"_Toc492493904"</w:instrText>
        </w:r>
        <w:r w:rsidRPr="00507103">
          <w:rPr>
            <w:rStyle w:val="Hyperlink"/>
            <w:noProof/>
          </w:rPr>
          <w:instrText xml:space="preserve"> </w:instrText>
        </w:r>
        <w:r w:rsidRPr="00507103">
          <w:rPr>
            <w:rStyle w:val="Hyperlink"/>
            <w:noProof/>
          </w:rPr>
          <w:fldChar w:fldCharType="separate"/>
        </w:r>
        <w:r w:rsidRPr="00507103">
          <w:rPr>
            <w:rStyle w:val="Hyperlink"/>
            <w:noProof/>
            <w:lang w:val="en"/>
          </w:rPr>
          <w:t>2. Quick Facts</w:t>
        </w:r>
        <w:r>
          <w:rPr>
            <w:noProof/>
            <w:webHidden/>
          </w:rPr>
          <w:tab/>
        </w:r>
        <w:r>
          <w:rPr>
            <w:noProof/>
            <w:webHidden/>
          </w:rPr>
          <w:fldChar w:fldCharType="begin"/>
        </w:r>
        <w:r>
          <w:rPr>
            <w:noProof/>
            <w:webHidden/>
          </w:rPr>
          <w:instrText xml:space="preserve"> PAGEREF _Toc492493904 \h </w:instrText>
        </w:r>
      </w:ins>
      <w:r>
        <w:rPr>
          <w:noProof/>
          <w:webHidden/>
        </w:rPr>
      </w:r>
      <w:r>
        <w:rPr>
          <w:noProof/>
          <w:webHidden/>
        </w:rPr>
        <w:fldChar w:fldCharType="separate"/>
      </w:r>
      <w:ins w:id="27" w:author="Igor P" w:date="2017-09-06T20:42:00Z">
        <w:r>
          <w:rPr>
            <w:noProof/>
            <w:webHidden/>
          </w:rPr>
          <w:t>6</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28" w:author="Igor P" w:date="2017-09-06T20:42:00Z"/>
          <w:rFonts w:ascii="Calibri" w:hAnsi="Calibri"/>
          <w:noProof/>
          <w:sz w:val="22"/>
          <w:szCs w:val="22"/>
          <w:lang w:val="en-US" w:eastAsia="en-US"/>
        </w:rPr>
      </w:pPr>
      <w:ins w:id="29"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"_Toc492493905"</w:instrText>
        </w:r>
        <w:r w:rsidRPr="00507103">
          <w:rPr>
            <w:rStyle w:val="Hyperlink"/>
            <w:noProof/>
          </w:rPr>
          <w:instrText xml:space="preserve"> </w:instrText>
        </w:r>
        <w:r w:rsidRPr="00507103">
          <w:rPr>
            <w:rStyle w:val="Hyperlink"/>
            <w:noProof/>
          </w:rPr>
          <w:fldChar w:fldCharType="separate"/>
        </w:r>
        <w:r w:rsidRPr="00507103">
          <w:rPr>
            <w:rStyle w:val="Hyperlink"/>
            <w:noProof/>
          </w:rPr>
          <w:t>2.1. What is an InChI?</w:t>
        </w:r>
        <w:r>
          <w:rPr>
            <w:noProof/>
            <w:webHidden/>
          </w:rPr>
          <w:tab/>
        </w:r>
        <w:r>
          <w:rPr>
            <w:noProof/>
            <w:webHidden/>
          </w:rPr>
          <w:fldChar w:fldCharType="begin"/>
        </w:r>
        <w:r>
          <w:rPr>
            <w:noProof/>
            <w:webHidden/>
          </w:rPr>
          <w:instrText xml:space="preserve"> PAGEREF _Toc492493905 \h </w:instrText>
        </w:r>
      </w:ins>
      <w:r>
        <w:rPr>
          <w:noProof/>
          <w:webHidden/>
        </w:rPr>
      </w:r>
      <w:r>
        <w:rPr>
          <w:noProof/>
          <w:webHidden/>
        </w:rPr>
        <w:fldChar w:fldCharType="separate"/>
      </w:r>
      <w:ins w:id="30" w:author="Igor P" w:date="2017-09-06T20:42:00Z">
        <w:r>
          <w:rPr>
            <w:noProof/>
            <w:webHidden/>
          </w:rPr>
          <w:t>6</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31" w:author="Igor P" w:date="2017-09-06T20:42:00Z"/>
          <w:rFonts w:ascii="Calibri" w:hAnsi="Calibri"/>
          <w:noProof/>
          <w:sz w:val="22"/>
          <w:szCs w:val="22"/>
          <w:lang w:val="en-US" w:eastAsia="en-US"/>
        </w:rPr>
      </w:pPr>
      <w:ins w:id="32"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"_Toc492493906"</w:instrText>
        </w:r>
        <w:r w:rsidRPr="00507103">
          <w:rPr>
            <w:rStyle w:val="Hyperlink"/>
            <w:noProof/>
          </w:rPr>
          <w:instrText xml:space="preserve"> </w:instrText>
        </w:r>
        <w:r w:rsidRPr="00507103">
          <w:rPr>
            <w:rStyle w:val="Hyperlink"/>
            <w:noProof/>
          </w:rPr>
          <w:fldChar w:fldCharType="separate"/>
        </w:r>
        <w:r w:rsidRPr="00507103">
          <w:rPr>
            <w:rStyle w:val="Hyperlink"/>
            <w:noProof/>
          </w:rPr>
          <w:t>2.2. So....how is InChI pronounced?</w:t>
        </w:r>
        <w:r>
          <w:rPr>
            <w:noProof/>
            <w:webHidden/>
          </w:rPr>
          <w:tab/>
        </w:r>
        <w:r>
          <w:rPr>
            <w:noProof/>
            <w:webHidden/>
          </w:rPr>
          <w:fldChar w:fldCharType="begin"/>
        </w:r>
        <w:r>
          <w:rPr>
            <w:noProof/>
            <w:webHidden/>
          </w:rPr>
          <w:instrText xml:space="preserve"> PAGEREF _Toc492493906 \h </w:instrText>
        </w:r>
      </w:ins>
      <w:r>
        <w:rPr>
          <w:noProof/>
          <w:webHidden/>
        </w:rPr>
      </w:r>
      <w:r>
        <w:rPr>
          <w:noProof/>
          <w:webHidden/>
        </w:rPr>
        <w:fldChar w:fldCharType="separate"/>
      </w:r>
      <w:ins w:id="33" w:author="Igor P" w:date="2017-09-06T20:42:00Z">
        <w:r>
          <w:rPr>
            <w:noProof/>
            <w:webHidden/>
          </w:rPr>
          <w:t>7</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34" w:author="Igor P" w:date="2017-09-06T20:42:00Z"/>
          <w:rFonts w:ascii="Calibri" w:hAnsi="Calibri"/>
          <w:noProof/>
          <w:sz w:val="22"/>
          <w:szCs w:val="22"/>
          <w:lang w:val="en-US" w:eastAsia="en-US"/>
        </w:rPr>
      </w:pPr>
      <w:ins w:id="35"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"_Toc492493907"</w:instrText>
        </w:r>
        <w:r w:rsidRPr="00507103">
          <w:rPr>
            <w:rStyle w:val="Hyperlink"/>
            <w:noProof/>
          </w:rPr>
          <w:instrText xml:space="preserve"> </w:instrText>
        </w:r>
        <w:r w:rsidRPr="00507103">
          <w:rPr>
            <w:rStyle w:val="Hyperlink"/>
            <w:noProof/>
          </w:rPr>
          <w:fldChar w:fldCharType="separate"/>
        </w:r>
        <w:r w:rsidRPr="00507103">
          <w:rPr>
            <w:rStyle w:val="Hyperlink"/>
            <w:noProof/>
          </w:rPr>
          <w:t>2.3. What is the purpose of the InChI?</w:t>
        </w:r>
        <w:r>
          <w:rPr>
            <w:noProof/>
            <w:webHidden/>
          </w:rPr>
          <w:tab/>
        </w:r>
        <w:r>
          <w:rPr>
            <w:noProof/>
            <w:webHidden/>
          </w:rPr>
          <w:fldChar w:fldCharType="begin"/>
        </w:r>
        <w:r>
          <w:rPr>
            <w:noProof/>
            <w:webHidden/>
          </w:rPr>
          <w:instrText xml:space="preserve"> PAGEREF _Toc492493907 \h </w:instrText>
        </w:r>
      </w:ins>
      <w:r>
        <w:rPr>
          <w:noProof/>
          <w:webHidden/>
        </w:rPr>
      </w:r>
      <w:r>
        <w:rPr>
          <w:noProof/>
          <w:webHidden/>
        </w:rPr>
        <w:fldChar w:fldCharType="separate"/>
      </w:r>
      <w:ins w:id="36" w:author="Igor P" w:date="2017-09-06T20:42:00Z">
        <w:r>
          <w:rPr>
            <w:noProof/>
            <w:webHidden/>
          </w:rPr>
          <w:t>7</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37" w:author="Igor P" w:date="2017-09-06T20:42:00Z"/>
          <w:rFonts w:ascii="Calibri" w:hAnsi="Calibri"/>
          <w:noProof/>
          <w:sz w:val="22"/>
          <w:szCs w:val="22"/>
          <w:lang w:val="en-US" w:eastAsia="en-US"/>
        </w:rPr>
      </w:pPr>
      <w:ins w:id="38"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"_Toc492493908"</w:instrText>
        </w:r>
        <w:r w:rsidRPr="00507103">
          <w:rPr>
            <w:rStyle w:val="Hyperlink"/>
            <w:noProof/>
          </w:rPr>
          <w:instrText xml:space="preserve"> </w:instrText>
        </w:r>
        <w:r w:rsidRPr="00507103">
          <w:rPr>
            <w:rStyle w:val="Hyperlink"/>
            <w:noProof/>
          </w:rPr>
          <w:fldChar w:fldCharType="separate"/>
        </w:r>
        <w:r w:rsidRPr="00507103">
          <w:rPr>
            <w:rStyle w:val="Hyperlink"/>
            <w:noProof/>
          </w:rPr>
          <w:t>2.4. What is the scope of the InChI?</w:t>
        </w:r>
        <w:r>
          <w:rPr>
            <w:noProof/>
            <w:webHidden/>
          </w:rPr>
          <w:tab/>
        </w:r>
        <w:r>
          <w:rPr>
            <w:noProof/>
            <w:webHidden/>
          </w:rPr>
          <w:fldChar w:fldCharType="begin"/>
        </w:r>
        <w:r>
          <w:rPr>
            <w:noProof/>
            <w:webHidden/>
          </w:rPr>
          <w:instrText xml:space="preserve"> PAGEREF _Toc492493908 \h </w:instrText>
        </w:r>
      </w:ins>
      <w:r>
        <w:rPr>
          <w:noProof/>
          <w:webHidden/>
        </w:rPr>
      </w:r>
      <w:r>
        <w:rPr>
          <w:noProof/>
          <w:webHidden/>
        </w:rPr>
        <w:fldChar w:fldCharType="separate"/>
      </w:r>
      <w:ins w:id="39" w:author="Igor P" w:date="2017-09-06T20:42:00Z">
        <w:r>
          <w:rPr>
            <w:noProof/>
            <w:webHidden/>
          </w:rPr>
          <w:t>7</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40" w:author="Igor P" w:date="2017-09-06T20:42:00Z"/>
          <w:rFonts w:ascii="Calibri" w:hAnsi="Calibri"/>
          <w:noProof/>
          <w:sz w:val="22"/>
          <w:szCs w:val="22"/>
          <w:lang w:val="en-US" w:eastAsia="en-US"/>
        </w:rPr>
      </w:pPr>
      <w:ins w:id="41"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"_Toc492493909"</w:instrText>
        </w:r>
        <w:r w:rsidRPr="00507103">
          <w:rPr>
            <w:rStyle w:val="Hyperlink"/>
            <w:noProof/>
          </w:rPr>
          <w:instrText xml:space="preserve"> </w:instrText>
        </w:r>
        <w:r w:rsidRPr="00507103">
          <w:rPr>
            <w:rStyle w:val="Hyperlink"/>
            <w:noProof/>
          </w:rPr>
          <w:fldChar w:fldCharType="separate"/>
        </w:r>
        <w:r w:rsidRPr="00507103">
          <w:rPr>
            <w:rStyle w:val="Hyperlink"/>
            <w:noProof/>
          </w:rPr>
          <w:t>2.5. Does InChI support the whole Periodic System?</w:t>
        </w:r>
        <w:r>
          <w:rPr>
            <w:noProof/>
            <w:webHidden/>
          </w:rPr>
          <w:tab/>
        </w:r>
        <w:r>
          <w:rPr>
            <w:noProof/>
            <w:webHidden/>
          </w:rPr>
          <w:fldChar w:fldCharType="begin"/>
        </w:r>
        <w:r>
          <w:rPr>
            <w:noProof/>
            <w:webHidden/>
          </w:rPr>
          <w:instrText xml:space="preserve"> PAGEREF _Toc492493909 \h </w:instrText>
        </w:r>
      </w:ins>
      <w:r>
        <w:rPr>
          <w:noProof/>
          <w:webHidden/>
        </w:rPr>
      </w:r>
      <w:r>
        <w:rPr>
          <w:noProof/>
          <w:webHidden/>
        </w:rPr>
        <w:fldChar w:fldCharType="separate"/>
      </w:r>
      <w:ins w:id="42" w:author="Igor P" w:date="2017-09-06T20:42:00Z">
        <w:r>
          <w:rPr>
            <w:noProof/>
            <w:webHidden/>
          </w:rPr>
          <w:t>8</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43" w:author="Igor P" w:date="2017-09-06T20:42:00Z"/>
          <w:rFonts w:ascii="Calibri" w:hAnsi="Calibri"/>
          <w:noProof/>
          <w:sz w:val="22"/>
          <w:szCs w:val="22"/>
          <w:lang w:val="en-US" w:eastAsia="en-US"/>
        </w:rPr>
      </w:pPr>
      <w:ins w:id="44"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"_Toc492493910"</w:instrText>
        </w:r>
        <w:r w:rsidRPr="00507103">
          <w:rPr>
            <w:rStyle w:val="Hyperlink"/>
            <w:noProof/>
          </w:rPr>
          <w:instrText xml:space="preserve"> </w:instrText>
        </w:r>
        <w:r w:rsidRPr="00507103">
          <w:rPr>
            <w:rStyle w:val="Hyperlink"/>
            <w:noProof/>
          </w:rPr>
          <w:fldChar w:fldCharType="separate"/>
        </w:r>
        <w:r w:rsidRPr="00507103">
          <w:rPr>
            <w:rStyle w:val="Hyperlink"/>
            <w:noProof/>
          </w:rPr>
          <w:t>2.6. What Is InChI not designed for?</w:t>
        </w:r>
        <w:r>
          <w:rPr>
            <w:noProof/>
            <w:webHidden/>
          </w:rPr>
          <w:tab/>
        </w:r>
        <w:r>
          <w:rPr>
            <w:noProof/>
            <w:webHidden/>
          </w:rPr>
          <w:fldChar w:fldCharType="begin"/>
        </w:r>
        <w:r>
          <w:rPr>
            <w:noProof/>
            <w:webHidden/>
          </w:rPr>
          <w:instrText xml:space="preserve"> PAGEREF _Toc492493910 \h </w:instrText>
        </w:r>
      </w:ins>
      <w:r>
        <w:rPr>
          <w:noProof/>
          <w:webHidden/>
        </w:rPr>
      </w:r>
      <w:r>
        <w:rPr>
          <w:noProof/>
          <w:webHidden/>
        </w:rPr>
        <w:fldChar w:fldCharType="separate"/>
      </w:r>
      <w:ins w:id="45" w:author="Igor P" w:date="2017-09-06T20:42:00Z">
        <w:r>
          <w:rPr>
            <w:noProof/>
            <w:webHidden/>
          </w:rPr>
          <w:t>8</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46" w:author="Igor P" w:date="2017-09-06T20:42:00Z"/>
          <w:rFonts w:ascii="Calibri" w:hAnsi="Calibri"/>
          <w:noProof/>
          <w:sz w:val="22"/>
          <w:szCs w:val="22"/>
          <w:lang w:val="en-US" w:eastAsia="en-US"/>
        </w:rPr>
      </w:pPr>
      <w:ins w:id="47"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"_Toc492493911"</w:instrText>
        </w:r>
        <w:r w:rsidRPr="00507103">
          <w:rPr>
            <w:rStyle w:val="Hyperlink"/>
            <w:noProof/>
          </w:rPr>
          <w:instrText xml:space="preserve"> </w:instrText>
        </w:r>
        <w:r w:rsidRPr="00507103">
          <w:rPr>
            <w:rStyle w:val="Hyperlink"/>
            <w:noProof/>
          </w:rPr>
          <w:fldChar w:fldCharType="separate"/>
        </w:r>
        <w:r w:rsidRPr="00507103">
          <w:rPr>
            <w:rStyle w:val="Hyperlink"/>
            <w:noProof/>
          </w:rPr>
          <w:t>2.7. What is an InChIKey?</w:t>
        </w:r>
        <w:r>
          <w:rPr>
            <w:noProof/>
            <w:webHidden/>
          </w:rPr>
          <w:tab/>
        </w:r>
        <w:r>
          <w:rPr>
            <w:noProof/>
            <w:webHidden/>
          </w:rPr>
          <w:fldChar w:fldCharType="begin"/>
        </w:r>
        <w:r>
          <w:rPr>
            <w:noProof/>
            <w:webHidden/>
          </w:rPr>
          <w:instrText xml:space="preserve"> PAGEREF _Toc492493911 \h </w:instrText>
        </w:r>
      </w:ins>
      <w:r>
        <w:rPr>
          <w:noProof/>
          <w:webHidden/>
        </w:rPr>
      </w:r>
      <w:r>
        <w:rPr>
          <w:noProof/>
          <w:webHidden/>
        </w:rPr>
        <w:fldChar w:fldCharType="separate"/>
      </w:r>
      <w:ins w:id="48" w:author="Igor P" w:date="2017-09-06T20:42:00Z">
        <w:r>
          <w:rPr>
            <w:noProof/>
            <w:webHidden/>
          </w:rPr>
          <w:t>9</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49" w:author="Igor P" w:date="2017-09-06T20:42:00Z"/>
          <w:rFonts w:ascii="Calibri" w:hAnsi="Calibri"/>
          <w:noProof/>
          <w:sz w:val="22"/>
          <w:szCs w:val="22"/>
          <w:lang w:val="en-US" w:eastAsia="en-US"/>
        </w:rPr>
      </w:pPr>
      <w:ins w:id="50"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"_Toc492493912"</w:instrText>
        </w:r>
        <w:r w:rsidRPr="00507103">
          <w:rPr>
            <w:rStyle w:val="Hyperlink"/>
            <w:noProof/>
          </w:rPr>
          <w:instrText xml:space="preserve"> </w:instrText>
        </w:r>
        <w:r w:rsidRPr="00507103">
          <w:rPr>
            <w:rStyle w:val="Hyperlink"/>
            <w:noProof/>
          </w:rPr>
          <w:fldChar w:fldCharType="separate"/>
        </w:r>
        <w:r w:rsidRPr="00507103">
          <w:rPr>
            <w:rStyle w:val="Hyperlink"/>
            <w:noProof/>
          </w:rPr>
          <w:t>2.8. What do an InChI &amp; an InChIKey look like?</w:t>
        </w:r>
        <w:r>
          <w:rPr>
            <w:noProof/>
            <w:webHidden/>
          </w:rPr>
          <w:tab/>
        </w:r>
        <w:r>
          <w:rPr>
            <w:noProof/>
            <w:webHidden/>
          </w:rPr>
          <w:fldChar w:fldCharType="begin"/>
        </w:r>
        <w:r>
          <w:rPr>
            <w:noProof/>
            <w:webHidden/>
          </w:rPr>
          <w:instrText xml:space="preserve"> PAGEREF _Toc492493912 \h </w:instrText>
        </w:r>
      </w:ins>
      <w:r>
        <w:rPr>
          <w:noProof/>
          <w:webHidden/>
        </w:rPr>
      </w:r>
      <w:r>
        <w:rPr>
          <w:noProof/>
          <w:webHidden/>
        </w:rPr>
        <w:fldChar w:fldCharType="separate"/>
      </w:r>
      <w:ins w:id="51" w:author="Igor P" w:date="2017-09-06T20:42:00Z">
        <w:r>
          <w:rPr>
            <w:noProof/>
            <w:webHidden/>
          </w:rPr>
          <w:t>9</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52" w:author="Igor P" w:date="2017-09-06T20:42:00Z"/>
          <w:rFonts w:ascii="Calibri" w:hAnsi="Calibri"/>
          <w:noProof/>
          <w:sz w:val="22"/>
          <w:szCs w:val="22"/>
          <w:lang w:val="en-US" w:eastAsia="en-US"/>
        </w:rPr>
      </w:pPr>
      <w:ins w:id="53"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"_Toc492493913"</w:instrText>
        </w:r>
        <w:r w:rsidRPr="00507103">
          <w:rPr>
            <w:rStyle w:val="Hyperlink"/>
            <w:noProof/>
          </w:rPr>
          <w:instrText xml:space="preserve"> </w:instrText>
        </w:r>
        <w:r w:rsidRPr="00507103">
          <w:rPr>
            <w:rStyle w:val="Hyperlink"/>
            <w:noProof/>
          </w:rPr>
          <w:fldChar w:fldCharType="separate"/>
        </w:r>
        <w:r w:rsidRPr="00507103">
          <w:rPr>
            <w:rStyle w:val="Hyperlink"/>
            <w:noProof/>
          </w:rPr>
          <w:t>2.9. What are the Standard InChI and InChIKey and what is their purpose?</w:t>
        </w:r>
        <w:r>
          <w:rPr>
            <w:noProof/>
            <w:webHidden/>
          </w:rPr>
          <w:tab/>
        </w:r>
        <w:r>
          <w:rPr>
            <w:noProof/>
            <w:webHidden/>
          </w:rPr>
          <w:fldChar w:fldCharType="begin"/>
        </w:r>
        <w:r>
          <w:rPr>
            <w:noProof/>
            <w:webHidden/>
          </w:rPr>
          <w:instrText xml:space="preserve"> PAGEREF _Toc492493913 \h </w:instrText>
        </w:r>
      </w:ins>
      <w:r>
        <w:rPr>
          <w:noProof/>
          <w:webHidden/>
        </w:rPr>
      </w:r>
      <w:r>
        <w:rPr>
          <w:noProof/>
          <w:webHidden/>
        </w:rPr>
        <w:fldChar w:fldCharType="separate"/>
      </w:r>
      <w:ins w:id="54" w:author="Igor P" w:date="2017-09-06T20:42:00Z">
        <w:r>
          <w:rPr>
            <w:noProof/>
            <w:webHidden/>
          </w:rPr>
          <w:t>10</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55" w:author="Igor P" w:date="2017-09-06T20:42:00Z"/>
          <w:rFonts w:ascii="Calibri" w:hAnsi="Calibri"/>
          <w:noProof/>
          <w:sz w:val="22"/>
          <w:szCs w:val="22"/>
          <w:lang w:val="en-US" w:eastAsia="en-US"/>
        </w:rPr>
      </w:pPr>
      <w:ins w:id="56"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"_Toc492493914"</w:instrText>
        </w:r>
        <w:r w:rsidRPr="00507103">
          <w:rPr>
            <w:rStyle w:val="Hyperlink"/>
            <w:noProof/>
          </w:rPr>
          <w:instrText xml:space="preserve"> </w:instrText>
        </w:r>
        <w:r w:rsidRPr="00507103">
          <w:rPr>
            <w:rStyle w:val="Hyperlink"/>
            <w:noProof/>
          </w:rPr>
          <w:fldChar w:fldCharType="separate"/>
        </w:r>
        <w:r w:rsidRPr="00507103">
          <w:rPr>
            <w:rStyle w:val="Hyperlink"/>
            <w:noProof/>
          </w:rPr>
          <w:t>2.10. How does InChI differ from SMILES?</w:t>
        </w:r>
        <w:r>
          <w:rPr>
            <w:noProof/>
            <w:webHidden/>
          </w:rPr>
          <w:tab/>
        </w:r>
        <w:r>
          <w:rPr>
            <w:noProof/>
            <w:webHidden/>
          </w:rPr>
          <w:fldChar w:fldCharType="begin"/>
        </w:r>
        <w:r>
          <w:rPr>
            <w:noProof/>
            <w:webHidden/>
          </w:rPr>
          <w:instrText xml:space="preserve"> PAGEREF _Toc492493914 \h </w:instrText>
        </w:r>
      </w:ins>
      <w:r>
        <w:rPr>
          <w:noProof/>
          <w:webHidden/>
        </w:rPr>
      </w:r>
      <w:r>
        <w:rPr>
          <w:noProof/>
          <w:webHidden/>
        </w:rPr>
        <w:fldChar w:fldCharType="separate"/>
      </w:r>
      <w:ins w:id="57" w:author="Igor P" w:date="2017-09-06T20:42:00Z">
        <w:r>
          <w:rPr>
            <w:noProof/>
            <w:webHidden/>
          </w:rPr>
          <w:t>10</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58" w:author="Igor P" w:date="2017-09-06T20:42:00Z"/>
          <w:rFonts w:ascii="Calibri" w:hAnsi="Calibri"/>
          <w:noProof/>
          <w:sz w:val="22"/>
          <w:szCs w:val="22"/>
          <w:lang w:val="en-US" w:eastAsia="en-US"/>
        </w:rPr>
      </w:pPr>
      <w:ins w:id="59"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"_Toc492493915"</w:instrText>
        </w:r>
        <w:r w:rsidRPr="00507103">
          <w:rPr>
            <w:rStyle w:val="Hyperlink"/>
            <w:noProof/>
          </w:rPr>
          <w:instrText xml:space="preserve"> </w:instrText>
        </w:r>
        <w:r w:rsidRPr="00507103">
          <w:rPr>
            <w:rStyle w:val="Hyperlink"/>
            <w:noProof/>
          </w:rPr>
          <w:fldChar w:fldCharType="separate"/>
        </w:r>
        <w:r w:rsidRPr="00507103">
          <w:rPr>
            <w:rStyle w:val="Hyperlink"/>
            <w:noProof/>
          </w:rPr>
          <w:t>2.11. Where can I find examples of InChIs and InChIKeys?</w:t>
        </w:r>
        <w:r>
          <w:rPr>
            <w:noProof/>
            <w:webHidden/>
          </w:rPr>
          <w:tab/>
        </w:r>
        <w:r>
          <w:rPr>
            <w:noProof/>
            <w:webHidden/>
          </w:rPr>
          <w:fldChar w:fldCharType="begin"/>
        </w:r>
        <w:r>
          <w:rPr>
            <w:noProof/>
            <w:webHidden/>
          </w:rPr>
          <w:instrText xml:space="preserve"> PAGEREF _Toc492493915 \h </w:instrText>
        </w:r>
      </w:ins>
      <w:r>
        <w:rPr>
          <w:noProof/>
          <w:webHidden/>
        </w:rPr>
      </w:r>
      <w:r>
        <w:rPr>
          <w:noProof/>
          <w:webHidden/>
        </w:rPr>
        <w:fldChar w:fldCharType="separate"/>
      </w:r>
      <w:ins w:id="60" w:author="Igor P" w:date="2017-09-06T20:42:00Z">
        <w:r>
          <w:rPr>
            <w:noProof/>
            <w:webHidden/>
          </w:rPr>
          <w:t>11</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61" w:author="Igor P" w:date="2017-09-06T20:42:00Z"/>
          <w:rFonts w:ascii="Calibri" w:hAnsi="Calibri"/>
          <w:noProof/>
          <w:sz w:val="22"/>
          <w:szCs w:val="22"/>
          <w:lang w:val="en-US" w:eastAsia="en-US"/>
        </w:rPr>
      </w:pPr>
      <w:ins w:id="62"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"_Toc492493916"</w:instrText>
        </w:r>
        <w:r w:rsidRPr="00507103">
          <w:rPr>
            <w:rStyle w:val="Hyperlink"/>
            <w:noProof/>
          </w:rPr>
          <w:instrText xml:space="preserve"> </w:instrText>
        </w:r>
        <w:r w:rsidRPr="00507103">
          <w:rPr>
            <w:rStyle w:val="Hyperlink"/>
            <w:noProof/>
          </w:rPr>
          <w:fldChar w:fldCharType="separate"/>
        </w:r>
        <w:r w:rsidRPr="00507103">
          <w:rPr>
            <w:rStyle w:val="Hyperlink"/>
            <w:noProof/>
          </w:rPr>
          <w:t>2.12. How to produce the InChI/Key for a chemical compound?</w:t>
        </w:r>
        <w:r>
          <w:rPr>
            <w:noProof/>
            <w:webHidden/>
          </w:rPr>
          <w:tab/>
        </w:r>
        <w:r>
          <w:rPr>
            <w:noProof/>
            <w:webHidden/>
          </w:rPr>
          <w:fldChar w:fldCharType="begin"/>
        </w:r>
        <w:r>
          <w:rPr>
            <w:noProof/>
            <w:webHidden/>
          </w:rPr>
          <w:instrText xml:space="preserve"> PAGEREF _Toc492493916 \h </w:instrText>
        </w:r>
      </w:ins>
      <w:r>
        <w:rPr>
          <w:noProof/>
          <w:webHidden/>
        </w:rPr>
      </w:r>
      <w:r>
        <w:rPr>
          <w:noProof/>
          <w:webHidden/>
        </w:rPr>
        <w:fldChar w:fldCharType="separate"/>
      </w:r>
      <w:ins w:id="63" w:author="Igor P" w:date="2017-09-06T20:42:00Z">
        <w:r>
          <w:rPr>
            <w:noProof/>
            <w:webHidden/>
          </w:rPr>
          <w:t>11</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64" w:author="Igor P" w:date="2017-09-06T20:42:00Z"/>
          <w:rFonts w:ascii="Calibri" w:hAnsi="Calibri"/>
          <w:noProof/>
          <w:sz w:val="22"/>
          <w:szCs w:val="22"/>
          <w:lang w:val="en-US" w:eastAsia="en-US"/>
        </w:rPr>
      </w:pPr>
      <w:ins w:id="65"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"_Toc492493917"</w:instrText>
        </w:r>
        <w:r w:rsidRPr="00507103">
          <w:rPr>
            <w:rStyle w:val="Hyperlink"/>
            <w:noProof/>
          </w:rPr>
          <w:instrText xml:space="preserve"> </w:instrText>
        </w:r>
        <w:r w:rsidRPr="00507103">
          <w:rPr>
            <w:rStyle w:val="Hyperlink"/>
            <w:noProof/>
          </w:rPr>
          <w:fldChar w:fldCharType="separate"/>
        </w:r>
        <w:r w:rsidRPr="00507103">
          <w:rPr>
            <w:rStyle w:val="Hyperlink"/>
            <w:noProof/>
          </w:rPr>
          <w:t>2.13. Who is using InChI?</w:t>
        </w:r>
        <w:r>
          <w:rPr>
            <w:noProof/>
            <w:webHidden/>
          </w:rPr>
          <w:tab/>
        </w:r>
        <w:r>
          <w:rPr>
            <w:noProof/>
            <w:webHidden/>
          </w:rPr>
          <w:fldChar w:fldCharType="begin"/>
        </w:r>
        <w:r>
          <w:rPr>
            <w:noProof/>
            <w:webHidden/>
          </w:rPr>
          <w:instrText xml:space="preserve"> PAGEREF _Toc492493917 \h </w:instrText>
        </w:r>
      </w:ins>
      <w:r>
        <w:rPr>
          <w:noProof/>
          <w:webHidden/>
        </w:rPr>
      </w:r>
      <w:r>
        <w:rPr>
          <w:noProof/>
          <w:webHidden/>
        </w:rPr>
        <w:fldChar w:fldCharType="separate"/>
      </w:r>
      <w:ins w:id="66" w:author="Igor P" w:date="2017-09-06T20:42:00Z">
        <w:r>
          <w:rPr>
            <w:noProof/>
            <w:webHidden/>
          </w:rPr>
          <w:t>12</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67" w:author="Igor P" w:date="2017-09-06T20:42:00Z"/>
          <w:rFonts w:ascii="Calibri" w:hAnsi="Calibri"/>
          <w:noProof/>
          <w:sz w:val="22"/>
          <w:szCs w:val="22"/>
          <w:lang w:val="en-US" w:eastAsia="en-US"/>
        </w:rPr>
      </w:pPr>
      <w:ins w:id="68"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"_Toc492493918"</w:instrText>
        </w:r>
        <w:r w:rsidRPr="00507103">
          <w:rPr>
            <w:rStyle w:val="Hyperlink"/>
            <w:noProof/>
          </w:rPr>
          <w:instrText xml:space="preserve"> </w:instrText>
        </w:r>
        <w:r w:rsidRPr="00507103">
          <w:rPr>
            <w:rStyle w:val="Hyperlink"/>
            <w:noProof/>
          </w:rPr>
          <w:fldChar w:fldCharType="separate"/>
        </w:r>
        <w:r w:rsidRPr="00507103">
          <w:rPr>
            <w:rStyle w:val="Hyperlink"/>
            <w:noProof/>
          </w:rPr>
          <w:t>2.14. Can search engines use InChIs?</w:t>
        </w:r>
        <w:r>
          <w:rPr>
            <w:noProof/>
            <w:webHidden/>
          </w:rPr>
          <w:tab/>
        </w:r>
        <w:r>
          <w:rPr>
            <w:noProof/>
            <w:webHidden/>
          </w:rPr>
          <w:fldChar w:fldCharType="begin"/>
        </w:r>
        <w:r>
          <w:rPr>
            <w:noProof/>
            <w:webHidden/>
          </w:rPr>
          <w:instrText xml:space="preserve"> PAGEREF _Toc492493918 \h </w:instrText>
        </w:r>
      </w:ins>
      <w:r>
        <w:rPr>
          <w:noProof/>
          <w:webHidden/>
        </w:rPr>
      </w:r>
      <w:r>
        <w:rPr>
          <w:noProof/>
          <w:webHidden/>
        </w:rPr>
        <w:fldChar w:fldCharType="separate"/>
      </w:r>
      <w:ins w:id="69" w:author="Igor P" w:date="2017-09-06T20:42:00Z">
        <w:r>
          <w:rPr>
            <w:noProof/>
            <w:webHidden/>
          </w:rPr>
          <w:t>12</w:t>
        </w:r>
        <w:r>
          <w:rPr>
            <w:noProof/>
            <w:webHidden/>
          </w:rPr>
          <w:fldChar w:fldCharType="end"/>
        </w:r>
        <w:r w:rsidRPr="00507103">
          <w:rPr>
            <w:rStyle w:val="Hyperlink"/>
            <w:noProof/>
          </w:rPr>
          <w:fldChar w:fldCharType="end"/>
        </w:r>
      </w:ins>
    </w:p>
    <w:p w:rsidR="0032020B" w:rsidRPr="0032020B" w:rsidRDefault="0032020B">
      <w:pPr>
        <w:pStyle w:val="TOC2"/>
        <w:tabs>
          <w:tab w:val="right" w:leader="dot" w:pos="9345"/>
        </w:tabs>
        <w:rPr>
          <w:ins w:id="70" w:author="Igor P" w:date="2017-09-06T20:42:00Z"/>
          <w:rFonts w:ascii="Calibri" w:hAnsi="Calibri"/>
          <w:noProof/>
          <w:sz w:val="22"/>
          <w:szCs w:val="22"/>
          <w:lang w:val="en-US" w:eastAsia="en-US"/>
        </w:rPr>
      </w:pPr>
      <w:ins w:id="71"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"_Toc492493919"</w:instrText>
        </w:r>
        <w:r w:rsidRPr="00507103">
          <w:rPr>
            <w:rStyle w:val="Hyperlink"/>
            <w:noProof/>
          </w:rPr>
          <w:instrText xml:space="preserve"> </w:instrText>
        </w:r>
        <w:r w:rsidRPr="00507103">
          <w:rPr>
            <w:rStyle w:val="Hyperlink"/>
            <w:noProof/>
          </w:rPr>
          <w:fldChar w:fldCharType="separate"/>
        </w:r>
        <w:r w:rsidRPr="00507103">
          <w:rPr>
            <w:rStyle w:val="Hyperlink"/>
            <w:noProof/>
            <w:lang w:val="en-US"/>
          </w:rPr>
          <w:t>3. Availability and Current Status</w:t>
        </w:r>
        <w:r>
          <w:rPr>
            <w:noProof/>
            <w:webHidden/>
          </w:rPr>
          <w:tab/>
        </w:r>
        <w:r>
          <w:rPr>
            <w:noProof/>
            <w:webHidden/>
          </w:rPr>
          <w:fldChar w:fldCharType="begin"/>
        </w:r>
        <w:r>
          <w:rPr>
            <w:noProof/>
            <w:webHidden/>
          </w:rPr>
          <w:instrText xml:space="preserve"> PAGEREF _Toc492493919 \h </w:instrText>
        </w:r>
      </w:ins>
      <w:r>
        <w:rPr>
          <w:noProof/>
          <w:webHidden/>
        </w:rPr>
      </w:r>
      <w:r>
        <w:rPr>
          <w:noProof/>
          <w:webHidden/>
        </w:rPr>
        <w:fldChar w:fldCharType="separate"/>
      </w:r>
      <w:ins w:id="72" w:author="Igor P" w:date="2017-09-06T20:42:00Z">
        <w:r>
          <w:rPr>
            <w:noProof/>
            <w:webHidden/>
          </w:rPr>
          <w:t>12</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73" w:author="Igor P" w:date="2017-09-06T20:42:00Z"/>
          <w:rFonts w:ascii="Calibri" w:hAnsi="Calibri"/>
          <w:noProof/>
          <w:sz w:val="22"/>
          <w:szCs w:val="22"/>
          <w:lang w:val="en-US" w:eastAsia="en-US"/>
        </w:rPr>
      </w:pPr>
      <w:ins w:id="74"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"_Toc492493920"</w:instrText>
        </w:r>
        <w:r w:rsidRPr="00507103">
          <w:rPr>
            <w:rStyle w:val="Hyperlink"/>
            <w:noProof/>
          </w:rPr>
          <w:instrText xml:space="preserve"> </w:instrText>
        </w:r>
        <w:r w:rsidRPr="00507103">
          <w:rPr>
            <w:rStyle w:val="Hyperlink"/>
            <w:noProof/>
          </w:rPr>
          <w:fldChar w:fldCharType="separate"/>
        </w:r>
        <w:r w:rsidRPr="00507103">
          <w:rPr>
            <w:rStyle w:val="Hyperlink"/>
            <w:noProof/>
          </w:rPr>
          <w:t>3.1. Is InChI free?</w:t>
        </w:r>
        <w:r>
          <w:rPr>
            <w:noProof/>
            <w:webHidden/>
          </w:rPr>
          <w:tab/>
        </w:r>
        <w:r>
          <w:rPr>
            <w:noProof/>
            <w:webHidden/>
          </w:rPr>
          <w:fldChar w:fldCharType="begin"/>
        </w:r>
        <w:r>
          <w:rPr>
            <w:noProof/>
            <w:webHidden/>
          </w:rPr>
          <w:instrText xml:space="preserve"> PAGEREF _Toc492493920 \h </w:instrText>
        </w:r>
      </w:ins>
      <w:r>
        <w:rPr>
          <w:noProof/>
          <w:webHidden/>
        </w:rPr>
      </w:r>
      <w:r>
        <w:rPr>
          <w:noProof/>
          <w:webHidden/>
        </w:rPr>
        <w:fldChar w:fldCharType="separate"/>
      </w:r>
      <w:ins w:id="75" w:author="Igor P" w:date="2017-09-06T20:42:00Z">
        <w:r>
          <w:rPr>
            <w:noProof/>
            <w:webHidden/>
          </w:rPr>
          <w:t>12</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76" w:author="Igor P" w:date="2017-09-06T20:42:00Z"/>
          <w:rFonts w:ascii="Calibri" w:hAnsi="Calibri"/>
          <w:noProof/>
          <w:sz w:val="22"/>
          <w:szCs w:val="22"/>
          <w:lang w:val="en-US" w:eastAsia="en-US"/>
        </w:rPr>
      </w:pPr>
      <w:ins w:id="77"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"_Toc492493921"</w:instrText>
        </w:r>
        <w:r w:rsidRPr="00507103">
          <w:rPr>
            <w:rStyle w:val="Hyperlink"/>
            <w:noProof/>
          </w:rPr>
          <w:instrText xml:space="preserve"> </w:instrText>
        </w:r>
        <w:r w:rsidRPr="00507103">
          <w:rPr>
            <w:rStyle w:val="Hyperlink"/>
            <w:noProof/>
          </w:rPr>
          <w:fldChar w:fldCharType="separate"/>
        </w:r>
        <w:r w:rsidRPr="00507103">
          <w:rPr>
            <w:rStyle w:val="Hyperlink"/>
            <w:noProof/>
          </w:rPr>
          <w:t>3.2. Is InChI open?</w:t>
        </w:r>
        <w:r>
          <w:rPr>
            <w:noProof/>
            <w:webHidden/>
          </w:rPr>
          <w:tab/>
        </w:r>
        <w:r>
          <w:rPr>
            <w:noProof/>
            <w:webHidden/>
          </w:rPr>
          <w:fldChar w:fldCharType="begin"/>
        </w:r>
        <w:r>
          <w:rPr>
            <w:noProof/>
            <w:webHidden/>
          </w:rPr>
          <w:instrText xml:space="preserve"> PAGEREF _Toc492493921 \h </w:instrText>
        </w:r>
      </w:ins>
      <w:r>
        <w:rPr>
          <w:noProof/>
          <w:webHidden/>
        </w:rPr>
      </w:r>
      <w:r>
        <w:rPr>
          <w:noProof/>
          <w:webHidden/>
        </w:rPr>
        <w:fldChar w:fldCharType="separate"/>
      </w:r>
      <w:ins w:id="78" w:author="Igor P" w:date="2017-09-06T20:42:00Z">
        <w:r>
          <w:rPr>
            <w:noProof/>
            <w:webHidden/>
          </w:rPr>
          <w:t>12</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79" w:author="Igor P" w:date="2017-09-06T20:42:00Z"/>
          <w:rFonts w:ascii="Calibri" w:hAnsi="Calibri"/>
          <w:noProof/>
          <w:sz w:val="22"/>
          <w:szCs w:val="22"/>
          <w:lang w:val="en-US" w:eastAsia="en-US"/>
        </w:rPr>
      </w:pPr>
      <w:ins w:id="80"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"_Toc492493922"</w:instrText>
        </w:r>
        <w:r w:rsidRPr="00507103">
          <w:rPr>
            <w:rStyle w:val="Hyperlink"/>
            <w:noProof/>
          </w:rPr>
          <w:instrText xml:space="preserve"> </w:instrText>
        </w:r>
        <w:r w:rsidRPr="00507103">
          <w:rPr>
            <w:rStyle w:val="Hyperlink"/>
            <w:noProof/>
          </w:rPr>
          <w:fldChar w:fldCharType="separate"/>
        </w:r>
        <w:r w:rsidRPr="00507103">
          <w:rPr>
            <w:rStyle w:val="Hyperlink"/>
            <w:noProof/>
          </w:rPr>
          <w:t>3.3. What is the InChI Licence?</w:t>
        </w:r>
        <w:r>
          <w:rPr>
            <w:noProof/>
            <w:webHidden/>
          </w:rPr>
          <w:tab/>
        </w:r>
        <w:r>
          <w:rPr>
            <w:noProof/>
            <w:webHidden/>
          </w:rPr>
          <w:fldChar w:fldCharType="begin"/>
        </w:r>
        <w:r>
          <w:rPr>
            <w:noProof/>
            <w:webHidden/>
          </w:rPr>
          <w:instrText xml:space="preserve"> PAGEREF _Toc492493922 \h </w:instrText>
        </w:r>
      </w:ins>
      <w:r>
        <w:rPr>
          <w:noProof/>
          <w:webHidden/>
        </w:rPr>
      </w:r>
      <w:r>
        <w:rPr>
          <w:noProof/>
          <w:webHidden/>
        </w:rPr>
        <w:fldChar w:fldCharType="separate"/>
      </w:r>
      <w:ins w:id="81" w:author="Igor P" w:date="2017-09-06T20:42:00Z">
        <w:r>
          <w:rPr>
            <w:noProof/>
            <w:webHidden/>
          </w:rPr>
          <w:t>12</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82" w:author="Igor P" w:date="2017-09-06T20:42:00Z"/>
          <w:rFonts w:ascii="Calibri" w:hAnsi="Calibri"/>
          <w:noProof/>
          <w:sz w:val="22"/>
          <w:szCs w:val="22"/>
          <w:lang w:val="en-US" w:eastAsia="en-US"/>
        </w:rPr>
      </w:pPr>
      <w:ins w:id="83"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"_Toc492493923"</w:instrText>
        </w:r>
        <w:r w:rsidRPr="00507103">
          <w:rPr>
            <w:rStyle w:val="Hyperlink"/>
            <w:noProof/>
          </w:rPr>
          <w:instrText xml:space="preserve"> </w:instrText>
        </w:r>
        <w:r w:rsidRPr="00507103">
          <w:rPr>
            <w:rStyle w:val="Hyperlink"/>
            <w:noProof/>
          </w:rPr>
          <w:fldChar w:fldCharType="separate"/>
        </w:r>
        <w:r w:rsidRPr="00507103">
          <w:rPr>
            <w:rStyle w:val="Hyperlink"/>
            <w:noProof/>
          </w:rPr>
          <w:t>3.4. What is the current version of InChI?</w:t>
        </w:r>
        <w:r>
          <w:rPr>
            <w:noProof/>
            <w:webHidden/>
          </w:rPr>
          <w:tab/>
        </w:r>
        <w:r>
          <w:rPr>
            <w:noProof/>
            <w:webHidden/>
          </w:rPr>
          <w:fldChar w:fldCharType="begin"/>
        </w:r>
        <w:r>
          <w:rPr>
            <w:noProof/>
            <w:webHidden/>
          </w:rPr>
          <w:instrText xml:space="preserve"> PAGEREF _Toc492493923 \h </w:instrText>
        </w:r>
      </w:ins>
      <w:r>
        <w:rPr>
          <w:noProof/>
          <w:webHidden/>
        </w:rPr>
      </w:r>
      <w:r>
        <w:rPr>
          <w:noProof/>
          <w:webHidden/>
        </w:rPr>
        <w:fldChar w:fldCharType="separate"/>
      </w:r>
      <w:ins w:id="84" w:author="Igor P" w:date="2017-09-06T20:42:00Z">
        <w:r>
          <w:rPr>
            <w:noProof/>
            <w:webHidden/>
          </w:rPr>
          <w:t>12</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85" w:author="Igor P" w:date="2017-09-06T20:42:00Z"/>
          <w:rFonts w:ascii="Calibri" w:hAnsi="Calibri"/>
          <w:noProof/>
          <w:sz w:val="22"/>
          <w:szCs w:val="22"/>
          <w:lang w:val="en-US" w:eastAsia="en-US"/>
        </w:rPr>
      </w:pPr>
      <w:ins w:id="86"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"_Toc492493924"</w:instrText>
        </w:r>
        <w:r w:rsidRPr="00507103">
          <w:rPr>
            <w:rStyle w:val="Hyperlink"/>
            <w:noProof/>
          </w:rPr>
          <w:instrText xml:space="preserve"> </w:instrText>
        </w:r>
        <w:r w:rsidRPr="00507103">
          <w:rPr>
            <w:rStyle w:val="Hyperlink"/>
            <w:noProof/>
          </w:rPr>
          <w:fldChar w:fldCharType="separate"/>
        </w:r>
        <w:r w:rsidRPr="00507103">
          <w:rPr>
            <w:rStyle w:val="Hyperlink"/>
            <w:noProof/>
          </w:rPr>
          <w:t>3.5. What is the current version of the InChI Software?</w:t>
        </w:r>
        <w:r>
          <w:rPr>
            <w:noProof/>
            <w:webHidden/>
          </w:rPr>
          <w:tab/>
        </w:r>
        <w:r>
          <w:rPr>
            <w:noProof/>
            <w:webHidden/>
          </w:rPr>
          <w:fldChar w:fldCharType="begin"/>
        </w:r>
        <w:r>
          <w:rPr>
            <w:noProof/>
            <w:webHidden/>
          </w:rPr>
          <w:instrText xml:space="preserve"> PAGEREF _Toc492493924 \h </w:instrText>
        </w:r>
      </w:ins>
      <w:r>
        <w:rPr>
          <w:noProof/>
          <w:webHidden/>
        </w:rPr>
      </w:r>
      <w:r>
        <w:rPr>
          <w:noProof/>
          <w:webHidden/>
        </w:rPr>
        <w:fldChar w:fldCharType="separate"/>
      </w:r>
      <w:ins w:id="87" w:author="Igor P" w:date="2017-09-06T20:42:00Z">
        <w:r>
          <w:rPr>
            <w:noProof/>
            <w:webHidden/>
          </w:rPr>
          <w:t>13</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88" w:author="Igor P" w:date="2017-09-06T20:42:00Z"/>
          <w:rFonts w:ascii="Calibri" w:hAnsi="Calibri"/>
          <w:noProof/>
          <w:sz w:val="22"/>
          <w:szCs w:val="22"/>
          <w:lang w:val="en-US" w:eastAsia="en-US"/>
        </w:rPr>
      </w:pPr>
      <w:ins w:id="89"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"_Toc492493925"</w:instrText>
        </w:r>
        <w:r w:rsidRPr="00507103">
          <w:rPr>
            <w:rStyle w:val="Hyperlink"/>
            <w:noProof/>
          </w:rPr>
          <w:instrText xml:space="preserve"> </w:instrText>
        </w:r>
        <w:r w:rsidRPr="00507103">
          <w:rPr>
            <w:rStyle w:val="Hyperlink"/>
            <w:noProof/>
          </w:rPr>
          <w:fldChar w:fldCharType="separate"/>
        </w:r>
        <w:r w:rsidRPr="00507103">
          <w:rPr>
            <w:rStyle w:val="Hyperlink"/>
            <w:noProof/>
          </w:rPr>
          <w:t>3.6. Where can I get the current InChI Software release?</w:t>
        </w:r>
        <w:r>
          <w:rPr>
            <w:noProof/>
            <w:webHidden/>
          </w:rPr>
          <w:tab/>
        </w:r>
        <w:r>
          <w:rPr>
            <w:noProof/>
            <w:webHidden/>
          </w:rPr>
          <w:fldChar w:fldCharType="begin"/>
        </w:r>
        <w:r>
          <w:rPr>
            <w:noProof/>
            <w:webHidden/>
          </w:rPr>
          <w:instrText xml:space="preserve"> PAGEREF _Toc492493925 \h </w:instrText>
        </w:r>
      </w:ins>
      <w:r>
        <w:rPr>
          <w:noProof/>
          <w:webHidden/>
        </w:rPr>
      </w:r>
      <w:r>
        <w:rPr>
          <w:noProof/>
          <w:webHidden/>
        </w:rPr>
        <w:fldChar w:fldCharType="separate"/>
      </w:r>
      <w:ins w:id="90" w:author="Igor P" w:date="2017-09-06T20:42:00Z">
        <w:r>
          <w:rPr>
            <w:noProof/>
            <w:webHidden/>
          </w:rPr>
          <w:t>13</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91" w:author="Igor P" w:date="2017-09-06T20:42:00Z"/>
          <w:rFonts w:ascii="Calibri" w:hAnsi="Calibri"/>
          <w:noProof/>
          <w:sz w:val="22"/>
          <w:szCs w:val="22"/>
          <w:lang w:val="en-US" w:eastAsia="en-US"/>
        </w:rPr>
      </w:pPr>
      <w:ins w:id="92"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"_Toc492493926"</w:instrText>
        </w:r>
        <w:r w:rsidRPr="00507103">
          <w:rPr>
            <w:rStyle w:val="Hyperlink"/>
            <w:noProof/>
          </w:rPr>
          <w:instrText xml:space="preserve"> </w:instrText>
        </w:r>
        <w:r w:rsidRPr="00507103">
          <w:rPr>
            <w:rStyle w:val="Hyperlink"/>
            <w:noProof/>
          </w:rPr>
          <w:fldChar w:fldCharType="separate"/>
        </w:r>
        <w:r w:rsidRPr="00507103">
          <w:rPr>
            <w:rStyle w:val="Hyperlink"/>
            <w:noProof/>
          </w:rPr>
          <w:t>3.7. Where can I find InChI Documentation?</w:t>
        </w:r>
        <w:r>
          <w:rPr>
            <w:noProof/>
            <w:webHidden/>
          </w:rPr>
          <w:tab/>
        </w:r>
        <w:r>
          <w:rPr>
            <w:noProof/>
            <w:webHidden/>
          </w:rPr>
          <w:fldChar w:fldCharType="begin"/>
        </w:r>
        <w:r>
          <w:rPr>
            <w:noProof/>
            <w:webHidden/>
          </w:rPr>
          <w:instrText xml:space="preserve"> PAGEREF _Toc492493926 \h </w:instrText>
        </w:r>
      </w:ins>
      <w:r>
        <w:rPr>
          <w:noProof/>
          <w:webHidden/>
        </w:rPr>
      </w:r>
      <w:r>
        <w:rPr>
          <w:noProof/>
          <w:webHidden/>
        </w:rPr>
        <w:fldChar w:fldCharType="separate"/>
      </w:r>
      <w:ins w:id="93" w:author="Igor P" w:date="2017-09-06T20:42:00Z">
        <w:r>
          <w:rPr>
            <w:noProof/>
            <w:webHidden/>
          </w:rPr>
          <w:t>13</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94" w:author="Igor P" w:date="2017-09-06T20:42:00Z"/>
          <w:rFonts w:ascii="Calibri" w:hAnsi="Calibri"/>
          <w:noProof/>
          <w:sz w:val="22"/>
          <w:szCs w:val="22"/>
          <w:lang w:val="en-US" w:eastAsia="en-US"/>
        </w:rPr>
      </w:pPr>
      <w:ins w:id="95"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"_Toc492493927"</w:instrText>
        </w:r>
        <w:r w:rsidRPr="00507103">
          <w:rPr>
            <w:rStyle w:val="Hyperlink"/>
            <w:noProof/>
          </w:rPr>
          <w:instrText xml:space="preserve"> </w:instrText>
        </w:r>
        <w:r w:rsidRPr="00507103">
          <w:rPr>
            <w:rStyle w:val="Hyperlink"/>
            <w:noProof/>
          </w:rPr>
          <w:fldChar w:fldCharType="separate"/>
        </w:r>
        <w:r w:rsidRPr="00507103">
          <w:rPr>
            <w:rStyle w:val="Hyperlink"/>
            <w:noProof/>
          </w:rPr>
          <w:t>3.8. Are new versions expected?</w:t>
        </w:r>
        <w:r>
          <w:rPr>
            <w:noProof/>
            <w:webHidden/>
          </w:rPr>
          <w:tab/>
        </w:r>
        <w:r>
          <w:rPr>
            <w:noProof/>
            <w:webHidden/>
          </w:rPr>
          <w:fldChar w:fldCharType="begin"/>
        </w:r>
        <w:r>
          <w:rPr>
            <w:noProof/>
            <w:webHidden/>
          </w:rPr>
          <w:instrText xml:space="preserve"> PAGEREF _Toc492493927 \h </w:instrText>
        </w:r>
      </w:ins>
      <w:r>
        <w:rPr>
          <w:noProof/>
          <w:webHidden/>
        </w:rPr>
      </w:r>
      <w:r>
        <w:rPr>
          <w:noProof/>
          <w:webHidden/>
        </w:rPr>
        <w:fldChar w:fldCharType="separate"/>
      </w:r>
      <w:ins w:id="96" w:author="Igor P" w:date="2017-09-06T20:42:00Z">
        <w:r>
          <w:rPr>
            <w:noProof/>
            <w:webHidden/>
          </w:rPr>
          <w:t>13</w:t>
        </w:r>
        <w:r>
          <w:rPr>
            <w:noProof/>
            <w:webHidden/>
          </w:rPr>
          <w:fldChar w:fldCharType="end"/>
        </w:r>
        <w:r w:rsidRPr="00507103">
          <w:rPr>
            <w:rStyle w:val="Hyperlink"/>
            <w:noProof/>
          </w:rPr>
          <w:fldChar w:fldCharType="end"/>
        </w:r>
      </w:ins>
    </w:p>
    <w:p w:rsidR="0032020B" w:rsidRPr="0032020B" w:rsidRDefault="0032020B">
      <w:pPr>
        <w:pStyle w:val="TOC2"/>
        <w:tabs>
          <w:tab w:val="right" w:leader="dot" w:pos="9345"/>
        </w:tabs>
        <w:rPr>
          <w:ins w:id="97" w:author="Igor P" w:date="2017-09-06T20:42:00Z"/>
          <w:rFonts w:ascii="Calibri" w:hAnsi="Calibri"/>
          <w:noProof/>
          <w:sz w:val="22"/>
          <w:szCs w:val="22"/>
          <w:lang w:val="en-US" w:eastAsia="en-US"/>
        </w:rPr>
      </w:pPr>
      <w:ins w:id="98"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"_Toc492493928"</w:instrText>
        </w:r>
        <w:r w:rsidRPr="00507103">
          <w:rPr>
            <w:rStyle w:val="Hyperlink"/>
            <w:noProof/>
          </w:rPr>
          <w:instrText xml:space="preserve"> </w:instrText>
        </w:r>
        <w:r w:rsidRPr="00507103">
          <w:rPr>
            <w:rStyle w:val="Hyperlink"/>
            <w:noProof/>
          </w:rPr>
          <w:fldChar w:fldCharType="separate"/>
        </w:r>
        <w:r w:rsidRPr="00507103">
          <w:rPr>
            <w:rStyle w:val="Hyperlink"/>
            <w:noProof/>
            <w:lang w:val="en-US"/>
          </w:rPr>
          <w:t>4. InChI Basics</w:t>
        </w:r>
        <w:r>
          <w:rPr>
            <w:noProof/>
            <w:webHidden/>
          </w:rPr>
          <w:tab/>
        </w:r>
        <w:r>
          <w:rPr>
            <w:noProof/>
            <w:webHidden/>
          </w:rPr>
          <w:fldChar w:fldCharType="begin"/>
        </w:r>
        <w:r>
          <w:rPr>
            <w:noProof/>
            <w:webHidden/>
          </w:rPr>
          <w:instrText xml:space="preserve"> PAGEREF _Toc492493928 \h </w:instrText>
        </w:r>
      </w:ins>
      <w:r>
        <w:rPr>
          <w:noProof/>
          <w:webHidden/>
        </w:rPr>
      </w:r>
      <w:r>
        <w:rPr>
          <w:noProof/>
          <w:webHidden/>
        </w:rPr>
        <w:fldChar w:fldCharType="separate"/>
      </w:r>
      <w:ins w:id="99" w:author="Igor P" w:date="2017-09-06T20:42:00Z">
        <w:r>
          <w:rPr>
            <w:noProof/>
            <w:webHidden/>
          </w:rPr>
          <w:t>13</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100" w:author="Igor P" w:date="2017-09-06T20:42:00Z"/>
          <w:rFonts w:ascii="Calibri" w:hAnsi="Calibri"/>
          <w:noProof/>
          <w:sz w:val="22"/>
          <w:szCs w:val="22"/>
          <w:lang w:val="en-US" w:eastAsia="en-US"/>
        </w:rPr>
      </w:pPr>
      <w:ins w:id="101"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"_Toc492493929"</w:instrText>
        </w:r>
        <w:r w:rsidRPr="00507103">
          <w:rPr>
            <w:rStyle w:val="Hyperlink"/>
            <w:noProof/>
          </w:rPr>
          <w:instrText xml:space="preserve"> </w:instrText>
        </w:r>
        <w:r w:rsidRPr="00507103">
          <w:rPr>
            <w:rStyle w:val="Hyperlink"/>
            <w:noProof/>
          </w:rPr>
          <w:fldChar w:fldCharType="separate"/>
        </w:r>
        <w:r w:rsidRPr="00507103">
          <w:rPr>
            <w:rStyle w:val="Hyperlink"/>
            <w:noProof/>
          </w:rPr>
          <w:t>4.1. Why are layers used in an InChI?</w:t>
        </w:r>
        <w:r>
          <w:rPr>
            <w:noProof/>
            <w:webHidden/>
          </w:rPr>
          <w:tab/>
        </w:r>
        <w:r>
          <w:rPr>
            <w:noProof/>
            <w:webHidden/>
          </w:rPr>
          <w:fldChar w:fldCharType="begin"/>
        </w:r>
        <w:r>
          <w:rPr>
            <w:noProof/>
            <w:webHidden/>
          </w:rPr>
          <w:instrText xml:space="preserve"> PAGEREF _Toc492493929 \h </w:instrText>
        </w:r>
      </w:ins>
      <w:r>
        <w:rPr>
          <w:noProof/>
          <w:webHidden/>
        </w:rPr>
      </w:r>
      <w:r>
        <w:rPr>
          <w:noProof/>
          <w:webHidden/>
        </w:rPr>
        <w:fldChar w:fldCharType="separate"/>
      </w:r>
      <w:ins w:id="102" w:author="Igor P" w:date="2017-09-06T20:42:00Z">
        <w:r>
          <w:rPr>
            <w:noProof/>
            <w:webHidden/>
          </w:rPr>
          <w:t>13</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103" w:author="Igor P" w:date="2017-09-06T20:42:00Z"/>
          <w:rFonts w:ascii="Calibri" w:hAnsi="Calibri"/>
          <w:noProof/>
          <w:sz w:val="22"/>
          <w:szCs w:val="22"/>
          <w:lang w:val="en-US" w:eastAsia="en-US"/>
        </w:rPr>
      </w:pPr>
      <w:ins w:id="104"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"_Toc492493930"</w:instrText>
        </w:r>
        <w:r w:rsidRPr="00507103">
          <w:rPr>
            <w:rStyle w:val="Hyperlink"/>
            <w:noProof/>
          </w:rPr>
          <w:instrText xml:space="preserve"> </w:instrText>
        </w:r>
        <w:r w:rsidRPr="00507103">
          <w:rPr>
            <w:rStyle w:val="Hyperlink"/>
            <w:noProof/>
          </w:rPr>
          <w:fldChar w:fldCharType="separate"/>
        </w:r>
        <w:r w:rsidRPr="00507103">
          <w:rPr>
            <w:rStyle w:val="Hyperlink"/>
            <w:noProof/>
          </w:rPr>
          <w:t>4.2. How is a layer represented in the identifier?</w:t>
        </w:r>
        <w:r>
          <w:rPr>
            <w:noProof/>
            <w:webHidden/>
          </w:rPr>
          <w:tab/>
        </w:r>
        <w:r>
          <w:rPr>
            <w:noProof/>
            <w:webHidden/>
          </w:rPr>
          <w:fldChar w:fldCharType="begin"/>
        </w:r>
        <w:r>
          <w:rPr>
            <w:noProof/>
            <w:webHidden/>
          </w:rPr>
          <w:instrText xml:space="preserve"> PAGEREF _Toc492493930 \h </w:instrText>
        </w:r>
      </w:ins>
      <w:r>
        <w:rPr>
          <w:noProof/>
          <w:webHidden/>
        </w:rPr>
      </w:r>
      <w:r>
        <w:rPr>
          <w:noProof/>
          <w:webHidden/>
        </w:rPr>
        <w:fldChar w:fldCharType="separate"/>
      </w:r>
      <w:ins w:id="105" w:author="Igor P" w:date="2017-09-06T20:42:00Z">
        <w:r>
          <w:rPr>
            <w:noProof/>
            <w:webHidden/>
          </w:rPr>
          <w:t>13</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106" w:author="Igor P" w:date="2017-09-06T20:42:00Z"/>
          <w:rFonts w:ascii="Calibri" w:hAnsi="Calibri"/>
          <w:noProof/>
          <w:sz w:val="22"/>
          <w:szCs w:val="22"/>
          <w:lang w:val="en-US" w:eastAsia="en-US"/>
        </w:rPr>
      </w:pPr>
      <w:ins w:id="107"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"_Toc492493931"</w:instrText>
        </w:r>
        <w:r w:rsidRPr="00507103">
          <w:rPr>
            <w:rStyle w:val="Hyperlink"/>
            <w:noProof/>
          </w:rPr>
          <w:instrText xml:space="preserve"> </w:instrText>
        </w:r>
        <w:r w:rsidRPr="00507103">
          <w:rPr>
            <w:rStyle w:val="Hyperlink"/>
            <w:noProof/>
          </w:rPr>
          <w:fldChar w:fldCharType="separate"/>
        </w:r>
        <w:r w:rsidRPr="00507103">
          <w:rPr>
            <w:rStyle w:val="Hyperlink"/>
            <w:noProof/>
          </w:rPr>
          <w:t>4.3. Specifically, what are InChI layers?</w:t>
        </w:r>
        <w:r>
          <w:rPr>
            <w:noProof/>
            <w:webHidden/>
          </w:rPr>
          <w:tab/>
        </w:r>
        <w:r>
          <w:rPr>
            <w:noProof/>
            <w:webHidden/>
          </w:rPr>
          <w:fldChar w:fldCharType="begin"/>
        </w:r>
        <w:r>
          <w:rPr>
            <w:noProof/>
            <w:webHidden/>
          </w:rPr>
          <w:instrText xml:space="preserve"> PAGEREF _Toc492493931 \h </w:instrText>
        </w:r>
      </w:ins>
      <w:r>
        <w:rPr>
          <w:noProof/>
          <w:webHidden/>
        </w:rPr>
      </w:r>
      <w:r>
        <w:rPr>
          <w:noProof/>
          <w:webHidden/>
        </w:rPr>
        <w:fldChar w:fldCharType="separate"/>
      </w:r>
      <w:ins w:id="108" w:author="Igor P" w:date="2017-09-06T20:42:00Z">
        <w:r>
          <w:rPr>
            <w:noProof/>
            <w:webHidden/>
          </w:rPr>
          <w:t>14</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109" w:author="Igor P" w:date="2017-09-06T20:42:00Z"/>
          <w:rFonts w:ascii="Calibri" w:hAnsi="Calibri"/>
          <w:noProof/>
          <w:sz w:val="22"/>
          <w:szCs w:val="22"/>
          <w:lang w:val="en-US" w:eastAsia="en-US"/>
        </w:rPr>
      </w:pPr>
      <w:ins w:id="110"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"_Toc492493932"</w:instrText>
        </w:r>
        <w:r w:rsidRPr="00507103">
          <w:rPr>
            <w:rStyle w:val="Hyperlink"/>
            <w:noProof/>
          </w:rPr>
          <w:instrText xml:space="preserve"> </w:instrText>
        </w:r>
        <w:r w:rsidRPr="00507103">
          <w:rPr>
            <w:rStyle w:val="Hyperlink"/>
            <w:noProof/>
          </w:rPr>
          <w:fldChar w:fldCharType="separate"/>
        </w:r>
        <w:r w:rsidRPr="00507103">
          <w:rPr>
            <w:rStyle w:val="Hyperlink"/>
            <w:noProof/>
          </w:rPr>
          <w:t>4.4. Isn't InChI too complicated?</w:t>
        </w:r>
        <w:r>
          <w:rPr>
            <w:noProof/>
            <w:webHidden/>
          </w:rPr>
          <w:tab/>
        </w:r>
        <w:r>
          <w:rPr>
            <w:noProof/>
            <w:webHidden/>
          </w:rPr>
          <w:fldChar w:fldCharType="begin"/>
        </w:r>
        <w:r>
          <w:rPr>
            <w:noProof/>
            <w:webHidden/>
          </w:rPr>
          <w:instrText xml:space="preserve"> PAGEREF _Toc492493932 \h </w:instrText>
        </w:r>
      </w:ins>
      <w:r>
        <w:rPr>
          <w:noProof/>
          <w:webHidden/>
        </w:rPr>
      </w:r>
      <w:r>
        <w:rPr>
          <w:noProof/>
          <w:webHidden/>
        </w:rPr>
        <w:fldChar w:fldCharType="separate"/>
      </w:r>
      <w:ins w:id="111" w:author="Igor P" w:date="2017-09-06T20:42:00Z">
        <w:r>
          <w:rPr>
            <w:noProof/>
            <w:webHidden/>
          </w:rPr>
          <w:t>16</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112" w:author="Igor P" w:date="2017-09-06T20:42:00Z"/>
          <w:rFonts w:ascii="Calibri" w:hAnsi="Calibri"/>
          <w:noProof/>
          <w:sz w:val="22"/>
          <w:szCs w:val="22"/>
          <w:lang w:val="en-US" w:eastAsia="en-US"/>
        </w:rPr>
      </w:pPr>
      <w:ins w:id="113"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"_Toc492493933"</w:instrText>
        </w:r>
        <w:r w:rsidRPr="00507103">
          <w:rPr>
            <w:rStyle w:val="Hyperlink"/>
            <w:noProof/>
          </w:rPr>
          <w:instrText xml:space="preserve"> </w:instrText>
        </w:r>
        <w:r w:rsidRPr="00507103">
          <w:rPr>
            <w:rStyle w:val="Hyperlink"/>
            <w:noProof/>
          </w:rPr>
          <w:fldChar w:fldCharType="separate"/>
        </w:r>
        <w:r w:rsidRPr="00507103">
          <w:rPr>
            <w:rStyle w:val="Hyperlink"/>
            <w:noProof/>
          </w:rPr>
          <w:t>4.5. Is information for each layer required in the input information?</w:t>
        </w:r>
        <w:r>
          <w:rPr>
            <w:noProof/>
            <w:webHidden/>
          </w:rPr>
          <w:tab/>
        </w:r>
        <w:r>
          <w:rPr>
            <w:noProof/>
            <w:webHidden/>
          </w:rPr>
          <w:fldChar w:fldCharType="begin"/>
        </w:r>
        <w:r>
          <w:rPr>
            <w:noProof/>
            <w:webHidden/>
          </w:rPr>
          <w:instrText xml:space="preserve"> PAGEREF _Toc492493933 \h </w:instrText>
        </w:r>
      </w:ins>
      <w:r>
        <w:rPr>
          <w:noProof/>
          <w:webHidden/>
        </w:rPr>
      </w:r>
      <w:r>
        <w:rPr>
          <w:noProof/>
          <w:webHidden/>
        </w:rPr>
        <w:fldChar w:fldCharType="separate"/>
      </w:r>
      <w:ins w:id="114" w:author="Igor P" w:date="2017-09-06T20:42:00Z">
        <w:r>
          <w:rPr>
            <w:noProof/>
            <w:webHidden/>
          </w:rPr>
          <w:t>16</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115" w:author="Igor P" w:date="2017-09-06T20:42:00Z"/>
          <w:rFonts w:ascii="Calibri" w:hAnsi="Calibri"/>
          <w:noProof/>
          <w:sz w:val="22"/>
          <w:szCs w:val="22"/>
          <w:lang w:val="en-US" w:eastAsia="en-US"/>
        </w:rPr>
      </w:pPr>
      <w:ins w:id="116"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"_Toc492493934"</w:instrText>
        </w:r>
        <w:r w:rsidRPr="00507103">
          <w:rPr>
            <w:rStyle w:val="Hyperlink"/>
            <w:noProof/>
          </w:rPr>
          <w:instrText xml:space="preserve"> </w:instrText>
        </w:r>
        <w:r w:rsidRPr="00507103">
          <w:rPr>
            <w:rStyle w:val="Hyperlink"/>
            <w:noProof/>
          </w:rPr>
          <w:fldChar w:fldCharType="separate"/>
        </w:r>
        <w:r w:rsidRPr="00507103">
          <w:rPr>
            <w:rStyle w:val="Hyperlink"/>
            <w:noProof/>
          </w:rPr>
          <w:t>4.6. Are layers reusable?</w:t>
        </w:r>
        <w:r>
          <w:rPr>
            <w:noProof/>
            <w:webHidden/>
          </w:rPr>
          <w:tab/>
        </w:r>
        <w:r>
          <w:rPr>
            <w:noProof/>
            <w:webHidden/>
          </w:rPr>
          <w:fldChar w:fldCharType="begin"/>
        </w:r>
        <w:r>
          <w:rPr>
            <w:noProof/>
            <w:webHidden/>
          </w:rPr>
          <w:instrText xml:space="preserve"> PAGEREF _Toc492493934 \h </w:instrText>
        </w:r>
      </w:ins>
      <w:r>
        <w:rPr>
          <w:noProof/>
          <w:webHidden/>
        </w:rPr>
      </w:r>
      <w:r>
        <w:rPr>
          <w:noProof/>
          <w:webHidden/>
        </w:rPr>
        <w:fldChar w:fldCharType="separate"/>
      </w:r>
      <w:ins w:id="117" w:author="Igor P" w:date="2017-09-06T20:42:00Z">
        <w:r>
          <w:rPr>
            <w:noProof/>
            <w:webHidden/>
          </w:rPr>
          <w:t>17</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118" w:author="Igor P" w:date="2017-09-06T20:42:00Z"/>
          <w:rFonts w:ascii="Calibri" w:hAnsi="Calibri"/>
          <w:noProof/>
          <w:sz w:val="22"/>
          <w:szCs w:val="22"/>
          <w:lang w:val="en-US" w:eastAsia="en-US"/>
        </w:rPr>
      </w:pPr>
      <w:ins w:id="119"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"_Toc492493935"</w:instrText>
        </w:r>
        <w:r w:rsidRPr="00507103">
          <w:rPr>
            <w:rStyle w:val="Hyperlink"/>
            <w:noProof/>
          </w:rPr>
          <w:instrText xml:space="preserve"> </w:instrText>
        </w:r>
        <w:r w:rsidRPr="00507103">
          <w:rPr>
            <w:rStyle w:val="Hyperlink"/>
            <w:noProof/>
          </w:rPr>
          <w:fldChar w:fldCharType="separate"/>
        </w:r>
        <w:r w:rsidRPr="00507103">
          <w:rPr>
            <w:rStyle w:val="Hyperlink"/>
            <w:noProof/>
          </w:rPr>
          <w:t>4.7. Standard InChI specifics</w:t>
        </w:r>
        <w:r>
          <w:rPr>
            <w:noProof/>
            <w:webHidden/>
          </w:rPr>
          <w:tab/>
        </w:r>
        <w:r>
          <w:rPr>
            <w:noProof/>
            <w:webHidden/>
          </w:rPr>
          <w:fldChar w:fldCharType="begin"/>
        </w:r>
        <w:r>
          <w:rPr>
            <w:noProof/>
            <w:webHidden/>
          </w:rPr>
          <w:instrText xml:space="preserve"> PAGEREF _Toc492493935 \h </w:instrText>
        </w:r>
      </w:ins>
      <w:r>
        <w:rPr>
          <w:noProof/>
          <w:webHidden/>
        </w:rPr>
      </w:r>
      <w:r>
        <w:rPr>
          <w:noProof/>
          <w:webHidden/>
        </w:rPr>
        <w:fldChar w:fldCharType="separate"/>
      </w:r>
      <w:ins w:id="120" w:author="Igor P" w:date="2017-09-06T20:42:00Z">
        <w:r>
          <w:rPr>
            <w:noProof/>
            <w:webHidden/>
          </w:rPr>
          <w:t>18</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121" w:author="Igor P" w:date="2017-09-06T20:42:00Z"/>
          <w:rFonts w:ascii="Calibri" w:hAnsi="Calibri"/>
          <w:noProof/>
          <w:sz w:val="22"/>
          <w:szCs w:val="22"/>
          <w:lang w:val="en-US" w:eastAsia="en-US"/>
        </w:rPr>
      </w:pPr>
      <w:ins w:id="122"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"_Toc492493936"</w:instrText>
        </w:r>
        <w:r w:rsidRPr="00507103">
          <w:rPr>
            <w:rStyle w:val="Hyperlink"/>
            <w:noProof/>
          </w:rPr>
          <w:instrText xml:space="preserve"> </w:instrText>
        </w:r>
        <w:r w:rsidRPr="00507103">
          <w:rPr>
            <w:rStyle w:val="Hyperlink"/>
            <w:noProof/>
          </w:rPr>
          <w:fldChar w:fldCharType="separate"/>
        </w:r>
        <w:r w:rsidRPr="00507103">
          <w:rPr>
            <w:rStyle w:val="Hyperlink"/>
            <w:noProof/>
          </w:rPr>
          <w:t>4.8. How is an InChI created from the input information?</w:t>
        </w:r>
        <w:r>
          <w:rPr>
            <w:noProof/>
            <w:webHidden/>
          </w:rPr>
          <w:tab/>
        </w:r>
        <w:r>
          <w:rPr>
            <w:noProof/>
            <w:webHidden/>
          </w:rPr>
          <w:fldChar w:fldCharType="begin"/>
        </w:r>
        <w:r>
          <w:rPr>
            <w:noProof/>
            <w:webHidden/>
          </w:rPr>
          <w:instrText xml:space="preserve"> PAGEREF _Toc492493936 \h </w:instrText>
        </w:r>
      </w:ins>
      <w:r>
        <w:rPr>
          <w:noProof/>
          <w:webHidden/>
        </w:rPr>
      </w:r>
      <w:r>
        <w:rPr>
          <w:noProof/>
          <w:webHidden/>
        </w:rPr>
        <w:fldChar w:fldCharType="separate"/>
      </w:r>
      <w:ins w:id="123" w:author="Igor P" w:date="2017-09-06T20:42:00Z">
        <w:r>
          <w:rPr>
            <w:noProof/>
            <w:webHidden/>
          </w:rPr>
          <w:t>18</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124" w:author="Igor P" w:date="2017-09-06T20:42:00Z"/>
          <w:rFonts w:ascii="Calibri" w:hAnsi="Calibri"/>
          <w:noProof/>
          <w:sz w:val="22"/>
          <w:szCs w:val="22"/>
          <w:lang w:val="en-US" w:eastAsia="en-US"/>
        </w:rPr>
      </w:pPr>
      <w:ins w:id="125"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"_Toc492493937"</w:instrText>
        </w:r>
        <w:r w:rsidRPr="00507103">
          <w:rPr>
            <w:rStyle w:val="Hyperlink"/>
            <w:noProof/>
          </w:rPr>
          <w:instrText xml:space="preserve"> </w:instrText>
        </w:r>
        <w:r w:rsidRPr="00507103">
          <w:rPr>
            <w:rStyle w:val="Hyperlink"/>
            <w:noProof/>
          </w:rPr>
          <w:fldChar w:fldCharType="separate"/>
        </w:r>
        <w:r w:rsidRPr="00507103">
          <w:rPr>
            <w:rStyle w:val="Hyperlink"/>
            <w:noProof/>
          </w:rPr>
          <w:t>4.9. How does InChI deal with the many equivalent ways of arranging bonds and charges in delocalized structures?</w:t>
        </w:r>
        <w:r>
          <w:rPr>
            <w:noProof/>
            <w:webHidden/>
          </w:rPr>
          <w:tab/>
        </w:r>
        <w:r>
          <w:rPr>
            <w:noProof/>
            <w:webHidden/>
          </w:rPr>
          <w:fldChar w:fldCharType="begin"/>
        </w:r>
        <w:r>
          <w:rPr>
            <w:noProof/>
            <w:webHidden/>
          </w:rPr>
          <w:instrText xml:space="preserve"> PAGEREF _Toc492493937 \h </w:instrText>
        </w:r>
      </w:ins>
      <w:r>
        <w:rPr>
          <w:noProof/>
          <w:webHidden/>
        </w:rPr>
      </w:r>
      <w:r>
        <w:rPr>
          <w:noProof/>
          <w:webHidden/>
        </w:rPr>
        <w:fldChar w:fldCharType="separate"/>
      </w:r>
      <w:ins w:id="126" w:author="Igor P" w:date="2017-09-06T20:42:00Z">
        <w:r>
          <w:rPr>
            <w:noProof/>
            <w:webHidden/>
          </w:rPr>
          <w:t>19</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127" w:author="Igor P" w:date="2017-09-06T20:42:00Z"/>
          <w:rFonts w:ascii="Calibri" w:hAnsi="Calibri"/>
          <w:noProof/>
          <w:sz w:val="22"/>
          <w:szCs w:val="22"/>
          <w:lang w:val="en-US" w:eastAsia="en-US"/>
        </w:rPr>
      </w:pPr>
      <w:ins w:id="128"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"_Toc492493938"</w:instrText>
        </w:r>
        <w:r w:rsidRPr="00507103">
          <w:rPr>
            <w:rStyle w:val="Hyperlink"/>
            <w:noProof/>
          </w:rPr>
          <w:instrText xml:space="preserve"> </w:instrText>
        </w:r>
        <w:r w:rsidRPr="00507103">
          <w:rPr>
            <w:rStyle w:val="Hyperlink"/>
            <w:noProof/>
          </w:rPr>
          <w:fldChar w:fldCharType="separate"/>
        </w:r>
        <w:r w:rsidRPr="00507103">
          <w:rPr>
            <w:rStyle w:val="Hyperlink"/>
            <w:noProof/>
          </w:rPr>
          <w:t>4.10. Is InChI extensible?</w:t>
        </w:r>
        <w:r>
          <w:rPr>
            <w:noProof/>
            <w:webHidden/>
          </w:rPr>
          <w:tab/>
        </w:r>
        <w:r>
          <w:rPr>
            <w:noProof/>
            <w:webHidden/>
          </w:rPr>
          <w:fldChar w:fldCharType="begin"/>
        </w:r>
        <w:r>
          <w:rPr>
            <w:noProof/>
            <w:webHidden/>
          </w:rPr>
          <w:instrText xml:space="preserve"> PAGEREF _Toc492493938 \h </w:instrText>
        </w:r>
      </w:ins>
      <w:r>
        <w:rPr>
          <w:noProof/>
          <w:webHidden/>
        </w:rPr>
      </w:r>
      <w:r>
        <w:rPr>
          <w:noProof/>
          <w:webHidden/>
        </w:rPr>
        <w:fldChar w:fldCharType="separate"/>
      </w:r>
      <w:ins w:id="129" w:author="Igor P" w:date="2017-09-06T20:42:00Z">
        <w:r>
          <w:rPr>
            <w:noProof/>
            <w:webHidden/>
          </w:rPr>
          <w:t>19</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130" w:author="Igor P" w:date="2017-09-06T20:42:00Z"/>
          <w:rFonts w:ascii="Calibri" w:hAnsi="Calibri"/>
          <w:noProof/>
          <w:sz w:val="22"/>
          <w:szCs w:val="22"/>
          <w:lang w:val="en-US" w:eastAsia="en-US"/>
        </w:rPr>
      </w:pPr>
      <w:ins w:id="131"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"_Toc492493939"</w:instrText>
        </w:r>
        <w:r w:rsidRPr="00507103">
          <w:rPr>
            <w:rStyle w:val="Hyperlink"/>
            <w:noProof/>
          </w:rPr>
          <w:instrText xml:space="preserve"> </w:instrText>
        </w:r>
        <w:r w:rsidRPr="00507103">
          <w:rPr>
            <w:rStyle w:val="Hyperlink"/>
            <w:noProof/>
          </w:rPr>
          <w:fldChar w:fldCharType="separate"/>
        </w:r>
        <w:r w:rsidRPr="00507103">
          <w:rPr>
            <w:rStyle w:val="Hyperlink"/>
            <w:noProof/>
          </w:rPr>
          <w:t>4.11. Can an InChI be invalid?</w:t>
        </w:r>
        <w:r>
          <w:rPr>
            <w:noProof/>
            <w:webHidden/>
          </w:rPr>
          <w:tab/>
        </w:r>
        <w:r>
          <w:rPr>
            <w:noProof/>
            <w:webHidden/>
          </w:rPr>
          <w:fldChar w:fldCharType="begin"/>
        </w:r>
        <w:r>
          <w:rPr>
            <w:noProof/>
            <w:webHidden/>
          </w:rPr>
          <w:instrText xml:space="preserve"> PAGEREF _Toc492493939 \h </w:instrText>
        </w:r>
      </w:ins>
      <w:r>
        <w:rPr>
          <w:noProof/>
          <w:webHidden/>
        </w:rPr>
      </w:r>
      <w:r>
        <w:rPr>
          <w:noProof/>
          <w:webHidden/>
        </w:rPr>
        <w:fldChar w:fldCharType="separate"/>
      </w:r>
      <w:ins w:id="132" w:author="Igor P" w:date="2017-09-06T20:42:00Z">
        <w:r>
          <w:rPr>
            <w:noProof/>
            <w:webHidden/>
          </w:rPr>
          <w:t>19</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133" w:author="Igor P" w:date="2017-09-06T20:42:00Z"/>
          <w:rFonts w:ascii="Calibri" w:hAnsi="Calibri"/>
          <w:noProof/>
          <w:sz w:val="22"/>
          <w:szCs w:val="22"/>
          <w:lang w:val="en-US" w:eastAsia="en-US"/>
        </w:rPr>
      </w:pPr>
      <w:ins w:id="134"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"_Toc492493940"</w:instrText>
        </w:r>
        <w:r w:rsidRPr="00507103">
          <w:rPr>
            <w:rStyle w:val="Hyperlink"/>
            <w:noProof/>
          </w:rPr>
          <w:instrText xml:space="preserve"> </w:instrText>
        </w:r>
        <w:r w:rsidRPr="00507103">
          <w:rPr>
            <w:rStyle w:val="Hyperlink"/>
            <w:noProof/>
          </w:rPr>
          <w:fldChar w:fldCharType="separate"/>
        </w:r>
        <w:r w:rsidRPr="00507103">
          <w:rPr>
            <w:rStyle w:val="Hyperlink"/>
            <w:noProof/>
          </w:rPr>
          <w:t>4.12. Is the version number considered to be part of the InChI string?</w:t>
        </w:r>
        <w:r>
          <w:rPr>
            <w:noProof/>
            <w:webHidden/>
          </w:rPr>
          <w:tab/>
        </w:r>
        <w:r>
          <w:rPr>
            <w:noProof/>
            <w:webHidden/>
          </w:rPr>
          <w:fldChar w:fldCharType="begin"/>
        </w:r>
        <w:r>
          <w:rPr>
            <w:noProof/>
            <w:webHidden/>
          </w:rPr>
          <w:instrText xml:space="preserve"> PAGEREF _Toc492493940 \h </w:instrText>
        </w:r>
      </w:ins>
      <w:r>
        <w:rPr>
          <w:noProof/>
          <w:webHidden/>
        </w:rPr>
      </w:r>
      <w:r>
        <w:rPr>
          <w:noProof/>
          <w:webHidden/>
        </w:rPr>
        <w:fldChar w:fldCharType="separate"/>
      </w:r>
      <w:ins w:id="135" w:author="Igor P" w:date="2017-09-06T20:42:00Z">
        <w:r>
          <w:rPr>
            <w:noProof/>
            <w:webHidden/>
          </w:rPr>
          <w:t>20</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136" w:author="Igor P" w:date="2017-09-06T20:42:00Z"/>
          <w:rFonts w:ascii="Calibri" w:hAnsi="Calibri"/>
          <w:noProof/>
          <w:sz w:val="22"/>
          <w:szCs w:val="22"/>
          <w:lang w:val="en-US" w:eastAsia="en-US"/>
        </w:rPr>
      </w:pPr>
      <w:ins w:id="137"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"_Toc492493941"</w:instrText>
        </w:r>
        <w:r w:rsidRPr="00507103">
          <w:rPr>
            <w:rStyle w:val="Hyperlink"/>
            <w:noProof/>
          </w:rPr>
          <w:instrText xml:space="preserve"> </w:instrText>
        </w:r>
        <w:r w:rsidRPr="00507103">
          <w:rPr>
            <w:rStyle w:val="Hyperlink"/>
            <w:noProof/>
          </w:rPr>
          <w:fldChar w:fldCharType="separate"/>
        </w:r>
        <w:r w:rsidRPr="00507103">
          <w:rPr>
            <w:rStyle w:val="Hyperlink"/>
            <w:noProof/>
          </w:rPr>
          <w:t>4.13. How do I check that the InChI represents my compound?</w:t>
        </w:r>
        <w:r>
          <w:rPr>
            <w:noProof/>
            <w:webHidden/>
          </w:rPr>
          <w:tab/>
        </w:r>
        <w:r>
          <w:rPr>
            <w:noProof/>
            <w:webHidden/>
          </w:rPr>
          <w:fldChar w:fldCharType="begin"/>
        </w:r>
        <w:r>
          <w:rPr>
            <w:noProof/>
            <w:webHidden/>
          </w:rPr>
          <w:instrText xml:space="preserve"> PAGEREF _Toc492493941 \h </w:instrText>
        </w:r>
      </w:ins>
      <w:r>
        <w:rPr>
          <w:noProof/>
          <w:webHidden/>
        </w:rPr>
      </w:r>
      <w:r>
        <w:rPr>
          <w:noProof/>
          <w:webHidden/>
        </w:rPr>
        <w:fldChar w:fldCharType="separate"/>
      </w:r>
      <w:ins w:id="138" w:author="Igor P" w:date="2017-09-06T20:42:00Z">
        <w:r>
          <w:rPr>
            <w:noProof/>
            <w:webHidden/>
          </w:rPr>
          <w:t>20</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139" w:author="Igor P" w:date="2017-09-06T20:42:00Z"/>
          <w:rFonts w:ascii="Calibri" w:hAnsi="Calibri"/>
          <w:noProof/>
          <w:sz w:val="22"/>
          <w:szCs w:val="22"/>
          <w:lang w:val="en-US" w:eastAsia="en-US"/>
        </w:rPr>
      </w:pPr>
      <w:ins w:id="140"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"_Toc492493942"</w:instrText>
        </w:r>
        <w:r w:rsidRPr="00507103">
          <w:rPr>
            <w:rStyle w:val="Hyperlink"/>
            <w:noProof/>
          </w:rPr>
          <w:instrText xml:space="preserve"> </w:instrText>
        </w:r>
        <w:r w:rsidRPr="00507103">
          <w:rPr>
            <w:rStyle w:val="Hyperlink"/>
            <w:noProof/>
          </w:rPr>
          <w:fldChar w:fldCharType="separate"/>
        </w:r>
        <w:r w:rsidRPr="00507103">
          <w:rPr>
            <w:rStyle w:val="Hyperlink"/>
            <w:noProof/>
          </w:rPr>
          <w:t>4.14. May I edit an InChI manually?</w:t>
        </w:r>
        <w:r>
          <w:rPr>
            <w:noProof/>
            <w:webHidden/>
          </w:rPr>
          <w:tab/>
        </w:r>
        <w:r>
          <w:rPr>
            <w:noProof/>
            <w:webHidden/>
          </w:rPr>
          <w:fldChar w:fldCharType="begin"/>
        </w:r>
        <w:r>
          <w:rPr>
            <w:noProof/>
            <w:webHidden/>
          </w:rPr>
          <w:instrText xml:space="preserve"> PAGEREF _Toc492493942 \h </w:instrText>
        </w:r>
      </w:ins>
      <w:r>
        <w:rPr>
          <w:noProof/>
          <w:webHidden/>
        </w:rPr>
      </w:r>
      <w:r>
        <w:rPr>
          <w:noProof/>
          <w:webHidden/>
        </w:rPr>
        <w:fldChar w:fldCharType="separate"/>
      </w:r>
      <w:ins w:id="141" w:author="Igor P" w:date="2017-09-06T20:42:00Z">
        <w:r>
          <w:rPr>
            <w:noProof/>
            <w:webHidden/>
          </w:rPr>
          <w:t>20</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142" w:author="Igor P" w:date="2017-09-06T20:42:00Z"/>
          <w:rFonts w:ascii="Calibri" w:hAnsi="Calibri"/>
          <w:noProof/>
          <w:sz w:val="22"/>
          <w:szCs w:val="22"/>
          <w:lang w:val="en-US" w:eastAsia="en-US"/>
        </w:rPr>
      </w:pPr>
      <w:ins w:id="143"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"_Toc492493943"</w:instrText>
        </w:r>
        <w:r w:rsidRPr="00507103">
          <w:rPr>
            <w:rStyle w:val="Hyperlink"/>
            <w:noProof/>
          </w:rPr>
          <w:instrText xml:space="preserve"> </w:instrText>
        </w:r>
        <w:r w:rsidRPr="00507103">
          <w:rPr>
            <w:rStyle w:val="Hyperlink"/>
            <w:noProof/>
          </w:rPr>
          <w:fldChar w:fldCharType="separate"/>
        </w:r>
        <w:r w:rsidRPr="00507103">
          <w:rPr>
            <w:rStyle w:val="Hyperlink"/>
            <w:noProof/>
          </w:rPr>
          <w:t>4.15. What can the current version of  InChI not represent?</w:t>
        </w:r>
        <w:r>
          <w:rPr>
            <w:noProof/>
            <w:webHidden/>
          </w:rPr>
          <w:tab/>
        </w:r>
        <w:r>
          <w:rPr>
            <w:noProof/>
            <w:webHidden/>
          </w:rPr>
          <w:fldChar w:fldCharType="begin"/>
        </w:r>
        <w:r>
          <w:rPr>
            <w:noProof/>
            <w:webHidden/>
          </w:rPr>
          <w:instrText xml:space="preserve"> PAGEREF _Toc492493943 \h </w:instrText>
        </w:r>
      </w:ins>
      <w:r>
        <w:rPr>
          <w:noProof/>
          <w:webHidden/>
        </w:rPr>
      </w:r>
      <w:r>
        <w:rPr>
          <w:noProof/>
          <w:webHidden/>
        </w:rPr>
        <w:fldChar w:fldCharType="separate"/>
      </w:r>
      <w:ins w:id="144" w:author="Igor P" w:date="2017-09-06T20:42:00Z">
        <w:r>
          <w:rPr>
            <w:noProof/>
            <w:webHidden/>
          </w:rPr>
          <w:t>20</w:t>
        </w:r>
        <w:r>
          <w:rPr>
            <w:noProof/>
            <w:webHidden/>
          </w:rPr>
          <w:fldChar w:fldCharType="end"/>
        </w:r>
        <w:r w:rsidRPr="00507103">
          <w:rPr>
            <w:rStyle w:val="Hyperlink"/>
            <w:noProof/>
          </w:rPr>
          <w:fldChar w:fldCharType="end"/>
        </w:r>
      </w:ins>
    </w:p>
    <w:p w:rsidR="0032020B" w:rsidRPr="0032020B" w:rsidRDefault="0032020B">
      <w:pPr>
        <w:pStyle w:val="TOC2"/>
        <w:tabs>
          <w:tab w:val="right" w:leader="dot" w:pos="9345"/>
        </w:tabs>
        <w:rPr>
          <w:ins w:id="145" w:author="Igor P" w:date="2017-09-06T20:42:00Z"/>
          <w:rFonts w:ascii="Calibri" w:hAnsi="Calibri"/>
          <w:noProof/>
          <w:sz w:val="22"/>
          <w:szCs w:val="22"/>
          <w:lang w:val="en-US" w:eastAsia="en-US"/>
        </w:rPr>
      </w:pPr>
      <w:ins w:id="146" w:author="Igor P" w:date="2017-09-06T20:42:00Z">
        <w:r w:rsidRPr="00507103">
          <w:rPr>
            <w:rStyle w:val="Hyperlink"/>
            <w:noProof/>
          </w:rPr>
          <w:lastRenderedPageBreak/>
          <w:fldChar w:fldCharType="begin"/>
        </w:r>
        <w:r w:rsidRPr="00507103">
          <w:rPr>
            <w:rStyle w:val="Hyperlink"/>
            <w:noProof/>
          </w:rPr>
          <w:instrText xml:space="preserve"> </w:instrText>
        </w:r>
        <w:r>
          <w:rPr>
            <w:noProof/>
          </w:rPr>
          <w:instrText>HYPERLINK \l "_Toc492493944"</w:instrText>
        </w:r>
        <w:r w:rsidRPr="00507103">
          <w:rPr>
            <w:rStyle w:val="Hyperlink"/>
            <w:noProof/>
          </w:rPr>
          <w:instrText xml:space="preserve"> </w:instrText>
        </w:r>
        <w:r w:rsidRPr="00507103">
          <w:rPr>
            <w:rStyle w:val="Hyperlink"/>
            <w:noProof/>
          </w:rPr>
          <w:fldChar w:fldCharType="separate"/>
        </w:r>
        <w:r w:rsidRPr="00507103">
          <w:rPr>
            <w:rStyle w:val="Hyperlink"/>
            <w:noProof/>
            <w:lang w:val="en-US"/>
          </w:rPr>
          <w:t>5. Composition and Connectivity</w:t>
        </w:r>
        <w:r>
          <w:rPr>
            <w:noProof/>
            <w:webHidden/>
          </w:rPr>
          <w:tab/>
        </w:r>
        <w:r>
          <w:rPr>
            <w:noProof/>
            <w:webHidden/>
          </w:rPr>
          <w:fldChar w:fldCharType="begin"/>
        </w:r>
        <w:r>
          <w:rPr>
            <w:noProof/>
            <w:webHidden/>
          </w:rPr>
          <w:instrText xml:space="preserve"> PAGEREF _Toc492493944 \h </w:instrText>
        </w:r>
      </w:ins>
      <w:r>
        <w:rPr>
          <w:noProof/>
          <w:webHidden/>
        </w:rPr>
      </w:r>
      <w:r>
        <w:rPr>
          <w:noProof/>
          <w:webHidden/>
        </w:rPr>
        <w:fldChar w:fldCharType="separate"/>
      </w:r>
      <w:ins w:id="147" w:author="Igor P" w:date="2017-09-06T20:42:00Z">
        <w:r>
          <w:rPr>
            <w:noProof/>
            <w:webHidden/>
          </w:rPr>
          <w:t>21</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148" w:author="Igor P" w:date="2017-09-06T20:42:00Z"/>
          <w:rFonts w:ascii="Calibri" w:hAnsi="Calibri"/>
          <w:noProof/>
          <w:sz w:val="22"/>
          <w:szCs w:val="22"/>
          <w:lang w:val="en-US" w:eastAsia="en-US"/>
        </w:rPr>
      </w:pPr>
      <w:ins w:id="149"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"_Toc492493945"</w:instrText>
        </w:r>
        <w:r w:rsidRPr="00507103">
          <w:rPr>
            <w:rStyle w:val="Hyperlink"/>
            <w:noProof/>
          </w:rPr>
          <w:instrText xml:space="preserve"> </w:instrText>
        </w:r>
        <w:r w:rsidRPr="00507103">
          <w:rPr>
            <w:rStyle w:val="Hyperlink"/>
            <w:noProof/>
          </w:rPr>
          <w:fldChar w:fldCharType="separate"/>
        </w:r>
        <w:r w:rsidRPr="00507103">
          <w:rPr>
            <w:rStyle w:val="Hyperlink"/>
            <w:noProof/>
          </w:rPr>
          <w:t>5.1. Does the formula always represent the complete composition of the substance?</w:t>
        </w:r>
        <w:r>
          <w:rPr>
            <w:noProof/>
            <w:webHidden/>
          </w:rPr>
          <w:tab/>
        </w:r>
        <w:r>
          <w:rPr>
            <w:noProof/>
            <w:webHidden/>
          </w:rPr>
          <w:fldChar w:fldCharType="begin"/>
        </w:r>
        <w:r>
          <w:rPr>
            <w:noProof/>
            <w:webHidden/>
          </w:rPr>
          <w:instrText xml:space="preserve"> PAGEREF _Toc492493945 \h </w:instrText>
        </w:r>
      </w:ins>
      <w:r>
        <w:rPr>
          <w:noProof/>
          <w:webHidden/>
        </w:rPr>
      </w:r>
      <w:r>
        <w:rPr>
          <w:noProof/>
          <w:webHidden/>
        </w:rPr>
        <w:fldChar w:fldCharType="separate"/>
      </w:r>
      <w:ins w:id="150" w:author="Igor P" w:date="2017-09-06T20:42:00Z">
        <w:r>
          <w:rPr>
            <w:noProof/>
            <w:webHidden/>
          </w:rPr>
          <w:t>21</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151" w:author="Igor P" w:date="2017-09-06T20:42:00Z"/>
          <w:rFonts w:ascii="Calibri" w:hAnsi="Calibri"/>
          <w:noProof/>
          <w:sz w:val="22"/>
          <w:szCs w:val="22"/>
          <w:lang w:val="en-US" w:eastAsia="en-US"/>
        </w:rPr>
      </w:pPr>
      <w:ins w:id="152"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"_Toc492493946"</w:instrText>
        </w:r>
        <w:r w:rsidRPr="00507103">
          <w:rPr>
            <w:rStyle w:val="Hyperlink"/>
            <w:noProof/>
          </w:rPr>
          <w:instrText xml:space="preserve"> </w:instrText>
        </w:r>
        <w:r w:rsidRPr="00507103">
          <w:rPr>
            <w:rStyle w:val="Hyperlink"/>
            <w:noProof/>
          </w:rPr>
          <w:fldChar w:fldCharType="separate"/>
        </w:r>
        <w:r w:rsidRPr="00507103">
          <w:rPr>
            <w:rStyle w:val="Hyperlink"/>
            <w:noProof/>
          </w:rPr>
          <w:t>5.2. Is there always a connection table layer (/c)?</w:t>
        </w:r>
        <w:r>
          <w:rPr>
            <w:noProof/>
            <w:webHidden/>
          </w:rPr>
          <w:tab/>
        </w:r>
        <w:r>
          <w:rPr>
            <w:noProof/>
            <w:webHidden/>
          </w:rPr>
          <w:fldChar w:fldCharType="begin"/>
        </w:r>
        <w:r>
          <w:rPr>
            <w:noProof/>
            <w:webHidden/>
          </w:rPr>
          <w:instrText xml:space="preserve"> PAGEREF _Toc492493946 \h </w:instrText>
        </w:r>
      </w:ins>
      <w:r>
        <w:rPr>
          <w:noProof/>
          <w:webHidden/>
        </w:rPr>
      </w:r>
      <w:r>
        <w:rPr>
          <w:noProof/>
          <w:webHidden/>
        </w:rPr>
        <w:fldChar w:fldCharType="separate"/>
      </w:r>
      <w:ins w:id="153" w:author="Igor P" w:date="2017-09-06T20:42:00Z">
        <w:r>
          <w:rPr>
            <w:noProof/>
            <w:webHidden/>
          </w:rPr>
          <w:t>21</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154" w:author="Igor P" w:date="2017-09-06T20:42:00Z"/>
          <w:rFonts w:ascii="Calibri" w:hAnsi="Calibri"/>
          <w:noProof/>
          <w:sz w:val="22"/>
          <w:szCs w:val="22"/>
          <w:lang w:val="en-US" w:eastAsia="en-US"/>
        </w:rPr>
      </w:pPr>
      <w:ins w:id="155"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"_Toc492493947"</w:instrText>
        </w:r>
        <w:r w:rsidRPr="00507103">
          <w:rPr>
            <w:rStyle w:val="Hyperlink"/>
            <w:noProof/>
          </w:rPr>
          <w:instrText xml:space="preserve"> </w:instrText>
        </w:r>
        <w:r w:rsidRPr="00507103">
          <w:rPr>
            <w:rStyle w:val="Hyperlink"/>
            <w:noProof/>
          </w:rPr>
          <w:fldChar w:fldCharType="separate"/>
        </w:r>
        <w:r w:rsidRPr="00507103">
          <w:rPr>
            <w:rStyle w:val="Hyperlink"/>
            <w:noProof/>
          </w:rPr>
          <w:t>5.3. Is there always an H layer (/h)?</w:t>
        </w:r>
        <w:r>
          <w:rPr>
            <w:noProof/>
            <w:webHidden/>
          </w:rPr>
          <w:tab/>
        </w:r>
        <w:r>
          <w:rPr>
            <w:noProof/>
            <w:webHidden/>
          </w:rPr>
          <w:fldChar w:fldCharType="begin"/>
        </w:r>
        <w:r>
          <w:rPr>
            <w:noProof/>
            <w:webHidden/>
          </w:rPr>
          <w:instrText xml:space="preserve"> PAGEREF _Toc492493947 \h </w:instrText>
        </w:r>
      </w:ins>
      <w:r>
        <w:rPr>
          <w:noProof/>
          <w:webHidden/>
        </w:rPr>
      </w:r>
      <w:r>
        <w:rPr>
          <w:noProof/>
          <w:webHidden/>
        </w:rPr>
        <w:fldChar w:fldCharType="separate"/>
      </w:r>
      <w:ins w:id="156" w:author="Igor P" w:date="2017-09-06T20:42:00Z">
        <w:r>
          <w:rPr>
            <w:noProof/>
            <w:webHidden/>
          </w:rPr>
          <w:t>21</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157" w:author="Igor P" w:date="2017-09-06T20:42:00Z"/>
          <w:rFonts w:ascii="Calibri" w:hAnsi="Calibri"/>
          <w:noProof/>
          <w:sz w:val="22"/>
          <w:szCs w:val="22"/>
          <w:lang w:val="en-US" w:eastAsia="en-US"/>
        </w:rPr>
      </w:pPr>
      <w:ins w:id="158"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"_Toc492493948"</w:instrText>
        </w:r>
        <w:r w:rsidRPr="00507103">
          <w:rPr>
            <w:rStyle w:val="Hyperlink"/>
            <w:noProof/>
          </w:rPr>
          <w:instrText xml:space="preserve"> </w:instrText>
        </w:r>
        <w:r w:rsidRPr="00507103">
          <w:rPr>
            <w:rStyle w:val="Hyperlink"/>
            <w:noProof/>
          </w:rPr>
          <w:fldChar w:fldCharType="separate"/>
        </w:r>
        <w:r w:rsidRPr="00507103">
          <w:rPr>
            <w:rStyle w:val="Hyperlink"/>
            <w:noProof/>
          </w:rPr>
          <w:t>5.4. Does the total number of hydrogens in the /h layer represent the number of hydrogens in the input compound?</w:t>
        </w:r>
        <w:r>
          <w:rPr>
            <w:noProof/>
            <w:webHidden/>
          </w:rPr>
          <w:tab/>
        </w:r>
        <w:r>
          <w:rPr>
            <w:noProof/>
            <w:webHidden/>
          </w:rPr>
          <w:fldChar w:fldCharType="begin"/>
        </w:r>
        <w:r>
          <w:rPr>
            <w:noProof/>
            <w:webHidden/>
          </w:rPr>
          <w:instrText xml:space="preserve"> PAGEREF _Toc492493948 \h </w:instrText>
        </w:r>
      </w:ins>
      <w:r>
        <w:rPr>
          <w:noProof/>
          <w:webHidden/>
        </w:rPr>
      </w:r>
      <w:r>
        <w:rPr>
          <w:noProof/>
          <w:webHidden/>
        </w:rPr>
        <w:fldChar w:fldCharType="separate"/>
      </w:r>
      <w:ins w:id="159" w:author="Igor P" w:date="2017-09-06T20:42:00Z">
        <w:r>
          <w:rPr>
            <w:noProof/>
            <w:webHidden/>
          </w:rPr>
          <w:t>22</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160" w:author="Igor P" w:date="2017-09-06T20:42:00Z"/>
          <w:rFonts w:ascii="Calibri" w:hAnsi="Calibri"/>
          <w:noProof/>
          <w:sz w:val="22"/>
          <w:szCs w:val="22"/>
          <w:lang w:val="en-US" w:eastAsia="en-US"/>
        </w:rPr>
      </w:pPr>
      <w:ins w:id="161"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"_Toc492493949"</w:instrText>
        </w:r>
        <w:r w:rsidRPr="00507103">
          <w:rPr>
            <w:rStyle w:val="Hyperlink"/>
            <w:noProof/>
          </w:rPr>
          <w:instrText xml:space="preserve"> </w:instrText>
        </w:r>
        <w:r w:rsidRPr="00507103">
          <w:rPr>
            <w:rStyle w:val="Hyperlink"/>
            <w:noProof/>
          </w:rPr>
          <w:fldChar w:fldCharType="separate"/>
        </w:r>
        <w:r w:rsidRPr="00507103">
          <w:rPr>
            <w:rStyle w:val="Hyperlink"/>
            <w:noProof/>
          </w:rPr>
          <w:t>5.5. How does InChI deal with structures that are composed of multiple interconnected (covalently bonded) components?</w:t>
        </w:r>
        <w:r>
          <w:rPr>
            <w:noProof/>
            <w:webHidden/>
          </w:rPr>
          <w:tab/>
        </w:r>
        <w:r>
          <w:rPr>
            <w:noProof/>
            <w:webHidden/>
          </w:rPr>
          <w:fldChar w:fldCharType="begin"/>
        </w:r>
        <w:r>
          <w:rPr>
            <w:noProof/>
            <w:webHidden/>
          </w:rPr>
          <w:instrText xml:space="preserve"> PAGEREF _Toc492493949 \h </w:instrText>
        </w:r>
      </w:ins>
      <w:r>
        <w:rPr>
          <w:noProof/>
          <w:webHidden/>
        </w:rPr>
      </w:r>
      <w:r>
        <w:rPr>
          <w:noProof/>
          <w:webHidden/>
        </w:rPr>
        <w:fldChar w:fldCharType="separate"/>
      </w:r>
      <w:ins w:id="162" w:author="Igor P" w:date="2017-09-06T20:42:00Z">
        <w:r>
          <w:rPr>
            <w:noProof/>
            <w:webHidden/>
          </w:rPr>
          <w:t>22</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163" w:author="Igor P" w:date="2017-09-06T20:42:00Z"/>
          <w:rFonts w:ascii="Calibri" w:hAnsi="Calibri"/>
          <w:noProof/>
          <w:sz w:val="22"/>
          <w:szCs w:val="22"/>
          <w:lang w:val="en-US" w:eastAsia="en-US"/>
        </w:rPr>
      </w:pPr>
      <w:ins w:id="164"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"_Toc492493950"</w:instrText>
        </w:r>
        <w:r w:rsidRPr="00507103">
          <w:rPr>
            <w:rStyle w:val="Hyperlink"/>
            <w:noProof/>
          </w:rPr>
          <w:instrText xml:space="preserve"> </w:instrText>
        </w:r>
        <w:r w:rsidRPr="00507103">
          <w:rPr>
            <w:rStyle w:val="Hyperlink"/>
            <w:noProof/>
          </w:rPr>
          <w:fldChar w:fldCharType="separate"/>
        </w:r>
        <w:r w:rsidRPr="00507103">
          <w:rPr>
            <w:rStyle w:val="Hyperlink"/>
            <w:noProof/>
          </w:rPr>
          <w:t>5.6. In InChIs of structures containing more than one component, is the ; separator necessary between contributions from components if one contribution is empty?</w:t>
        </w:r>
        <w:r>
          <w:rPr>
            <w:noProof/>
            <w:webHidden/>
          </w:rPr>
          <w:tab/>
        </w:r>
        <w:r>
          <w:rPr>
            <w:noProof/>
            <w:webHidden/>
          </w:rPr>
          <w:fldChar w:fldCharType="begin"/>
        </w:r>
        <w:r>
          <w:rPr>
            <w:noProof/>
            <w:webHidden/>
          </w:rPr>
          <w:instrText xml:space="preserve"> PAGEREF _Toc492493950 \h </w:instrText>
        </w:r>
      </w:ins>
      <w:r>
        <w:rPr>
          <w:noProof/>
          <w:webHidden/>
        </w:rPr>
      </w:r>
      <w:r>
        <w:rPr>
          <w:noProof/>
          <w:webHidden/>
        </w:rPr>
        <w:fldChar w:fldCharType="separate"/>
      </w:r>
      <w:ins w:id="165" w:author="Igor P" w:date="2017-09-06T20:42:00Z">
        <w:r>
          <w:rPr>
            <w:noProof/>
            <w:webHidden/>
          </w:rPr>
          <w:t>22</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166" w:author="Igor P" w:date="2017-09-06T20:42:00Z"/>
          <w:rFonts w:ascii="Calibri" w:hAnsi="Calibri"/>
          <w:noProof/>
          <w:sz w:val="22"/>
          <w:szCs w:val="22"/>
          <w:lang w:val="en-US" w:eastAsia="en-US"/>
        </w:rPr>
      </w:pPr>
      <w:ins w:id="167"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"_Toc492493951"</w:instrText>
        </w:r>
        <w:r w:rsidRPr="00507103">
          <w:rPr>
            <w:rStyle w:val="Hyperlink"/>
            <w:noProof/>
          </w:rPr>
          <w:instrText xml:space="preserve"> </w:instrText>
        </w:r>
        <w:r w:rsidRPr="00507103">
          <w:rPr>
            <w:rStyle w:val="Hyperlink"/>
            <w:noProof/>
          </w:rPr>
          <w:fldChar w:fldCharType="separate"/>
        </w:r>
        <w:r w:rsidRPr="00507103">
          <w:rPr>
            <w:rStyle w:val="Hyperlink"/>
            <w:noProof/>
          </w:rPr>
          <w:t>5.7. Can InChI represent mixtures?</w:t>
        </w:r>
        <w:r>
          <w:rPr>
            <w:noProof/>
            <w:webHidden/>
          </w:rPr>
          <w:tab/>
        </w:r>
        <w:r>
          <w:rPr>
            <w:noProof/>
            <w:webHidden/>
          </w:rPr>
          <w:fldChar w:fldCharType="begin"/>
        </w:r>
        <w:r>
          <w:rPr>
            <w:noProof/>
            <w:webHidden/>
          </w:rPr>
          <w:instrText xml:space="preserve"> PAGEREF _Toc492493951 \h </w:instrText>
        </w:r>
      </w:ins>
      <w:r>
        <w:rPr>
          <w:noProof/>
          <w:webHidden/>
        </w:rPr>
      </w:r>
      <w:r>
        <w:rPr>
          <w:noProof/>
          <w:webHidden/>
        </w:rPr>
        <w:fldChar w:fldCharType="separate"/>
      </w:r>
      <w:ins w:id="168" w:author="Igor P" w:date="2017-09-06T20:42:00Z">
        <w:r>
          <w:rPr>
            <w:noProof/>
            <w:webHidden/>
          </w:rPr>
          <w:t>23</w:t>
        </w:r>
        <w:r>
          <w:rPr>
            <w:noProof/>
            <w:webHidden/>
          </w:rPr>
          <w:fldChar w:fldCharType="end"/>
        </w:r>
        <w:r w:rsidRPr="00507103">
          <w:rPr>
            <w:rStyle w:val="Hyperlink"/>
            <w:noProof/>
          </w:rPr>
          <w:fldChar w:fldCharType="end"/>
        </w:r>
      </w:ins>
    </w:p>
    <w:p w:rsidR="0032020B" w:rsidRPr="0032020B" w:rsidRDefault="0032020B">
      <w:pPr>
        <w:pStyle w:val="TOC2"/>
        <w:tabs>
          <w:tab w:val="right" w:leader="dot" w:pos="9345"/>
        </w:tabs>
        <w:rPr>
          <w:ins w:id="169" w:author="Igor P" w:date="2017-09-06T20:42:00Z"/>
          <w:rFonts w:ascii="Calibri" w:hAnsi="Calibri"/>
          <w:noProof/>
          <w:sz w:val="22"/>
          <w:szCs w:val="22"/>
          <w:lang w:val="en-US" w:eastAsia="en-US"/>
        </w:rPr>
      </w:pPr>
      <w:ins w:id="170"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"_Toc492493952"</w:instrText>
        </w:r>
        <w:r w:rsidRPr="00507103">
          <w:rPr>
            <w:rStyle w:val="Hyperlink"/>
            <w:noProof/>
          </w:rPr>
          <w:instrText xml:space="preserve"> </w:instrText>
        </w:r>
        <w:r w:rsidRPr="00507103">
          <w:rPr>
            <w:rStyle w:val="Hyperlink"/>
            <w:noProof/>
          </w:rPr>
          <w:fldChar w:fldCharType="separate"/>
        </w:r>
        <w:r w:rsidRPr="00507103">
          <w:rPr>
            <w:rStyle w:val="Hyperlink"/>
            <w:noProof/>
            <w:lang w:val="en-US"/>
          </w:rPr>
          <w:t>6. Treating Mobile Hydrogens</w:t>
        </w:r>
        <w:r>
          <w:rPr>
            <w:noProof/>
            <w:webHidden/>
          </w:rPr>
          <w:tab/>
        </w:r>
        <w:r>
          <w:rPr>
            <w:noProof/>
            <w:webHidden/>
          </w:rPr>
          <w:fldChar w:fldCharType="begin"/>
        </w:r>
        <w:r>
          <w:rPr>
            <w:noProof/>
            <w:webHidden/>
          </w:rPr>
          <w:instrText xml:space="preserve"> PAGEREF _Toc492493952 \h </w:instrText>
        </w:r>
      </w:ins>
      <w:r>
        <w:rPr>
          <w:noProof/>
          <w:webHidden/>
        </w:rPr>
      </w:r>
      <w:r>
        <w:rPr>
          <w:noProof/>
          <w:webHidden/>
        </w:rPr>
        <w:fldChar w:fldCharType="separate"/>
      </w:r>
      <w:ins w:id="171" w:author="Igor P" w:date="2017-09-06T20:42:00Z">
        <w:r>
          <w:rPr>
            <w:noProof/>
            <w:webHidden/>
          </w:rPr>
          <w:t>23</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172" w:author="Igor P" w:date="2017-09-06T20:42:00Z"/>
          <w:rFonts w:ascii="Calibri" w:hAnsi="Calibri"/>
          <w:noProof/>
          <w:sz w:val="22"/>
          <w:szCs w:val="22"/>
          <w:lang w:val="en-US" w:eastAsia="en-US"/>
        </w:rPr>
      </w:pPr>
      <w:ins w:id="173"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"_Toc492493953"</w:instrText>
        </w:r>
        <w:r w:rsidRPr="00507103">
          <w:rPr>
            <w:rStyle w:val="Hyperlink"/>
            <w:noProof/>
          </w:rPr>
          <w:instrText xml:space="preserve"> </w:instrText>
        </w:r>
        <w:r w:rsidRPr="00507103">
          <w:rPr>
            <w:rStyle w:val="Hyperlink"/>
            <w:noProof/>
          </w:rPr>
          <w:fldChar w:fldCharType="separate"/>
        </w:r>
        <w:r w:rsidRPr="00507103">
          <w:rPr>
            <w:rStyle w:val="Hyperlink"/>
            <w:noProof/>
          </w:rPr>
          <w:t>6.1. How does InChI represent compounds with mobile H atoms (tautomerism, for example)?</w:t>
        </w:r>
        <w:r>
          <w:rPr>
            <w:noProof/>
            <w:webHidden/>
          </w:rPr>
          <w:tab/>
        </w:r>
        <w:r>
          <w:rPr>
            <w:noProof/>
            <w:webHidden/>
          </w:rPr>
          <w:fldChar w:fldCharType="begin"/>
        </w:r>
        <w:r>
          <w:rPr>
            <w:noProof/>
            <w:webHidden/>
          </w:rPr>
          <w:instrText xml:space="preserve"> PAGEREF _Toc492493953 \h </w:instrText>
        </w:r>
      </w:ins>
      <w:r>
        <w:rPr>
          <w:noProof/>
          <w:webHidden/>
        </w:rPr>
      </w:r>
      <w:r>
        <w:rPr>
          <w:noProof/>
          <w:webHidden/>
        </w:rPr>
        <w:fldChar w:fldCharType="separate"/>
      </w:r>
      <w:ins w:id="174" w:author="Igor P" w:date="2017-09-06T20:42:00Z">
        <w:r>
          <w:rPr>
            <w:noProof/>
            <w:webHidden/>
          </w:rPr>
          <w:t>23</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175" w:author="Igor P" w:date="2017-09-06T20:42:00Z"/>
          <w:rFonts w:ascii="Calibri" w:hAnsi="Calibri"/>
          <w:noProof/>
          <w:sz w:val="22"/>
          <w:szCs w:val="22"/>
          <w:lang w:val="en-US" w:eastAsia="en-US"/>
        </w:rPr>
      </w:pPr>
      <w:ins w:id="176"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"_Toc492493954"</w:instrText>
        </w:r>
        <w:r w:rsidRPr="00507103">
          <w:rPr>
            <w:rStyle w:val="Hyperlink"/>
            <w:noProof/>
          </w:rPr>
          <w:instrText xml:space="preserve"> </w:instrText>
        </w:r>
        <w:r w:rsidRPr="00507103">
          <w:rPr>
            <w:rStyle w:val="Hyperlink"/>
            <w:noProof/>
          </w:rPr>
          <w:fldChar w:fldCharType="separate"/>
        </w:r>
        <w:r w:rsidRPr="00507103">
          <w:rPr>
            <w:rStyle w:val="Hyperlink"/>
            <w:noProof/>
          </w:rPr>
          <w:t>6.2. Why is there a Fixed-H layer if tautomeric groups are shown in the main  layer ?</w:t>
        </w:r>
        <w:r>
          <w:rPr>
            <w:noProof/>
            <w:webHidden/>
          </w:rPr>
          <w:tab/>
        </w:r>
        <w:r>
          <w:rPr>
            <w:noProof/>
            <w:webHidden/>
          </w:rPr>
          <w:fldChar w:fldCharType="begin"/>
        </w:r>
        <w:r>
          <w:rPr>
            <w:noProof/>
            <w:webHidden/>
          </w:rPr>
          <w:instrText xml:space="preserve"> PAGEREF _Toc492493954 \h </w:instrText>
        </w:r>
      </w:ins>
      <w:r>
        <w:rPr>
          <w:noProof/>
          <w:webHidden/>
        </w:rPr>
      </w:r>
      <w:r>
        <w:rPr>
          <w:noProof/>
          <w:webHidden/>
        </w:rPr>
        <w:fldChar w:fldCharType="separate"/>
      </w:r>
      <w:ins w:id="177" w:author="Igor P" w:date="2017-09-06T20:42:00Z">
        <w:r>
          <w:rPr>
            <w:noProof/>
            <w:webHidden/>
          </w:rPr>
          <w:t>24</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178" w:author="Igor P" w:date="2017-09-06T20:42:00Z"/>
          <w:rFonts w:ascii="Calibri" w:hAnsi="Calibri"/>
          <w:noProof/>
          <w:sz w:val="22"/>
          <w:szCs w:val="22"/>
          <w:lang w:val="en-US" w:eastAsia="en-US"/>
        </w:rPr>
      </w:pPr>
      <w:ins w:id="179"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"_Toc492493955"</w:instrText>
        </w:r>
        <w:r w:rsidRPr="00507103">
          <w:rPr>
            <w:rStyle w:val="Hyperlink"/>
            <w:noProof/>
          </w:rPr>
          <w:instrText xml:space="preserve"> </w:instrText>
        </w:r>
        <w:r w:rsidRPr="00507103">
          <w:rPr>
            <w:rStyle w:val="Hyperlink"/>
            <w:noProof/>
          </w:rPr>
          <w:fldChar w:fldCharType="separate"/>
        </w:r>
        <w:r w:rsidRPr="00507103">
          <w:rPr>
            <w:rStyle w:val="Hyperlink"/>
            <w:noProof/>
          </w:rPr>
          <w:t>6.3. Can InChI contain multiple mobile H groups in the hydrogen layer?</w:t>
        </w:r>
        <w:r>
          <w:rPr>
            <w:noProof/>
            <w:webHidden/>
          </w:rPr>
          <w:tab/>
        </w:r>
        <w:r>
          <w:rPr>
            <w:noProof/>
            <w:webHidden/>
          </w:rPr>
          <w:fldChar w:fldCharType="begin"/>
        </w:r>
        <w:r>
          <w:rPr>
            <w:noProof/>
            <w:webHidden/>
          </w:rPr>
          <w:instrText xml:space="preserve"> PAGEREF _Toc492493955 \h </w:instrText>
        </w:r>
      </w:ins>
      <w:r>
        <w:rPr>
          <w:noProof/>
          <w:webHidden/>
        </w:rPr>
      </w:r>
      <w:r>
        <w:rPr>
          <w:noProof/>
          <w:webHidden/>
        </w:rPr>
        <w:fldChar w:fldCharType="separate"/>
      </w:r>
      <w:ins w:id="180" w:author="Igor P" w:date="2017-09-06T20:42:00Z">
        <w:r>
          <w:rPr>
            <w:noProof/>
            <w:webHidden/>
          </w:rPr>
          <w:t>25</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181" w:author="Igor P" w:date="2017-09-06T20:42:00Z"/>
          <w:rFonts w:ascii="Calibri" w:hAnsi="Calibri"/>
          <w:noProof/>
          <w:sz w:val="22"/>
          <w:szCs w:val="22"/>
          <w:lang w:val="en-US" w:eastAsia="en-US"/>
        </w:rPr>
      </w:pPr>
      <w:ins w:id="182"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"_Toc492493956"</w:instrText>
        </w:r>
        <w:r w:rsidRPr="00507103">
          <w:rPr>
            <w:rStyle w:val="Hyperlink"/>
            <w:noProof/>
          </w:rPr>
          <w:instrText xml:space="preserve"> </w:instrText>
        </w:r>
        <w:r w:rsidRPr="00507103">
          <w:rPr>
            <w:rStyle w:val="Hyperlink"/>
            <w:noProof/>
          </w:rPr>
          <w:fldChar w:fldCharType="separate"/>
        </w:r>
        <w:r w:rsidRPr="00507103">
          <w:rPr>
            <w:rStyle w:val="Hyperlink"/>
            <w:noProof/>
          </w:rPr>
          <w:t>6.4. If it seems that InChI does not recognize tatomerism in my molecule, what is the reason and how may this be corrected (if at all)?</w:t>
        </w:r>
        <w:r>
          <w:rPr>
            <w:noProof/>
            <w:webHidden/>
          </w:rPr>
          <w:tab/>
        </w:r>
        <w:r>
          <w:rPr>
            <w:noProof/>
            <w:webHidden/>
          </w:rPr>
          <w:fldChar w:fldCharType="begin"/>
        </w:r>
        <w:r>
          <w:rPr>
            <w:noProof/>
            <w:webHidden/>
          </w:rPr>
          <w:instrText xml:space="preserve"> PAGEREF _Toc492493956 \h </w:instrText>
        </w:r>
      </w:ins>
      <w:r>
        <w:rPr>
          <w:noProof/>
          <w:webHidden/>
        </w:rPr>
      </w:r>
      <w:r>
        <w:rPr>
          <w:noProof/>
          <w:webHidden/>
        </w:rPr>
        <w:fldChar w:fldCharType="separate"/>
      </w:r>
      <w:ins w:id="183" w:author="Igor P" w:date="2017-09-06T20:42:00Z">
        <w:r>
          <w:rPr>
            <w:noProof/>
            <w:webHidden/>
          </w:rPr>
          <w:t>25</w:t>
        </w:r>
        <w:r>
          <w:rPr>
            <w:noProof/>
            <w:webHidden/>
          </w:rPr>
          <w:fldChar w:fldCharType="end"/>
        </w:r>
        <w:r w:rsidRPr="00507103">
          <w:rPr>
            <w:rStyle w:val="Hyperlink"/>
            <w:noProof/>
          </w:rPr>
          <w:fldChar w:fldCharType="end"/>
        </w:r>
      </w:ins>
    </w:p>
    <w:p w:rsidR="0032020B" w:rsidRPr="0032020B" w:rsidRDefault="0032020B">
      <w:pPr>
        <w:pStyle w:val="TOC2"/>
        <w:tabs>
          <w:tab w:val="right" w:leader="dot" w:pos="9345"/>
        </w:tabs>
        <w:rPr>
          <w:ins w:id="184" w:author="Igor P" w:date="2017-09-06T20:42:00Z"/>
          <w:rFonts w:ascii="Calibri" w:hAnsi="Calibri"/>
          <w:noProof/>
          <w:sz w:val="22"/>
          <w:szCs w:val="22"/>
          <w:lang w:val="en-US" w:eastAsia="en-US"/>
        </w:rPr>
      </w:pPr>
      <w:ins w:id="185"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"_Toc492493957"</w:instrText>
        </w:r>
        <w:r w:rsidRPr="00507103">
          <w:rPr>
            <w:rStyle w:val="Hyperlink"/>
            <w:noProof/>
          </w:rPr>
          <w:instrText xml:space="preserve"> </w:instrText>
        </w:r>
        <w:r w:rsidRPr="00507103">
          <w:rPr>
            <w:rStyle w:val="Hyperlink"/>
            <w:noProof/>
          </w:rPr>
          <w:fldChar w:fldCharType="separate"/>
        </w:r>
        <w:r w:rsidRPr="00507103">
          <w:rPr>
            <w:rStyle w:val="Hyperlink"/>
            <w:noProof/>
            <w:lang w:val="en-US"/>
          </w:rPr>
          <w:t>7. Salts and Organometallics</w:t>
        </w:r>
        <w:r>
          <w:rPr>
            <w:noProof/>
            <w:webHidden/>
          </w:rPr>
          <w:tab/>
        </w:r>
        <w:r>
          <w:rPr>
            <w:noProof/>
            <w:webHidden/>
          </w:rPr>
          <w:fldChar w:fldCharType="begin"/>
        </w:r>
        <w:r>
          <w:rPr>
            <w:noProof/>
            <w:webHidden/>
          </w:rPr>
          <w:instrText xml:space="preserve"> PAGEREF _Toc492493957 \h </w:instrText>
        </w:r>
      </w:ins>
      <w:r>
        <w:rPr>
          <w:noProof/>
          <w:webHidden/>
        </w:rPr>
      </w:r>
      <w:r>
        <w:rPr>
          <w:noProof/>
          <w:webHidden/>
        </w:rPr>
        <w:fldChar w:fldCharType="separate"/>
      </w:r>
      <w:ins w:id="186" w:author="Igor P" w:date="2017-09-06T20:42:00Z">
        <w:r>
          <w:rPr>
            <w:noProof/>
            <w:webHidden/>
          </w:rPr>
          <w:t>26</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187" w:author="Igor P" w:date="2017-09-06T20:42:00Z"/>
          <w:rFonts w:ascii="Calibri" w:hAnsi="Calibri"/>
          <w:noProof/>
          <w:sz w:val="22"/>
          <w:szCs w:val="22"/>
          <w:lang w:val="en-US" w:eastAsia="en-US"/>
        </w:rPr>
      </w:pPr>
      <w:ins w:id="188"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"_Toc492493958"</w:instrText>
        </w:r>
        <w:r w:rsidRPr="00507103">
          <w:rPr>
            <w:rStyle w:val="Hyperlink"/>
            <w:noProof/>
          </w:rPr>
          <w:instrText xml:space="preserve"> </w:instrText>
        </w:r>
        <w:r w:rsidRPr="00507103">
          <w:rPr>
            <w:rStyle w:val="Hyperlink"/>
            <w:noProof/>
          </w:rPr>
          <w:fldChar w:fldCharType="separate"/>
        </w:r>
        <w:r w:rsidRPr="00507103">
          <w:rPr>
            <w:rStyle w:val="Hyperlink"/>
            <w:noProof/>
          </w:rPr>
          <w:t>7.1. How does InChI represent salts?</w:t>
        </w:r>
        <w:r>
          <w:rPr>
            <w:noProof/>
            <w:webHidden/>
          </w:rPr>
          <w:tab/>
        </w:r>
        <w:r>
          <w:rPr>
            <w:noProof/>
            <w:webHidden/>
          </w:rPr>
          <w:fldChar w:fldCharType="begin"/>
        </w:r>
        <w:r>
          <w:rPr>
            <w:noProof/>
            <w:webHidden/>
          </w:rPr>
          <w:instrText xml:space="preserve"> PAGEREF _Toc492493958 \h </w:instrText>
        </w:r>
      </w:ins>
      <w:r>
        <w:rPr>
          <w:noProof/>
          <w:webHidden/>
        </w:rPr>
      </w:r>
      <w:r>
        <w:rPr>
          <w:noProof/>
          <w:webHidden/>
        </w:rPr>
        <w:fldChar w:fldCharType="separate"/>
      </w:r>
      <w:ins w:id="189" w:author="Igor P" w:date="2017-09-06T20:42:00Z">
        <w:r>
          <w:rPr>
            <w:noProof/>
            <w:webHidden/>
          </w:rPr>
          <w:t>26</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190" w:author="Igor P" w:date="2017-09-06T20:42:00Z"/>
          <w:rFonts w:ascii="Calibri" w:hAnsi="Calibri"/>
          <w:noProof/>
          <w:sz w:val="22"/>
          <w:szCs w:val="22"/>
          <w:lang w:val="en-US" w:eastAsia="en-US"/>
        </w:rPr>
      </w:pPr>
      <w:ins w:id="191"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"_Toc492493959"</w:instrText>
        </w:r>
        <w:r w:rsidRPr="00507103">
          <w:rPr>
            <w:rStyle w:val="Hyperlink"/>
            <w:noProof/>
          </w:rPr>
          <w:instrText xml:space="preserve"> </w:instrText>
        </w:r>
        <w:r w:rsidRPr="00507103">
          <w:rPr>
            <w:rStyle w:val="Hyperlink"/>
            <w:noProof/>
          </w:rPr>
          <w:fldChar w:fldCharType="separate"/>
        </w:r>
        <w:r w:rsidRPr="00507103">
          <w:rPr>
            <w:rStyle w:val="Hyperlink"/>
            <w:noProof/>
          </w:rPr>
          <w:t>7.2. What is the InChI definition of a salt?</w:t>
        </w:r>
        <w:r>
          <w:rPr>
            <w:noProof/>
            <w:webHidden/>
          </w:rPr>
          <w:tab/>
        </w:r>
        <w:r>
          <w:rPr>
            <w:noProof/>
            <w:webHidden/>
          </w:rPr>
          <w:fldChar w:fldCharType="begin"/>
        </w:r>
        <w:r>
          <w:rPr>
            <w:noProof/>
            <w:webHidden/>
          </w:rPr>
          <w:instrText xml:space="preserve"> PAGEREF _Toc492493959 \h </w:instrText>
        </w:r>
      </w:ins>
      <w:r>
        <w:rPr>
          <w:noProof/>
          <w:webHidden/>
        </w:rPr>
      </w:r>
      <w:r>
        <w:rPr>
          <w:noProof/>
          <w:webHidden/>
        </w:rPr>
        <w:fldChar w:fldCharType="separate"/>
      </w:r>
      <w:ins w:id="192" w:author="Igor P" w:date="2017-09-06T20:42:00Z">
        <w:r>
          <w:rPr>
            <w:noProof/>
            <w:webHidden/>
          </w:rPr>
          <w:t>26</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193" w:author="Igor P" w:date="2017-09-06T20:42:00Z"/>
          <w:rFonts w:ascii="Calibri" w:hAnsi="Calibri"/>
          <w:noProof/>
          <w:sz w:val="22"/>
          <w:szCs w:val="22"/>
          <w:lang w:val="en-US" w:eastAsia="en-US"/>
        </w:rPr>
      </w:pPr>
      <w:ins w:id="194"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"_Toc492493960"</w:instrText>
        </w:r>
        <w:r w:rsidRPr="00507103">
          <w:rPr>
            <w:rStyle w:val="Hyperlink"/>
            <w:noProof/>
          </w:rPr>
          <w:instrText xml:space="preserve"> </w:instrText>
        </w:r>
        <w:r w:rsidRPr="00507103">
          <w:rPr>
            <w:rStyle w:val="Hyperlink"/>
            <w:noProof/>
          </w:rPr>
          <w:fldChar w:fldCharType="separate"/>
        </w:r>
        <w:r w:rsidRPr="00507103">
          <w:rPr>
            <w:rStyle w:val="Hyperlink"/>
            <w:noProof/>
          </w:rPr>
          <w:t>7.3. How does InChI represent organometallic compounds?</w:t>
        </w:r>
        <w:r>
          <w:rPr>
            <w:noProof/>
            <w:webHidden/>
          </w:rPr>
          <w:tab/>
        </w:r>
        <w:r>
          <w:rPr>
            <w:noProof/>
            <w:webHidden/>
          </w:rPr>
          <w:fldChar w:fldCharType="begin"/>
        </w:r>
        <w:r>
          <w:rPr>
            <w:noProof/>
            <w:webHidden/>
          </w:rPr>
          <w:instrText xml:space="preserve"> PAGEREF _Toc492493960 \h </w:instrText>
        </w:r>
      </w:ins>
      <w:r>
        <w:rPr>
          <w:noProof/>
          <w:webHidden/>
        </w:rPr>
      </w:r>
      <w:r>
        <w:rPr>
          <w:noProof/>
          <w:webHidden/>
        </w:rPr>
        <w:fldChar w:fldCharType="separate"/>
      </w:r>
      <w:ins w:id="195" w:author="Igor P" w:date="2017-09-06T20:42:00Z">
        <w:r>
          <w:rPr>
            <w:noProof/>
            <w:webHidden/>
          </w:rPr>
          <w:t>27</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196" w:author="Igor P" w:date="2017-09-06T20:42:00Z"/>
          <w:rFonts w:ascii="Calibri" w:hAnsi="Calibri"/>
          <w:noProof/>
          <w:sz w:val="22"/>
          <w:szCs w:val="22"/>
          <w:lang w:val="en-US" w:eastAsia="en-US"/>
        </w:rPr>
      </w:pPr>
      <w:ins w:id="197"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"_Toc492493961"</w:instrText>
        </w:r>
        <w:r w:rsidRPr="00507103">
          <w:rPr>
            <w:rStyle w:val="Hyperlink"/>
            <w:noProof/>
          </w:rPr>
          <w:instrText xml:space="preserve"> </w:instrText>
        </w:r>
        <w:r w:rsidRPr="00507103">
          <w:rPr>
            <w:rStyle w:val="Hyperlink"/>
            <w:noProof/>
          </w:rPr>
          <w:fldChar w:fldCharType="separate"/>
        </w:r>
        <w:r w:rsidRPr="00507103">
          <w:rPr>
            <w:rStyle w:val="Hyperlink"/>
            <w:noProof/>
          </w:rPr>
          <w:t>7.4. What is the difference between the salt and metal disconnection?</w:t>
        </w:r>
        <w:r>
          <w:rPr>
            <w:noProof/>
            <w:webHidden/>
          </w:rPr>
          <w:tab/>
        </w:r>
        <w:r>
          <w:rPr>
            <w:noProof/>
            <w:webHidden/>
          </w:rPr>
          <w:fldChar w:fldCharType="begin"/>
        </w:r>
        <w:r>
          <w:rPr>
            <w:noProof/>
            <w:webHidden/>
          </w:rPr>
          <w:instrText xml:space="preserve"> PAGEREF _Toc492493961 \h </w:instrText>
        </w:r>
      </w:ins>
      <w:r>
        <w:rPr>
          <w:noProof/>
          <w:webHidden/>
        </w:rPr>
      </w:r>
      <w:r>
        <w:rPr>
          <w:noProof/>
          <w:webHidden/>
        </w:rPr>
        <w:fldChar w:fldCharType="separate"/>
      </w:r>
      <w:ins w:id="198" w:author="Igor P" w:date="2017-09-06T20:42:00Z">
        <w:r>
          <w:rPr>
            <w:noProof/>
            <w:webHidden/>
          </w:rPr>
          <w:t>28</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199" w:author="Igor P" w:date="2017-09-06T20:42:00Z"/>
          <w:rFonts w:ascii="Calibri" w:hAnsi="Calibri"/>
          <w:noProof/>
          <w:sz w:val="22"/>
          <w:szCs w:val="22"/>
          <w:lang w:val="en-US" w:eastAsia="en-US"/>
        </w:rPr>
      </w:pPr>
      <w:ins w:id="200"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"_Toc492493962"</w:instrText>
        </w:r>
        <w:r w:rsidRPr="00507103">
          <w:rPr>
            <w:rStyle w:val="Hyperlink"/>
            <w:noProof/>
          </w:rPr>
          <w:instrText xml:space="preserve"> </w:instrText>
        </w:r>
        <w:r w:rsidRPr="00507103">
          <w:rPr>
            <w:rStyle w:val="Hyperlink"/>
            <w:noProof/>
          </w:rPr>
          <w:fldChar w:fldCharType="separate"/>
        </w:r>
        <w:r w:rsidRPr="00507103">
          <w:rPr>
            <w:rStyle w:val="Hyperlink"/>
            <w:noProof/>
          </w:rPr>
          <w:t>7.5. Can a metal-reconnected layer (/r) consist of more than one entity?</w:t>
        </w:r>
        <w:r>
          <w:rPr>
            <w:noProof/>
            <w:webHidden/>
          </w:rPr>
          <w:tab/>
        </w:r>
        <w:r>
          <w:rPr>
            <w:noProof/>
            <w:webHidden/>
          </w:rPr>
          <w:fldChar w:fldCharType="begin"/>
        </w:r>
        <w:r>
          <w:rPr>
            <w:noProof/>
            <w:webHidden/>
          </w:rPr>
          <w:instrText xml:space="preserve"> PAGEREF _Toc492493962 \h </w:instrText>
        </w:r>
      </w:ins>
      <w:r>
        <w:rPr>
          <w:noProof/>
          <w:webHidden/>
        </w:rPr>
      </w:r>
      <w:r>
        <w:rPr>
          <w:noProof/>
          <w:webHidden/>
        </w:rPr>
        <w:fldChar w:fldCharType="separate"/>
      </w:r>
      <w:ins w:id="201" w:author="Igor P" w:date="2017-09-06T20:42:00Z">
        <w:r>
          <w:rPr>
            <w:noProof/>
            <w:webHidden/>
          </w:rPr>
          <w:t>29</w:t>
        </w:r>
        <w:r>
          <w:rPr>
            <w:noProof/>
            <w:webHidden/>
          </w:rPr>
          <w:fldChar w:fldCharType="end"/>
        </w:r>
        <w:r w:rsidRPr="00507103">
          <w:rPr>
            <w:rStyle w:val="Hyperlink"/>
            <w:noProof/>
          </w:rPr>
          <w:fldChar w:fldCharType="end"/>
        </w:r>
      </w:ins>
    </w:p>
    <w:p w:rsidR="0032020B" w:rsidRPr="0032020B" w:rsidRDefault="0032020B">
      <w:pPr>
        <w:pStyle w:val="TOC2"/>
        <w:tabs>
          <w:tab w:val="right" w:leader="dot" w:pos="9345"/>
        </w:tabs>
        <w:rPr>
          <w:ins w:id="202" w:author="Igor P" w:date="2017-09-06T20:42:00Z"/>
          <w:rFonts w:ascii="Calibri" w:hAnsi="Calibri"/>
          <w:noProof/>
          <w:sz w:val="22"/>
          <w:szCs w:val="22"/>
          <w:lang w:val="en-US" w:eastAsia="en-US"/>
        </w:rPr>
      </w:pPr>
      <w:ins w:id="203"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"_Toc492493963"</w:instrText>
        </w:r>
        <w:r w:rsidRPr="00507103">
          <w:rPr>
            <w:rStyle w:val="Hyperlink"/>
            <w:noProof/>
          </w:rPr>
          <w:instrText xml:space="preserve"> </w:instrText>
        </w:r>
        <w:r w:rsidRPr="00507103">
          <w:rPr>
            <w:rStyle w:val="Hyperlink"/>
            <w:noProof/>
          </w:rPr>
          <w:fldChar w:fldCharType="separate"/>
        </w:r>
        <w:r w:rsidRPr="00507103">
          <w:rPr>
            <w:rStyle w:val="Hyperlink"/>
            <w:noProof/>
            <w:lang w:val="en-US"/>
          </w:rPr>
          <w:t>8. Stereochemistry</w:t>
        </w:r>
        <w:r>
          <w:rPr>
            <w:noProof/>
            <w:webHidden/>
          </w:rPr>
          <w:tab/>
        </w:r>
        <w:r>
          <w:rPr>
            <w:noProof/>
            <w:webHidden/>
          </w:rPr>
          <w:fldChar w:fldCharType="begin"/>
        </w:r>
        <w:r>
          <w:rPr>
            <w:noProof/>
            <w:webHidden/>
          </w:rPr>
          <w:instrText xml:space="preserve"> PAGEREF _Toc492493963 \h </w:instrText>
        </w:r>
      </w:ins>
      <w:r>
        <w:rPr>
          <w:noProof/>
          <w:webHidden/>
        </w:rPr>
      </w:r>
      <w:r>
        <w:rPr>
          <w:noProof/>
          <w:webHidden/>
        </w:rPr>
        <w:fldChar w:fldCharType="separate"/>
      </w:r>
      <w:ins w:id="204" w:author="Igor P" w:date="2017-09-06T20:42:00Z">
        <w:r>
          <w:rPr>
            <w:noProof/>
            <w:webHidden/>
          </w:rPr>
          <w:t>29</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205" w:author="Igor P" w:date="2017-09-06T20:42:00Z"/>
          <w:rFonts w:ascii="Calibri" w:hAnsi="Calibri"/>
          <w:noProof/>
          <w:sz w:val="22"/>
          <w:szCs w:val="22"/>
          <w:lang w:val="en-US" w:eastAsia="en-US"/>
        </w:rPr>
      </w:pPr>
      <w:ins w:id="206"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"_Toc492493964"</w:instrText>
        </w:r>
        <w:r w:rsidRPr="00507103">
          <w:rPr>
            <w:rStyle w:val="Hyperlink"/>
            <w:noProof/>
          </w:rPr>
          <w:instrText xml:space="preserve"> </w:instrText>
        </w:r>
        <w:r w:rsidRPr="00507103">
          <w:rPr>
            <w:rStyle w:val="Hyperlink"/>
            <w:noProof/>
          </w:rPr>
          <w:fldChar w:fldCharType="separate"/>
        </w:r>
        <w:r w:rsidRPr="00507103">
          <w:rPr>
            <w:rStyle w:val="Hyperlink"/>
            <w:noProof/>
          </w:rPr>
          <w:t>8.1. How is stereochemistry represented?</w:t>
        </w:r>
        <w:r>
          <w:rPr>
            <w:noProof/>
            <w:webHidden/>
          </w:rPr>
          <w:tab/>
        </w:r>
        <w:r>
          <w:rPr>
            <w:noProof/>
            <w:webHidden/>
          </w:rPr>
          <w:fldChar w:fldCharType="begin"/>
        </w:r>
        <w:r>
          <w:rPr>
            <w:noProof/>
            <w:webHidden/>
          </w:rPr>
          <w:instrText xml:space="preserve"> PAGEREF _Toc492493964 \h </w:instrText>
        </w:r>
      </w:ins>
      <w:r>
        <w:rPr>
          <w:noProof/>
          <w:webHidden/>
        </w:rPr>
      </w:r>
      <w:r>
        <w:rPr>
          <w:noProof/>
          <w:webHidden/>
        </w:rPr>
        <w:fldChar w:fldCharType="separate"/>
      </w:r>
      <w:ins w:id="207" w:author="Igor P" w:date="2017-09-06T20:42:00Z">
        <w:r>
          <w:rPr>
            <w:noProof/>
            <w:webHidden/>
          </w:rPr>
          <w:t>29</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208" w:author="Igor P" w:date="2017-09-06T20:42:00Z"/>
          <w:rFonts w:ascii="Calibri" w:hAnsi="Calibri"/>
          <w:noProof/>
          <w:sz w:val="22"/>
          <w:szCs w:val="22"/>
          <w:lang w:val="en-US" w:eastAsia="en-US"/>
        </w:rPr>
      </w:pPr>
      <w:ins w:id="209"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"_Toc492493965"</w:instrText>
        </w:r>
        <w:r w:rsidRPr="00507103">
          <w:rPr>
            <w:rStyle w:val="Hyperlink"/>
            <w:noProof/>
          </w:rPr>
          <w:instrText xml:space="preserve"> </w:instrText>
        </w:r>
        <w:r w:rsidRPr="00507103">
          <w:rPr>
            <w:rStyle w:val="Hyperlink"/>
            <w:noProof/>
          </w:rPr>
          <w:fldChar w:fldCharType="separate"/>
        </w:r>
        <w:r w:rsidRPr="00507103">
          <w:rPr>
            <w:rStyle w:val="Hyperlink"/>
            <w:noProof/>
          </w:rPr>
          <w:t>8.2. How does InChI distinguish isomers where the stereochemical centre is a nitrogen atom?</w:t>
        </w:r>
        <w:r>
          <w:rPr>
            <w:noProof/>
            <w:webHidden/>
          </w:rPr>
          <w:tab/>
        </w:r>
        <w:r>
          <w:rPr>
            <w:noProof/>
            <w:webHidden/>
          </w:rPr>
          <w:fldChar w:fldCharType="begin"/>
        </w:r>
        <w:r>
          <w:rPr>
            <w:noProof/>
            <w:webHidden/>
          </w:rPr>
          <w:instrText xml:space="preserve"> PAGEREF _Toc492493965 \h </w:instrText>
        </w:r>
      </w:ins>
      <w:r>
        <w:rPr>
          <w:noProof/>
          <w:webHidden/>
        </w:rPr>
      </w:r>
      <w:r>
        <w:rPr>
          <w:noProof/>
          <w:webHidden/>
        </w:rPr>
        <w:fldChar w:fldCharType="separate"/>
      </w:r>
      <w:ins w:id="210" w:author="Igor P" w:date="2017-09-06T20:42:00Z">
        <w:r>
          <w:rPr>
            <w:noProof/>
            <w:webHidden/>
          </w:rPr>
          <w:t>30</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211" w:author="Igor P" w:date="2017-09-06T20:42:00Z"/>
          <w:rFonts w:ascii="Calibri" w:hAnsi="Calibri"/>
          <w:noProof/>
          <w:sz w:val="22"/>
          <w:szCs w:val="22"/>
          <w:lang w:val="en-US" w:eastAsia="en-US"/>
        </w:rPr>
      </w:pPr>
      <w:ins w:id="212"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"_Toc492493966"</w:instrText>
        </w:r>
        <w:r w:rsidRPr="00507103">
          <w:rPr>
            <w:rStyle w:val="Hyperlink"/>
            <w:noProof/>
          </w:rPr>
          <w:instrText xml:space="preserve"> </w:instrText>
        </w:r>
        <w:r w:rsidRPr="00507103">
          <w:rPr>
            <w:rStyle w:val="Hyperlink"/>
            <w:noProof/>
          </w:rPr>
          <w:fldChar w:fldCharType="separate"/>
        </w:r>
        <w:r w:rsidRPr="00507103">
          <w:rPr>
            <w:rStyle w:val="Hyperlink"/>
            <w:noProof/>
          </w:rPr>
          <w:t>8.3. How does InChI express overall stereoconfiguration (absolute, relative, or racemic)?</w:t>
        </w:r>
        <w:r>
          <w:rPr>
            <w:noProof/>
            <w:webHidden/>
          </w:rPr>
          <w:tab/>
        </w:r>
        <w:r>
          <w:rPr>
            <w:noProof/>
            <w:webHidden/>
          </w:rPr>
          <w:fldChar w:fldCharType="begin"/>
        </w:r>
        <w:r>
          <w:rPr>
            <w:noProof/>
            <w:webHidden/>
          </w:rPr>
          <w:instrText xml:space="preserve"> PAGEREF _Toc492493966 \h </w:instrText>
        </w:r>
      </w:ins>
      <w:r>
        <w:rPr>
          <w:noProof/>
          <w:webHidden/>
        </w:rPr>
      </w:r>
      <w:r>
        <w:rPr>
          <w:noProof/>
          <w:webHidden/>
        </w:rPr>
        <w:fldChar w:fldCharType="separate"/>
      </w:r>
      <w:ins w:id="213" w:author="Igor P" w:date="2017-09-06T20:42:00Z">
        <w:r>
          <w:rPr>
            <w:noProof/>
            <w:webHidden/>
          </w:rPr>
          <w:t>30</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214" w:author="Igor P" w:date="2017-09-06T20:42:00Z"/>
          <w:rFonts w:ascii="Calibri" w:hAnsi="Calibri"/>
          <w:noProof/>
          <w:sz w:val="22"/>
          <w:szCs w:val="22"/>
          <w:lang w:val="en-US" w:eastAsia="en-US"/>
        </w:rPr>
      </w:pPr>
      <w:ins w:id="215"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"_Toc492493967"</w:instrText>
        </w:r>
        <w:r w:rsidRPr="00507103">
          <w:rPr>
            <w:rStyle w:val="Hyperlink"/>
            <w:noProof/>
          </w:rPr>
          <w:instrText xml:space="preserve"> </w:instrText>
        </w:r>
        <w:r w:rsidRPr="00507103">
          <w:rPr>
            <w:rStyle w:val="Hyperlink"/>
            <w:noProof/>
          </w:rPr>
          <w:fldChar w:fldCharType="separate"/>
        </w:r>
        <w:r w:rsidRPr="00507103">
          <w:rPr>
            <w:rStyle w:val="Hyperlink"/>
            <w:noProof/>
          </w:rPr>
          <w:t>8.4. What does "/s" modify - is it tetrahedral stereo, double bond stereo or both?</w:t>
        </w:r>
        <w:r>
          <w:rPr>
            <w:noProof/>
            <w:webHidden/>
          </w:rPr>
          <w:tab/>
        </w:r>
        <w:r>
          <w:rPr>
            <w:noProof/>
            <w:webHidden/>
          </w:rPr>
          <w:fldChar w:fldCharType="begin"/>
        </w:r>
        <w:r>
          <w:rPr>
            <w:noProof/>
            <w:webHidden/>
          </w:rPr>
          <w:instrText xml:space="preserve"> PAGEREF _Toc492493967 \h </w:instrText>
        </w:r>
      </w:ins>
      <w:r>
        <w:rPr>
          <w:noProof/>
          <w:webHidden/>
        </w:rPr>
      </w:r>
      <w:r>
        <w:rPr>
          <w:noProof/>
          <w:webHidden/>
        </w:rPr>
        <w:fldChar w:fldCharType="separate"/>
      </w:r>
      <w:ins w:id="216" w:author="Igor P" w:date="2017-09-06T20:42:00Z">
        <w:r>
          <w:rPr>
            <w:noProof/>
            <w:webHidden/>
          </w:rPr>
          <w:t>32</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217" w:author="Igor P" w:date="2017-09-06T20:42:00Z"/>
          <w:rFonts w:ascii="Calibri" w:hAnsi="Calibri"/>
          <w:noProof/>
          <w:sz w:val="22"/>
          <w:szCs w:val="22"/>
          <w:lang w:val="en-US" w:eastAsia="en-US"/>
        </w:rPr>
      </w:pPr>
      <w:ins w:id="218"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"_Toc492493968"</w:instrText>
        </w:r>
        <w:r w:rsidRPr="00507103">
          <w:rPr>
            <w:rStyle w:val="Hyperlink"/>
            <w:noProof/>
          </w:rPr>
          <w:instrText xml:space="preserve"> </w:instrText>
        </w:r>
        <w:r w:rsidRPr="00507103">
          <w:rPr>
            <w:rStyle w:val="Hyperlink"/>
            <w:noProof/>
          </w:rPr>
          <w:fldChar w:fldCharType="separate"/>
        </w:r>
        <w:r w:rsidRPr="00507103">
          <w:rPr>
            <w:rStyle w:val="Hyperlink"/>
            <w:noProof/>
          </w:rPr>
          <w:t>8.5. It is not evident how the mark m0 or m1 is assigned in the stereochemistry /t sub-layer… so are these marks of any interest?</w:t>
        </w:r>
        <w:r>
          <w:rPr>
            <w:noProof/>
            <w:webHidden/>
          </w:rPr>
          <w:tab/>
        </w:r>
        <w:r>
          <w:rPr>
            <w:noProof/>
            <w:webHidden/>
          </w:rPr>
          <w:fldChar w:fldCharType="begin"/>
        </w:r>
        <w:r>
          <w:rPr>
            <w:noProof/>
            <w:webHidden/>
          </w:rPr>
          <w:instrText xml:space="preserve"> PAGEREF _Toc492493968 \h </w:instrText>
        </w:r>
      </w:ins>
      <w:r>
        <w:rPr>
          <w:noProof/>
          <w:webHidden/>
        </w:rPr>
      </w:r>
      <w:r>
        <w:rPr>
          <w:noProof/>
          <w:webHidden/>
        </w:rPr>
        <w:fldChar w:fldCharType="separate"/>
      </w:r>
      <w:ins w:id="219" w:author="Igor P" w:date="2017-09-06T20:42:00Z">
        <w:r>
          <w:rPr>
            <w:noProof/>
            <w:webHidden/>
          </w:rPr>
          <w:t>32</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220" w:author="Igor P" w:date="2017-09-06T20:42:00Z"/>
          <w:rFonts w:ascii="Calibri" w:hAnsi="Calibri"/>
          <w:noProof/>
          <w:sz w:val="22"/>
          <w:szCs w:val="22"/>
          <w:lang w:val="en-US" w:eastAsia="en-US"/>
        </w:rPr>
      </w:pPr>
      <w:ins w:id="221"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"_Toc492493969"</w:instrText>
        </w:r>
        <w:r w:rsidRPr="00507103">
          <w:rPr>
            <w:rStyle w:val="Hyperlink"/>
            <w:noProof/>
          </w:rPr>
          <w:instrText xml:space="preserve"> </w:instrText>
        </w:r>
        <w:r w:rsidRPr="00507103">
          <w:rPr>
            <w:rStyle w:val="Hyperlink"/>
            <w:noProof/>
          </w:rPr>
          <w:fldChar w:fldCharType="separate"/>
        </w:r>
        <w:r w:rsidRPr="00507103">
          <w:rPr>
            <w:rStyle w:val="Hyperlink"/>
            <w:noProof/>
          </w:rPr>
          <w:t>8.6. Can InChI show “unknown” and “undefined” chiral centers differently?</w:t>
        </w:r>
        <w:r>
          <w:rPr>
            <w:noProof/>
            <w:webHidden/>
          </w:rPr>
          <w:tab/>
        </w:r>
        <w:r>
          <w:rPr>
            <w:noProof/>
            <w:webHidden/>
          </w:rPr>
          <w:fldChar w:fldCharType="begin"/>
        </w:r>
        <w:r>
          <w:rPr>
            <w:noProof/>
            <w:webHidden/>
          </w:rPr>
          <w:instrText xml:space="preserve"> PAGEREF _Toc492493969 \h </w:instrText>
        </w:r>
      </w:ins>
      <w:r>
        <w:rPr>
          <w:noProof/>
          <w:webHidden/>
        </w:rPr>
      </w:r>
      <w:r>
        <w:rPr>
          <w:noProof/>
          <w:webHidden/>
        </w:rPr>
        <w:fldChar w:fldCharType="separate"/>
      </w:r>
      <w:ins w:id="222" w:author="Igor P" w:date="2017-09-06T20:42:00Z">
        <w:r>
          <w:rPr>
            <w:noProof/>
            <w:webHidden/>
          </w:rPr>
          <w:t>32</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223" w:author="Igor P" w:date="2017-09-06T20:42:00Z"/>
          <w:rFonts w:ascii="Calibri" w:hAnsi="Calibri"/>
          <w:noProof/>
          <w:sz w:val="22"/>
          <w:szCs w:val="22"/>
          <w:lang w:val="en-US" w:eastAsia="en-US"/>
        </w:rPr>
      </w:pPr>
      <w:ins w:id="224"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"_Toc492493970"</w:instrText>
        </w:r>
        <w:r w:rsidRPr="00507103">
          <w:rPr>
            <w:rStyle w:val="Hyperlink"/>
            <w:noProof/>
          </w:rPr>
          <w:instrText xml:space="preserve"> </w:instrText>
        </w:r>
        <w:r w:rsidRPr="00507103">
          <w:rPr>
            <w:rStyle w:val="Hyperlink"/>
            <w:noProof/>
          </w:rPr>
          <w:fldChar w:fldCharType="separate"/>
        </w:r>
        <w:r w:rsidRPr="00507103">
          <w:rPr>
            <w:rStyle w:val="Hyperlink"/>
            <w:noProof/>
          </w:rPr>
          <w:t>8.7. Why does InChI show no stereo marks for tetrahedral centers which are actually present in the molecule (though none of the precise configurations is known)?</w:t>
        </w:r>
        <w:r>
          <w:rPr>
            <w:noProof/>
            <w:webHidden/>
          </w:rPr>
          <w:tab/>
        </w:r>
        <w:r>
          <w:rPr>
            <w:noProof/>
            <w:webHidden/>
          </w:rPr>
          <w:fldChar w:fldCharType="begin"/>
        </w:r>
        <w:r>
          <w:rPr>
            <w:noProof/>
            <w:webHidden/>
          </w:rPr>
          <w:instrText xml:space="preserve"> PAGEREF _Toc492493970 \h </w:instrText>
        </w:r>
      </w:ins>
      <w:r>
        <w:rPr>
          <w:noProof/>
          <w:webHidden/>
        </w:rPr>
      </w:r>
      <w:r>
        <w:rPr>
          <w:noProof/>
          <w:webHidden/>
        </w:rPr>
        <w:fldChar w:fldCharType="separate"/>
      </w:r>
      <w:ins w:id="225" w:author="Igor P" w:date="2017-09-06T20:42:00Z">
        <w:r>
          <w:rPr>
            <w:noProof/>
            <w:webHidden/>
          </w:rPr>
          <w:t>33</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226" w:author="Igor P" w:date="2017-09-06T20:42:00Z"/>
          <w:rFonts w:ascii="Calibri" w:hAnsi="Calibri"/>
          <w:noProof/>
          <w:sz w:val="22"/>
          <w:szCs w:val="22"/>
          <w:lang w:val="en-US" w:eastAsia="en-US"/>
        </w:rPr>
      </w:pPr>
      <w:ins w:id="227"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"_Toc492493971"</w:instrText>
        </w:r>
        <w:r w:rsidRPr="00507103">
          <w:rPr>
            <w:rStyle w:val="Hyperlink"/>
            <w:noProof/>
          </w:rPr>
          <w:instrText xml:space="preserve"> </w:instrText>
        </w:r>
        <w:r w:rsidRPr="00507103">
          <w:rPr>
            <w:rStyle w:val="Hyperlink"/>
            <w:noProof/>
          </w:rPr>
          <w:fldChar w:fldCharType="separate"/>
        </w:r>
        <w:r w:rsidRPr="00507103">
          <w:rPr>
            <w:rStyle w:val="Hyperlink"/>
            <w:noProof/>
          </w:rPr>
          <w:t>8.8. Why may a stereo layer appear several times in a single InChI?</w:t>
        </w:r>
        <w:r>
          <w:rPr>
            <w:noProof/>
            <w:webHidden/>
          </w:rPr>
          <w:tab/>
        </w:r>
        <w:r>
          <w:rPr>
            <w:noProof/>
            <w:webHidden/>
          </w:rPr>
          <w:fldChar w:fldCharType="begin"/>
        </w:r>
        <w:r>
          <w:rPr>
            <w:noProof/>
            <w:webHidden/>
          </w:rPr>
          <w:instrText xml:space="preserve"> PAGEREF _Toc492493971 \h </w:instrText>
        </w:r>
      </w:ins>
      <w:r>
        <w:rPr>
          <w:noProof/>
          <w:webHidden/>
        </w:rPr>
      </w:r>
      <w:r>
        <w:rPr>
          <w:noProof/>
          <w:webHidden/>
        </w:rPr>
        <w:fldChar w:fldCharType="separate"/>
      </w:r>
      <w:ins w:id="228" w:author="Igor P" w:date="2017-09-06T20:42:00Z">
        <w:r>
          <w:rPr>
            <w:noProof/>
            <w:webHidden/>
          </w:rPr>
          <w:t>33</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229" w:author="Igor P" w:date="2017-09-06T20:42:00Z"/>
          <w:rFonts w:ascii="Calibri" w:hAnsi="Calibri"/>
          <w:noProof/>
          <w:sz w:val="22"/>
          <w:szCs w:val="22"/>
          <w:lang w:val="en-US" w:eastAsia="en-US"/>
        </w:rPr>
      </w:pPr>
      <w:ins w:id="230"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"_Toc492493972"</w:instrText>
        </w:r>
        <w:r w:rsidRPr="00507103">
          <w:rPr>
            <w:rStyle w:val="Hyperlink"/>
            <w:noProof/>
          </w:rPr>
          <w:instrText xml:space="preserve"> </w:instrText>
        </w:r>
        <w:r w:rsidRPr="00507103">
          <w:rPr>
            <w:rStyle w:val="Hyperlink"/>
            <w:noProof/>
          </w:rPr>
          <w:fldChar w:fldCharType="separate"/>
        </w:r>
        <w:r w:rsidRPr="00507103">
          <w:rPr>
            <w:rStyle w:val="Hyperlink"/>
            <w:noProof/>
          </w:rPr>
          <w:t>8.9. If the /s sub-layer of the stereochemical layer can appear in more than one layer, why it is omitted sometimes?</w:t>
        </w:r>
        <w:r>
          <w:rPr>
            <w:noProof/>
            <w:webHidden/>
          </w:rPr>
          <w:tab/>
        </w:r>
        <w:r>
          <w:rPr>
            <w:noProof/>
            <w:webHidden/>
          </w:rPr>
          <w:fldChar w:fldCharType="begin"/>
        </w:r>
        <w:r>
          <w:rPr>
            <w:noProof/>
            <w:webHidden/>
          </w:rPr>
          <w:instrText xml:space="preserve"> PAGEREF _Toc492493972 \h </w:instrText>
        </w:r>
      </w:ins>
      <w:r>
        <w:rPr>
          <w:noProof/>
          <w:webHidden/>
        </w:rPr>
      </w:r>
      <w:r>
        <w:rPr>
          <w:noProof/>
          <w:webHidden/>
        </w:rPr>
        <w:fldChar w:fldCharType="separate"/>
      </w:r>
      <w:ins w:id="231" w:author="Igor P" w:date="2017-09-06T20:42:00Z">
        <w:r>
          <w:rPr>
            <w:noProof/>
            <w:webHidden/>
          </w:rPr>
          <w:t>34</w:t>
        </w:r>
        <w:r>
          <w:rPr>
            <w:noProof/>
            <w:webHidden/>
          </w:rPr>
          <w:fldChar w:fldCharType="end"/>
        </w:r>
        <w:r w:rsidRPr="00507103">
          <w:rPr>
            <w:rStyle w:val="Hyperlink"/>
            <w:noProof/>
          </w:rPr>
          <w:fldChar w:fldCharType="end"/>
        </w:r>
      </w:ins>
    </w:p>
    <w:p w:rsidR="0032020B" w:rsidRPr="0032020B" w:rsidRDefault="0032020B">
      <w:pPr>
        <w:pStyle w:val="TOC2"/>
        <w:tabs>
          <w:tab w:val="right" w:leader="dot" w:pos="9345"/>
        </w:tabs>
        <w:rPr>
          <w:ins w:id="232" w:author="Igor P" w:date="2017-09-06T20:42:00Z"/>
          <w:rFonts w:ascii="Calibri" w:hAnsi="Calibri"/>
          <w:noProof/>
          <w:sz w:val="22"/>
          <w:szCs w:val="22"/>
          <w:lang w:val="en-US" w:eastAsia="en-US"/>
        </w:rPr>
      </w:pPr>
      <w:ins w:id="233"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"_Toc492493973"</w:instrText>
        </w:r>
        <w:r w:rsidRPr="00507103">
          <w:rPr>
            <w:rStyle w:val="Hyperlink"/>
            <w:noProof/>
          </w:rPr>
          <w:instrText xml:space="preserve"> </w:instrText>
        </w:r>
        <w:r w:rsidRPr="00507103">
          <w:rPr>
            <w:rStyle w:val="Hyperlink"/>
            <w:noProof/>
          </w:rPr>
          <w:fldChar w:fldCharType="separate"/>
        </w:r>
        <w:r w:rsidRPr="00507103">
          <w:rPr>
            <w:rStyle w:val="Hyperlink"/>
            <w:noProof/>
            <w:lang w:val="en-US"/>
          </w:rPr>
          <w:t>9. Isotopes</w:t>
        </w:r>
        <w:r>
          <w:rPr>
            <w:noProof/>
            <w:webHidden/>
          </w:rPr>
          <w:tab/>
        </w:r>
        <w:r>
          <w:rPr>
            <w:noProof/>
            <w:webHidden/>
          </w:rPr>
          <w:fldChar w:fldCharType="begin"/>
        </w:r>
        <w:r>
          <w:rPr>
            <w:noProof/>
            <w:webHidden/>
          </w:rPr>
          <w:instrText xml:space="preserve"> PAGEREF _Toc492493973 \h </w:instrText>
        </w:r>
      </w:ins>
      <w:r>
        <w:rPr>
          <w:noProof/>
          <w:webHidden/>
        </w:rPr>
      </w:r>
      <w:r>
        <w:rPr>
          <w:noProof/>
          <w:webHidden/>
        </w:rPr>
        <w:fldChar w:fldCharType="separate"/>
      </w:r>
      <w:ins w:id="234" w:author="Igor P" w:date="2017-09-06T20:42:00Z">
        <w:r>
          <w:rPr>
            <w:noProof/>
            <w:webHidden/>
          </w:rPr>
          <w:t>34</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235" w:author="Igor P" w:date="2017-09-06T20:42:00Z"/>
          <w:rFonts w:ascii="Calibri" w:hAnsi="Calibri"/>
          <w:noProof/>
          <w:sz w:val="22"/>
          <w:szCs w:val="22"/>
          <w:lang w:val="en-US" w:eastAsia="en-US"/>
        </w:rPr>
      </w:pPr>
      <w:ins w:id="236"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"_Toc492493974"</w:instrText>
        </w:r>
        <w:r w:rsidRPr="00507103">
          <w:rPr>
            <w:rStyle w:val="Hyperlink"/>
            <w:noProof/>
          </w:rPr>
          <w:instrText xml:space="preserve"> </w:instrText>
        </w:r>
        <w:r w:rsidRPr="00507103">
          <w:rPr>
            <w:rStyle w:val="Hyperlink"/>
            <w:noProof/>
          </w:rPr>
          <w:fldChar w:fldCharType="separate"/>
        </w:r>
        <w:r w:rsidRPr="00507103">
          <w:rPr>
            <w:rStyle w:val="Hyperlink"/>
            <w:noProof/>
          </w:rPr>
          <w:t>9.1. How does InChI manage isotopes?</w:t>
        </w:r>
        <w:r>
          <w:rPr>
            <w:noProof/>
            <w:webHidden/>
          </w:rPr>
          <w:tab/>
        </w:r>
        <w:r>
          <w:rPr>
            <w:noProof/>
            <w:webHidden/>
          </w:rPr>
          <w:fldChar w:fldCharType="begin"/>
        </w:r>
        <w:r>
          <w:rPr>
            <w:noProof/>
            <w:webHidden/>
          </w:rPr>
          <w:instrText xml:space="preserve"> PAGEREF _Toc492493974 \h </w:instrText>
        </w:r>
      </w:ins>
      <w:r>
        <w:rPr>
          <w:noProof/>
          <w:webHidden/>
        </w:rPr>
      </w:r>
      <w:r>
        <w:rPr>
          <w:noProof/>
          <w:webHidden/>
        </w:rPr>
        <w:fldChar w:fldCharType="separate"/>
      </w:r>
      <w:ins w:id="237" w:author="Igor P" w:date="2017-09-06T20:42:00Z">
        <w:r>
          <w:rPr>
            <w:noProof/>
            <w:webHidden/>
          </w:rPr>
          <w:t>34</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238" w:author="Igor P" w:date="2017-09-06T20:42:00Z"/>
          <w:rFonts w:ascii="Calibri" w:hAnsi="Calibri"/>
          <w:noProof/>
          <w:sz w:val="22"/>
          <w:szCs w:val="22"/>
          <w:lang w:val="en-US" w:eastAsia="en-US"/>
        </w:rPr>
      </w:pPr>
      <w:ins w:id="239"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"_Toc492493975"</w:instrText>
        </w:r>
        <w:r w:rsidRPr="00507103">
          <w:rPr>
            <w:rStyle w:val="Hyperlink"/>
            <w:noProof/>
          </w:rPr>
          <w:instrText xml:space="preserve"> </w:instrText>
        </w:r>
        <w:r w:rsidRPr="00507103">
          <w:rPr>
            <w:rStyle w:val="Hyperlink"/>
            <w:noProof/>
          </w:rPr>
          <w:fldChar w:fldCharType="separate"/>
        </w:r>
        <w:r w:rsidRPr="00507103">
          <w:rPr>
            <w:rStyle w:val="Hyperlink"/>
            <w:noProof/>
          </w:rPr>
          <w:t>9.2. How is isotopic shift counted?</w:t>
        </w:r>
        <w:r>
          <w:rPr>
            <w:noProof/>
            <w:webHidden/>
          </w:rPr>
          <w:tab/>
        </w:r>
        <w:r>
          <w:rPr>
            <w:noProof/>
            <w:webHidden/>
          </w:rPr>
          <w:fldChar w:fldCharType="begin"/>
        </w:r>
        <w:r>
          <w:rPr>
            <w:noProof/>
            <w:webHidden/>
          </w:rPr>
          <w:instrText xml:space="preserve"> PAGEREF _Toc492493975 \h </w:instrText>
        </w:r>
      </w:ins>
      <w:r>
        <w:rPr>
          <w:noProof/>
          <w:webHidden/>
        </w:rPr>
      </w:r>
      <w:r>
        <w:rPr>
          <w:noProof/>
          <w:webHidden/>
        </w:rPr>
        <w:fldChar w:fldCharType="separate"/>
      </w:r>
      <w:ins w:id="240" w:author="Igor P" w:date="2017-09-06T20:42:00Z">
        <w:r>
          <w:rPr>
            <w:noProof/>
            <w:webHidden/>
          </w:rPr>
          <w:t>36</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241" w:author="Igor P" w:date="2017-09-06T20:42:00Z"/>
          <w:rFonts w:ascii="Calibri" w:hAnsi="Calibri"/>
          <w:noProof/>
          <w:sz w:val="22"/>
          <w:szCs w:val="22"/>
          <w:lang w:val="en-US" w:eastAsia="en-US"/>
        </w:rPr>
      </w:pPr>
      <w:ins w:id="242"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"_Toc492493976"</w:instrText>
        </w:r>
        <w:r w:rsidRPr="00507103">
          <w:rPr>
            <w:rStyle w:val="Hyperlink"/>
            <w:noProof/>
          </w:rPr>
          <w:instrText xml:space="preserve"> </w:instrText>
        </w:r>
        <w:r w:rsidRPr="00507103">
          <w:rPr>
            <w:rStyle w:val="Hyperlink"/>
            <w:noProof/>
          </w:rPr>
          <w:fldChar w:fldCharType="separate"/>
        </w:r>
        <w:r w:rsidRPr="00507103">
          <w:rPr>
            <w:rStyle w:val="Hyperlink"/>
            <w:noProof/>
          </w:rPr>
          <w:t>9.3. Why may isotopic shift +0 appear in InChI?</w:t>
        </w:r>
        <w:r>
          <w:rPr>
            <w:noProof/>
            <w:webHidden/>
          </w:rPr>
          <w:tab/>
        </w:r>
        <w:r>
          <w:rPr>
            <w:noProof/>
            <w:webHidden/>
          </w:rPr>
          <w:fldChar w:fldCharType="begin"/>
        </w:r>
        <w:r>
          <w:rPr>
            <w:noProof/>
            <w:webHidden/>
          </w:rPr>
          <w:instrText xml:space="preserve"> PAGEREF _Toc492493976 \h </w:instrText>
        </w:r>
      </w:ins>
      <w:r>
        <w:rPr>
          <w:noProof/>
          <w:webHidden/>
        </w:rPr>
      </w:r>
      <w:r>
        <w:rPr>
          <w:noProof/>
          <w:webHidden/>
        </w:rPr>
        <w:fldChar w:fldCharType="separate"/>
      </w:r>
      <w:ins w:id="243" w:author="Igor P" w:date="2017-09-06T20:42:00Z">
        <w:r>
          <w:rPr>
            <w:noProof/>
            <w:webHidden/>
          </w:rPr>
          <w:t>36</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244" w:author="Igor P" w:date="2017-09-06T20:42:00Z"/>
          <w:rFonts w:ascii="Calibri" w:hAnsi="Calibri"/>
          <w:noProof/>
          <w:sz w:val="22"/>
          <w:szCs w:val="22"/>
          <w:lang w:val="en-US" w:eastAsia="en-US"/>
        </w:rPr>
      </w:pPr>
      <w:ins w:id="245"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"_Toc492493977"</w:instrText>
        </w:r>
        <w:r w:rsidRPr="00507103">
          <w:rPr>
            <w:rStyle w:val="Hyperlink"/>
            <w:noProof/>
          </w:rPr>
          <w:instrText xml:space="preserve"> </w:instrText>
        </w:r>
        <w:r w:rsidRPr="00507103">
          <w:rPr>
            <w:rStyle w:val="Hyperlink"/>
            <w:noProof/>
          </w:rPr>
          <w:fldChar w:fldCharType="separate"/>
        </w:r>
        <w:r w:rsidRPr="00507103">
          <w:rPr>
            <w:rStyle w:val="Hyperlink"/>
            <w:noProof/>
          </w:rPr>
          <w:t>9.4. Does InChI recognize the one-letter symbols of deuterium and tritium?</w:t>
        </w:r>
        <w:r>
          <w:rPr>
            <w:noProof/>
            <w:webHidden/>
          </w:rPr>
          <w:tab/>
        </w:r>
        <w:r>
          <w:rPr>
            <w:noProof/>
            <w:webHidden/>
          </w:rPr>
          <w:fldChar w:fldCharType="begin"/>
        </w:r>
        <w:r>
          <w:rPr>
            <w:noProof/>
            <w:webHidden/>
          </w:rPr>
          <w:instrText xml:space="preserve"> PAGEREF _Toc492493977 \h </w:instrText>
        </w:r>
      </w:ins>
      <w:r>
        <w:rPr>
          <w:noProof/>
          <w:webHidden/>
        </w:rPr>
      </w:r>
      <w:r>
        <w:rPr>
          <w:noProof/>
          <w:webHidden/>
        </w:rPr>
        <w:fldChar w:fldCharType="separate"/>
      </w:r>
      <w:ins w:id="246" w:author="Igor P" w:date="2017-09-06T20:42:00Z">
        <w:r>
          <w:rPr>
            <w:noProof/>
            <w:webHidden/>
          </w:rPr>
          <w:t>36</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247" w:author="Igor P" w:date="2017-09-06T20:42:00Z"/>
          <w:rFonts w:ascii="Calibri" w:hAnsi="Calibri"/>
          <w:noProof/>
          <w:sz w:val="22"/>
          <w:szCs w:val="22"/>
          <w:lang w:val="en-US" w:eastAsia="en-US"/>
        </w:rPr>
      </w:pPr>
      <w:ins w:id="248"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"_Toc492493978"</w:instrText>
        </w:r>
        <w:r w:rsidRPr="00507103">
          <w:rPr>
            <w:rStyle w:val="Hyperlink"/>
            <w:noProof/>
          </w:rPr>
          <w:instrText xml:space="preserve"> </w:instrText>
        </w:r>
        <w:r w:rsidRPr="00507103">
          <w:rPr>
            <w:rStyle w:val="Hyperlink"/>
            <w:noProof/>
          </w:rPr>
          <w:fldChar w:fldCharType="separate"/>
        </w:r>
        <w:r w:rsidRPr="00507103">
          <w:rPr>
            <w:rStyle w:val="Hyperlink"/>
            <w:noProof/>
          </w:rPr>
          <w:t>9.5. What is the ordering of D and T in the isotopic layer?</w:t>
        </w:r>
        <w:r>
          <w:rPr>
            <w:noProof/>
            <w:webHidden/>
          </w:rPr>
          <w:tab/>
        </w:r>
        <w:r>
          <w:rPr>
            <w:noProof/>
            <w:webHidden/>
          </w:rPr>
          <w:fldChar w:fldCharType="begin"/>
        </w:r>
        <w:r>
          <w:rPr>
            <w:noProof/>
            <w:webHidden/>
          </w:rPr>
          <w:instrText xml:space="preserve"> PAGEREF _Toc492493978 \h </w:instrText>
        </w:r>
      </w:ins>
      <w:r>
        <w:rPr>
          <w:noProof/>
          <w:webHidden/>
        </w:rPr>
      </w:r>
      <w:r>
        <w:rPr>
          <w:noProof/>
          <w:webHidden/>
        </w:rPr>
        <w:fldChar w:fldCharType="separate"/>
      </w:r>
      <w:ins w:id="249" w:author="Igor P" w:date="2017-09-06T20:42:00Z">
        <w:r>
          <w:rPr>
            <w:noProof/>
            <w:webHidden/>
          </w:rPr>
          <w:t>36</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250" w:author="Igor P" w:date="2017-09-06T20:42:00Z"/>
          <w:rFonts w:ascii="Calibri" w:hAnsi="Calibri"/>
          <w:noProof/>
          <w:sz w:val="22"/>
          <w:szCs w:val="22"/>
          <w:lang w:val="en-US" w:eastAsia="en-US"/>
        </w:rPr>
      </w:pPr>
      <w:ins w:id="251"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"_Toc492493979"</w:instrText>
        </w:r>
        <w:r w:rsidRPr="00507103">
          <w:rPr>
            <w:rStyle w:val="Hyperlink"/>
            <w:noProof/>
          </w:rPr>
          <w:instrText xml:space="preserve"> </w:instrText>
        </w:r>
        <w:r w:rsidRPr="00507103">
          <w:rPr>
            <w:rStyle w:val="Hyperlink"/>
            <w:noProof/>
          </w:rPr>
          <w:fldChar w:fldCharType="separate"/>
        </w:r>
        <w:r w:rsidRPr="00507103">
          <w:rPr>
            <w:rStyle w:val="Hyperlink"/>
            <w:noProof/>
          </w:rPr>
          <w:t>9.6. Can InChI represent nuclear isomers?</w:t>
        </w:r>
        <w:r>
          <w:rPr>
            <w:noProof/>
            <w:webHidden/>
          </w:rPr>
          <w:tab/>
        </w:r>
        <w:r>
          <w:rPr>
            <w:noProof/>
            <w:webHidden/>
          </w:rPr>
          <w:fldChar w:fldCharType="begin"/>
        </w:r>
        <w:r>
          <w:rPr>
            <w:noProof/>
            <w:webHidden/>
          </w:rPr>
          <w:instrText xml:space="preserve"> PAGEREF _Toc492493979 \h </w:instrText>
        </w:r>
      </w:ins>
      <w:r>
        <w:rPr>
          <w:noProof/>
          <w:webHidden/>
        </w:rPr>
      </w:r>
      <w:r>
        <w:rPr>
          <w:noProof/>
          <w:webHidden/>
        </w:rPr>
        <w:fldChar w:fldCharType="separate"/>
      </w:r>
      <w:ins w:id="252" w:author="Igor P" w:date="2017-09-06T20:42:00Z">
        <w:r>
          <w:rPr>
            <w:noProof/>
            <w:webHidden/>
          </w:rPr>
          <w:t>37</w:t>
        </w:r>
        <w:r>
          <w:rPr>
            <w:noProof/>
            <w:webHidden/>
          </w:rPr>
          <w:fldChar w:fldCharType="end"/>
        </w:r>
        <w:r w:rsidRPr="00507103">
          <w:rPr>
            <w:rStyle w:val="Hyperlink"/>
            <w:noProof/>
          </w:rPr>
          <w:fldChar w:fldCharType="end"/>
        </w:r>
      </w:ins>
    </w:p>
    <w:p w:rsidR="0032020B" w:rsidRPr="0032020B" w:rsidRDefault="0032020B">
      <w:pPr>
        <w:pStyle w:val="TOC2"/>
        <w:tabs>
          <w:tab w:val="right" w:leader="dot" w:pos="9345"/>
        </w:tabs>
        <w:rPr>
          <w:ins w:id="253" w:author="Igor P" w:date="2017-09-06T20:42:00Z"/>
          <w:rFonts w:ascii="Calibri" w:hAnsi="Calibri"/>
          <w:noProof/>
          <w:sz w:val="22"/>
          <w:szCs w:val="22"/>
          <w:lang w:val="en-US" w:eastAsia="en-US"/>
        </w:rPr>
      </w:pPr>
      <w:ins w:id="254"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"_Toc492493980"</w:instrText>
        </w:r>
        <w:r w:rsidRPr="00507103">
          <w:rPr>
            <w:rStyle w:val="Hyperlink"/>
            <w:noProof/>
          </w:rPr>
          <w:instrText xml:space="preserve"> </w:instrText>
        </w:r>
        <w:r w:rsidRPr="00507103">
          <w:rPr>
            <w:rStyle w:val="Hyperlink"/>
            <w:noProof/>
          </w:rPr>
          <w:fldChar w:fldCharType="separate"/>
        </w:r>
        <w:r w:rsidRPr="00507103">
          <w:rPr>
            <w:rStyle w:val="Hyperlink"/>
            <w:noProof/>
            <w:lang w:val="en-US"/>
          </w:rPr>
          <w:t>10. Charge, Protons and Radicals</w:t>
        </w:r>
        <w:r>
          <w:rPr>
            <w:noProof/>
            <w:webHidden/>
          </w:rPr>
          <w:tab/>
        </w:r>
        <w:r>
          <w:rPr>
            <w:noProof/>
            <w:webHidden/>
          </w:rPr>
          <w:fldChar w:fldCharType="begin"/>
        </w:r>
        <w:r>
          <w:rPr>
            <w:noProof/>
            <w:webHidden/>
          </w:rPr>
          <w:instrText xml:space="preserve"> PAGEREF _Toc492493980 \h </w:instrText>
        </w:r>
      </w:ins>
      <w:r>
        <w:rPr>
          <w:noProof/>
          <w:webHidden/>
        </w:rPr>
      </w:r>
      <w:r>
        <w:rPr>
          <w:noProof/>
          <w:webHidden/>
        </w:rPr>
        <w:fldChar w:fldCharType="separate"/>
      </w:r>
      <w:ins w:id="255" w:author="Igor P" w:date="2017-09-06T20:42:00Z">
        <w:r>
          <w:rPr>
            <w:noProof/>
            <w:webHidden/>
          </w:rPr>
          <w:t>37</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256" w:author="Igor P" w:date="2017-09-06T20:42:00Z"/>
          <w:rFonts w:ascii="Calibri" w:hAnsi="Calibri"/>
          <w:noProof/>
          <w:sz w:val="22"/>
          <w:szCs w:val="22"/>
          <w:lang w:val="en-US" w:eastAsia="en-US"/>
        </w:rPr>
      </w:pPr>
      <w:ins w:id="257"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"_Toc492493981"</w:instrText>
        </w:r>
        <w:r w:rsidRPr="00507103">
          <w:rPr>
            <w:rStyle w:val="Hyperlink"/>
            <w:noProof/>
          </w:rPr>
          <w:instrText xml:space="preserve"> </w:instrText>
        </w:r>
        <w:r w:rsidRPr="00507103">
          <w:rPr>
            <w:rStyle w:val="Hyperlink"/>
            <w:noProof/>
          </w:rPr>
          <w:fldChar w:fldCharType="separate"/>
        </w:r>
        <w:r w:rsidRPr="00507103">
          <w:rPr>
            <w:rStyle w:val="Hyperlink"/>
            <w:noProof/>
          </w:rPr>
          <w:t>10.1. How does InChI manage charge?</w:t>
        </w:r>
        <w:r>
          <w:rPr>
            <w:noProof/>
            <w:webHidden/>
          </w:rPr>
          <w:tab/>
        </w:r>
        <w:r>
          <w:rPr>
            <w:noProof/>
            <w:webHidden/>
          </w:rPr>
          <w:fldChar w:fldCharType="begin"/>
        </w:r>
        <w:r>
          <w:rPr>
            <w:noProof/>
            <w:webHidden/>
          </w:rPr>
          <w:instrText xml:space="preserve"> PAGEREF _Toc492493981 \h </w:instrText>
        </w:r>
      </w:ins>
      <w:r>
        <w:rPr>
          <w:noProof/>
          <w:webHidden/>
        </w:rPr>
      </w:r>
      <w:r>
        <w:rPr>
          <w:noProof/>
          <w:webHidden/>
        </w:rPr>
        <w:fldChar w:fldCharType="separate"/>
      </w:r>
      <w:ins w:id="258" w:author="Igor P" w:date="2017-09-06T20:42:00Z">
        <w:r>
          <w:rPr>
            <w:noProof/>
            <w:webHidden/>
          </w:rPr>
          <w:t>37</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259" w:author="Igor P" w:date="2017-09-06T20:42:00Z"/>
          <w:rFonts w:ascii="Calibri" w:hAnsi="Calibri"/>
          <w:noProof/>
          <w:sz w:val="22"/>
          <w:szCs w:val="22"/>
          <w:lang w:val="en-US" w:eastAsia="en-US"/>
        </w:rPr>
      </w:pPr>
      <w:ins w:id="260"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"_Toc492493982"</w:instrText>
        </w:r>
        <w:r w:rsidRPr="00507103">
          <w:rPr>
            <w:rStyle w:val="Hyperlink"/>
            <w:noProof/>
          </w:rPr>
          <w:instrText xml:space="preserve"> </w:instrText>
        </w:r>
        <w:r w:rsidRPr="00507103">
          <w:rPr>
            <w:rStyle w:val="Hyperlink"/>
            <w:noProof/>
          </w:rPr>
          <w:fldChar w:fldCharType="separate"/>
        </w:r>
        <w:r w:rsidRPr="00507103">
          <w:rPr>
            <w:rStyle w:val="Hyperlink"/>
            <w:noProof/>
          </w:rPr>
          <w:t>10.2. What does the /p layer mean?</w:t>
        </w:r>
        <w:r>
          <w:rPr>
            <w:noProof/>
            <w:webHidden/>
          </w:rPr>
          <w:tab/>
        </w:r>
        <w:r>
          <w:rPr>
            <w:noProof/>
            <w:webHidden/>
          </w:rPr>
          <w:fldChar w:fldCharType="begin"/>
        </w:r>
        <w:r>
          <w:rPr>
            <w:noProof/>
            <w:webHidden/>
          </w:rPr>
          <w:instrText xml:space="preserve"> PAGEREF _Toc492493982 \h </w:instrText>
        </w:r>
      </w:ins>
      <w:r>
        <w:rPr>
          <w:noProof/>
          <w:webHidden/>
        </w:rPr>
      </w:r>
      <w:r>
        <w:rPr>
          <w:noProof/>
          <w:webHidden/>
        </w:rPr>
        <w:fldChar w:fldCharType="separate"/>
      </w:r>
      <w:ins w:id="261" w:author="Igor P" w:date="2017-09-06T20:42:00Z">
        <w:r>
          <w:rPr>
            <w:noProof/>
            <w:webHidden/>
          </w:rPr>
          <w:t>37</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262" w:author="Igor P" w:date="2017-09-06T20:42:00Z"/>
          <w:rFonts w:ascii="Calibri" w:hAnsi="Calibri"/>
          <w:noProof/>
          <w:sz w:val="22"/>
          <w:szCs w:val="22"/>
          <w:lang w:val="en-US" w:eastAsia="en-US"/>
        </w:rPr>
      </w:pPr>
      <w:ins w:id="263"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"_Toc492493983"</w:instrText>
        </w:r>
        <w:r w:rsidRPr="00507103">
          <w:rPr>
            <w:rStyle w:val="Hyperlink"/>
            <w:noProof/>
          </w:rPr>
          <w:instrText xml:space="preserve"> </w:instrText>
        </w:r>
        <w:r w:rsidRPr="00507103">
          <w:rPr>
            <w:rStyle w:val="Hyperlink"/>
            <w:noProof/>
          </w:rPr>
          <w:fldChar w:fldCharType="separate"/>
        </w:r>
        <w:r w:rsidRPr="00507103">
          <w:rPr>
            <w:rStyle w:val="Hyperlink"/>
            <w:noProof/>
          </w:rPr>
          <w:t>10.3. Can InChI represent radicals?</w:t>
        </w:r>
        <w:r>
          <w:rPr>
            <w:noProof/>
            <w:webHidden/>
          </w:rPr>
          <w:tab/>
        </w:r>
        <w:r>
          <w:rPr>
            <w:noProof/>
            <w:webHidden/>
          </w:rPr>
          <w:fldChar w:fldCharType="begin"/>
        </w:r>
        <w:r>
          <w:rPr>
            <w:noProof/>
            <w:webHidden/>
          </w:rPr>
          <w:instrText xml:space="preserve"> PAGEREF _Toc492493983 \h </w:instrText>
        </w:r>
      </w:ins>
      <w:r>
        <w:rPr>
          <w:noProof/>
          <w:webHidden/>
        </w:rPr>
      </w:r>
      <w:r>
        <w:rPr>
          <w:noProof/>
          <w:webHidden/>
        </w:rPr>
        <w:fldChar w:fldCharType="separate"/>
      </w:r>
      <w:ins w:id="264" w:author="Igor P" w:date="2017-09-06T20:42:00Z">
        <w:r>
          <w:rPr>
            <w:noProof/>
            <w:webHidden/>
          </w:rPr>
          <w:t>37</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265" w:author="Igor P" w:date="2017-09-06T20:42:00Z"/>
          <w:rFonts w:ascii="Calibri" w:hAnsi="Calibri"/>
          <w:noProof/>
          <w:sz w:val="22"/>
          <w:szCs w:val="22"/>
          <w:lang w:val="en-US" w:eastAsia="en-US"/>
        </w:rPr>
      </w:pPr>
      <w:ins w:id="266"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"_Toc492493984"</w:instrText>
        </w:r>
        <w:r w:rsidRPr="00507103">
          <w:rPr>
            <w:rStyle w:val="Hyperlink"/>
            <w:noProof/>
          </w:rPr>
          <w:instrText xml:space="preserve"> </w:instrText>
        </w:r>
        <w:r w:rsidRPr="00507103">
          <w:rPr>
            <w:rStyle w:val="Hyperlink"/>
            <w:noProof/>
          </w:rPr>
          <w:fldChar w:fldCharType="separate"/>
        </w:r>
        <w:r w:rsidRPr="00507103">
          <w:rPr>
            <w:rStyle w:val="Hyperlink"/>
            <w:noProof/>
          </w:rPr>
          <w:t>10.4. Can InChI represent different spin states?</w:t>
        </w:r>
        <w:r>
          <w:rPr>
            <w:noProof/>
            <w:webHidden/>
          </w:rPr>
          <w:tab/>
        </w:r>
        <w:r>
          <w:rPr>
            <w:noProof/>
            <w:webHidden/>
          </w:rPr>
          <w:fldChar w:fldCharType="begin"/>
        </w:r>
        <w:r>
          <w:rPr>
            <w:noProof/>
            <w:webHidden/>
          </w:rPr>
          <w:instrText xml:space="preserve"> PAGEREF _Toc492493984 \h </w:instrText>
        </w:r>
      </w:ins>
      <w:r>
        <w:rPr>
          <w:noProof/>
          <w:webHidden/>
        </w:rPr>
      </w:r>
      <w:r>
        <w:rPr>
          <w:noProof/>
          <w:webHidden/>
        </w:rPr>
        <w:fldChar w:fldCharType="separate"/>
      </w:r>
      <w:ins w:id="267" w:author="Igor P" w:date="2017-09-06T20:42:00Z">
        <w:r>
          <w:rPr>
            <w:noProof/>
            <w:webHidden/>
          </w:rPr>
          <w:t>38</w:t>
        </w:r>
        <w:r>
          <w:rPr>
            <w:noProof/>
            <w:webHidden/>
          </w:rPr>
          <w:fldChar w:fldCharType="end"/>
        </w:r>
        <w:r w:rsidRPr="00507103">
          <w:rPr>
            <w:rStyle w:val="Hyperlink"/>
            <w:noProof/>
          </w:rPr>
          <w:fldChar w:fldCharType="end"/>
        </w:r>
      </w:ins>
    </w:p>
    <w:p w:rsidR="0032020B" w:rsidRPr="0032020B" w:rsidRDefault="0032020B">
      <w:pPr>
        <w:pStyle w:val="TOC2"/>
        <w:tabs>
          <w:tab w:val="right" w:leader="dot" w:pos="9345"/>
        </w:tabs>
        <w:rPr>
          <w:ins w:id="268" w:author="Igor P" w:date="2017-09-06T20:42:00Z"/>
          <w:rFonts w:ascii="Calibri" w:hAnsi="Calibri"/>
          <w:noProof/>
          <w:sz w:val="22"/>
          <w:szCs w:val="22"/>
          <w:lang w:val="en-US" w:eastAsia="en-US"/>
        </w:rPr>
      </w:pPr>
      <w:ins w:id="269"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"_Toc492493985"</w:instrText>
        </w:r>
        <w:r w:rsidRPr="00507103">
          <w:rPr>
            <w:rStyle w:val="Hyperlink"/>
            <w:noProof/>
          </w:rPr>
          <w:instrText xml:space="preserve"> </w:instrText>
        </w:r>
        <w:r w:rsidRPr="00507103">
          <w:rPr>
            <w:rStyle w:val="Hyperlink"/>
            <w:noProof/>
          </w:rPr>
          <w:fldChar w:fldCharType="separate"/>
        </w:r>
        <w:r w:rsidRPr="00507103">
          <w:rPr>
            <w:rStyle w:val="Hyperlink"/>
            <w:noProof/>
            <w:lang w:val="en-US"/>
          </w:rPr>
          <w:t>11. Other</w:t>
        </w:r>
        <w:r>
          <w:rPr>
            <w:noProof/>
            <w:webHidden/>
          </w:rPr>
          <w:tab/>
        </w:r>
        <w:r>
          <w:rPr>
            <w:noProof/>
            <w:webHidden/>
          </w:rPr>
          <w:fldChar w:fldCharType="begin"/>
        </w:r>
        <w:r>
          <w:rPr>
            <w:noProof/>
            <w:webHidden/>
          </w:rPr>
          <w:instrText xml:space="preserve"> PAGEREF _Toc492493985 \h </w:instrText>
        </w:r>
      </w:ins>
      <w:r>
        <w:rPr>
          <w:noProof/>
          <w:webHidden/>
        </w:rPr>
      </w:r>
      <w:r>
        <w:rPr>
          <w:noProof/>
          <w:webHidden/>
        </w:rPr>
        <w:fldChar w:fldCharType="separate"/>
      </w:r>
      <w:ins w:id="270" w:author="Igor P" w:date="2017-09-06T20:42:00Z">
        <w:r>
          <w:rPr>
            <w:noProof/>
            <w:webHidden/>
          </w:rPr>
          <w:t>38</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271" w:author="Igor P" w:date="2017-09-06T20:42:00Z"/>
          <w:rFonts w:ascii="Calibri" w:hAnsi="Calibri"/>
          <w:noProof/>
          <w:sz w:val="22"/>
          <w:szCs w:val="22"/>
          <w:lang w:val="en-US" w:eastAsia="en-US"/>
        </w:rPr>
      </w:pPr>
      <w:ins w:id="272"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"_Toc492493986"</w:instrText>
        </w:r>
        <w:r w:rsidRPr="00507103">
          <w:rPr>
            <w:rStyle w:val="Hyperlink"/>
            <w:noProof/>
          </w:rPr>
          <w:instrText xml:space="preserve"> </w:instrText>
        </w:r>
        <w:r w:rsidRPr="00507103">
          <w:rPr>
            <w:rStyle w:val="Hyperlink"/>
            <w:noProof/>
          </w:rPr>
          <w:fldChar w:fldCharType="separate"/>
        </w:r>
        <w:r w:rsidRPr="00507103">
          <w:rPr>
            <w:rStyle w:val="Hyperlink"/>
            <w:noProof/>
          </w:rPr>
          <w:t>11.1. What is the 'Auxiliary Information' (AuxInfo) in the InChI output?</w:t>
        </w:r>
        <w:r>
          <w:rPr>
            <w:noProof/>
            <w:webHidden/>
          </w:rPr>
          <w:tab/>
        </w:r>
        <w:r>
          <w:rPr>
            <w:noProof/>
            <w:webHidden/>
          </w:rPr>
          <w:fldChar w:fldCharType="begin"/>
        </w:r>
        <w:r>
          <w:rPr>
            <w:noProof/>
            <w:webHidden/>
          </w:rPr>
          <w:instrText xml:space="preserve"> PAGEREF _Toc492493986 \h </w:instrText>
        </w:r>
      </w:ins>
      <w:r>
        <w:rPr>
          <w:noProof/>
          <w:webHidden/>
        </w:rPr>
      </w:r>
      <w:r>
        <w:rPr>
          <w:noProof/>
          <w:webHidden/>
        </w:rPr>
        <w:fldChar w:fldCharType="separate"/>
      </w:r>
      <w:ins w:id="273" w:author="Igor P" w:date="2017-09-06T20:42:00Z">
        <w:r>
          <w:rPr>
            <w:noProof/>
            <w:webHidden/>
          </w:rPr>
          <w:t>38</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274" w:author="Igor P" w:date="2017-09-06T20:42:00Z"/>
          <w:rFonts w:ascii="Calibri" w:hAnsi="Calibri"/>
          <w:noProof/>
          <w:sz w:val="22"/>
          <w:szCs w:val="22"/>
          <w:lang w:val="en-US" w:eastAsia="en-US"/>
        </w:rPr>
      </w:pPr>
      <w:ins w:id="275" w:author="Igor P" w:date="2017-09-06T20:42:00Z">
        <w:r w:rsidRPr="00507103">
          <w:rPr>
            <w:rStyle w:val="Hyperlink"/>
            <w:noProof/>
          </w:rPr>
          <w:lastRenderedPageBreak/>
          <w:fldChar w:fldCharType="begin"/>
        </w:r>
        <w:r w:rsidRPr="00507103">
          <w:rPr>
            <w:rStyle w:val="Hyperlink"/>
            <w:noProof/>
          </w:rPr>
          <w:instrText xml:space="preserve"> </w:instrText>
        </w:r>
        <w:r>
          <w:rPr>
            <w:noProof/>
          </w:rPr>
          <w:instrText>HYPERLINK \l "_Toc492493987"</w:instrText>
        </w:r>
        <w:r w:rsidRPr="00507103">
          <w:rPr>
            <w:rStyle w:val="Hyperlink"/>
            <w:noProof/>
          </w:rPr>
          <w:instrText xml:space="preserve"> </w:instrText>
        </w:r>
        <w:r w:rsidRPr="00507103">
          <w:rPr>
            <w:rStyle w:val="Hyperlink"/>
            <w:noProof/>
          </w:rPr>
          <w:fldChar w:fldCharType="separate"/>
        </w:r>
        <w:r w:rsidRPr="00507103">
          <w:rPr>
            <w:rStyle w:val="Hyperlink"/>
            <w:noProof/>
          </w:rPr>
          <w:t>11.2. How may I see which original atom numbers correspond to InChI numbers?</w:t>
        </w:r>
        <w:r>
          <w:rPr>
            <w:noProof/>
            <w:webHidden/>
          </w:rPr>
          <w:tab/>
        </w:r>
        <w:r>
          <w:rPr>
            <w:noProof/>
            <w:webHidden/>
          </w:rPr>
          <w:fldChar w:fldCharType="begin"/>
        </w:r>
        <w:r>
          <w:rPr>
            <w:noProof/>
            <w:webHidden/>
          </w:rPr>
          <w:instrText xml:space="preserve"> PAGEREF _Toc492493987 \h </w:instrText>
        </w:r>
      </w:ins>
      <w:r>
        <w:rPr>
          <w:noProof/>
          <w:webHidden/>
        </w:rPr>
      </w:r>
      <w:r>
        <w:rPr>
          <w:noProof/>
          <w:webHidden/>
        </w:rPr>
        <w:fldChar w:fldCharType="separate"/>
      </w:r>
      <w:ins w:id="276" w:author="Igor P" w:date="2017-09-06T20:42:00Z">
        <w:r>
          <w:rPr>
            <w:noProof/>
            <w:webHidden/>
          </w:rPr>
          <w:t>38</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277" w:author="Igor P" w:date="2017-09-06T20:42:00Z"/>
          <w:rFonts w:ascii="Calibri" w:hAnsi="Calibri"/>
          <w:noProof/>
          <w:sz w:val="22"/>
          <w:szCs w:val="22"/>
          <w:lang w:val="en-US" w:eastAsia="en-US"/>
        </w:rPr>
      </w:pPr>
      <w:ins w:id="278"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"_Toc492493988"</w:instrText>
        </w:r>
        <w:r w:rsidRPr="00507103">
          <w:rPr>
            <w:rStyle w:val="Hyperlink"/>
            <w:noProof/>
          </w:rPr>
          <w:instrText xml:space="preserve"> </w:instrText>
        </w:r>
        <w:r w:rsidRPr="00507103">
          <w:rPr>
            <w:rStyle w:val="Hyperlink"/>
            <w:noProof/>
          </w:rPr>
          <w:fldChar w:fldCharType="separate"/>
        </w:r>
        <w:r w:rsidRPr="00507103">
          <w:rPr>
            <w:rStyle w:val="Hyperlink"/>
            <w:noProof/>
          </w:rPr>
          <w:t>11.3. May InChI contain whitespaces? More broadly, which characters may occur in InChI strings?</w:t>
        </w:r>
        <w:r>
          <w:rPr>
            <w:noProof/>
            <w:webHidden/>
          </w:rPr>
          <w:tab/>
        </w:r>
        <w:r>
          <w:rPr>
            <w:noProof/>
            <w:webHidden/>
          </w:rPr>
          <w:fldChar w:fldCharType="begin"/>
        </w:r>
        <w:r>
          <w:rPr>
            <w:noProof/>
            <w:webHidden/>
          </w:rPr>
          <w:instrText xml:space="preserve"> PAGEREF _Toc492493988 \h </w:instrText>
        </w:r>
      </w:ins>
      <w:r>
        <w:rPr>
          <w:noProof/>
          <w:webHidden/>
        </w:rPr>
      </w:r>
      <w:r>
        <w:rPr>
          <w:noProof/>
          <w:webHidden/>
        </w:rPr>
        <w:fldChar w:fldCharType="separate"/>
      </w:r>
      <w:ins w:id="279" w:author="Igor P" w:date="2017-09-06T20:42:00Z">
        <w:r>
          <w:rPr>
            <w:noProof/>
            <w:webHidden/>
          </w:rPr>
          <w:t>39</w:t>
        </w:r>
        <w:r>
          <w:rPr>
            <w:noProof/>
            <w:webHidden/>
          </w:rPr>
          <w:fldChar w:fldCharType="end"/>
        </w:r>
        <w:r w:rsidRPr="00507103">
          <w:rPr>
            <w:rStyle w:val="Hyperlink"/>
            <w:noProof/>
          </w:rPr>
          <w:fldChar w:fldCharType="end"/>
        </w:r>
      </w:ins>
    </w:p>
    <w:p w:rsidR="0032020B" w:rsidRPr="0032020B" w:rsidRDefault="0032020B">
      <w:pPr>
        <w:pStyle w:val="TOC2"/>
        <w:tabs>
          <w:tab w:val="right" w:leader="dot" w:pos="9345"/>
        </w:tabs>
        <w:rPr>
          <w:ins w:id="280" w:author="Igor P" w:date="2017-09-06T20:42:00Z"/>
          <w:rFonts w:ascii="Calibri" w:hAnsi="Calibri"/>
          <w:noProof/>
          <w:sz w:val="22"/>
          <w:szCs w:val="22"/>
          <w:lang w:val="en-US" w:eastAsia="en-US"/>
        </w:rPr>
      </w:pPr>
      <w:ins w:id="281"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"_Toc492493989"</w:instrText>
        </w:r>
        <w:r w:rsidRPr="00507103">
          <w:rPr>
            <w:rStyle w:val="Hyperlink"/>
            <w:noProof/>
          </w:rPr>
          <w:instrText xml:space="preserve"> </w:instrText>
        </w:r>
        <w:r w:rsidRPr="00507103">
          <w:rPr>
            <w:rStyle w:val="Hyperlink"/>
            <w:noProof/>
          </w:rPr>
          <w:fldChar w:fldCharType="separate"/>
        </w:r>
        <w:r w:rsidRPr="00507103">
          <w:rPr>
            <w:rStyle w:val="Hyperlink"/>
            <w:noProof/>
            <w:lang w:val="en-US"/>
          </w:rPr>
          <w:t>12. Comparing InChIs</w:t>
        </w:r>
        <w:r>
          <w:rPr>
            <w:noProof/>
            <w:webHidden/>
          </w:rPr>
          <w:tab/>
        </w:r>
        <w:r>
          <w:rPr>
            <w:noProof/>
            <w:webHidden/>
          </w:rPr>
          <w:fldChar w:fldCharType="begin"/>
        </w:r>
        <w:r>
          <w:rPr>
            <w:noProof/>
            <w:webHidden/>
          </w:rPr>
          <w:instrText xml:space="preserve"> PAGEREF _Toc492493989 \h </w:instrText>
        </w:r>
      </w:ins>
      <w:r>
        <w:rPr>
          <w:noProof/>
          <w:webHidden/>
        </w:rPr>
      </w:r>
      <w:r>
        <w:rPr>
          <w:noProof/>
          <w:webHidden/>
        </w:rPr>
        <w:fldChar w:fldCharType="separate"/>
      </w:r>
      <w:ins w:id="282" w:author="Igor P" w:date="2017-09-06T20:42:00Z">
        <w:r>
          <w:rPr>
            <w:noProof/>
            <w:webHidden/>
          </w:rPr>
          <w:t>39</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283" w:author="Igor P" w:date="2017-09-06T20:42:00Z"/>
          <w:rFonts w:ascii="Calibri" w:hAnsi="Calibri"/>
          <w:noProof/>
          <w:sz w:val="22"/>
          <w:szCs w:val="22"/>
          <w:lang w:val="en-US" w:eastAsia="en-US"/>
        </w:rPr>
      </w:pPr>
      <w:ins w:id="284"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"_Toc492493990"</w:instrText>
        </w:r>
        <w:r w:rsidRPr="00507103">
          <w:rPr>
            <w:rStyle w:val="Hyperlink"/>
            <w:noProof/>
          </w:rPr>
          <w:instrText xml:space="preserve"> </w:instrText>
        </w:r>
        <w:r w:rsidRPr="00507103">
          <w:rPr>
            <w:rStyle w:val="Hyperlink"/>
            <w:noProof/>
          </w:rPr>
          <w:fldChar w:fldCharType="separate"/>
        </w:r>
        <w:r w:rsidRPr="00507103">
          <w:rPr>
            <w:rStyle w:val="Hyperlink"/>
            <w:noProof/>
          </w:rPr>
          <w:t>12.1. Can I compare structures by looking at their InChIs?</w:t>
        </w:r>
        <w:r>
          <w:rPr>
            <w:noProof/>
            <w:webHidden/>
          </w:rPr>
          <w:tab/>
        </w:r>
        <w:r>
          <w:rPr>
            <w:noProof/>
            <w:webHidden/>
          </w:rPr>
          <w:fldChar w:fldCharType="begin"/>
        </w:r>
        <w:r>
          <w:rPr>
            <w:noProof/>
            <w:webHidden/>
          </w:rPr>
          <w:instrText xml:space="preserve"> PAGEREF _Toc492493990 \h </w:instrText>
        </w:r>
      </w:ins>
      <w:r>
        <w:rPr>
          <w:noProof/>
          <w:webHidden/>
        </w:rPr>
      </w:r>
      <w:r>
        <w:rPr>
          <w:noProof/>
          <w:webHidden/>
        </w:rPr>
        <w:fldChar w:fldCharType="separate"/>
      </w:r>
      <w:ins w:id="285" w:author="Igor P" w:date="2017-09-06T20:42:00Z">
        <w:r>
          <w:rPr>
            <w:noProof/>
            <w:webHidden/>
          </w:rPr>
          <w:t>39</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286" w:author="Igor P" w:date="2017-09-06T20:42:00Z"/>
          <w:rFonts w:ascii="Calibri" w:hAnsi="Calibri"/>
          <w:noProof/>
          <w:sz w:val="22"/>
          <w:szCs w:val="22"/>
          <w:lang w:val="en-US" w:eastAsia="en-US"/>
        </w:rPr>
      </w:pPr>
      <w:ins w:id="287"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"_Toc492493991"</w:instrText>
        </w:r>
        <w:r w:rsidRPr="00507103">
          <w:rPr>
            <w:rStyle w:val="Hyperlink"/>
            <w:noProof/>
          </w:rPr>
          <w:instrText xml:space="preserve"> </w:instrText>
        </w:r>
        <w:r w:rsidRPr="00507103">
          <w:rPr>
            <w:rStyle w:val="Hyperlink"/>
            <w:noProof/>
          </w:rPr>
          <w:fldChar w:fldCharType="separate"/>
        </w:r>
        <w:r w:rsidRPr="00507103">
          <w:rPr>
            <w:rStyle w:val="Hyperlink"/>
            <w:noProof/>
          </w:rPr>
          <w:t>12.2. Can I compare structures by looking at specific layers from their InChIs?</w:t>
        </w:r>
        <w:r>
          <w:rPr>
            <w:noProof/>
            <w:webHidden/>
          </w:rPr>
          <w:tab/>
        </w:r>
        <w:r>
          <w:rPr>
            <w:noProof/>
            <w:webHidden/>
          </w:rPr>
          <w:fldChar w:fldCharType="begin"/>
        </w:r>
        <w:r>
          <w:rPr>
            <w:noProof/>
            <w:webHidden/>
          </w:rPr>
          <w:instrText xml:space="preserve"> PAGEREF _Toc492493991 \h </w:instrText>
        </w:r>
      </w:ins>
      <w:r>
        <w:rPr>
          <w:noProof/>
          <w:webHidden/>
        </w:rPr>
      </w:r>
      <w:r>
        <w:rPr>
          <w:noProof/>
          <w:webHidden/>
        </w:rPr>
        <w:fldChar w:fldCharType="separate"/>
      </w:r>
      <w:ins w:id="288" w:author="Igor P" w:date="2017-09-06T20:42:00Z">
        <w:r>
          <w:rPr>
            <w:noProof/>
            <w:webHidden/>
          </w:rPr>
          <w:t>40</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289" w:author="Igor P" w:date="2017-09-06T20:42:00Z"/>
          <w:rFonts w:ascii="Calibri" w:hAnsi="Calibri"/>
          <w:noProof/>
          <w:sz w:val="22"/>
          <w:szCs w:val="22"/>
          <w:lang w:val="en-US" w:eastAsia="en-US"/>
        </w:rPr>
      </w:pPr>
      <w:ins w:id="290"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"_Toc492493992"</w:instrText>
        </w:r>
        <w:r w:rsidRPr="00507103">
          <w:rPr>
            <w:rStyle w:val="Hyperlink"/>
            <w:noProof/>
          </w:rPr>
          <w:instrText xml:space="preserve"> </w:instrText>
        </w:r>
        <w:r w:rsidRPr="00507103">
          <w:rPr>
            <w:rStyle w:val="Hyperlink"/>
            <w:noProof/>
          </w:rPr>
          <w:fldChar w:fldCharType="separate"/>
        </w:r>
        <w:r w:rsidRPr="00507103">
          <w:rPr>
            <w:rStyle w:val="Hyperlink"/>
            <w:noProof/>
          </w:rPr>
          <w:t>12.3. If two InChIs are the same, do they refer to the same compound?</w:t>
        </w:r>
        <w:r>
          <w:rPr>
            <w:noProof/>
            <w:webHidden/>
          </w:rPr>
          <w:tab/>
        </w:r>
        <w:r>
          <w:rPr>
            <w:noProof/>
            <w:webHidden/>
          </w:rPr>
          <w:fldChar w:fldCharType="begin"/>
        </w:r>
        <w:r>
          <w:rPr>
            <w:noProof/>
            <w:webHidden/>
          </w:rPr>
          <w:instrText xml:space="preserve"> PAGEREF _Toc492493992 \h </w:instrText>
        </w:r>
      </w:ins>
      <w:r>
        <w:rPr>
          <w:noProof/>
          <w:webHidden/>
        </w:rPr>
      </w:r>
      <w:r>
        <w:rPr>
          <w:noProof/>
          <w:webHidden/>
        </w:rPr>
        <w:fldChar w:fldCharType="separate"/>
      </w:r>
      <w:ins w:id="291" w:author="Igor P" w:date="2017-09-06T20:42:00Z">
        <w:r>
          <w:rPr>
            <w:noProof/>
            <w:webHidden/>
          </w:rPr>
          <w:t>40</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292" w:author="Igor P" w:date="2017-09-06T20:42:00Z"/>
          <w:rFonts w:ascii="Calibri" w:hAnsi="Calibri"/>
          <w:noProof/>
          <w:sz w:val="22"/>
          <w:szCs w:val="22"/>
          <w:lang w:val="en-US" w:eastAsia="en-US"/>
        </w:rPr>
      </w:pPr>
      <w:ins w:id="293"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"_Toc492493993"</w:instrText>
        </w:r>
        <w:r w:rsidRPr="00507103">
          <w:rPr>
            <w:rStyle w:val="Hyperlink"/>
            <w:noProof/>
          </w:rPr>
          <w:instrText xml:space="preserve"> </w:instrText>
        </w:r>
        <w:r w:rsidRPr="00507103">
          <w:rPr>
            <w:rStyle w:val="Hyperlink"/>
            <w:noProof/>
          </w:rPr>
          <w:fldChar w:fldCharType="separate"/>
        </w:r>
        <w:r w:rsidRPr="00507103">
          <w:rPr>
            <w:rStyle w:val="Hyperlink"/>
            <w:noProof/>
          </w:rPr>
          <w:t>12.4. If two InChIs are different, do they refer to different compounds?</w:t>
        </w:r>
        <w:r>
          <w:rPr>
            <w:noProof/>
            <w:webHidden/>
          </w:rPr>
          <w:tab/>
        </w:r>
        <w:r>
          <w:rPr>
            <w:noProof/>
            <w:webHidden/>
          </w:rPr>
          <w:fldChar w:fldCharType="begin"/>
        </w:r>
        <w:r>
          <w:rPr>
            <w:noProof/>
            <w:webHidden/>
          </w:rPr>
          <w:instrText xml:space="preserve"> PAGEREF _Toc492493993 \h </w:instrText>
        </w:r>
      </w:ins>
      <w:r>
        <w:rPr>
          <w:noProof/>
          <w:webHidden/>
        </w:rPr>
      </w:r>
      <w:r>
        <w:rPr>
          <w:noProof/>
          <w:webHidden/>
        </w:rPr>
        <w:fldChar w:fldCharType="separate"/>
      </w:r>
      <w:ins w:id="294" w:author="Igor P" w:date="2017-09-06T20:42:00Z">
        <w:r>
          <w:rPr>
            <w:noProof/>
            <w:webHidden/>
          </w:rPr>
          <w:t>40</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295" w:author="Igor P" w:date="2017-09-06T20:42:00Z"/>
          <w:rFonts w:ascii="Calibri" w:hAnsi="Calibri"/>
          <w:noProof/>
          <w:sz w:val="22"/>
          <w:szCs w:val="22"/>
          <w:lang w:val="en-US" w:eastAsia="en-US"/>
        </w:rPr>
      </w:pPr>
      <w:ins w:id="296"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"_Toc492493994"</w:instrText>
        </w:r>
        <w:r w:rsidRPr="00507103">
          <w:rPr>
            <w:rStyle w:val="Hyperlink"/>
            <w:noProof/>
          </w:rPr>
          <w:instrText xml:space="preserve"> </w:instrText>
        </w:r>
        <w:r w:rsidRPr="00507103">
          <w:rPr>
            <w:rStyle w:val="Hyperlink"/>
            <w:noProof/>
          </w:rPr>
          <w:fldChar w:fldCharType="separate"/>
        </w:r>
        <w:r w:rsidRPr="00507103">
          <w:rPr>
            <w:rStyle w:val="Hyperlink"/>
            <w:noProof/>
          </w:rPr>
          <w:t>12.5. How can I compare similar compounds?</w:t>
        </w:r>
        <w:r>
          <w:rPr>
            <w:noProof/>
            <w:webHidden/>
          </w:rPr>
          <w:tab/>
        </w:r>
        <w:r>
          <w:rPr>
            <w:noProof/>
            <w:webHidden/>
          </w:rPr>
          <w:fldChar w:fldCharType="begin"/>
        </w:r>
        <w:r>
          <w:rPr>
            <w:noProof/>
            <w:webHidden/>
          </w:rPr>
          <w:instrText xml:space="preserve"> PAGEREF _Toc492493994 \h </w:instrText>
        </w:r>
      </w:ins>
      <w:r>
        <w:rPr>
          <w:noProof/>
          <w:webHidden/>
        </w:rPr>
      </w:r>
      <w:r>
        <w:rPr>
          <w:noProof/>
          <w:webHidden/>
        </w:rPr>
        <w:fldChar w:fldCharType="separate"/>
      </w:r>
      <w:ins w:id="297" w:author="Igor P" w:date="2017-09-06T20:42:00Z">
        <w:r>
          <w:rPr>
            <w:noProof/>
            <w:webHidden/>
          </w:rPr>
          <w:t>40</w:t>
        </w:r>
        <w:r>
          <w:rPr>
            <w:noProof/>
            <w:webHidden/>
          </w:rPr>
          <w:fldChar w:fldCharType="end"/>
        </w:r>
        <w:r w:rsidRPr="00507103">
          <w:rPr>
            <w:rStyle w:val="Hyperlink"/>
            <w:noProof/>
          </w:rPr>
          <w:fldChar w:fldCharType="end"/>
        </w:r>
      </w:ins>
    </w:p>
    <w:p w:rsidR="0032020B" w:rsidRPr="0032020B" w:rsidRDefault="0032020B">
      <w:pPr>
        <w:pStyle w:val="TOC2"/>
        <w:tabs>
          <w:tab w:val="right" w:leader="dot" w:pos="9345"/>
        </w:tabs>
        <w:rPr>
          <w:ins w:id="298" w:author="Igor P" w:date="2017-09-06T20:42:00Z"/>
          <w:rFonts w:ascii="Calibri" w:hAnsi="Calibri"/>
          <w:noProof/>
          <w:sz w:val="22"/>
          <w:szCs w:val="22"/>
          <w:lang w:val="en-US" w:eastAsia="en-US"/>
        </w:rPr>
      </w:pPr>
      <w:ins w:id="299"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"_Toc492493995"</w:instrText>
        </w:r>
        <w:r w:rsidRPr="00507103">
          <w:rPr>
            <w:rStyle w:val="Hyperlink"/>
            <w:noProof/>
          </w:rPr>
          <w:instrText xml:space="preserve"> </w:instrText>
        </w:r>
        <w:r w:rsidRPr="00507103">
          <w:rPr>
            <w:rStyle w:val="Hyperlink"/>
            <w:noProof/>
          </w:rPr>
          <w:fldChar w:fldCharType="separate"/>
        </w:r>
        <w:r w:rsidRPr="00507103">
          <w:rPr>
            <w:rStyle w:val="Hyperlink"/>
            <w:noProof/>
            <w:lang w:val="en-US"/>
          </w:rPr>
          <w:t>13. InChIKey</w:t>
        </w:r>
        <w:r>
          <w:rPr>
            <w:noProof/>
            <w:webHidden/>
          </w:rPr>
          <w:tab/>
        </w:r>
        <w:r>
          <w:rPr>
            <w:noProof/>
            <w:webHidden/>
          </w:rPr>
          <w:fldChar w:fldCharType="begin"/>
        </w:r>
        <w:r>
          <w:rPr>
            <w:noProof/>
            <w:webHidden/>
          </w:rPr>
          <w:instrText xml:space="preserve"> PAGEREF _Toc492493995 \h </w:instrText>
        </w:r>
      </w:ins>
      <w:r>
        <w:rPr>
          <w:noProof/>
          <w:webHidden/>
        </w:rPr>
      </w:r>
      <w:r>
        <w:rPr>
          <w:noProof/>
          <w:webHidden/>
        </w:rPr>
        <w:fldChar w:fldCharType="separate"/>
      </w:r>
      <w:ins w:id="300" w:author="Igor P" w:date="2017-09-06T20:42:00Z">
        <w:r>
          <w:rPr>
            <w:noProof/>
            <w:webHidden/>
          </w:rPr>
          <w:t>42</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301" w:author="Igor P" w:date="2017-09-06T20:42:00Z"/>
          <w:rFonts w:ascii="Calibri" w:hAnsi="Calibri"/>
          <w:noProof/>
          <w:sz w:val="22"/>
          <w:szCs w:val="22"/>
          <w:lang w:val="en-US" w:eastAsia="en-US"/>
        </w:rPr>
      </w:pPr>
      <w:ins w:id="302"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"_Toc492493996"</w:instrText>
        </w:r>
        <w:r w:rsidRPr="00507103">
          <w:rPr>
            <w:rStyle w:val="Hyperlink"/>
            <w:noProof/>
          </w:rPr>
          <w:instrText xml:space="preserve"> </w:instrText>
        </w:r>
        <w:r w:rsidRPr="00507103">
          <w:rPr>
            <w:rStyle w:val="Hyperlink"/>
            <w:noProof/>
          </w:rPr>
          <w:fldChar w:fldCharType="separate"/>
        </w:r>
        <w:r w:rsidRPr="00507103">
          <w:rPr>
            <w:rStyle w:val="Hyperlink"/>
            <w:noProof/>
          </w:rPr>
          <w:t>13.1. What is the exact format of InChIKey?</w:t>
        </w:r>
        <w:r>
          <w:rPr>
            <w:noProof/>
            <w:webHidden/>
          </w:rPr>
          <w:tab/>
        </w:r>
        <w:r>
          <w:rPr>
            <w:noProof/>
            <w:webHidden/>
          </w:rPr>
          <w:fldChar w:fldCharType="begin"/>
        </w:r>
        <w:r>
          <w:rPr>
            <w:noProof/>
            <w:webHidden/>
          </w:rPr>
          <w:instrText xml:space="preserve"> PAGEREF _Toc492493996 \h </w:instrText>
        </w:r>
      </w:ins>
      <w:r>
        <w:rPr>
          <w:noProof/>
          <w:webHidden/>
        </w:rPr>
      </w:r>
      <w:r>
        <w:rPr>
          <w:noProof/>
          <w:webHidden/>
        </w:rPr>
        <w:fldChar w:fldCharType="separate"/>
      </w:r>
      <w:ins w:id="303" w:author="Igor P" w:date="2017-09-06T20:42:00Z">
        <w:r>
          <w:rPr>
            <w:noProof/>
            <w:webHidden/>
          </w:rPr>
          <w:t>42</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304" w:author="Igor P" w:date="2017-09-06T20:42:00Z"/>
          <w:rFonts w:ascii="Calibri" w:hAnsi="Calibri"/>
          <w:noProof/>
          <w:sz w:val="22"/>
          <w:szCs w:val="22"/>
          <w:lang w:val="en-US" w:eastAsia="en-US"/>
        </w:rPr>
      </w:pPr>
      <w:ins w:id="305"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"_Toc492493997"</w:instrText>
        </w:r>
        <w:r w:rsidRPr="00507103">
          <w:rPr>
            <w:rStyle w:val="Hyperlink"/>
            <w:noProof/>
          </w:rPr>
          <w:instrText xml:space="preserve"> </w:instrText>
        </w:r>
        <w:r w:rsidRPr="00507103">
          <w:rPr>
            <w:rStyle w:val="Hyperlink"/>
            <w:noProof/>
          </w:rPr>
          <w:fldChar w:fldCharType="separate"/>
        </w:r>
        <w:r w:rsidRPr="00507103">
          <w:rPr>
            <w:rStyle w:val="Hyperlink"/>
            <w:noProof/>
          </w:rPr>
          <w:t>13.2. What is the protonation indicator in InChIKey?</w:t>
        </w:r>
        <w:r>
          <w:rPr>
            <w:noProof/>
            <w:webHidden/>
          </w:rPr>
          <w:tab/>
        </w:r>
        <w:r>
          <w:rPr>
            <w:noProof/>
            <w:webHidden/>
          </w:rPr>
          <w:fldChar w:fldCharType="begin"/>
        </w:r>
        <w:r>
          <w:rPr>
            <w:noProof/>
            <w:webHidden/>
          </w:rPr>
          <w:instrText xml:space="preserve"> PAGEREF _Toc492493997 \h </w:instrText>
        </w:r>
      </w:ins>
      <w:r>
        <w:rPr>
          <w:noProof/>
          <w:webHidden/>
        </w:rPr>
      </w:r>
      <w:r>
        <w:rPr>
          <w:noProof/>
          <w:webHidden/>
        </w:rPr>
        <w:fldChar w:fldCharType="separate"/>
      </w:r>
      <w:ins w:id="306" w:author="Igor P" w:date="2017-09-06T20:42:00Z">
        <w:r>
          <w:rPr>
            <w:noProof/>
            <w:webHidden/>
          </w:rPr>
          <w:t>43</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307" w:author="Igor P" w:date="2017-09-06T20:42:00Z"/>
          <w:rFonts w:ascii="Calibri" w:hAnsi="Calibri"/>
          <w:noProof/>
          <w:sz w:val="22"/>
          <w:szCs w:val="22"/>
          <w:lang w:val="en-US" w:eastAsia="en-US"/>
        </w:rPr>
      </w:pPr>
      <w:ins w:id="308"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"_Toc492493998"</w:instrText>
        </w:r>
        <w:r w:rsidRPr="00507103">
          <w:rPr>
            <w:rStyle w:val="Hyperlink"/>
            <w:noProof/>
          </w:rPr>
          <w:instrText xml:space="preserve"> </w:instrText>
        </w:r>
        <w:r w:rsidRPr="00507103">
          <w:rPr>
            <w:rStyle w:val="Hyperlink"/>
            <w:noProof/>
          </w:rPr>
          <w:fldChar w:fldCharType="separate"/>
        </w:r>
        <w:r w:rsidRPr="00507103">
          <w:rPr>
            <w:rStyle w:val="Hyperlink"/>
            <w:noProof/>
          </w:rPr>
          <w:t>13.3. InChIKey is based on hashed InChI… but what is a hash?</w:t>
        </w:r>
        <w:r>
          <w:rPr>
            <w:noProof/>
            <w:webHidden/>
          </w:rPr>
          <w:tab/>
        </w:r>
        <w:r>
          <w:rPr>
            <w:noProof/>
            <w:webHidden/>
          </w:rPr>
          <w:fldChar w:fldCharType="begin"/>
        </w:r>
        <w:r>
          <w:rPr>
            <w:noProof/>
            <w:webHidden/>
          </w:rPr>
          <w:instrText xml:space="preserve"> PAGEREF _Toc492493998 \h </w:instrText>
        </w:r>
      </w:ins>
      <w:r>
        <w:rPr>
          <w:noProof/>
          <w:webHidden/>
        </w:rPr>
      </w:r>
      <w:r>
        <w:rPr>
          <w:noProof/>
          <w:webHidden/>
        </w:rPr>
        <w:fldChar w:fldCharType="separate"/>
      </w:r>
      <w:ins w:id="309" w:author="Igor P" w:date="2017-09-06T20:42:00Z">
        <w:r>
          <w:rPr>
            <w:noProof/>
            <w:webHidden/>
          </w:rPr>
          <w:t>44</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310" w:author="Igor P" w:date="2017-09-06T20:42:00Z"/>
          <w:rFonts w:ascii="Calibri" w:hAnsi="Calibri"/>
          <w:noProof/>
          <w:sz w:val="22"/>
          <w:szCs w:val="22"/>
          <w:lang w:val="en-US" w:eastAsia="en-US"/>
        </w:rPr>
      </w:pPr>
      <w:ins w:id="311"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"_Toc492493999"</w:instrText>
        </w:r>
        <w:r w:rsidRPr="00507103">
          <w:rPr>
            <w:rStyle w:val="Hyperlink"/>
            <w:noProof/>
          </w:rPr>
          <w:instrText xml:space="preserve"> </w:instrText>
        </w:r>
        <w:r w:rsidRPr="00507103">
          <w:rPr>
            <w:rStyle w:val="Hyperlink"/>
            <w:noProof/>
          </w:rPr>
          <w:fldChar w:fldCharType="separate"/>
        </w:r>
        <w:r w:rsidRPr="00507103">
          <w:rPr>
            <w:rStyle w:val="Hyperlink"/>
            <w:noProof/>
          </w:rPr>
          <w:t>13.4. Can InChI be restored/decrypted from its InChIKey?</w:t>
        </w:r>
        <w:r>
          <w:rPr>
            <w:noProof/>
            <w:webHidden/>
          </w:rPr>
          <w:tab/>
        </w:r>
        <w:r>
          <w:rPr>
            <w:noProof/>
            <w:webHidden/>
          </w:rPr>
          <w:fldChar w:fldCharType="begin"/>
        </w:r>
        <w:r>
          <w:rPr>
            <w:noProof/>
            <w:webHidden/>
          </w:rPr>
          <w:instrText xml:space="preserve"> PAGEREF _Toc492493999 \h </w:instrText>
        </w:r>
      </w:ins>
      <w:r>
        <w:rPr>
          <w:noProof/>
          <w:webHidden/>
        </w:rPr>
      </w:r>
      <w:r>
        <w:rPr>
          <w:noProof/>
          <w:webHidden/>
        </w:rPr>
        <w:fldChar w:fldCharType="separate"/>
      </w:r>
      <w:ins w:id="312" w:author="Igor P" w:date="2017-09-06T20:42:00Z">
        <w:r>
          <w:rPr>
            <w:noProof/>
            <w:webHidden/>
          </w:rPr>
          <w:t>44</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313" w:author="Igor P" w:date="2017-09-06T20:42:00Z"/>
          <w:rFonts w:ascii="Calibri" w:hAnsi="Calibri"/>
          <w:noProof/>
          <w:sz w:val="22"/>
          <w:szCs w:val="22"/>
          <w:lang w:val="en-US" w:eastAsia="en-US"/>
        </w:rPr>
      </w:pPr>
      <w:ins w:id="314"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"_Toc492494000"</w:instrText>
        </w:r>
        <w:r w:rsidRPr="00507103">
          <w:rPr>
            <w:rStyle w:val="Hyperlink"/>
            <w:noProof/>
          </w:rPr>
          <w:instrText xml:space="preserve"> </w:instrText>
        </w:r>
        <w:r w:rsidRPr="00507103">
          <w:rPr>
            <w:rStyle w:val="Hyperlink"/>
            <w:noProof/>
          </w:rPr>
          <w:fldChar w:fldCharType="separate"/>
        </w:r>
        <w:r w:rsidRPr="00507103">
          <w:rPr>
            <w:rStyle w:val="Hyperlink"/>
            <w:noProof/>
          </w:rPr>
          <w:t>13.5. Can two different molecules have the same InChIKey?</w:t>
        </w:r>
        <w:r>
          <w:rPr>
            <w:noProof/>
            <w:webHidden/>
          </w:rPr>
          <w:tab/>
        </w:r>
        <w:r>
          <w:rPr>
            <w:noProof/>
            <w:webHidden/>
          </w:rPr>
          <w:fldChar w:fldCharType="begin"/>
        </w:r>
        <w:r>
          <w:rPr>
            <w:noProof/>
            <w:webHidden/>
          </w:rPr>
          <w:instrText xml:space="preserve"> PAGEREF _Toc492494000 \h </w:instrText>
        </w:r>
      </w:ins>
      <w:r>
        <w:rPr>
          <w:noProof/>
          <w:webHidden/>
        </w:rPr>
      </w:r>
      <w:r>
        <w:rPr>
          <w:noProof/>
          <w:webHidden/>
        </w:rPr>
        <w:fldChar w:fldCharType="separate"/>
      </w:r>
      <w:ins w:id="315" w:author="Igor P" w:date="2017-09-06T20:42:00Z">
        <w:r>
          <w:rPr>
            <w:noProof/>
            <w:webHidden/>
          </w:rPr>
          <w:t>44</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316" w:author="Igor P" w:date="2017-09-06T20:42:00Z"/>
          <w:rFonts w:ascii="Calibri" w:hAnsi="Calibri"/>
          <w:noProof/>
          <w:sz w:val="22"/>
          <w:szCs w:val="22"/>
          <w:lang w:val="en-US" w:eastAsia="en-US"/>
        </w:rPr>
      </w:pPr>
      <w:ins w:id="317"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"_Toc492494001"</w:instrText>
        </w:r>
        <w:r w:rsidRPr="00507103">
          <w:rPr>
            <w:rStyle w:val="Hyperlink"/>
            <w:noProof/>
          </w:rPr>
          <w:instrText xml:space="preserve"> </w:instrText>
        </w:r>
        <w:r w:rsidRPr="00507103">
          <w:rPr>
            <w:rStyle w:val="Hyperlink"/>
            <w:noProof/>
          </w:rPr>
          <w:fldChar w:fldCharType="separate"/>
        </w:r>
        <w:r w:rsidRPr="00507103">
          <w:rPr>
            <w:rStyle w:val="Hyperlink"/>
            <w:noProof/>
          </w:rPr>
          <w:t>13.6. What is the collision resistance of InChIKey?</w:t>
        </w:r>
        <w:r>
          <w:rPr>
            <w:noProof/>
            <w:webHidden/>
          </w:rPr>
          <w:tab/>
        </w:r>
        <w:r>
          <w:rPr>
            <w:noProof/>
            <w:webHidden/>
          </w:rPr>
          <w:fldChar w:fldCharType="begin"/>
        </w:r>
        <w:r>
          <w:rPr>
            <w:noProof/>
            <w:webHidden/>
          </w:rPr>
          <w:instrText xml:space="preserve"> PAGEREF _Toc492494001 \h </w:instrText>
        </w:r>
      </w:ins>
      <w:r>
        <w:rPr>
          <w:noProof/>
          <w:webHidden/>
        </w:rPr>
      </w:r>
      <w:r>
        <w:rPr>
          <w:noProof/>
          <w:webHidden/>
        </w:rPr>
        <w:fldChar w:fldCharType="separate"/>
      </w:r>
      <w:ins w:id="318" w:author="Igor P" w:date="2017-09-06T20:42:00Z">
        <w:r>
          <w:rPr>
            <w:noProof/>
            <w:webHidden/>
          </w:rPr>
          <w:t>45</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319" w:author="Igor P" w:date="2017-09-06T20:42:00Z"/>
          <w:rFonts w:ascii="Calibri" w:hAnsi="Calibri"/>
          <w:noProof/>
          <w:sz w:val="22"/>
          <w:szCs w:val="22"/>
          <w:lang w:val="en-US" w:eastAsia="en-US"/>
        </w:rPr>
      </w:pPr>
      <w:ins w:id="320"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"_Toc492494002"</w:instrText>
        </w:r>
        <w:r w:rsidRPr="00507103">
          <w:rPr>
            <w:rStyle w:val="Hyperlink"/>
            <w:noProof/>
          </w:rPr>
          <w:instrText xml:space="preserve"> </w:instrText>
        </w:r>
        <w:r w:rsidRPr="00507103">
          <w:rPr>
            <w:rStyle w:val="Hyperlink"/>
            <w:noProof/>
          </w:rPr>
          <w:fldChar w:fldCharType="separate"/>
        </w:r>
        <w:r w:rsidRPr="00507103">
          <w:rPr>
            <w:rStyle w:val="Hyperlink"/>
            <w:noProof/>
          </w:rPr>
          <w:t>13.7. Are there known InChIKey collision(s)?</w:t>
        </w:r>
        <w:r>
          <w:rPr>
            <w:noProof/>
            <w:webHidden/>
          </w:rPr>
          <w:tab/>
        </w:r>
        <w:r>
          <w:rPr>
            <w:noProof/>
            <w:webHidden/>
          </w:rPr>
          <w:fldChar w:fldCharType="begin"/>
        </w:r>
        <w:r>
          <w:rPr>
            <w:noProof/>
            <w:webHidden/>
          </w:rPr>
          <w:instrText xml:space="preserve"> PAGEREF _Toc492494002 \h </w:instrText>
        </w:r>
      </w:ins>
      <w:r>
        <w:rPr>
          <w:noProof/>
          <w:webHidden/>
        </w:rPr>
      </w:r>
      <w:r>
        <w:rPr>
          <w:noProof/>
          <w:webHidden/>
        </w:rPr>
        <w:fldChar w:fldCharType="separate"/>
      </w:r>
      <w:ins w:id="321" w:author="Igor P" w:date="2017-09-06T20:42:00Z">
        <w:r>
          <w:rPr>
            <w:noProof/>
            <w:webHidden/>
          </w:rPr>
          <w:t>45</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322" w:author="Igor P" w:date="2017-09-06T20:42:00Z"/>
          <w:rFonts w:ascii="Calibri" w:hAnsi="Calibri"/>
          <w:noProof/>
          <w:sz w:val="22"/>
          <w:szCs w:val="22"/>
          <w:lang w:val="en-US" w:eastAsia="en-US"/>
        </w:rPr>
      </w:pPr>
      <w:ins w:id="323"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"_Toc492494003"</w:instrText>
        </w:r>
        <w:r w:rsidRPr="00507103">
          <w:rPr>
            <w:rStyle w:val="Hyperlink"/>
            <w:noProof/>
          </w:rPr>
          <w:instrText xml:space="preserve"> </w:instrText>
        </w:r>
        <w:r w:rsidRPr="00507103">
          <w:rPr>
            <w:rStyle w:val="Hyperlink"/>
            <w:noProof/>
          </w:rPr>
          <w:fldChar w:fldCharType="separate"/>
        </w:r>
        <w:r w:rsidRPr="00507103">
          <w:rPr>
            <w:rStyle w:val="Hyperlink"/>
            <w:noProof/>
          </w:rPr>
          <w:t>13.8. Why does InChIKey use only 26 capital letters?</w:t>
        </w:r>
        <w:r>
          <w:rPr>
            <w:noProof/>
            <w:webHidden/>
          </w:rPr>
          <w:tab/>
        </w:r>
        <w:r>
          <w:rPr>
            <w:noProof/>
            <w:webHidden/>
          </w:rPr>
          <w:fldChar w:fldCharType="begin"/>
        </w:r>
        <w:r>
          <w:rPr>
            <w:noProof/>
            <w:webHidden/>
          </w:rPr>
          <w:instrText xml:space="preserve"> PAGEREF _Toc492494003 \h </w:instrText>
        </w:r>
      </w:ins>
      <w:r>
        <w:rPr>
          <w:noProof/>
          <w:webHidden/>
        </w:rPr>
      </w:r>
      <w:r>
        <w:rPr>
          <w:noProof/>
          <w:webHidden/>
        </w:rPr>
        <w:fldChar w:fldCharType="separate"/>
      </w:r>
      <w:ins w:id="324" w:author="Igor P" w:date="2017-09-06T20:42:00Z">
        <w:r>
          <w:rPr>
            <w:noProof/>
            <w:webHidden/>
          </w:rPr>
          <w:t>47</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325" w:author="Igor P" w:date="2017-09-06T20:42:00Z"/>
          <w:rFonts w:ascii="Calibri" w:hAnsi="Calibri"/>
          <w:noProof/>
          <w:sz w:val="22"/>
          <w:szCs w:val="22"/>
          <w:lang w:val="en-US" w:eastAsia="en-US"/>
        </w:rPr>
      </w:pPr>
      <w:ins w:id="326"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"_Toc492494004"</w:instrText>
        </w:r>
        <w:r w:rsidRPr="00507103">
          <w:rPr>
            <w:rStyle w:val="Hyperlink"/>
            <w:noProof/>
          </w:rPr>
          <w:instrText xml:space="preserve"> </w:instrText>
        </w:r>
        <w:r w:rsidRPr="00507103">
          <w:rPr>
            <w:rStyle w:val="Hyperlink"/>
            <w:noProof/>
          </w:rPr>
          <w:fldChar w:fldCharType="separate"/>
        </w:r>
        <w:r w:rsidRPr="00507103">
          <w:rPr>
            <w:rStyle w:val="Hyperlink"/>
            <w:noProof/>
          </w:rPr>
          <w:t>13.9. What is the hash function used internally for InChIKey?</w:t>
        </w:r>
        <w:r>
          <w:rPr>
            <w:noProof/>
            <w:webHidden/>
          </w:rPr>
          <w:tab/>
        </w:r>
        <w:r>
          <w:rPr>
            <w:noProof/>
            <w:webHidden/>
          </w:rPr>
          <w:fldChar w:fldCharType="begin"/>
        </w:r>
        <w:r>
          <w:rPr>
            <w:noProof/>
            <w:webHidden/>
          </w:rPr>
          <w:instrText xml:space="preserve"> PAGEREF _Toc492494004 \h </w:instrText>
        </w:r>
      </w:ins>
      <w:r>
        <w:rPr>
          <w:noProof/>
          <w:webHidden/>
        </w:rPr>
      </w:r>
      <w:r>
        <w:rPr>
          <w:noProof/>
          <w:webHidden/>
        </w:rPr>
        <w:fldChar w:fldCharType="separate"/>
      </w:r>
      <w:ins w:id="327" w:author="Igor P" w:date="2017-09-06T20:42:00Z">
        <w:r>
          <w:rPr>
            <w:noProof/>
            <w:webHidden/>
          </w:rPr>
          <w:t>47</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328" w:author="Igor P" w:date="2017-09-06T20:42:00Z"/>
          <w:rFonts w:ascii="Calibri" w:hAnsi="Calibri"/>
          <w:noProof/>
          <w:sz w:val="22"/>
          <w:szCs w:val="22"/>
          <w:lang w:val="en-US" w:eastAsia="en-US"/>
        </w:rPr>
      </w:pPr>
      <w:ins w:id="329"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"_Toc492494005"</w:instrText>
        </w:r>
        <w:r w:rsidRPr="00507103">
          <w:rPr>
            <w:rStyle w:val="Hyperlink"/>
            <w:noProof/>
          </w:rPr>
          <w:instrText xml:space="preserve"> </w:instrText>
        </w:r>
        <w:r w:rsidRPr="00507103">
          <w:rPr>
            <w:rStyle w:val="Hyperlink"/>
            <w:noProof/>
          </w:rPr>
          <w:fldChar w:fldCharType="separate"/>
        </w:r>
        <w:r w:rsidRPr="00507103">
          <w:rPr>
            <w:rStyle w:val="Hyperlink"/>
            <w:noProof/>
          </w:rPr>
          <w:t>13.10. What if I need a longer InChI hash?</w:t>
        </w:r>
        <w:r>
          <w:rPr>
            <w:noProof/>
            <w:webHidden/>
          </w:rPr>
          <w:tab/>
        </w:r>
        <w:r>
          <w:rPr>
            <w:noProof/>
            <w:webHidden/>
          </w:rPr>
          <w:fldChar w:fldCharType="begin"/>
        </w:r>
        <w:r>
          <w:rPr>
            <w:noProof/>
            <w:webHidden/>
          </w:rPr>
          <w:instrText xml:space="preserve"> PAGEREF _Toc492494005 \h </w:instrText>
        </w:r>
      </w:ins>
      <w:r>
        <w:rPr>
          <w:noProof/>
          <w:webHidden/>
        </w:rPr>
      </w:r>
      <w:r>
        <w:rPr>
          <w:noProof/>
          <w:webHidden/>
        </w:rPr>
        <w:fldChar w:fldCharType="separate"/>
      </w:r>
      <w:ins w:id="330" w:author="Igor P" w:date="2017-09-06T20:42:00Z">
        <w:r>
          <w:rPr>
            <w:noProof/>
            <w:webHidden/>
          </w:rPr>
          <w:t>47</w:t>
        </w:r>
        <w:r>
          <w:rPr>
            <w:noProof/>
            <w:webHidden/>
          </w:rPr>
          <w:fldChar w:fldCharType="end"/>
        </w:r>
        <w:r w:rsidRPr="00507103">
          <w:rPr>
            <w:rStyle w:val="Hyperlink"/>
            <w:noProof/>
          </w:rPr>
          <w:fldChar w:fldCharType="end"/>
        </w:r>
      </w:ins>
    </w:p>
    <w:p w:rsidR="0032020B" w:rsidRPr="0032020B" w:rsidRDefault="0032020B">
      <w:pPr>
        <w:pStyle w:val="TOC2"/>
        <w:tabs>
          <w:tab w:val="right" w:leader="dot" w:pos="9345"/>
        </w:tabs>
        <w:rPr>
          <w:ins w:id="331" w:author="Igor P" w:date="2017-09-06T20:42:00Z"/>
          <w:rFonts w:ascii="Calibri" w:hAnsi="Calibri"/>
          <w:noProof/>
          <w:sz w:val="22"/>
          <w:szCs w:val="22"/>
          <w:lang w:val="en-US" w:eastAsia="en-US"/>
        </w:rPr>
      </w:pPr>
      <w:ins w:id="332"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"_Toc492494006"</w:instrText>
        </w:r>
        <w:r w:rsidRPr="00507103">
          <w:rPr>
            <w:rStyle w:val="Hyperlink"/>
            <w:noProof/>
          </w:rPr>
          <w:instrText xml:space="preserve"> </w:instrText>
        </w:r>
        <w:r w:rsidRPr="00507103">
          <w:rPr>
            <w:rStyle w:val="Hyperlink"/>
            <w:noProof/>
          </w:rPr>
          <w:fldChar w:fldCharType="separate"/>
        </w:r>
        <w:r w:rsidRPr="00507103">
          <w:rPr>
            <w:rStyle w:val="Hyperlink"/>
            <w:noProof/>
            <w:lang w:val="en-US"/>
          </w:rPr>
          <w:t>14. InChI by Examples</w:t>
        </w:r>
        <w:r>
          <w:rPr>
            <w:noProof/>
            <w:webHidden/>
          </w:rPr>
          <w:tab/>
        </w:r>
        <w:r>
          <w:rPr>
            <w:noProof/>
            <w:webHidden/>
          </w:rPr>
          <w:fldChar w:fldCharType="begin"/>
        </w:r>
        <w:r>
          <w:rPr>
            <w:noProof/>
            <w:webHidden/>
          </w:rPr>
          <w:instrText xml:space="preserve"> PAGEREF _Toc492494006 \h </w:instrText>
        </w:r>
      </w:ins>
      <w:r>
        <w:rPr>
          <w:noProof/>
          <w:webHidden/>
        </w:rPr>
      </w:r>
      <w:r>
        <w:rPr>
          <w:noProof/>
          <w:webHidden/>
        </w:rPr>
        <w:fldChar w:fldCharType="separate"/>
      </w:r>
      <w:ins w:id="333" w:author="Igor P" w:date="2017-09-06T20:42:00Z">
        <w:r>
          <w:rPr>
            <w:noProof/>
            <w:webHidden/>
          </w:rPr>
          <w:t>48</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334" w:author="Igor P" w:date="2017-09-06T20:42:00Z"/>
          <w:rFonts w:ascii="Calibri" w:hAnsi="Calibri"/>
          <w:noProof/>
          <w:sz w:val="22"/>
          <w:szCs w:val="22"/>
          <w:lang w:val="en-US" w:eastAsia="en-US"/>
        </w:rPr>
      </w:pPr>
      <w:ins w:id="335"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"_Toc492494007"</w:instrText>
        </w:r>
        <w:r w:rsidRPr="00507103">
          <w:rPr>
            <w:rStyle w:val="Hyperlink"/>
            <w:noProof/>
          </w:rPr>
          <w:instrText xml:space="preserve"> </w:instrText>
        </w:r>
        <w:r w:rsidRPr="00507103">
          <w:rPr>
            <w:rStyle w:val="Hyperlink"/>
            <w:noProof/>
          </w:rPr>
          <w:fldChar w:fldCharType="separate"/>
        </w:r>
        <w:r w:rsidRPr="00507103">
          <w:rPr>
            <w:rStyle w:val="Hyperlink"/>
            <w:noProof/>
          </w:rPr>
          <w:t>14.1. What is an empty InChI?</w:t>
        </w:r>
        <w:r>
          <w:rPr>
            <w:noProof/>
            <w:webHidden/>
          </w:rPr>
          <w:tab/>
        </w:r>
        <w:r>
          <w:rPr>
            <w:noProof/>
            <w:webHidden/>
          </w:rPr>
          <w:fldChar w:fldCharType="begin"/>
        </w:r>
        <w:r>
          <w:rPr>
            <w:noProof/>
            <w:webHidden/>
          </w:rPr>
          <w:instrText xml:space="preserve"> PAGEREF _Toc492494007 \h </w:instrText>
        </w:r>
      </w:ins>
      <w:r>
        <w:rPr>
          <w:noProof/>
          <w:webHidden/>
        </w:rPr>
      </w:r>
      <w:r>
        <w:rPr>
          <w:noProof/>
          <w:webHidden/>
        </w:rPr>
        <w:fldChar w:fldCharType="separate"/>
      </w:r>
      <w:ins w:id="336" w:author="Igor P" w:date="2017-09-06T20:42:00Z">
        <w:r>
          <w:rPr>
            <w:noProof/>
            <w:webHidden/>
          </w:rPr>
          <w:t>48</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337" w:author="Igor P" w:date="2017-09-06T20:42:00Z"/>
          <w:rFonts w:ascii="Calibri" w:hAnsi="Calibri"/>
          <w:noProof/>
          <w:sz w:val="22"/>
          <w:szCs w:val="22"/>
          <w:lang w:val="en-US" w:eastAsia="en-US"/>
        </w:rPr>
      </w:pPr>
      <w:ins w:id="338"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"_Toc492494008"</w:instrText>
        </w:r>
        <w:r w:rsidRPr="00507103">
          <w:rPr>
            <w:rStyle w:val="Hyperlink"/>
            <w:noProof/>
          </w:rPr>
          <w:instrText xml:space="preserve"> </w:instrText>
        </w:r>
        <w:r w:rsidRPr="00507103">
          <w:rPr>
            <w:rStyle w:val="Hyperlink"/>
            <w:noProof/>
          </w:rPr>
          <w:fldChar w:fldCharType="separate"/>
        </w:r>
        <w:r w:rsidRPr="00507103">
          <w:rPr>
            <w:rStyle w:val="Hyperlink"/>
            <w:noProof/>
          </w:rPr>
          <w:t>14.2. What  is the InChI for a proton?</w:t>
        </w:r>
        <w:r>
          <w:rPr>
            <w:noProof/>
            <w:webHidden/>
          </w:rPr>
          <w:tab/>
        </w:r>
        <w:r>
          <w:rPr>
            <w:noProof/>
            <w:webHidden/>
          </w:rPr>
          <w:fldChar w:fldCharType="begin"/>
        </w:r>
        <w:r>
          <w:rPr>
            <w:noProof/>
            <w:webHidden/>
          </w:rPr>
          <w:instrText xml:space="preserve"> PAGEREF _Toc492494008 \h </w:instrText>
        </w:r>
      </w:ins>
      <w:r>
        <w:rPr>
          <w:noProof/>
          <w:webHidden/>
        </w:rPr>
      </w:r>
      <w:r>
        <w:rPr>
          <w:noProof/>
          <w:webHidden/>
        </w:rPr>
        <w:fldChar w:fldCharType="separate"/>
      </w:r>
      <w:ins w:id="339" w:author="Igor P" w:date="2017-09-06T20:42:00Z">
        <w:r>
          <w:rPr>
            <w:noProof/>
            <w:webHidden/>
          </w:rPr>
          <w:t>48</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340" w:author="Igor P" w:date="2017-09-06T20:42:00Z"/>
          <w:rFonts w:ascii="Calibri" w:hAnsi="Calibri"/>
          <w:noProof/>
          <w:sz w:val="22"/>
          <w:szCs w:val="22"/>
          <w:lang w:val="en-US" w:eastAsia="en-US"/>
        </w:rPr>
      </w:pPr>
      <w:ins w:id="341"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"_Toc492494009"</w:instrText>
        </w:r>
        <w:r w:rsidRPr="00507103">
          <w:rPr>
            <w:rStyle w:val="Hyperlink"/>
            <w:noProof/>
          </w:rPr>
          <w:instrText xml:space="preserve"> </w:instrText>
        </w:r>
        <w:r w:rsidRPr="00507103">
          <w:rPr>
            <w:rStyle w:val="Hyperlink"/>
            <w:noProof/>
          </w:rPr>
          <w:fldChar w:fldCharType="separate"/>
        </w:r>
        <w:r w:rsidRPr="00507103">
          <w:rPr>
            <w:rStyle w:val="Hyperlink"/>
            <w:noProof/>
          </w:rPr>
          <w:t>14.3. Can InChI represent an alpha particle?</w:t>
        </w:r>
        <w:r>
          <w:rPr>
            <w:noProof/>
            <w:webHidden/>
          </w:rPr>
          <w:tab/>
        </w:r>
        <w:r>
          <w:rPr>
            <w:noProof/>
            <w:webHidden/>
          </w:rPr>
          <w:fldChar w:fldCharType="begin"/>
        </w:r>
        <w:r>
          <w:rPr>
            <w:noProof/>
            <w:webHidden/>
          </w:rPr>
          <w:instrText xml:space="preserve"> PAGEREF _Toc492494009 \h </w:instrText>
        </w:r>
      </w:ins>
      <w:r>
        <w:rPr>
          <w:noProof/>
          <w:webHidden/>
        </w:rPr>
      </w:r>
      <w:r>
        <w:rPr>
          <w:noProof/>
          <w:webHidden/>
        </w:rPr>
        <w:fldChar w:fldCharType="separate"/>
      </w:r>
      <w:ins w:id="342" w:author="Igor P" w:date="2017-09-06T20:42:00Z">
        <w:r>
          <w:rPr>
            <w:noProof/>
            <w:webHidden/>
          </w:rPr>
          <w:t>49</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343" w:author="Igor P" w:date="2017-09-06T20:42:00Z"/>
          <w:rFonts w:ascii="Calibri" w:hAnsi="Calibri"/>
          <w:noProof/>
          <w:sz w:val="22"/>
          <w:szCs w:val="22"/>
          <w:lang w:val="en-US" w:eastAsia="en-US"/>
        </w:rPr>
      </w:pPr>
      <w:ins w:id="344"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"_Toc492494010"</w:instrText>
        </w:r>
        <w:r w:rsidRPr="00507103">
          <w:rPr>
            <w:rStyle w:val="Hyperlink"/>
            <w:noProof/>
          </w:rPr>
          <w:instrText xml:space="preserve"> </w:instrText>
        </w:r>
        <w:r w:rsidRPr="00507103">
          <w:rPr>
            <w:rStyle w:val="Hyperlink"/>
            <w:noProof/>
          </w:rPr>
          <w:fldChar w:fldCharType="separate"/>
        </w:r>
        <w:r w:rsidRPr="00507103">
          <w:rPr>
            <w:rStyle w:val="Hyperlink"/>
            <w:noProof/>
          </w:rPr>
          <w:t>14.4. Can InChI represent electrons or neutrons?</w:t>
        </w:r>
        <w:r>
          <w:rPr>
            <w:noProof/>
            <w:webHidden/>
          </w:rPr>
          <w:tab/>
        </w:r>
        <w:r>
          <w:rPr>
            <w:noProof/>
            <w:webHidden/>
          </w:rPr>
          <w:fldChar w:fldCharType="begin"/>
        </w:r>
        <w:r>
          <w:rPr>
            <w:noProof/>
            <w:webHidden/>
          </w:rPr>
          <w:instrText xml:space="preserve"> PAGEREF _Toc492494010 \h </w:instrText>
        </w:r>
      </w:ins>
      <w:r>
        <w:rPr>
          <w:noProof/>
          <w:webHidden/>
        </w:rPr>
      </w:r>
      <w:r>
        <w:rPr>
          <w:noProof/>
          <w:webHidden/>
        </w:rPr>
        <w:fldChar w:fldCharType="separate"/>
      </w:r>
      <w:ins w:id="345" w:author="Igor P" w:date="2017-09-06T20:42:00Z">
        <w:r>
          <w:rPr>
            <w:noProof/>
            <w:webHidden/>
          </w:rPr>
          <w:t>49</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346" w:author="Igor P" w:date="2017-09-06T20:42:00Z"/>
          <w:rFonts w:ascii="Calibri" w:hAnsi="Calibri"/>
          <w:noProof/>
          <w:sz w:val="22"/>
          <w:szCs w:val="22"/>
          <w:lang w:val="en-US" w:eastAsia="en-US"/>
        </w:rPr>
      </w:pPr>
      <w:ins w:id="347"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"_Toc492494011"</w:instrText>
        </w:r>
        <w:r w:rsidRPr="00507103">
          <w:rPr>
            <w:rStyle w:val="Hyperlink"/>
            <w:noProof/>
          </w:rPr>
          <w:instrText xml:space="preserve"> </w:instrText>
        </w:r>
        <w:r w:rsidRPr="00507103">
          <w:rPr>
            <w:rStyle w:val="Hyperlink"/>
            <w:noProof/>
          </w:rPr>
          <w:fldChar w:fldCharType="separate"/>
        </w:r>
        <w:r w:rsidRPr="00507103">
          <w:rPr>
            <w:rStyle w:val="Hyperlink"/>
            <w:noProof/>
          </w:rPr>
          <w:t>14.5. What is the InChI for molecular hydrogen?</w:t>
        </w:r>
        <w:r>
          <w:rPr>
            <w:noProof/>
            <w:webHidden/>
          </w:rPr>
          <w:tab/>
        </w:r>
        <w:r>
          <w:rPr>
            <w:noProof/>
            <w:webHidden/>
          </w:rPr>
          <w:fldChar w:fldCharType="begin"/>
        </w:r>
        <w:r>
          <w:rPr>
            <w:noProof/>
            <w:webHidden/>
          </w:rPr>
          <w:instrText xml:space="preserve"> PAGEREF _Toc492494011 \h </w:instrText>
        </w:r>
      </w:ins>
      <w:r>
        <w:rPr>
          <w:noProof/>
          <w:webHidden/>
        </w:rPr>
      </w:r>
      <w:r>
        <w:rPr>
          <w:noProof/>
          <w:webHidden/>
        </w:rPr>
        <w:fldChar w:fldCharType="separate"/>
      </w:r>
      <w:ins w:id="348" w:author="Igor P" w:date="2017-09-06T20:42:00Z">
        <w:r>
          <w:rPr>
            <w:noProof/>
            <w:webHidden/>
          </w:rPr>
          <w:t>49</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349" w:author="Igor P" w:date="2017-09-06T20:42:00Z"/>
          <w:rFonts w:ascii="Calibri" w:hAnsi="Calibri"/>
          <w:noProof/>
          <w:sz w:val="22"/>
          <w:szCs w:val="22"/>
          <w:lang w:val="en-US" w:eastAsia="en-US"/>
        </w:rPr>
      </w:pPr>
      <w:ins w:id="350"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"_Toc492494012"</w:instrText>
        </w:r>
        <w:r w:rsidRPr="00507103">
          <w:rPr>
            <w:rStyle w:val="Hyperlink"/>
            <w:noProof/>
          </w:rPr>
          <w:instrText xml:space="preserve"> </w:instrText>
        </w:r>
        <w:r w:rsidRPr="00507103">
          <w:rPr>
            <w:rStyle w:val="Hyperlink"/>
            <w:noProof/>
          </w:rPr>
          <w:fldChar w:fldCharType="separate"/>
        </w:r>
        <w:r w:rsidRPr="00507103">
          <w:rPr>
            <w:rStyle w:val="Hyperlink"/>
            <w:noProof/>
          </w:rPr>
          <w:t>14.6. What  is the InChI for protonated molecular hydrogen?</w:t>
        </w:r>
        <w:r>
          <w:rPr>
            <w:noProof/>
            <w:webHidden/>
          </w:rPr>
          <w:tab/>
        </w:r>
        <w:r>
          <w:rPr>
            <w:noProof/>
            <w:webHidden/>
          </w:rPr>
          <w:fldChar w:fldCharType="begin"/>
        </w:r>
        <w:r>
          <w:rPr>
            <w:noProof/>
            <w:webHidden/>
          </w:rPr>
          <w:instrText xml:space="preserve"> PAGEREF _Toc492494012 \h </w:instrText>
        </w:r>
      </w:ins>
      <w:r>
        <w:rPr>
          <w:noProof/>
          <w:webHidden/>
        </w:rPr>
      </w:r>
      <w:r>
        <w:rPr>
          <w:noProof/>
          <w:webHidden/>
        </w:rPr>
        <w:fldChar w:fldCharType="separate"/>
      </w:r>
      <w:ins w:id="351" w:author="Igor P" w:date="2017-09-06T20:42:00Z">
        <w:r>
          <w:rPr>
            <w:noProof/>
            <w:webHidden/>
          </w:rPr>
          <w:t>49</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352" w:author="Igor P" w:date="2017-09-06T20:42:00Z"/>
          <w:rFonts w:ascii="Calibri" w:hAnsi="Calibri"/>
          <w:noProof/>
          <w:sz w:val="22"/>
          <w:szCs w:val="22"/>
          <w:lang w:val="en-US" w:eastAsia="en-US"/>
        </w:rPr>
      </w:pPr>
      <w:ins w:id="353"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"_Toc492494013"</w:instrText>
        </w:r>
        <w:r w:rsidRPr="00507103">
          <w:rPr>
            <w:rStyle w:val="Hyperlink"/>
            <w:noProof/>
          </w:rPr>
          <w:instrText xml:space="preserve"> </w:instrText>
        </w:r>
        <w:r w:rsidRPr="00507103">
          <w:rPr>
            <w:rStyle w:val="Hyperlink"/>
            <w:noProof/>
          </w:rPr>
          <w:fldChar w:fldCharType="separate"/>
        </w:r>
        <w:r w:rsidRPr="00507103">
          <w:rPr>
            <w:rStyle w:val="Hyperlink"/>
            <w:noProof/>
          </w:rPr>
          <w:t>14.7. What is the InChI for lithium Li?</w:t>
        </w:r>
        <w:r>
          <w:rPr>
            <w:noProof/>
            <w:webHidden/>
          </w:rPr>
          <w:tab/>
        </w:r>
        <w:r>
          <w:rPr>
            <w:noProof/>
            <w:webHidden/>
          </w:rPr>
          <w:fldChar w:fldCharType="begin"/>
        </w:r>
        <w:r>
          <w:rPr>
            <w:noProof/>
            <w:webHidden/>
          </w:rPr>
          <w:instrText xml:space="preserve"> PAGEREF _Toc492494013 \h </w:instrText>
        </w:r>
      </w:ins>
      <w:r>
        <w:rPr>
          <w:noProof/>
          <w:webHidden/>
        </w:rPr>
      </w:r>
      <w:r>
        <w:rPr>
          <w:noProof/>
          <w:webHidden/>
        </w:rPr>
        <w:fldChar w:fldCharType="separate"/>
      </w:r>
      <w:ins w:id="354" w:author="Igor P" w:date="2017-09-06T20:42:00Z">
        <w:r>
          <w:rPr>
            <w:noProof/>
            <w:webHidden/>
          </w:rPr>
          <w:t>49</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355" w:author="Igor P" w:date="2017-09-06T20:42:00Z"/>
          <w:rFonts w:ascii="Calibri" w:hAnsi="Calibri"/>
          <w:noProof/>
          <w:sz w:val="22"/>
          <w:szCs w:val="22"/>
          <w:lang w:val="en-US" w:eastAsia="en-US"/>
        </w:rPr>
      </w:pPr>
      <w:ins w:id="356"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"_Toc492494014"</w:instrText>
        </w:r>
        <w:r w:rsidRPr="00507103">
          <w:rPr>
            <w:rStyle w:val="Hyperlink"/>
            <w:noProof/>
          </w:rPr>
          <w:instrText xml:space="preserve"> </w:instrText>
        </w:r>
        <w:r w:rsidRPr="00507103">
          <w:rPr>
            <w:rStyle w:val="Hyperlink"/>
            <w:noProof/>
          </w:rPr>
          <w:fldChar w:fldCharType="separate"/>
        </w:r>
        <w:r w:rsidRPr="00507103">
          <w:rPr>
            <w:rStyle w:val="Hyperlink"/>
            <w:noProof/>
          </w:rPr>
          <w:t>14.8. What is the InChI for lithium hydride LiH?</w:t>
        </w:r>
        <w:r>
          <w:rPr>
            <w:noProof/>
            <w:webHidden/>
          </w:rPr>
          <w:tab/>
        </w:r>
        <w:r>
          <w:rPr>
            <w:noProof/>
            <w:webHidden/>
          </w:rPr>
          <w:fldChar w:fldCharType="begin"/>
        </w:r>
        <w:r>
          <w:rPr>
            <w:noProof/>
            <w:webHidden/>
          </w:rPr>
          <w:instrText xml:space="preserve"> PAGEREF _Toc492494014 \h </w:instrText>
        </w:r>
      </w:ins>
      <w:r>
        <w:rPr>
          <w:noProof/>
          <w:webHidden/>
        </w:rPr>
      </w:r>
      <w:r>
        <w:rPr>
          <w:noProof/>
          <w:webHidden/>
        </w:rPr>
        <w:fldChar w:fldCharType="separate"/>
      </w:r>
      <w:ins w:id="357" w:author="Igor P" w:date="2017-09-06T20:42:00Z">
        <w:r>
          <w:rPr>
            <w:noProof/>
            <w:webHidden/>
          </w:rPr>
          <w:t>50</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358" w:author="Igor P" w:date="2017-09-06T20:42:00Z"/>
          <w:rFonts w:ascii="Calibri" w:hAnsi="Calibri"/>
          <w:noProof/>
          <w:sz w:val="22"/>
          <w:szCs w:val="22"/>
          <w:lang w:val="en-US" w:eastAsia="en-US"/>
        </w:rPr>
      </w:pPr>
      <w:ins w:id="359"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"_Toc492494015"</w:instrText>
        </w:r>
        <w:r w:rsidRPr="00507103">
          <w:rPr>
            <w:rStyle w:val="Hyperlink"/>
            <w:noProof/>
          </w:rPr>
          <w:instrText xml:space="preserve"> </w:instrText>
        </w:r>
        <w:r w:rsidRPr="00507103">
          <w:rPr>
            <w:rStyle w:val="Hyperlink"/>
            <w:noProof/>
          </w:rPr>
          <w:fldChar w:fldCharType="separate"/>
        </w:r>
        <w:r w:rsidRPr="00507103">
          <w:rPr>
            <w:rStyle w:val="Hyperlink"/>
            <w:noProof/>
          </w:rPr>
          <w:t>14.9. Why does the inchi-1 executable of the InChI Software generate InChI for lithium hydride if the input MOL file contains just a lithium atom?</w:t>
        </w:r>
        <w:r>
          <w:rPr>
            <w:noProof/>
            <w:webHidden/>
          </w:rPr>
          <w:tab/>
        </w:r>
        <w:r>
          <w:rPr>
            <w:noProof/>
            <w:webHidden/>
          </w:rPr>
          <w:fldChar w:fldCharType="begin"/>
        </w:r>
        <w:r>
          <w:rPr>
            <w:noProof/>
            <w:webHidden/>
          </w:rPr>
          <w:instrText xml:space="preserve"> PAGEREF _Toc492494015 \h </w:instrText>
        </w:r>
      </w:ins>
      <w:r>
        <w:rPr>
          <w:noProof/>
          <w:webHidden/>
        </w:rPr>
      </w:r>
      <w:r>
        <w:rPr>
          <w:noProof/>
          <w:webHidden/>
        </w:rPr>
        <w:fldChar w:fldCharType="separate"/>
      </w:r>
      <w:ins w:id="360" w:author="Igor P" w:date="2017-09-06T20:42:00Z">
        <w:r>
          <w:rPr>
            <w:noProof/>
            <w:webHidden/>
          </w:rPr>
          <w:t>50</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361" w:author="Igor P" w:date="2017-09-06T20:42:00Z"/>
          <w:rFonts w:ascii="Calibri" w:hAnsi="Calibri"/>
          <w:noProof/>
          <w:sz w:val="22"/>
          <w:szCs w:val="22"/>
          <w:lang w:val="en-US" w:eastAsia="en-US"/>
        </w:rPr>
      </w:pPr>
      <w:ins w:id="362"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"_Toc492494016"</w:instrText>
        </w:r>
        <w:r w:rsidRPr="00507103">
          <w:rPr>
            <w:rStyle w:val="Hyperlink"/>
            <w:noProof/>
          </w:rPr>
          <w:instrText xml:space="preserve"> </w:instrText>
        </w:r>
        <w:r w:rsidRPr="00507103">
          <w:rPr>
            <w:rStyle w:val="Hyperlink"/>
            <w:noProof/>
          </w:rPr>
          <w:fldChar w:fldCharType="separate"/>
        </w:r>
        <w:r w:rsidRPr="00507103">
          <w:rPr>
            <w:rStyle w:val="Hyperlink"/>
            <w:noProof/>
          </w:rPr>
          <w:t>14.10. Why then do many drawing programs generate InChI for lithium if the input drawing is just a lithium atom?</w:t>
        </w:r>
        <w:r>
          <w:rPr>
            <w:noProof/>
            <w:webHidden/>
          </w:rPr>
          <w:tab/>
        </w:r>
        <w:r>
          <w:rPr>
            <w:noProof/>
            <w:webHidden/>
          </w:rPr>
          <w:fldChar w:fldCharType="begin"/>
        </w:r>
        <w:r>
          <w:rPr>
            <w:noProof/>
            <w:webHidden/>
          </w:rPr>
          <w:instrText xml:space="preserve"> PAGEREF _Toc492494016 \h </w:instrText>
        </w:r>
      </w:ins>
      <w:r>
        <w:rPr>
          <w:noProof/>
          <w:webHidden/>
        </w:rPr>
      </w:r>
      <w:r>
        <w:rPr>
          <w:noProof/>
          <w:webHidden/>
        </w:rPr>
        <w:fldChar w:fldCharType="separate"/>
      </w:r>
      <w:ins w:id="363" w:author="Igor P" w:date="2017-09-06T20:42:00Z">
        <w:r>
          <w:rPr>
            <w:noProof/>
            <w:webHidden/>
          </w:rPr>
          <w:t>50</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364" w:author="Igor P" w:date="2017-09-06T20:42:00Z"/>
          <w:rFonts w:ascii="Calibri" w:hAnsi="Calibri"/>
          <w:noProof/>
          <w:sz w:val="22"/>
          <w:szCs w:val="22"/>
          <w:lang w:val="en-US" w:eastAsia="en-US"/>
        </w:rPr>
      </w:pPr>
      <w:ins w:id="365"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"_Toc492494017"</w:instrText>
        </w:r>
        <w:r w:rsidRPr="00507103">
          <w:rPr>
            <w:rStyle w:val="Hyperlink"/>
            <w:noProof/>
          </w:rPr>
          <w:instrText xml:space="preserve"> </w:instrText>
        </w:r>
        <w:r w:rsidRPr="00507103">
          <w:rPr>
            <w:rStyle w:val="Hyperlink"/>
            <w:noProof/>
          </w:rPr>
          <w:fldChar w:fldCharType="separate"/>
        </w:r>
        <w:r w:rsidRPr="00507103">
          <w:rPr>
            <w:rStyle w:val="Hyperlink"/>
            <w:noProof/>
          </w:rPr>
          <w:t>14.11. Why then does the inchi-1 executable of the InChI Software generate InChI for atomic silver if the input MOL file contains just a silver atom?</w:t>
        </w:r>
        <w:r>
          <w:rPr>
            <w:noProof/>
            <w:webHidden/>
          </w:rPr>
          <w:tab/>
        </w:r>
        <w:r>
          <w:rPr>
            <w:noProof/>
            <w:webHidden/>
          </w:rPr>
          <w:fldChar w:fldCharType="begin"/>
        </w:r>
        <w:r>
          <w:rPr>
            <w:noProof/>
            <w:webHidden/>
          </w:rPr>
          <w:instrText xml:space="preserve"> PAGEREF _Toc492494017 \h </w:instrText>
        </w:r>
      </w:ins>
      <w:r>
        <w:rPr>
          <w:noProof/>
          <w:webHidden/>
        </w:rPr>
      </w:r>
      <w:r>
        <w:rPr>
          <w:noProof/>
          <w:webHidden/>
        </w:rPr>
        <w:fldChar w:fldCharType="separate"/>
      </w:r>
      <w:ins w:id="366" w:author="Igor P" w:date="2017-09-06T20:42:00Z">
        <w:r>
          <w:rPr>
            <w:noProof/>
            <w:webHidden/>
          </w:rPr>
          <w:t>50</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367" w:author="Igor P" w:date="2017-09-06T20:42:00Z"/>
          <w:rFonts w:ascii="Calibri" w:hAnsi="Calibri"/>
          <w:noProof/>
          <w:sz w:val="22"/>
          <w:szCs w:val="22"/>
          <w:lang w:val="en-US" w:eastAsia="en-US"/>
        </w:rPr>
      </w:pPr>
      <w:ins w:id="368"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"_Toc492494018"</w:instrText>
        </w:r>
        <w:r w:rsidRPr="00507103">
          <w:rPr>
            <w:rStyle w:val="Hyperlink"/>
            <w:noProof/>
          </w:rPr>
          <w:instrText xml:space="preserve"> </w:instrText>
        </w:r>
        <w:r w:rsidRPr="00507103">
          <w:rPr>
            <w:rStyle w:val="Hyperlink"/>
            <w:noProof/>
          </w:rPr>
          <w:fldChar w:fldCharType="separate"/>
        </w:r>
        <w:r w:rsidRPr="00507103">
          <w:rPr>
            <w:rStyle w:val="Hyperlink"/>
            <w:noProof/>
          </w:rPr>
          <w:t>14.12. Why does the InChI for lithium hydride lack an Li-H connection?</w:t>
        </w:r>
        <w:r>
          <w:rPr>
            <w:noProof/>
            <w:webHidden/>
          </w:rPr>
          <w:tab/>
        </w:r>
        <w:r>
          <w:rPr>
            <w:noProof/>
            <w:webHidden/>
          </w:rPr>
          <w:fldChar w:fldCharType="begin"/>
        </w:r>
        <w:r>
          <w:rPr>
            <w:noProof/>
            <w:webHidden/>
          </w:rPr>
          <w:instrText xml:space="preserve"> PAGEREF _Toc492494018 \h </w:instrText>
        </w:r>
      </w:ins>
      <w:r>
        <w:rPr>
          <w:noProof/>
          <w:webHidden/>
        </w:rPr>
      </w:r>
      <w:r>
        <w:rPr>
          <w:noProof/>
          <w:webHidden/>
        </w:rPr>
        <w:fldChar w:fldCharType="separate"/>
      </w:r>
      <w:ins w:id="369" w:author="Igor P" w:date="2017-09-06T20:42:00Z">
        <w:r>
          <w:rPr>
            <w:noProof/>
            <w:webHidden/>
          </w:rPr>
          <w:t>50</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370" w:author="Igor P" w:date="2017-09-06T20:42:00Z"/>
          <w:rFonts w:ascii="Calibri" w:hAnsi="Calibri"/>
          <w:noProof/>
          <w:sz w:val="22"/>
          <w:szCs w:val="22"/>
          <w:lang w:val="en-US" w:eastAsia="en-US"/>
        </w:rPr>
      </w:pPr>
      <w:ins w:id="371"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"_Toc492494019"</w:instrText>
        </w:r>
        <w:r w:rsidRPr="00507103">
          <w:rPr>
            <w:rStyle w:val="Hyperlink"/>
            <w:noProof/>
          </w:rPr>
          <w:instrText xml:space="preserve"> </w:instrText>
        </w:r>
        <w:r w:rsidRPr="00507103">
          <w:rPr>
            <w:rStyle w:val="Hyperlink"/>
            <w:noProof/>
          </w:rPr>
          <w:fldChar w:fldCharType="separate"/>
        </w:r>
        <w:r w:rsidRPr="00507103">
          <w:rPr>
            <w:rStyle w:val="Hyperlink"/>
            <w:noProof/>
          </w:rPr>
          <w:t>14.13. I generated Non-standard InChI for lithium hydride with RecMet option; why does it still lack Li-H connection?</w:t>
        </w:r>
        <w:r>
          <w:rPr>
            <w:noProof/>
            <w:webHidden/>
          </w:rPr>
          <w:tab/>
        </w:r>
        <w:r>
          <w:rPr>
            <w:noProof/>
            <w:webHidden/>
          </w:rPr>
          <w:fldChar w:fldCharType="begin"/>
        </w:r>
        <w:r>
          <w:rPr>
            <w:noProof/>
            <w:webHidden/>
          </w:rPr>
          <w:instrText xml:space="preserve"> PAGEREF _Toc492494019 \h </w:instrText>
        </w:r>
      </w:ins>
      <w:r>
        <w:rPr>
          <w:noProof/>
          <w:webHidden/>
        </w:rPr>
      </w:r>
      <w:r>
        <w:rPr>
          <w:noProof/>
          <w:webHidden/>
        </w:rPr>
        <w:fldChar w:fldCharType="separate"/>
      </w:r>
      <w:ins w:id="372" w:author="Igor P" w:date="2017-09-06T20:42:00Z">
        <w:r>
          <w:rPr>
            <w:noProof/>
            <w:webHidden/>
          </w:rPr>
          <w:t>50</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373" w:author="Igor P" w:date="2017-09-06T20:42:00Z"/>
          <w:rFonts w:ascii="Calibri" w:hAnsi="Calibri"/>
          <w:noProof/>
          <w:sz w:val="22"/>
          <w:szCs w:val="22"/>
          <w:lang w:val="en-US" w:eastAsia="en-US"/>
        </w:rPr>
      </w:pPr>
      <w:ins w:id="374"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"_Toc492494020"</w:instrText>
        </w:r>
        <w:r w:rsidRPr="00507103">
          <w:rPr>
            <w:rStyle w:val="Hyperlink"/>
            <w:noProof/>
          </w:rPr>
          <w:instrText xml:space="preserve"> </w:instrText>
        </w:r>
        <w:r w:rsidRPr="00507103">
          <w:rPr>
            <w:rStyle w:val="Hyperlink"/>
            <w:noProof/>
          </w:rPr>
          <w:fldChar w:fldCharType="separate"/>
        </w:r>
        <w:r w:rsidRPr="00507103">
          <w:rPr>
            <w:rStyle w:val="Hyperlink"/>
            <w:noProof/>
            <w:lang w:val="pt-BR"/>
          </w:rPr>
          <w:t xml:space="preserve">14.14. </w:t>
        </w:r>
        <w:r w:rsidRPr="00507103">
          <w:rPr>
            <w:rStyle w:val="Hyperlink"/>
            <w:noProof/>
          </w:rPr>
          <w:t>Why is “/s” absent in the isotopic-stereo sub-layer in the example below?</w:t>
        </w:r>
        <w:r>
          <w:rPr>
            <w:noProof/>
            <w:webHidden/>
          </w:rPr>
          <w:tab/>
        </w:r>
        <w:r>
          <w:rPr>
            <w:noProof/>
            <w:webHidden/>
          </w:rPr>
          <w:fldChar w:fldCharType="begin"/>
        </w:r>
        <w:r>
          <w:rPr>
            <w:noProof/>
            <w:webHidden/>
          </w:rPr>
          <w:instrText xml:space="preserve"> PAGEREF _Toc492494020 \h </w:instrText>
        </w:r>
      </w:ins>
      <w:r>
        <w:rPr>
          <w:noProof/>
          <w:webHidden/>
        </w:rPr>
      </w:r>
      <w:r>
        <w:rPr>
          <w:noProof/>
          <w:webHidden/>
        </w:rPr>
        <w:fldChar w:fldCharType="separate"/>
      </w:r>
      <w:ins w:id="375" w:author="Igor P" w:date="2017-09-06T20:42:00Z">
        <w:r>
          <w:rPr>
            <w:noProof/>
            <w:webHidden/>
          </w:rPr>
          <w:t>51</w:t>
        </w:r>
        <w:r>
          <w:rPr>
            <w:noProof/>
            <w:webHidden/>
          </w:rPr>
          <w:fldChar w:fldCharType="end"/>
        </w:r>
        <w:r w:rsidRPr="00507103">
          <w:rPr>
            <w:rStyle w:val="Hyperlink"/>
            <w:noProof/>
          </w:rPr>
          <w:fldChar w:fldCharType="end"/>
        </w:r>
      </w:ins>
    </w:p>
    <w:p w:rsidR="0032020B" w:rsidRPr="0032020B" w:rsidRDefault="0032020B">
      <w:pPr>
        <w:pStyle w:val="TOC2"/>
        <w:tabs>
          <w:tab w:val="right" w:leader="dot" w:pos="9345"/>
        </w:tabs>
        <w:rPr>
          <w:ins w:id="376" w:author="Igor P" w:date="2017-09-06T20:42:00Z"/>
          <w:rFonts w:ascii="Calibri" w:hAnsi="Calibri"/>
          <w:noProof/>
          <w:sz w:val="22"/>
          <w:szCs w:val="22"/>
          <w:lang w:val="en-US" w:eastAsia="en-US"/>
        </w:rPr>
      </w:pPr>
      <w:ins w:id="377"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"_Toc492494021"</w:instrText>
        </w:r>
        <w:r w:rsidRPr="00507103">
          <w:rPr>
            <w:rStyle w:val="Hyperlink"/>
            <w:noProof/>
          </w:rPr>
          <w:instrText xml:space="preserve"> </w:instrText>
        </w:r>
        <w:r w:rsidRPr="00507103">
          <w:rPr>
            <w:rStyle w:val="Hyperlink"/>
            <w:noProof/>
          </w:rPr>
          <w:fldChar w:fldCharType="separate"/>
        </w:r>
        <w:r w:rsidRPr="00507103">
          <w:rPr>
            <w:rStyle w:val="Hyperlink"/>
            <w:noProof/>
            <w:lang w:val="en-US"/>
          </w:rPr>
          <w:t>15. InChI Software</w:t>
        </w:r>
        <w:r>
          <w:rPr>
            <w:noProof/>
            <w:webHidden/>
          </w:rPr>
          <w:tab/>
        </w:r>
        <w:r>
          <w:rPr>
            <w:noProof/>
            <w:webHidden/>
          </w:rPr>
          <w:fldChar w:fldCharType="begin"/>
        </w:r>
        <w:r>
          <w:rPr>
            <w:noProof/>
            <w:webHidden/>
          </w:rPr>
          <w:instrText xml:space="preserve"> PAGEREF _Toc492494021 \h </w:instrText>
        </w:r>
      </w:ins>
      <w:r>
        <w:rPr>
          <w:noProof/>
          <w:webHidden/>
        </w:rPr>
      </w:r>
      <w:r>
        <w:rPr>
          <w:noProof/>
          <w:webHidden/>
        </w:rPr>
        <w:fldChar w:fldCharType="separate"/>
      </w:r>
      <w:ins w:id="378" w:author="Igor P" w:date="2017-09-06T20:42:00Z">
        <w:r>
          <w:rPr>
            <w:noProof/>
            <w:webHidden/>
          </w:rPr>
          <w:t>51</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379" w:author="Igor P" w:date="2017-09-06T20:42:00Z"/>
          <w:rFonts w:ascii="Calibri" w:hAnsi="Calibri"/>
          <w:noProof/>
          <w:sz w:val="22"/>
          <w:szCs w:val="22"/>
          <w:lang w:val="en-US" w:eastAsia="en-US"/>
        </w:rPr>
      </w:pPr>
      <w:ins w:id="380"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"_Toc492494022"</w:instrText>
        </w:r>
        <w:r w:rsidRPr="00507103">
          <w:rPr>
            <w:rStyle w:val="Hyperlink"/>
            <w:noProof/>
          </w:rPr>
          <w:instrText xml:space="preserve"> </w:instrText>
        </w:r>
        <w:r w:rsidRPr="00507103">
          <w:rPr>
            <w:rStyle w:val="Hyperlink"/>
            <w:noProof/>
          </w:rPr>
          <w:fldChar w:fldCharType="separate"/>
        </w:r>
        <w:r w:rsidRPr="00507103">
          <w:rPr>
            <w:rStyle w:val="Hyperlink"/>
            <w:noProof/>
          </w:rPr>
          <w:t>15.1. What is included in the InChI Software?</w:t>
        </w:r>
        <w:r>
          <w:rPr>
            <w:noProof/>
            <w:webHidden/>
          </w:rPr>
          <w:tab/>
        </w:r>
        <w:r>
          <w:rPr>
            <w:noProof/>
            <w:webHidden/>
          </w:rPr>
          <w:fldChar w:fldCharType="begin"/>
        </w:r>
        <w:r>
          <w:rPr>
            <w:noProof/>
            <w:webHidden/>
          </w:rPr>
          <w:instrText xml:space="preserve"> PAGEREF _Toc492494022 \h </w:instrText>
        </w:r>
      </w:ins>
      <w:r>
        <w:rPr>
          <w:noProof/>
          <w:webHidden/>
        </w:rPr>
      </w:r>
      <w:r>
        <w:rPr>
          <w:noProof/>
          <w:webHidden/>
        </w:rPr>
        <w:fldChar w:fldCharType="separate"/>
      </w:r>
      <w:ins w:id="381" w:author="Igor P" w:date="2017-09-06T20:42:00Z">
        <w:r>
          <w:rPr>
            <w:noProof/>
            <w:webHidden/>
          </w:rPr>
          <w:t>51</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382" w:author="Igor P" w:date="2017-09-06T20:42:00Z"/>
          <w:rFonts w:ascii="Calibri" w:hAnsi="Calibri"/>
          <w:noProof/>
          <w:sz w:val="22"/>
          <w:szCs w:val="22"/>
          <w:lang w:val="en-US" w:eastAsia="en-US"/>
        </w:rPr>
      </w:pPr>
      <w:ins w:id="383"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"_Toc492494023"</w:instrText>
        </w:r>
        <w:r w:rsidRPr="00507103">
          <w:rPr>
            <w:rStyle w:val="Hyperlink"/>
            <w:noProof/>
          </w:rPr>
          <w:instrText xml:space="preserve"> </w:instrText>
        </w:r>
        <w:r w:rsidRPr="00507103">
          <w:rPr>
            <w:rStyle w:val="Hyperlink"/>
            <w:noProof/>
          </w:rPr>
          <w:fldChar w:fldCharType="separate"/>
        </w:r>
        <w:r w:rsidRPr="00507103">
          <w:rPr>
            <w:rStyle w:val="Hyperlink"/>
            <w:noProof/>
          </w:rPr>
          <w:t>15.2. What is the benefit of using winchi-1 (the GUI application) over inchi-1 (the command line executable)?</w:t>
        </w:r>
        <w:r>
          <w:rPr>
            <w:noProof/>
            <w:webHidden/>
          </w:rPr>
          <w:tab/>
        </w:r>
        <w:r>
          <w:rPr>
            <w:noProof/>
            <w:webHidden/>
          </w:rPr>
          <w:fldChar w:fldCharType="begin"/>
        </w:r>
        <w:r>
          <w:rPr>
            <w:noProof/>
            <w:webHidden/>
          </w:rPr>
          <w:instrText xml:space="preserve"> PAGEREF _Toc492494023 \h </w:instrText>
        </w:r>
      </w:ins>
      <w:r>
        <w:rPr>
          <w:noProof/>
          <w:webHidden/>
        </w:rPr>
      </w:r>
      <w:r>
        <w:rPr>
          <w:noProof/>
          <w:webHidden/>
        </w:rPr>
        <w:fldChar w:fldCharType="separate"/>
      </w:r>
      <w:ins w:id="384" w:author="Igor P" w:date="2017-09-06T20:42:00Z">
        <w:r>
          <w:rPr>
            <w:noProof/>
            <w:webHidden/>
          </w:rPr>
          <w:t>52</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385" w:author="Igor P" w:date="2017-09-06T20:42:00Z"/>
          <w:rFonts w:ascii="Calibri" w:hAnsi="Calibri"/>
          <w:noProof/>
          <w:sz w:val="22"/>
          <w:szCs w:val="22"/>
          <w:lang w:val="en-US" w:eastAsia="en-US"/>
        </w:rPr>
      </w:pPr>
      <w:ins w:id="386"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"_Toc492494024"</w:instrText>
        </w:r>
        <w:r w:rsidRPr="00507103">
          <w:rPr>
            <w:rStyle w:val="Hyperlink"/>
            <w:noProof/>
          </w:rPr>
          <w:instrText xml:space="preserve"> </w:instrText>
        </w:r>
        <w:r w:rsidRPr="00507103">
          <w:rPr>
            <w:rStyle w:val="Hyperlink"/>
            <w:noProof/>
          </w:rPr>
          <w:fldChar w:fldCharType="separate"/>
        </w:r>
        <w:r w:rsidRPr="00507103">
          <w:rPr>
            <w:rStyle w:val="Hyperlink"/>
            <w:noProof/>
          </w:rPr>
          <w:t>15.3. Why do the example programs using the InChI Library included in the InChI Software distribution sometimes produce InChI strings different from those generated by the inchi-1 executable?</w:t>
        </w:r>
        <w:r>
          <w:rPr>
            <w:noProof/>
            <w:webHidden/>
          </w:rPr>
          <w:tab/>
        </w:r>
        <w:r>
          <w:rPr>
            <w:noProof/>
            <w:webHidden/>
          </w:rPr>
          <w:fldChar w:fldCharType="begin"/>
        </w:r>
        <w:r>
          <w:rPr>
            <w:noProof/>
            <w:webHidden/>
          </w:rPr>
          <w:instrText xml:space="preserve"> PAGEREF _Toc492494024 \h </w:instrText>
        </w:r>
      </w:ins>
      <w:r>
        <w:rPr>
          <w:noProof/>
          <w:webHidden/>
        </w:rPr>
      </w:r>
      <w:r>
        <w:rPr>
          <w:noProof/>
          <w:webHidden/>
        </w:rPr>
        <w:fldChar w:fldCharType="separate"/>
      </w:r>
      <w:ins w:id="387" w:author="Igor P" w:date="2017-09-06T20:42:00Z">
        <w:r>
          <w:rPr>
            <w:noProof/>
            <w:webHidden/>
          </w:rPr>
          <w:t>52</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388" w:author="Igor P" w:date="2017-09-06T20:42:00Z"/>
          <w:rFonts w:ascii="Calibri" w:hAnsi="Calibri"/>
          <w:noProof/>
          <w:sz w:val="22"/>
          <w:szCs w:val="22"/>
          <w:lang w:val="en-US" w:eastAsia="en-US"/>
        </w:rPr>
      </w:pPr>
      <w:ins w:id="389"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"_Toc492494025"</w:instrText>
        </w:r>
        <w:r w:rsidRPr="00507103">
          <w:rPr>
            <w:rStyle w:val="Hyperlink"/>
            <w:noProof/>
          </w:rPr>
          <w:instrText xml:space="preserve"> </w:instrText>
        </w:r>
        <w:r w:rsidRPr="00507103">
          <w:rPr>
            <w:rStyle w:val="Hyperlink"/>
            <w:noProof/>
          </w:rPr>
          <w:fldChar w:fldCharType="separate"/>
        </w:r>
        <w:r w:rsidRPr="00507103">
          <w:rPr>
            <w:rStyle w:val="Hyperlink"/>
            <w:noProof/>
          </w:rPr>
          <w:t>15.4. Standard vs. Non-standard InChI generation</w:t>
        </w:r>
        <w:r>
          <w:rPr>
            <w:noProof/>
            <w:webHidden/>
          </w:rPr>
          <w:tab/>
        </w:r>
        <w:r>
          <w:rPr>
            <w:noProof/>
            <w:webHidden/>
          </w:rPr>
          <w:fldChar w:fldCharType="begin"/>
        </w:r>
        <w:r>
          <w:rPr>
            <w:noProof/>
            <w:webHidden/>
          </w:rPr>
          <w:instrText xml:space="preserve"> PAGEREF _Toc492494025 \h </w:instrText>
        </w:r>
      </w:ins>
      <w:r>
        <w:rPr>
          <w:noProof/>
          <w:webHidden/>
        </w:rPr>
      </w:r>
      <w:r>
        <w:rPr>
          <w:noProof/>
          <w:webHidden/>
        </w:rPr>
        <w:fldChar w:fldCharType="separate"/>
      </w:r>
      <w:ins w:id="390" w:author="Igor P" w:date="2017-09-06T20:42:00Z">
        <w:r>
          <w:rPr>
            <w:noProof/>
            <w:webHidden/>
          </w:rPr>
          <w:t>52</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391" w:author="Igor P" w:date="2017-09-06T20:42:00Z"/>
          <w:rFonts w:ascii="Calibri" w:hAnsi="Calibri"/>
          <w:noProof/>
          <w:sz w:val="22"/>
          <w:szCs w:val="22"/>
          <w:lang w:val="en-US" w:eastAsia="en-US"/>
        </w:rPr>
      </w:pPr>
      <w:ins w:id="392"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"_Toc492494026"</w:instrText>
        </w:r>
        <w:r w:rsidRPr="00507103">
          <w:rPr>
            <w:rStyle w:val="Hyperlink"/>
            <w:noProof/>
          </w:rPr>
          <w:instrText xml:space="preserve"> </w:instrText>
        </w:r>
        <w:r w:rsidRPr="00507103">
          <w:rPr>
            <w:rStyle w:val="Hyperlink"/>
            <w:noProof/>
          </w:rPr>
          <w:fldChar w:fldCharType="separate"/>
        </w:r>
        <w:r w:rsidRPr="00507103">
          <w:rPr>
            <w:rStyle w:val="Hyperlink"/>
            <w:noProof/>
          </w:rPr>
          <w:t>15.5. How do I install the InChI Software?</w:t>
        </w:r>
        <w:r>
          <w:rPr>
            <w:noProof/>
            <w:webHidden/>
          </w:rPr>
          <w:tab/>
        </w:r>
        <w:r>
          <w:rPr>
            <w:noProof/>
            <w:webHidden/>
          </w:rPr>
          <w:fldChar w:fldCharType="begin"/>
        </w:r>
        <w:r>
          <w:rPr>
            <w:noProof/>
            <w:webHidden/>
          </w:rPr>
          <w:instrText xml:space="preserve"> PAGEREF _Toc492494026 \h </w:instrText>
        </w:r>
      </w:ins>
      <w:r>
        <w:rPr>
          <w:noProof/>
          <w:webHidden/>
        </w:rPr>
      </w:r>
      <w:r>
        <w:rPr>
          <w:noProof/>
          <w:webHidden/>
        </w:rPr>
        <w:fldChar w:fldCharType="separate"/>
      </w:r>
      <w:ins w:id="393" w:author="Igor P" w:date="2017-09-06T20:42:00Z">
        <w:r>
          <w:rPr>
            <w:noProof/>
            <w:webHidden/>
          </w:rPr>
          <w:t>52</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394" w:author="Igor P" w:date="2017-09-06T20:42:00Z"/>
          <w:rFonts w:ascii="Calibri" w:hAnsi="Calibri"/>
          <w:noProof/>
          <w:sz w:val="22"/>
          <w:szCs w:val="22"/>
          <w:lang w:val="en-US" w:eastAsia="en-US"/>
        </w:rPr>
      </w:pPr>
      <w:ins w:id="395"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"_Toc492494027"</w:instrText>
        </w:r>
        <w:r w:rsidRPr="00507103">
          <w:rPr>
            <w:rStyle w:val="Hyperlink"/>
            <w:noProof/>
          </w:rPr>
          <w:instrText xml:space="preserve"> </w:instrText>
        </w:r>
        <w:r w:rsidRPr="00507103">
          <w:rPr>
            <w:rStyle w:val="Hyperlink"/>
            <w:noProof/>
          </w:rPr>
          <w:fldChar w:fldCharType="separate"/>
        </w:r>
        <w:r w:rsidRPr="00507103">
          <w:rPr>
            <w:rStyle w:val="Hyperlink"/>
            <w:noProof/>
          </w:rPr>
          <w:t>15.6. How do I create an InChI?</w:t>
        </w:r>
        <w:r>
          <w:rPr>
            <w:noProof/>
            <w:webHidden/>
          </w:rPr>
          <w:tab/>
        </w:r>
        <w:r>
          <w:rPr>
            <w:noProof/>
            <w:webHidden/>
          </w:rPr>
          <w:fldChar w:fldCharType="begin"/>
        </w:r>
        <w:r>
          <w:rPr>
            <w:noProof/>
            <w:webHidden/>
          </w:rPr>
          <w:instrText xml:space="preserve"> PAGEREF _Toc492494027 \h </w:instrText>
        </w:r>
      </w:ins>
      <w:r>
        <w:rPr>
          <w:noProof/>
          <w:webHidden/>
        </w:rPr>
      </w:r>
      <w:r>
        <w:rPr>
          <w:noProof/>
          <w:webHidden/>
        </w:rPr>
        <w:fldChar w:fldCharType="separate"/>
      </w:r>
      <w:ins w:id="396" w:author="Igor P" w:date="2017-09-06T20:42:00Z">
        <w:r>
          <w:rPr>
            <w:noProof/>
            <w:webHidden/>
          </w:rPr>
          <w:t>53</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397" w:author="Igor P" w:date="2017-09-06T20:42:00Z"/>
          <w:rFonts w:ascii="Calibri" w:hAnsi="Calibri"/>
          <w:noProof/>
          <w:sz w:val="22"/>
          <w:szCs w:val="22"/>
          <w:lang w:val="en-US" w:eastAsia="en-US"/>
        </w:rPr>
      </w:pPr>
      <w:ins w:id="398"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"_Toc492494028"</w:instrText>
        </w:r>
        <w:r w:rsidRPr="00507103">
          <w:rPr>
            <w:rStyle w:val="Hyperlink"/>
            <w:noProof/>
          </w:rPr>
          <w:instrText xml:space="preserve"> </w:instrText>
        </w:r>
        <w:r w:rsidRPr="00507103">
          <w:rPr>
            <w:rStyle w:val="Hyperlink"/>
            <w:noProof/>
          </w:rPr>
          <w:fldChar w:fldCharType="separate"/>
        </w:r>
        <w:r w:rsidRPr="00507103">
          <w:rPr>
            <w:rStyle w:val="Hyperlink"/>
            <w:noProof/>
          </w:rPr>
          <w:t>15.7. Can I link/call InChI from my program?</w:t>
        </w:r>
        <w:r>
          <w:rPr>
            <w:noProof/>
            <w:webHidden/>
          </w:rPr>
          <w:tab/>
        </w:r>
        <w:r>
          <w:rPr>
            <w:noProof/>
            <w:webHidden/>
          </w:rPr>
          <w:fldChar w:fldCharType="begin"/>
        </w:r>
        <w:r>
          <w:rPr>
            <w:noProof/>
            <w:webHidden/>
          </w:rPr>
          <w:instrText xml:space="preserve"> PAGEREF _Toc492494028 \h </w:instrText>
        </w:r>
      </w:ins>
      <w:r>
        <w:rPr>
          <w:noProof/>
          <w:webHidden/>
        </w:rPr>
      </w:r>
      <w:r>
        <w:rPr>
          <w:noProof/>
          <w:webHidden/>
        </w:rPr>
        <w:fldChar w:fldCharType="separate"/>
      </w:r>
      <w:ins w:id="399" w:author="Igor P" w:date="2017-09-06T20:42:00Z">
        <w:r>
          <w:rPr>
            <w:noProof/>
            <w:webHidden/>
          </w:rPr>
          <w:t>53</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400" w:author="Igor P" w:date="2017-09-06T20:42:00Z"/>
          <w:rFonts w:ascii="Calibri" w:hAnsi="Calibri"/>
          <w:noProof/>
          <w:sz w:val="22"/>
          <w:szCs w:val="22"/>
          <w:lang w:val="en-US" w:eastAsia="en-US"/>
        </w:rPr>
      </w:pPr>
      <w:ins w:id="401"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"_Toc492494029"</w:instrText>
        </w:r>
        <w:r w:rsidRPr="00507103">
          <w:rPr>
            <w:rStyle w:val="Hyperlink"/>
            <w:noProof/>
          </w:rPr>
          <w:instrText xml:space="preserve"> </w:instrText>
        </w:r>
        <w:r w:rsidRPr="00507103">
          <w:rPr>
            <w:rStyle w:val="Hyperlink"/>
            <w:noProof/>
          </w:rPr>
          <w:fldChar w:fldCharType="separate"/>
        </w:r>
        <w:r w:rsidRPr="00507103">
          <w:rPr>
            <w:rStyle w:val="Hyperlink"/>
            <w:noProof/>
          </w:rPr>
          <w:t>15.8. Which formats does InChI Software accept?</w:t>
        </w:r>
        <w:r>
          <w:rPr>
            <w:noProof/>
            <w:webHidden/>
          </w:rPr>
          <w:tab/>
        </w:r>
        <w:r>
          <w:rPr>
            <w:noProof/>
            <w:webHidden/>
          </w:rPr>
          <w:fldChar w:fldCharType="begin"/>
        </w:r>
        <w:r>
          <w:rPr>
            <w:noProof/>
            <w:webHidden/>
          </w:rPr>
          <w:instrText xml:space="preserve"> PAGEREF _Toc492494029 \h </w:instrText>
        </w:r>
      </w:ins>
      <w:r>
        <w:rPr>
          <w:noProof/>
          <w:webHidden/>
        </w:rPr>
      </w:r>
      <w:r>
        <w:rPr>
          <w:noProof/>
          <w:webHidden/>
        </w:rPr>
        <w:fldChar w:fldCharType="separate"/>
      </w:r>
      <w:ins w:id="402" w:author="Igor P" w:date="2017-09-06T20:42:00Z">
        <w:r>
          <w:rPr>
            <w:noProof/>
            <w:webHidden/>
          </w:rPr>
          <w:t>53</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403" w:author="Igor P" w:date="2017-09-06T20:42:00Z"/>
          <w:rFonts w:ascii="Calibri" w:hAnsi="Calibri"/>
          <w:noProof/>
          <w:sz w:val="22"/>
          <w:szCs w:val="22"/>
          <w:lang w:val="en-US" w:eastAsia="en-US"/>
        </w:rPr>
      </w:pPr>
      <w:ins w:id="404"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"_Toc492494030"</w:instrText>
        </w:r>
        <w:r w:rsidRPr="00507103">
          <w:rPr>
            <w:rStyle w:val="Hyperlink"/>
            <w:noProof/>
          </w:rPr>
          <w:instrText xml:space="preserve"> </w:instrText>
        </w:r>
        <w:r w:rsidRPr="00507103">
          <w:rPr>
            <w:rStyle w:val="Hyperlink"/>
            <w:noProof/>
          </w:rPr>
          <w:fldChar w:fldCharType="separate"/>
        </w:r>
        <w:r w:rsidRPr="00507103">
          <w:rPr>
            <w:rStyle w:val="Hyperlink"/>
            <w:noProof/>
          </w:rPr>
          <w:t>15.9. Does InChI Software support CML input?</w:t>
        </w:r>
        <w:r>
          <w:rPr>
            <w:noProof/>
            <w:webHidden/>
          </w:rPr>
          <w:tab/>
        </w:r>
        <w:r>
          <w:rPr>
            <w:noProof/>
            <w:webHidden/>
          </w:rPr>
          <w:fldChar w:fldCharType="begin"/>
        </w:r>
        <w:r>
          <w:rPr>
            <w:noProof/>
            <w:webHidden/>
          </w:rPr>
          <w:instrText xml:space="preserve"> PAGEREF _Toc492494030 \h </w:instrText>
        </w:r>
      </w:ins>
      <w:r>
        <w:rPr>
          <w:noProof/>
          <w:webHidden/>
        </w:rPr>
      </w:r>
      <w:r>
        <w:rPr>
          <w:noProof/>
          <w:webHidden/>
        </w:rPr>
        <w:fldChar w:fldCharType="separate"/>
      </w:r>
      <w:ins w:id="405" w:author="Igor P" w:date="2017-09-06T20:42:00Z">
        <w:r>
          <w:rPr>
            <w:noProof/>
            <w:webHidden/>
          </w:rPr>
          <w:t>53</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406" w:author="Igor P" w:date="2017-09-06T20:42:00Z"/>
          <w:rFonts w:ascii="Calibri" w:hAnsi="Calibri"/>
          <w:noProof/>
          <w:sz w:val="22"/>
          <w:szCs w:val="22"/>
          <w:lang w:val="en-US" w:eastAsia="en-US"/>
        </w:rPr>
      </w:pPr>
      <w:ins w:id="407" w:author="Igor P" w:date="2017-09-06T20:42:00Z">
        <w:r w:rsidRPr="00507103">
          <w:rPr>
            <w:rStyle w:val="Hyperlink"/>
            <w:noProof/>
          </w:rPr>
          <w:lastRenderedPageBreak/>
          <w:fldChar w:fldCharType="begin"/>
        </w:r>
        <w:r w:rsidRPr="00507103">
          <w:rPr>
            <w:rStyle w:val="Hyperlink"/>
            <w:noProof/>
          </w:rPr>
          <w:instrText xml:space="preserve"> </w:instrText>
        </w:r>
        <w:r>
          <w:rPr>
            <w:noProof/>
          </w:rPr>
          <w:instrText>HYPERLINK \l "_Toc492494031"</w:instrText>
        </w:r>
        <w:r w:rsidRPr="00507103">
          <w:rPr>
            <w:rStyle w:val="Hyperlink"/>
            <w:noProof/>
          </w:rPr>
          <w:instrText xml:space="preserve"> </w:instrText>
        </w:r>
        <w:r w:rsidRPr="00507103">
          <w:rPr>
            <w:rStyle w:val="Hyperlink"/>
            <w:noProof/>
          </w:rPr>
          <w:fldChar w:fldCharType="separate"/>
        </w:r>
        <w:r w:rsidRPr="00507103">
          <w:rPr>
            <w:rStyle w:val="Hyperlink"/>
            <w:noProof/>
          </w:rPr>
          <w:t>15.10. Can I use InChI if I don't know the connection table?</w:t>
        </w:r>
        <w:r>
          <w:rPr>
            <w:noProof/>
            <w:webHidden/>
          </w:rPr>
          <w:tab/>
        </w:r>
        <w:r>
          <w:rPr>
            <w:noProof/>
            <w:webHidden/>
          </w:rPr>
          <w:fldChar w:fldCharType="begin"/>
        </w:r>
        <w:r>
          <w:rPr>
            <w:noProof/>
            <w:webHidden/>
          </w:rPr>
          <w:instrText xml:space="preserve"> PAGEREF _Toc492494031 \h </w:instrText>
        </w:r>
      </w:ins>
      <w:r>
        <w:rPr>
          <w:noProof/>
          <w:webHidden/>
        </w:rPr>
      </w:r>
      <w:r>
        <w:rPr>
          <w:noProof/>
          <w:webHidden/>
        </w:rPr>
        <w:fldChar w:fldCharType="separate"/>
      </w:r>
      <w:ins w:id="408" w:author="Igor P" w:date="2017-09-06T20:42:00Z">
        <w:r>
          <w:rPr>
            <w:noProof/>
            <w:webHidden/>
          </w:rPr>
          <w:t>53</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409" w:author="Igor P" w:date="2017-09-06T20:42:00Z"/>
          <w:rFonts w:ascii="Calibri" w:hAnsi="Calibri"/>
          <w:noProof/>
          <w:sz w:val="22"/>
          <w:szCs w:val="22"/>
          <w:lang w:val="en-US" w:eastAsia="en-US"/>
        </w:rPr>
      </w:pPr>
      <w:ins w:id="410"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"_Toc492494032"</w:instrText>
        </w:r>
        <w:r w:rsidRPr="00507103">
          <w:rPr>
            <w:rStyle w:val="Hyperlink"/>
            <w:noProof/>
          </w:rPr>
          <w:instrText xml:space="preserve"> </w:instrText>
        </w:r>
        <w:r w:rsidRPr="00507103">
          <w:rPr>
            <w:rStyle w:val="Hyperlink"/>
            <w:noProof/>
          </w:rPr>
          <w:fldChar w:fldCharType="separate"/>
        </w:r>
        <w:r w:rsidRPr="00507103">
          <w:rPr>
            <w:rStyle w:val="Hyperlink"/>
            <w:noProof/>
          </w:rPr>
          <w:t>15.11. How do I generate an InChI if I have a molecule presented in a file format other than MOL or SDF?</w:t>
        </w:r>
        <w:r>
          <w:rPr>
            <w:noProof/>
            <w:webHidden/>
          </w:rPr>
          <w:tab/>
        </w:r>
        <w:r>
          <w:rPr>
            <w:noProof/>
            <w:webHidden/>
          </w:rPr>
          <w:fldChar w:fldCharType="begin"/>
        </w:r>
        <w:r>
          <w:rPr>
            <w:noProof/>
            <w:webHidden/>
          </w:rPr>
          <w:instrText xml:space="preserve"> PAGEREF _Toc492494032 \h </w:instrText>
        </w:r>
      </w:ins>
      <w:r>
        <w:rPr>
          <w:noProof/>
          <w:webHidden/>
        </w:rPr>
      </w:r>
      <w:r>
        <w:rPr>
          <w:noProof/>
          <w:webHidden/>
        </w:rPr>
        <w:fldChar w:fldCharType="separate"/>
      </w:r>
      <w:ins w:id="411" w:author="Igor P" w:date="2017-09-06T20:42:00Z">
        <w:r>
          <w:rPr>
            <w:noProof/>
            <w:webHidden/>
          </w:rPr>
          <w:t>53</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412" w:author="Igor P" w:date="2017-09-06T20:42:00Z"/>
          <w:rFonts w:ascii="Calibri" w:hAnsi="Calibri"/>
          <w:noProof/>
          <w:sz w:val="22"/>
          <w:szCs w:val="22"/>
          <w:lang w:val="en-US" w:eastAsia="en-US"/>
        </w:rPr>
      </w:pPr>
      <w:ins w:id="413"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"_Toc492494033"</w:instrText>
        </w:r>
        <w:r w:rsidRPr="00507103">
          <w:rPr>
            <w:rStyle w:val="Hyperlink"/>
            <w:noProof/>
          </w:rPr>
          <w:instrText xml:space="preserve"> </w:instrText>
        </w:r>
        <w:r w:rsidRPr="00507103">
          <w:rPr>
            <w:rStyle w:val="Hyperlink"/>
            <w:noProof/>
          </w:rPr>
          <w:fldChar w:fldCharType="separate"/>
        </w:r>
        <w:r w:rsidRPr="00507103">
          <w:rPr>
            <w:rStyle w:val="Hyperlink"/>
            <w:noProof/>
          </w:rPr>
          <w:t>15.12. Other than a connection table, what is needed to generate an InChI?</w:t>
        </w:r>
        <w:r>
          <w:rPr>
            <w:noProof/>
            <w:webHidden/>
          </w:rPr>
          <w:tab/>
        </w:r>
        <w:r>
          <w:rPr>
            <w:noProof/>
            <w:webHidden/>
          </w:rPr>
          <w:fldChar w:fldCharType="begin"/>
        </w:r>
        <w:r>
          <w:rPr>
            <w:noProof/>
            <w:webHidden/>
          </w:rPr>
          <w:instrText xml:space="preserve"> PAGEREF _Toc492494033 \h </w:instrText>
        </w:r>
      </w:ins>
      <w:r>
        <w:rPr>
          <w:noProof/>
          <w:webHidden/>
        </w:rPr>
      </w:r>
      <w:r>
        <w:rPr>
          <w:noProof/>
          <w:webHidden/>
        </w:rPr>
        <w:fldChar w:fldCharType="separate"/>
      </w:r>
      <w:ins w:id="414" w:author="Igor P" w:date="2017-09-06T20:42:00Z">
        <w:r>
          <w:rPr>
            <w:noProof/>
            <w:webHidden/>
          </w:rPr>
          <w:t>54</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415" w:author="Igor P" w:date="2017-09-06T20:42:00Z"/>
          <w:rFonts w:ascii="Calibri" w:hAnsi="Calibri"/>
          <w:noProof/>
          <w:sz w:val="22"/>
          <w:szCs w:val="22"/>
          <w:lang w:val="en-US" w:eastAsia="en-US"/>
        </w:rPr>
      </w:pPr>
      <w:ins w:id="416"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"_Toc492494034"</w:instrText>
        </w:r>
        <w:r w:rsidRPr="00507103">
          <w:rPr>
            <w:rStyle w:val="Hyperlink"/>
            <w:noProof/>
          </w:rPr>
          <w:instrText xml:space="preserve"> </w:instrText>
        </w:r>
        <w:r w:rsidRPr="00507103">
          <w:rPr>
            <w:rStyle w:val="Hyperlink"/>
            <w:noProof/>
          </w:rPr>
          <w:fldChar w:fldCharType="separate"/>
        </w:r>
        <w:r w:rsidRPr="00507103">
          <w:rPr>
            <w:rStyle w:val="Hyperlink"/>
            <w:noProof/>
          </w:rPr>
          <w:t>15.13. What happens if the input structure has no mobile hydrogen atoms but generation requires exact tautomeric H positions (through FixedH option)?</w:t>
        </w:r>
        <w:r>
          <w:rPr>
            <w:noProof/>
            <w:webHidden/>
          </w:rPr>
          <w:tab/>
        </w:r>
        <w:r>
          <w:rPr>
            <w:noProof/>
            <w:webHidden/>
          </w:rPr>
          <w:fldChar w:fldCharType="begin"/>
        </w:r>
        <w:r>
          <w:rPr>
            <w:noProof/>
            <w:webHidden/>
          </w:rPr>
          <w:instrText xml:space="preserve"> PAGEREF _Toc492494034 \h </w:instrText>
        </w:r>
      </w:ins>
      <w:r>
        <w:rPr>
          <w:noProof/>
          <w:webHidden/>
        </w:rPr>
      </w:r>
      <w:r>
        <w:rPr>
          <w:noProof/>
          <w:webHidden/>
        </w:rPr>
        <w:fldChar w:fldCharType="separate"/>
      </w:r>
      <w:ins w:id="417" w:author="Igor P" w:date="2017-09-06T20:42:00Z">
        <w:r>
          <w:rPr>
            <w:noProof/>
            <w:webHidden/>
          </w:rPr>
          <w:t>54</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418" w:author="Igor P" w:date="2017-09-06T20:42:00Z"/>
          <w:rFonts w:ascii="Calibri" w:hAnsi="Calibri"/>
          <w:noProof/>
          <w:sz w:val="22"/>
          <w:szCs w:val="22"/>
          <w:lang w:val="en-US" w:eastAsia="en-US"/>
        </w:rPr>
      </w:pPr>
      <w:ins w:id="419"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"_Toc492494035"</w:instrText>
        </w:r>
        <w:r w:rsidRPr="00507103">
          <w:rPr>
            <w:rStyle w:val="Hyperlink"/>
            <w:noProof/>
          </w:rPr>
          <w:instrText xml:space="preserve"> </w:instrText>
        </w:r>
        <w:r w:rsidRPr="00507103">
          <w:rPr>
            <w:rStyle w:val="Hyperlink"/>
            <w:noProof/>
          </w:rPr>
          <w:fldChar w:fldCharType="separate"/>
        </w:r>
        <w:r w:rsidRPr="00507103">
          <w:rPr>
            <w:rStyle w:val="Hyperlink"/>
            <w:noProof/>
          </w:rPr>
          <w:t>15.14. The InChI Software has many switches; what they are for?</w:t>
        </w:r>
        <w:r>
          <w:rPr>
            <w:noProof/>
            <w:webHidden/>
          </w:rPr>
          <w:tab/>
        </w:r>
        <w:r>
          <w:rPr>
            <w:noProof/>
            <w:webHidden/>
          </w:rPr>
          <w:fldChar w:fldCharType="begin"/>
        </w:r>
        <w:r>
          <w:rPr>
            <w:noProof/>
            <w:webHidden/>
          </w:rPr>
          <w:instrText xml:space="preserve"> PAGEREF _Toc492494035 \h </w:instrText>
        </w:r>
      </w:ins>
      <w:r>
        <w:rPr>
          <w:noProof/>
          <w:webHidden/>
        </w:rPr>
      </w:r>
      <w:r>
        <w:rPr>
          <w:noProof/>
          <w:webHidden/>
        </w:rPr>
        <w:fldChar w:fldCharType="separate"/>
      </w:r>
      <w:ins w:id="420" w:author="Igor P" w:date="2017-09-06T20:42:00Z">
        <w:r>
          <w:rPr>
            <w:noProof/>
            <w:webHidden/>
          </w:rPr>
          <w:t>54</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421" w:author="Igor P" w:date="2017-09-06T20:42:00Z"/>
          <w:rFonts w:ascii="Calibri" w:hAnsi="Calibri"/>
          <w:noProof/>
          <w:sz w:val="22"/>
          <w:szCs w:val="22"/>
          <w:lang w:val="en-US" w:eastAsia="en-US"/>
        </w:rPr>
      </w:pPr>
      <w:ins w:id="422"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"_Toc492494036"</w:instrText>
        </w:r>
        <w:r w:rsidRPr="00507103">
          <w:rPr>
            <w:rStyle w:val="Hyperlink"/>
            <w:noProof/>
          </w:rPr>
          <w:instrText xml:space="preserve"> </w:instrText>
        </w:r>
        <w:r w:rsidRPr="00507103">
          <w:rPr>
            <w:rStyle w:val="Hyperlink"/>
            <w:noProof/>
          </w:rPr>
          <w:fldChar w:fldCharType="separate"/>
        </w:r>
        <w:r w:rsidRPr="00507103">
          <w:rPr>
            <w:rStyle w:val="Hyperlink"/>
            <w:noProof/>
          </w:rPr>
          <w:t>15.15. What are the ‘structure perception’ options?</w:t>
        </w:r>
        <w:r>
          <w:rPr>
            <w:noProof/>
            <w:webHidden/>
          </w:rPr>
          <w:tab/>
        </w:r>
        <w:r>
          <w:rPr>
            <w:noProof/>
            <w:webHidden/>
          </w:rPr>
          <w:fldChar w:fldCharType="begin"/>
        </w:r>
        <w:r>
          <w:rPr>
            <w:noProof/>
            <w:webHidden/>
          </w:rPr>
          <w:instrText xml:space="preserve"> PAGEREF _Toc492494036 \h </w:instrText>
        </w:r>
      </w:ins>
      <w:r>
        <w:rPr>
          <w:noProof/>
          <w:webHidden/>
        </w:rPr>
      </w:r>
      <w:r>
        <w:rPr>
          <w:noProof/>
          <w:webHidden/>
        </w:rPr>
        <w:fldChar w:fldCharType="separate"/>
      </w:r>
      <w:ins w:id="423" w:author="Igor P" w:date="2017-09-06T20:42:00Z">
        <w:r>
          <w:rPr>
            <w:noProof/>
            <w:webHidden/>
          </w:rPr>
          <w:t>54</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424" w:author="Igor P" w:date="2017-09-06T20:42:00Z"/>
          <w:rFonts w:ascii="Calibri" w:hAnsi="Calibri"/>
          <w:noProof/>
          <w:sz w:val="22"/>
          <w:szCs w:val="22"/>
          <w:lang w:val="en-US" w:eastAsia="en-US"/>
        </w:rPr>
      </w:pPr>
      <w:ins w:id="425"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"_Toc492494037"</w:instrText>
        </w:r>
        <w:r w:rsidRPr="00507103">
          <w:rPr>
            <w:rStyle w:val="Hyperlink"/>
            <w:noProof/>
          </w:rPr>
          <w:instrText xml:space="preserve"> </w:instrText>
        </w:r>
        <w:r w:rsidRPr="00507103">
          <w:rPr>
            <w:rStyle w:val="Hyperlink"/>
            <w:noProof/>
          </w:rPr>
          <w:fldChar w:fldCharType="separate"/>
        </w:r>
        <w:r w:rsidRPr="00507103">
          <w:rPr>
            <w:rStyle w:val="Hyperlink"/>
            <w:noProof/>
          </w:rPr>
          <w:t>15.16. What are the ‘stereo interpretation’ options?</w:t>
        </w:r>
        <w:r>
          <w:rPr>
            <w:noProof/>
            <w:webHidden/>
          </w:rPr>
          <w:tab/>
        </w:r>
        <w:r>
          <w:rPr>
            <w:noProof/>
            <w:webHidden/>
          </w:rPr>
          <w:fldChar w:fldCharType="begin"/>
        </w:r>
        <w:r>
          <w:rPr>
            <w:noProof/>
            <w:webHidden/>
          </w:rPr>
          <w:instrText xml:space="preserve"> PAGEREF _Toc492494037 \h </w:instrText>
        </w:r>
      </w:ins>
      <w:r>
        <w:rPr>
          <w:noProof/>
          <w:webHidden/>
        </w:rPr>
      </w:r>
      <w:r>
        <w:rPr>
          <w:noProof/>
          <w:webHidden/>
        </w:rPr>
        <w:fldChar w:fldCharType="separate"/>
      </w:r>
      <w:ins w:id="426" w:author="Igor P" w:date="2017-09-06T20:42:00Z">
        <w:r>
          <w:rPr>
            <w:noProof/>
            <w:webHidden/>
          </w:rPr>
          <w:t>55</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427" w:author="Igor P" w:date="2017-09-06T20:42:00Z"/>
          <w:rFonts w:ascii="Calibri" w:hAnsi="Calibri"/>
          <w:noProof/>
          <w:sz w:val="22"/>
          <w:szCs w:val="22"/>
          <w:lang w:val="en-US" w:eastAsia="en-US"/>
        </w:rPr>
      </w:pPr>
      <w:ins w:id="428"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"_Toc492494038"</w:instrText>
        </w:r>
        <w:r w:rsidRPr="00507103">
          <w:rPr>
            <w:rStyle w:val="Hyperlink"/>
            <w:noProof/>
          </w:rPr>
          <w:instrText xml:space="preserve"> </w:instrText>
        </w:r>
        <w:r w:rsidRPr="00507103">
          <w:rPr>
            <w:rStyle w:val="Hyperlink"/>
            <w:noProof/>
          </w:rPr>
          <w:fldChar w:fldCharType="separate"/>
        </w:r>
        <w:r w:rsidRPr="00507103">
          <w:rPr>
            <w:rStyle w:val="Hyperlink"/>
            <w:noProof/>
          </w:rPr>
          <w:t>15.17. What are the ‘InChI creation’ options?</w:t>
        </w:r>
        <w:r>
          <w:rPr>
            <w:noProof/>
            <w:webHidden/>
          </w:rPr>
          <w:tab/>
        </w:r>
        <w:r>
          <w:rPr>
            <w:noProof/>
            <w:webHidden/>
          </w:rPr>
          <w:fldChar w:fldCharType="begin"/>
        </w:r>
        <w:r>
          <w:rPr>
            <w:noProof/>
            <w:webHidden/>
          </w:rPr>
          <w:instrText xml:space="preserve"> PAGEREF _Toc492494038 \h </w:instrText>
        </w:r>
      </w:ins>
      <w:r>
        <w:rPr>
          <w:noProof/>
          <w:webHidden/>
        </w:rPr>
      </w:r>
      <w:r>
        <w:rPr>
          <w:noProof/>
          <w:webHidden/>
        </w:rPr>
        <w:fldChar w:fldCharType="separate"/>
      </w:r>
      <w:ins w:id="429" w:author="Igor P" w:date="2017-09-06T20:42:00Z">
        <w:r>
          <w:rPr>
            <w:noProof/>
            <w:webHidden/>
          </w:rPr>
          <w:t>55</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430" w:author="Igor P" w:date="2017-09-06T20:42:00Z"/>
          <w:rFonts w:ascii="Calibri" w:hAnsi="Calibri"/>
          <w:noProof/>
          <w:sz w:val="22"/>
          <w:szCs w:val="22"/>
          <w:lang w:val="en-US" w:eastAsia="en-US"/>
        </w:rPr>
      </w:pPr>
      <w:ins w:id="431"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"_Toc492494039"</w:instrText>
        </w:r>
        <w:r w:rsidRPr="00507103">
          <w:rPr>
            <w:rStyle w:val="Hyperlink"/>
            <w:noProof/>
          </w:rPr>
          <w:instrText xml:space="preserve"> </w:instrText>
        </w:r>
        <w:r w:rsidRPr="00507103">
          <w:rPr>
            <w:rStyle w:val="Hyperlink"/>
            <w:noProof/>
          </w:rPr>
          <w:fldChar w:fldCharType="separate"/>
        </w:r>
        <w:r w:rsidRPr="00507103">
          <w:rPr>
            <w:rStyle w:val="Hyperlink"/>
            <w:noProof/>
          </w:rPr>
          <w:t>15.18. What does the DoNotAddH option do?</w:t>
        </w:r>
        <w:r>
          <w:rPr>
            <w:noProof/>
            <w:webHidden/>
          </w:rPr>
          <w:tab/>
        </w:r>
        <w:r>
          <w:rPr>
            <w:noProof/>
            <w:webHidden/>
          </w:rPr>
          <w:fldChar w:fldCharType="begin"/>
        </w:r>
        <w:r>
          <w:rPr>
            <w:noProof/>
            <w:webHidden/>
          </w:rPr>
          <w:instrText xml:space="preserve"> PAGEREF _Toc492494039 \h </w:instrText>
        </w:r>
      </w:ins>
      <w:r>
        <w:rPr>
          <w:noProof/>
          <w:webHidden/>
        </w:rPr>
      </w:r>
      <w:r>
        <w:rPr>
          <w:noProof/>
          <w:webHidden/>
        </w:rPr>
        <w:fldChar w:fldCharType="separate"/>
      </w:r>
      <w:ins w:id="432" w:author="Igor P" w:date="2017-09-06T20:42:00Z">
        <w:r>
          <w:rPr>
            <w:noProof/>
            <w:webHidden/>
          </w:rPr>
          <w:t>55</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433" w:author="Igor P" w:date="2017-09-06T20:42:00Z"/>
          <w:rFonts w:ascii="Calibri" w:hAnsi="Calibri"/>
          <w:noProof/>
          <w:sz w:val="22"/>
          <w:szCs w:val="22"/>
          <w:lang w:val="en-US" w:eastAsia="en-US"/>
        </w:rPr>
      </w:pPr>
      <w:ins w:id="434"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"_Toc492494040"</w:instrText>
        </w:r>
        <w:r w:rsidRPr="00507103">
          <w:rPr>
            <w:rStyle w:val="Hyperlink"/>
            <w:noProof/>
          </w:rPr>
          <w:instrText xml:space="preserve"> </w:instrText>
        </w:r>
        <w:r w:rsidRPr="00507103">
          <w:rPr>
            <w:rStyle w:val="Hyperlink"/>
            <w:noProof/>
          </w:rPr>
          <w:fldChar w:fldCharType="separate"/>
        </w:r>
        <w:r w:rsidRPr="00507103">
          <w:rPr>
            <w:rStyle w:val="Hyperlink"/>
            <w:noProof/>
          </w:rPr>
          <w:t>15.19. What does the SNon option do?</w:t>
        </w:r>
        <w:r>
          <w:rPr>
            <w:noProof/>
            <w:webHidden/>
          </w:rPr>
          <w:tab/>
        </w:r>
        <w:r>
          <w:rPr>
            <w:noProof/>
            <w:webHidden/>
          </w:rPr>
          <w:fldChar w:fldCharType="begin"/>
        </w:r>
        <w:r>
          <w:rPr>
            <w:noProof/>
            <w:webHidden/>
          </w:rPr>
          <w:instrText xml:space="preserve"> PAGEREF _Toc492494040 \h </w:instrText>
        </w:r>
      </w:ins>
      <w:r>
        <w:rPr>
          <w:noProof/>
          <w:webHidden/>
        </w:rPr>
      </w:r>
      <w:r>
        <w:rPr>
          <w:noProof/>
          <w:webHidden/>
        </w:rPr>
        <w:fldChar w:fldCharType="separate"/>
      </w:r>
      <w:ins w:id="435" w:author="Igor P" w:date="2017-09-06T20:42:00Z">
        <w:r>
          <w:rPr>
            <w:noProof/>
            <w:webHidden/>
          </w:rPr>
          <w:t>56</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436" w:author="Igor P" w:date="2017-09-06T20:42:00Z"/>
          <w:rFonts w:ascii="Calibri" w:hAnsi="Calibri"/>
          <w:noProof/>
          <w:sz w:val="22"/>
          <w:szCs w:val="22"/>
          <w:lang w:val="en-US" w:eastAsia="en-US"/>
        </w:rPr>
      </w:pPr>
      <w:ins w:id="437"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"_Toc492494041"</w:instrText>
        </w:r>
        <w:r w:rsidRPr="00507103">
          <w:rPr>
            <w:rStyle w:val="Hyperlink"/>
            <w:noProof/>
          </w:rPr>
          <w:instrText xml:space="preserve"> </w:instrText>
        </w:r>
        <w:r w:rsidRPr="00507103">
          <w:rPr>
            <w:rStyle w:val="Hyperlink"/>
            <w:noProof/>
          </w:rPr>
          <w:fldChar w:fldCharType="separate"/>
        </w:r>
        <w:r w:rsidRPr="00507103">
          <w:rPr>
            <w:rStyle w:val="Hyperlink"/>
            <w:noProof/>
          </w:rPr>
          <w:t>15.20. What does the NEWPSOFF option do?</w:t>
        </w:r>
        <w:r>
          <w:rPr>
            <w:noProof/>
            <w:webHidden/>
          </w:rPr>
          <w:tab/>
        </w:r>
        <w:r>
          <w:rPr>
            <w:noProof/>
            <w:webHidden/>
          </w:rPr>
          <w:fldChar w:fldCharType="begin"/>
        </w:r>
        <w:r>
          <w:rPr>
            <w:noProof/>
            <w:webHidden/>
          </w:rPr>
          <w:instrText xml:space="preserve"> PAGEREF _Toc492494041 \h </w:instrText>
        </w:r>
      </w:ins>
      <w:r>
        <w:rPr>
          <w:noProof/>
          <w:webHidden/>
        </w:rPr>
      </w:r>
      <w:r>
        <w:rPr>
          <w:noProof/>
          <w:webHidden/>
        </w:rPr>
        <w:fldChar w:fldCharType="separate"/>
      </w:r>
      <w:ins w:id="438" w:author="Igor P" w:date="2017-09-06T20:42:00Z">
        <w:r>
          <w:rPr>
            <w:noProof/>
            <w:webHidden/>
          </w:rPr>
          <w:t>56</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439" w:author="Igor P" w:date="2017-09-06T20:42:00Z"/>
          <w:rFonts w:ascii="Calibri" w:hAnsi="Calibri"/>
          <w:noProof/>
          <w:sz w:val="22"/>
          <w:szCs w:val="22"/>
          <w:lang w:val="en-US" w:eastAsia="en-US"/>
        </w:rPr>
      </w:pPr>
      <w:ins w:id="440"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"_Toc492494042"</w:instrText>
        </w:r>
        <w:r w:rsidRPr="00507103">
          <w:rPr>
            <w:rStyle w:val="Hyperlink"/>
            <w:noProof/>
          </w:rPr>
          <w:instrText xml:space="preserve"> </w:instrText>
        </w:r>
        <w:r w:rsidRPr="00507103">
          <w:rPr>
            <w:rStyle w:val="Hyperlink"/>
            <w:noProof/>
          </w:rPr>
          <w:fldChar w:fldCharType="separate"/>
        </w:r>
        <w:r w:rsidRPr="00507103">
          <w:rPr>
            <w:rStyle w:val="Hyperlink"/>
            <w:noProof/>
          </w:rPr>
          <w:t>15.21. What do the ‘stereo interpretation’ options do?</w:t>
        </w:r>
        <w:r>
          <w:rPr>
            <w:noProof/>
            <w:webHidden/>
          </w:rPr>
          <w:tab/>
        </w:r>
        <w:r>
          <w:rPr>
            <w:noProof/>
            <w:webHidden/>
          </w:rPr>
          <w:fldChar w:fldCharType="begin"/>
        </w:r>
        <w:r>
          <w:rPr>
            <w:noProof/>
            <w:webHidden/>
          </w:rPr>
          <w:instrText xml:space="preserve"> PAGEREF _Toc492494042 \h </w:instrText>
        </w:r>
      </w:ins>
      <w:r>
        <w:rPr>
          <w:noProof/>
          <w:webHidden/>
        </w:rPr>
      </w:r>
      <w:r>
        <w:rPr>
          <w:noProof/>
          <w:webHidden/>
        </w:rPr>
        <w:fldChar w:fldCharType="separate"/>
      </w:r>
      <w:ins w:id="441" w:author="Igor P" w:date="2017-09-06T20:42:00Z">
        <w:r>
          <w:rPr>
            <w:noProof/>
            <w:webHidden/>
          </w:rPr>
          <w:t>56</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442" w:author="Igor P" w:date="2017-09-06T20:42:00Z"/>
          <w:rFonts w:ascii="Calibri" w:hAnsi="Calibri"/>
          <w:noProof/>
          <w:sz w:val="22"/>
          <w:szCs w:val="22"/>
          <w:lang w:val="en-US" w:eastAsia="en-US"/>
        </w:rPr>
      </w:pPr>
      <w:ins w:id="443"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"_Toc492494043"</w:instrText>
        </w:r>
        <w:r w:rsidRPr="00507103">
          <w:rPr>
            <w:rStyle w:val="Hyperlink"/>
            <w:noProof/>
          </w:rPr>
          <w:instrText xml:space="preserve"> </w:instrText>
        </w:r>
        <w:r w:rsidRPr="00507103">
          <w:rPr>
            <w:rStyle w:val="Hyperlink"/>
            <w:noProof/>
          </w:rPr>
          <w:fldChar w:fldCharType="separate"/>
        </w:r>
        <w:r w:rsidRPr="00507103">
          <w:rPr>
            <w:rStyle w:val="Hyperlink"/>
            <w:noProof/>
          </w:rPr>
          <w:t>15.22. What does the SUU option do?</w:t>
        </w:r>
        <w:r>
          <w:rPr>
            <w:noProof/>
            <w:webHidden/>
          </w:rPr>
          <w:tab/>
        </w:r>
        <w:r>
          <w:rPr>
            <w:noProof/>
            <w:webHidden/>
          </w:rPr>
          <w:fldChar w:fldCharType="begin"/>
        </w:r>
        <w:r>
          <w:rPr>
            <w:noProof/>
            <w:webHidden/>
          </w:rPr>
          <w:instrText xml:space="preserve"> PAGEREF _Toc492494043 \h </w:instrText>
        </w:r>
      </w:ins>
      <w:r>
        <w:rPr>
          <w:noProof/>
          <w:webHidden/>
        </w:rPr>
      </w:r>
      <w:r>
        <w:rPr>
          <w:noProof/>
          <w:webHidden/>
        </w:rPr>
        <w:fldChar w:fldCharType="separate"/>
      </w:r>
      <w:ins w:id="444" w:author="Igor P" w:date="2017-09-06T20:42:00Z">
        <w:r>
          <w:rPr>
            <w:noProof/>
            <w:webHidden/>
          </w:rPr>
          <w:t>56</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445" w:author="Igor P" w:date="2017-09-06T20:42:00Z"/>
          <w:rFonts w:ascii="Calibri" w:hAnsi="Calibri"/>
          <w:noProof/>
          <w:sz w:val="22"/>
          <w:szCs w:val="22"/>
          <w:lang w:val="en-US" w:eastAsia="en-US"/>
        </w:rPr>
      </w:pPr>
      <w:ins w:id="446"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"_Toc492494044"</w:instrText>
        </w:r>
        <w:r w:rsidRPr="00507103">
          <w:rPr>
            <w:rStyle w:val="Hyperlink"/>
            <w:noProof/>
          </w:rPr>
          <w:instrText xml:space="preserve"> </w:instrText>
        </w:r>
        <w:r w:rsidRPr="00507103">
          <w:rPr>
            <w:rStyle w:val="Hyperlink"/>
            <w:noProof/>
          </w:rPr>
          <w:fldChar w:fldCharType="separate"/>
        </w:r>
        <w:r w:rsidRPr="00507103">
          <w:rPr>
            <w:rStyle w:val="Hyperlink"/>
            <w:noProof/>
          </w:rPr>
          <w:t>15.23. What does the RecMet option do?</w:t>
        </w:r>
        <w:r>
          <w:rPr>
            <w:noProof/>
            <w:webHidden/>
          </w:rPr>
          <w:tab/>
        </w:r>
        <w:r>
          <w:rPr>
            <w:noProof/>
            <w:webHidden/>
          </w:rPr>
          <w:fldChar w:fldCharType="begin"/>
        </w:r>
        <w:r>
          <w:rPr>
            <w:noProof/>
            <w:webHidden/>
          </w:rPr>
          <w:instrText xml:space="preserve"> PAGEREF _Toc492494044 \h </w:instrText>
        </w:r>
      </w:ins>
      <w:r>
        <w:rPr>
          <w:noProof/>
          <w:webHidden/>
        </w:rPr>
      </w:r>
      <w:r>
        <w:rPr>
          <w:noProof/>
          <w:webHidden/>
        </w:rPr>
        <w:fldChar w:fldCharType="separate"/>
      </w:r>
      <w:ins w:id="447" w:author="Igor P" w:date="2017-09-06T20:42:00Z">
        <w:r>
          <w:rPr>
            <w:noProof/>
            <w:webHidden/>
          </w:rPr>
          <w:t>57</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448" w:author="Igor P" w:date="2017-09-06T20:42:00Z"/>
          <w:rFonts w:ascii="Calibri" w:hAnsi="Calibri"/>
          <w:noProof/>
          <w:sz w:val="22"/>
          <w:szCs w:val="22"/>
          <w:lang w:val="en-US" w:eastAsia="en-US"/>
        </w:rPr>
      </w:pPr>
      <w:ins w:id="449"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"_Toc492494045"</w:instrText>
        </w:r>
        <w:r w:rsidRPr="00507103">
          <w:rPr>
            <w:rStyle w:val="Hyperlink"/>
            <w:noProof/>
          </w:rPr>
          <w:instrText xml:space="preserve"> </w:instrText>
        </w:r>
        <w:r w:rsidRPr="00507103">
          <w:rPr>
            <w:rStyle w:val="Hyperlink"/>
            <w:noProof/>
          </w:rPr>
          <w:fldChar w:fldCharType="separate"/>
        </w:r>
        <w:r w:rsidRPr="00507103">
          <w:rPr>
            <w:rStyle w:val="Hyperlink"/>
            <w:noProof/>
          </w:rPr>
          <w:t>15.24. What does the FixedH option do?</w:t>
        </w:r>
        <w:r>
          <w:rPr>
            <w:noProof/>
            <w:webHidden/>
          </w:rPr>
          <w:tab/>
        </w:r>
        <w:r>
          <w:rPr>
            <w:noProof/>
            <w:webHidden/>
          </w:rPr>
          <w:fldChar w:fldCharType="begin"/>
        </w:r>
        <w:r>
          <w:rPr>
            <w:noProof/>
            <w:webHidden/>
          </w:rPr>
          <w:instrText xml:space="preserve"> PAGEREF _Toc492494045 \h </w:instrText>
        </w:r>
      </w:ins>
      <w:r>
        <w:rPr>
          <w:noProof/>
          <w:webHidden/>
        </w:rPr>
      </w:r>
      <w:r>
        <w:rPr>
          <w:noProof/>
          <w:webHidden/>
        </w:rPr>
        <w:fldChar w:fldCharType="separate"/>
      </w:r>
      <w:ins w:id="450" w:author="Igor P" w:date="2017-09-06T20:42:00Z">
        <w:r>
          <w:rPr>
            <w:noProof/>
            <w:webHidden/>
          </w:rPr>
          <w:t>57</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451" w:author="Igor P" w:date="2017-09-06T20:42:00Z"/>
          <w:rFonts w:ascii="Calibri" w:hAnsi="Calibri"/>
          <w:noProof/>
          <w:sz w:val="22"/>
          <w:szCs w:val="22"/>
          <w:lang w:val="en-US" w:eastAsia="en-US"/>
        </w:rPr>
      </w:pPr>
      <w:ins w:id="452"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"_Toc492494046"</w:instrText>
        </w:r>
        <w:r w:rsidRPr="00507103">
          <w:rPr>
            <w:rStyle w:val="Hyperlink"/>
            <w:noProof/>
          </w:rPr>
          <w:instrText xml:space="preserve"> </w:instrText>
        </w:r>
        <w:r w:rsidRPr="00507103">
          <w:rPr>
            <w:rStyle w:val="Hyperlink"/>
            <w:noProof/>
          </w:rPr>
          <w:fldChar w:fldCharType="separate"/>
        </w:r>
        <w:r w:rsidRPr="00507103">
          <w:rPr>
            <w:rStyle w:val="Hyperlink"/>
            <w:noProof/>
          </w:rPr>
          <w:t>15.25. What does the SaveOpt option do?</w:t>
        </w:r>
        <w:r>
          <w:rPr>
            <w:noProof/>
            <w:webHidden/>
          </w:rPr>
          <w:tab/>
        </w:r>
        <w:r>
          <w:rPr>
            <w:noProof/>
            <w:webHidden/>
          </w:rPr>
          <w:fldChar w:fldCharType="begin"/>
        </w:r>
        <w:r>
          <w:rPr>
            <w:noProof/>
            <w:webHidden/>
          </w:rPr>
          <w:instrText xml:space="preserve"> PAGEREF _Toc492494046 \h </w:instrText>
        </w:r>
      </w:ins>
      <w:r>
        <w:rPr>
          <w:noProof/>
          <w:webHidden/>
        </w:rPr>
      </w:r>
      <w:r>
        <w:rPr>
          <w:noProof/>
          <w:webHidden/>
        </w:rPr>
        <w:fldChar w:fldCharType="separate"/>
      </w:r>
      <w:ins w:id="453" w:author="Igor P" w:date="2017-09-06T20:42:00Z">
        <w:r>
          <w:rPr>
            <w:noProof/>
            <w:webHidden/>
          </w:rPr>
          <w:t>57</w:t>
        </w:r>
        <w:r>
          <w:rPr>
            <w:noProof/>
            <w:webHidden/>
          </w:rPr>
          <w:fldChar w:fldCharType="end"/>
        </w:r>
        <w:r w:rsidRPr="00507103">
          <w:rPr>
            <w:rStyle w:val="Hyperlink"/>
            <w:noProof/>
          </w:rPr>
          <w:fldChar w:fldCharType="end"/>
        </w:r>
      </w:ins>
    </w:p>
    <w:p w:rsidR="0032020B" w:rsidRPr="0032020B" w:rsidRDefault="0032020B">
      <w:pPr>
        <w:pStyle w:val="TOC2"/>
        <w:tabs>
          <w:tab w:val="right" w:leader="dot" w:pos="9345"/>
        </w:tabs>
        <w:rPr>
          <w:ins w:id="454" w:author="Igor P" w:date="2017-09-06T20:42:00Z"/>
          <w:rFonts w:ascii="Calibri" w:hAnsi="Calibri"/>
          <w:noProof/>
          <w:sz w:val="22"/>
          <w:szCs w:val="22"/>
          <w:lang w:val="en-US" w:eastAsia="en-US"/>
        </w:rPr>
      </w:pPr>
      <w:ins w:id="455"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"_Toc492494047"</w:instrText>
        </w:r>
        <w:r w:rsidRPr="00507103">
          <w:rPr>
            <w:rStyle w:val="Hyperlink"/>
            <w:noProof/>
          </w:rPr>
          <w:instrText xml:space="preserve"> </w:instrText>
        </w:r>
        <w:r w:rsidRPr="00507103">
          <w:rPr>
            <w:rStyle w:val="Hyperlink"/>
            <w:noProof/>
          </w:rPr>
          <w:fldChar w:fldCharType="separate"/>
        </w:r>
        <w:r w:rsidRPr="00507103">
          <w:rPr>
            <w:rStyle w:val="Hyperlink"/>
            <w:noProof/>
            <w:lang w:val="en-US"/>
          </w:rPr>
          <w:t>16. Creating InChIs</w:t>
        </w:r>
        <w:r>
          <w:rPr>
            <w:noProof/>
            <w:webHidden/>
          </w:rPr>
          <w:tab/>
        </w:r>
        <w:r>
          <w:rPr>
            <w:noProof/>
            <w:webHidden/>
          </w:rPr>
          <w:fldChar w:fldCharType="begin"/>
        </w:r>
        <w:r>
          <w:rPr>
            <w:noProof/>
            <w:webHidden/>
          </w:rPr>
          <w:instrText xml:space="preserve"> PAGEREF _Toc492494047 \h </w:instrText>
        </w:r>
      </w:ins>
      <w:r>
        <w:rPr>
          <w:noProof/>
          <w:webHidden/>
        </w:rPr>
      </w:r>
      <w:r>
        <w:rPr>
          <w:noProof/>
          <w:webHidden/>
        </w:rPr>
        <w:fldChar w:fldCharType="separate"/>
      </w:r>
      <w:ins w:id="456" w:author="Igor P" w:date="2017-09-06T20:42:00Z">
        <w:r>
          <w:rPr>
            <w:noProof/>
            <w:webHidden/>
          </w:rPr>
          <w:t>58</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457" w:author="Igor P" w:date="2017-09-06T20:42:00Z"/>
          <w:rFonts w:ascii="Calibri" w:hAnsi="Calibri"/>
          <w:noProof/>
          <w:sz w:val="22"/>
          <w:szCs w:val="22"/>
          <w:lang w:val="en-US" w:eastAsia="en-US"/>
        </w:rPr>
      </w:pPr>
      <w:ins w:id="458"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"_Toc492494048"</w:instrText>
        </w:r>
        <w:r w:rsidRPr="00507103">
          <w:rPr>
            <w:rStyle w:val="Hyperlink"/>
            <w:noProof/>
          </w:rPr>
          <w:instrText xml:space="preserve"> </w:instrText>
        </w:r>
        <w:r w:rsidRPr="00507103">
          <w:rPr>
            <w:rStyle w:val="Hyperlink"/>
            <w:noProof/>
          </w:rPr>
          <w:fldChar w:fldCharType="separate"/>
        </w:r>
        <w:r w:rsidRPr="00507103">
          <w:rPr>
            <w:rStyle w:val="Hyperlink"/>
            <w:noProof/>
          </w:rPr>
          <w:t>16.1. If different software packages produce different InChIs, which is the trusted one?</w:t>
        </w:r>
        <w:r>
          <w:rPr>
            <w:noProof/>
            <w:webHidden/>
          </w:rPr>
          <w:tab/>
        </w:r>
        <w:r>
          <w:rPr>
            <w:noProof/>
            <w:webHidden/>
          </w:rPr>
          <w:fldChar w:fldCharType="begin"/>
        </w:r>
        <w:r>
          <w:rPr>
            <w:noProof/>
            <w:webHidden/>
          </w:rPr>
          <w:instrText xml:space="preserve"> PAGEREF _Toc492494048 \h </w:instrText>
        </w:r>
      </w:ins>
      <w:r>
        <w:rPr>
          <w:noProof/>
          <w:webHidden/>
        </w:rPr>
      </w:r>
      <w:r>
        <w:rPr>
          <w:noProof/>
          <w:webHidden/>
        </w:rPr>
        <w:fldChar w:fldCharType="separate"/>
      </w:r>
      <w:ins w:id="459" w:author="Igor P" w:date="2017-09-06T20:42:00Z">
        <w:r>
          <w:rPr>
            <w:noProof/>
            <w:webHidden/>
          </w:rPr>
          <w:t>58</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460" w:author="Igor P" w:date="2017-09-06T20:42:00Z"/>
          <w:rFonts w:ascii="Calibri" w:hAnsi="Calibri"/>
          <w:noProof/>
          <w:sz w:val="22"/>
          <w:szCs w:val="22"/>
          <w:lang w:val="en-US" w:eastAsia="en-US"/>
        </w:rPr>
      </w:pPr>
      <w:ins w:id="461"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"_Toc492494049"</w:instrText>
        </w:r>
        <w:r w:rsidRPr="00507103">
          <w:rPr>
            <w:rStyle w:val="Hyperlink"/>
            <w:noProof/>
          </w:rPr>
          <w:instrText xml:space="preserve"> </w:instrText>
        </w:r>
        <w:r w:rsidRPr="00507103">
          <w:rPr>
            <w:rStyle w:val="Hyperlink"/>
            <w:noProof/>
          </w:rPr>
          <w:fldChar w:fldCharType="separate"/>
        </w:r>
        <w:r w:rsidRPr="00507103">
          <w:rPr>
            <w:rStyle w:val="Hyperlink"/>
            <w:noProof/>
          </w:rPr>
          <w:t>16.2. Do I need to know how my molecular information was created?</w:t>
        </w:r>
        <w:r>
          <w:rPr>
            <w:noProof/>
            <w:webHidden/>
          </w:rPr>
          <w:tab/>
        </w:r>
        <w:r>
          <w:rPr>
            <w:noProof/>
            <w:webHidden/>
          </w:rPr>
          <w:fldChar w:fldCharType="begin"/>
        </w:r>
        <w:r>
          <w:rPr>
            <w:noProof/>
            <w:webHidden/>
          </w:rPr>
          <w:instrText xml:space="preserve"> PAGEREF _Toc492494049 \h </w:instrText>
        </w:r>
      </w:ins>
      <w:r>
        <w:rPr>
          <w:noProof/>
          <w:webHidden/>
        </w:rPr>
      </w:r>
      <w:r>
        <w:rPr>
          <w:noProof/>
          <w:webHidden/>
        </w:rPr>
        <w:fldChar w:fldCharType="separate"/>
      </w:r>
      <w:ins w:id="462" w:author="Igor P" w:date="2017-09-06T20:42:00Z">
        <w:r>
          <w:rPr>
            <w:noProof/>
            <w:webHidden/>
          </w:rPr>
          <w:t>58</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463" w:author="Igor P" w:date="2017-09-06T20:42:00Z"/>
          <w:rFonts w:ascii="Calibri" w:hAnsi="Calibri"/>
          <w:noProof/>
          <w:sz w:val="22"/>
          <w:szCs w:val="22"/>
          <w:lang w:val="en-US" w:eastAsia="en-US"/>
        </w:rPr>
      </w:pPr>
      <w:ins w:id="464"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"_Toc492494050"</w:instrText>
        </w:r>
        <w:r w:rsidRPr="00507103">
          <w:rPr>
            <w:rStyle w:val="Hyperlink"/>
            <w:noProof/>
          </w:rPr>
          <w:instrText xml:space="preserve"> </w:instrText>
        </w:r>
        <w:r w:rsidRPr="00507103">
          <w:rPr>
            <w:rStyle w:val="Hyperlink"/>
            <w:noProof/>
          </w:rPr>
          <w:fldChar w:fldCharType="separate"/>
        </w:r>
        <w:r w:rsidRPr="00507103">
          <w:rPr>
            <w:rStyle w:val="Hyperlink"/>
            <w:noProof/>
          </w:rPr>
          <w:t>16.3. Are there any technical limitations for InChI input?</w:t>
        </w:r>
        <w:r>
          <w:rPr>
            <w:noProof/>
            <w:webHidden/>
          </w:rPr>
          <w:tab/>
        </w:r>
        <w:r>
          <w:rPr>
            <w:noProof/>
            <w:webHidden/>
          </w:rPr>
          <w:fldChar w:fldCharType="begin"/>
        </w:r>
        <w:r>
          <w:rPr>
            <w:noProof/>
            <w:webHidden/>
          </w:rPr>
          <w:instrText xml:space="preserve"> PAGEREF _Toc492494050 \h </w:instrText>
        </w:r>
      </w:ins>
      <w:r>
        <w:rPr>
          <w:noProof/>
          <w:webHidden/>
        </w:rPr>
      </w:r>
      <w:r>
        <w:rPr>
          <w:noProof/>
          <w:webHidden/>
        </w:rPr>
        <w:fldChar w:fldCharType="separate"/>
      </w:r>
      <w:ins w:id="465" w:author="Igor P" w:date="2017-09-06T20:42:00Z">
        <w:r>
          <w:rPr>
            <w:noProof/>
            <w:webHidden/>
          </w:rPr>
          <w:t>59</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466" w:author="Igor P" w:date="2017-09-06T20:42:00Z"/>
          <w:rFonts w:ascii="Calibri" w:hAnsi="Calibri"/>
          <w:noProof/>
          <w:sz w:val="22"/>
          <w:szCs w:val="22"/>
          <w:lang w:val="en-US" w:eastAsia="en-US"/>
        </w:rPr>
      </w:pPr>
      <w:ins w:id="467"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"_Toc492494051"</w:instrText>
        </w:r>
        <w:r w:rsidRPr="00507103">
          <w:rPr>
            <w:rStyle w:val="Hyperlink"/>
            <w:noProof/>
          </w:rPr>
          <w:instrText xml:space="preserve"> </w:instrText>
        </w:r>
        <w:r w:rsidRPr="00507103">
          <w:rPr>
            <w:rStyle w:val="Hyperlink"/>
            <w:noProof/>
          </w:rPr>
          <w:fldChar w:fldCharType="separate"/>
        </w:r>
        <w:r w:rsidRPr="00507103">
          <w:rPr>
            <w:rStyle w:val="Hyperlink"/>
            <w:noProof/>
          </w:rPr>
          <w:t>16.4. Does the InChI Software recognize ‘atomic stereo’ descriptors in MOL/SDF input files?</w:t>
        </w:r>
        <w:r>
          <w:rPr>
            <w:noProof/>
            <w:webHidden/>
          </w:rPr>
          <w:tab/>
        </w:r>
        <w:r>
          <w:rPr>
            <w:noProof/>
            <w:webHidden/>
          </w:rPr>
          <w:fldChar w:fldCharType="begin"/>
        </w:r>
        <w:r>
          <w:rPr>
            <w:noProof/>
            <w:webHidden/>
          </w:rPr>
          <w:instrText xml:space="preserve"> PAGEREF _Toc492494051 \h </w:instrText>
        </w:r>
      </w:ins>
      <w:r>
        <w:rPr>
          <w:noProof/>
          <w:webHidden/>
        </w:rPr>
      </w:r>
      <w:r>
        <w:rPr>
          <w:noProof/>
          <w:webHidden/>
        </w:rPr>
        <w:fldChar w:fldCharType="separate"/>
      </w:r>
      <w:ins w:id="468" w:author="Igor P" w:date="2017-09-06T20:42:00Z">
        <w:r>
          <w:rPr>
            <w:noProof/>
            <w:webHidden/>
          </w:rPr>
          <w:t>59</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469" w:author="Igor P" w:date="2017-09-06T20:42:00Z"/>
          <w:rFonts w:ascii="Calibri" w:hAnsi="Calibri"/>
          <w:noProof/>
          <w:sz w:val="22"/>
          <w:szCs w:val="22"/>
          <w:lang w:val="en-US" w:eastAsia="en-US"/>
        </w:rPr>
      </w:pPr>
      <w:ins w:id="470"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"_Toc492494052"</w:instrText>
        </w:r>
        <w:r w:rsidRPr="00507103">
          <w:rPr>
            <w:rStyle w:val="Hyperlink"/>
            <w:noProof/>
          </w:rPr>
          <w:instrText xml:space="preserve"> </w:instrText>
        </w:r>
        <w:r w:rsidRPr="00507103">
          <w:rPr>
            <w:rStyle w:val="Hyperlink"/>
            <w:noProof/>
          </w:rPr>
          <w:fldChar w:fldCharType="separate"/>
        </w:r>
        <w:r w:rsidRPr="00507103">
          <w:rPr>
            <w:rStyle w:val="Hyperlink"/>
            <w:noProof/>
          </w:rPr>
          <w:t>16.5. Does the InChI Software ignore stereochemistry if a coordinate-less (“0D”) input file in MOL/SDF format is used?</w:t>
        </w:r>
        <w:r>
          <w:rPr>
            <w:noProof/>
            <w:webHidden/>
          </w:rPr>
          <w:tab/>
        </w:r>
        <w:r>
          <w:rPr>
            <w:noProof/>
            <w:webHidden/>
          </w:rPr>
          <w:fldChar w:fldCharType="begin"/>
        </w:r>
        <w:r>
          <w:rPr>
            <w:noProof/>
            <w:webHidden/>
          </w:rPr>
          <w:instrText xml:space="preserve"> PAGEREF _Toc492494052 \h </w:instrText>
        </w:r>
      </w:ins>
      <w:r>
        <w:rPr>
          <w:noProof/>
          <w:webHidden/>
        </w:rPr>
      </w:r>
      <w:r>
        <w:rPr>
          <w:noProof/>
          <w:webHidden/>
        </w:rPr>
        <w:fldChar w:fldCharType="separate"/>
      </w:r>
      <w:ins w:id="471" w:author="Igor P" w:date="2017-09-06T20:42:00Z">
        <w:r>
          <w:rPr>
            <w:noProof/>
            <w:webHidden/>
          </w:rPr>
          <w:t>59</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472" w:author="Igor P" w:date="2017-09-06T20:42:00Z"/>
          <w:rFonts w:ascii="Calibri" w:hAnsi="Calibri"/>
          <w:noProof/>
          <w:sz w:val="22"/>
          <w:szCs w:val="22"/>
          <w:lang w:val="en-US" w:eastAsia="en-US"/>
        </w:rPr>
      </w:pPr>
      <w:ins w:id="473"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"_Toc492494053"</w:instrText>
        </w:r>
        <w:r w:rsidRPr="00507103">
          <w:rPr>
            <w:rStyle w:val="Hyperlink"/>
            <w:noProof/>
          </w:rPr>
          <w:instrText xml:space="preserve"> </w:instrText>
        </w:r>
        <w:r w:rsidRPr="00507103">
          <w:rPr>
            <w:rStyle w:val="Hyperlink"/>
            <w:noProof/>
          </w:rPr>
          <w:fldChar w:fldCharType="separate"/>
        </w:r>
        <w:r w:rsidRPr="00507103">
          <w:rPr>
            <w:rStyle w:val="Hyperlink"/>
            <w:noProof/>
          </w:rPr>
          <w:t>16.6. Does InChI require all atoms including hydrogens in the input?</w:t>
        </w:r>
        <w:r>
          <w:rPr>
            <w:noProof/>
            <w:webHidden/>
          </w:rPr>
          <w:tab/>
        </w:r>
        <w:r>
          <w:rPr>
            <w:noProof/>
            <w:webHidden/>
          </w:rPr>
          <w:fldChar w:fldCharType="begin"/>
        </w:r>
        <w:r>
          <w:rPr>
            <w:noProof/>
            <w:webHidden/>
          </w:rPr>
          <w:instrText xml:space="preserve"> PAGEREF _Toc492494053 \h </w:instrText>
        </w:r>
      </w:ins>
      <w:r>
        <w:rPr>
          <w:noProof/>
          <w:webHidden/>
        </w:rPr>
      </w:r>
      <w:r>
        <w:rPr>
          <w:noProof/>
          <w:webHidden/>
        </w:rPr>
        <w:fldChar w:fldCharType="separate"/>
      </w:r>
      <w:ins w:id="474" w:author="Igor P" w:date="2017-09-06T20:42:00Z">
        <w:r>
          <w:rPr>
            <w:noProof/>
            <w:webHidden/>
          </w:rPr>
          <w:t>59</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475" w:author="Igor P" w:date="2017-09-06T20:42:00Z"/>
          <w:rFonts w:ascii="Calibri" w:hAnsi="Calibri"/>
          <w:noProof/>
          <w:sz w:val="22"/>
          <w:szCs w:val="22"/>
          <w:lang w:val="en-US" w:eastAsia="en-US"/>
        </w:rPr>
      </w:pPr>
      <w:ins w:id="476"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"_Toc492494054"</w:instrText>
        </w:r>
        <w:r w:rsidRPr="00507103">
          <w:rPr>
            <w:rStyle w:val="Hyperlink"/>
            <w:noProof/>
          </w:rPr>
          <w:instrText xml:space="preserve"> </w:instrText>
        </w:r>
        <w:r w:rsidRPr="00507103">
          <w:rPr>
            <w:rStyle w:val="Hyperlink"/>
            <w:noProof/>
          </w:rPr>
          <w:fldChar w:fldCharType="separate"/>
        </w:r>
        <w:r w:rsidRPr="00507103">
          <w:rPr>
            <w:rStyle w:val="Hyperlink"/>
            <w:noProof/>
          </w:rPr>
          <w:t>16.7. What are the problems if I can't find out about this?</w:t>
        </w:r>
        <w:r>
          <w:rPr>
            <w:noProof/>
            <w:webHidden/>
          </w:rPr>
          <w:tab/>
        </w:r>
        <w:r>
          <w:rPr>
            <w:noProof/>
            <w:webHidden/>
          </w:rPr>
          <w:fldChar w:fldCharType="begin"/>
        </w:r>
        <w:r>
          <w:rPr>
            <w:noProof/>
            <w:webHidden/>
          </w:rPr>
          <w:instrText xml:space="preserve"> PAGEREF _Toc492494054 \h </w:instrText>
        </w:r>
      </w:ins>
      <w:r>
        <w:rPr>
          <w:noProof/>
          <w:webHidden/>
        </w:rPr>
      </w:r>
      <w:r>
        <w:rPr>
          <w:noProof/>
          <w:webHidden/>
        </w:rPr>
        <w:fldChar w:fldCharType="separate"/>
      </w:r>
      <w:ins w:id="477" w:author="Igor P" w:date="2017-09-06T20:42:00Z">
        <w:r>
          <w:rPr>
            <w:noProof/>
            <w:webHidden/>
          </w:rPr>
          <w:t>60</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478" w:author="Igor P" w:date="2017-09-06T20:42:00Z"/>
          <w:rFonts w:ascii="Calibri" w:hAnsi="Calibri"/>
          <w:noProof/>
          <w:sz w:val="22"/>
          <w:szCs w:val="22"/>
          <w:lang w:val="en-US" w:eastAsia="en-US"/>
        </w:rPr>
      </w:pPr>
      <w:ins w:id="479"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"_Toc492494055"</w:instrText>
        </w:r>
        <w:r w:rsidRPr="00507103">
          <w:rPr>
            <w:rStyle w:val="Hyperlink"/>
            <w:noProof/>
          </w:rPr>
          <w:instrText xml:space="preserve"> </w:instrText>
        </w:r>
        <w:r w:rsidRPr="00507103">
          <w:rPr>
            <w:rStyle w:val="Hyperlink"/>
            <w:noProof/>
          </w:rPr>
          <w:fldChar w:fldCharType="separate"/>
        </w:r>
        <w:r w:rsidRPr="00507103">
          <w:rPr>
            <w:rStyle w:val="Hyperlink"/>
            <w:noProof/>
          </w:rPr>
          <w:t>16.8. Can the InChI Software fix these problems automatically?</w:t>
        </w:r>
        <w:r>
          <w:rPr>
            <w:noProof/>
            <w:webHidden/>
          </w:rPr>
          <w:tab/>
        </w:r>
        <w:r>
          <w:rPr>
            <w:noProof/>
            <w:webHidden/>
          </w:rPr>
          <w:fldChar w:fldCharType="begin"/>
        </w:r>
        <w:r>
          <w:rPr>
            <w:noProof/>
            <w:webHidden/>
          </w:rPr>
          <w:instrText xml:space="preserve"> PAGEREF _Toc492494055 \h </w:instrText>
        </w:r>
      </w:ins>
      <w:r>
        <w:rPr>
          <w:noProof/>
          <w:webHidden/>
        </w:rPr>
      </w:r>
      <w:r>
        <w:rPr>
          <w:noProof/>
          <w:webHidden/>
        </w:rPr>
        <w:fldChar w:fldCharType="separate"/>
      </w:r>
      <w:ins w:id="480" w:author="Igor P" w:date="2017-09-06T20:42:00Z">
        <w:r>
          <w:rPr>
            <w:noProof/>
            <w:webHidden/>
          </w:rPr>
          <w:t>60</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481" w:author="Igor P" w:date="2017-09-06T20:42:00Z"/>
          <w:rFonts w:ascii="Calibri" w:hAnsi="Calibri"/>
          <w:noProof/>
          <w:sz w:val="22"/>
          <w:szCs w:val="22"/>
          <w:lang w:val="en-US" w:eastAsia="en-US"/>
        </w:rPr>
      </w:pPr>
      <w:ins w:id="482"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"_Toc492494056"</w:instrText>
        </w:r>
        <w:r w:rsidRPr="00507103">
          <w:rPr>
            <w:rStyle w:val="Hyperlink"/>
            <w:noProof/>
          </w:rPr>
          <w:instrText xml:space="preserve"> </w:instrText>
        </w:r>
        <w:r w:rsidRPr="00507103">
          <w:rPr>
            <w:rStyle w:val="Hyperlink"/>
            <w:noProof/>
          </w:rPr>
          <w:fldChar w:fldCharType="separate"/>
        </w:r>
        <w:r w:rsidRPr="00507103">
          <w:rPr>
            <w:rStyle w:val="Hyperlink"/>
            <w:noProof/>
          </w:rPr>
          <w:t>16.9. Can I regenerate the structure from InChI?</w:t>
        </w:r>
        <w:r>
          <w:rPr>
            <w:noProof/>
            <w:webHidden/>
          </w:rPr>
          <w:tab/>
        </w:r>
        <w:r>
          <w:rPr>
            <w:noProof/>
            <w:webHidden/>
          </w:rPr>
          <w:fldChar w:fldCharType="begin"/>
        </w:r>
        <w:r>
          <w:rPr>
            <w:noProof/>
            <w:webHidden/>
          </w:rPr>
          <w:instrText xml:space="preserve"> PAGEREF _Toc492494056 \h </w:instrText>
        </w:r>
      </w:ins>
      <w:r>
        <w:rPr>
          <w:noProof/>
          <w:webHidden/>
        </w:rPr>
      </w:r>
      <w:r>
        <w:rPr>
          <w:noProof/>
          <w:webHidden/>
        </w:rPr>
        <w:fldChar w:fldCharType="separate"/>
      </w:r>
      <w:ins w:id="483" w:author="Igor P" w:date="2017-09-06T20:42:00Z">
        <w:r>
          <w:rPr>
            <w:noProof/>
            <w:webHidden/>
          </w:rPr>
          <w:t>60</w:t>
        </w:r>
        <w:r>
          <w:rPr>
            <w:noProof/>
            <w:webHidden/>
          </w:rPr>
          <w:fldChar w:fldCharType="end"/>
        </w:r>
        <w:r w:rsidRPr="00507103">
          <w:rPr>
            <w:rStyle w:val="Hyperlink"/>
            <w:noProof/>
          </w:rPr>
          <w:fldChar w:fldCharType="end"/>
        </w:r>
      </w:ins>
    </w:p>
    <w:p w:rsidR="0032020B" w:rsidRPr="0032020B" w:rsidRDefault="0032020B">
      <w:pPr>
        <w:pStyle w:val="TOC2"/>
        <w:tabs>
          <w:tab w:val="right" w:leader="dot" w:pos="9345"/>
        </w:tabs>
        <w:rPr>
          <w:ins w:id="484" w:author="Igor P" w:date="2017-09-06T20:42:00Z"/>
          <w:rFonts w:ascii="Calibri" w:hAnsi="Calibri"/>
          <w:noProof/>
          <w:sz w:val="22"/>
          <w:szCs w:val="22"/>
          <w:lang w:val="en-US" w:eastAsia="en-US"/>
        </w:rPr>
      </w:pPr>
      <w:ins w:id="485"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"_Toc492494057"</w:instrText>
        </w:r>
        <w:r w:rsidRPr="00507103">
          <w:rPr>
            <w:rStyle w:val="Hyperlink"/>
            <w:noProof/>
          </w:rPr>
          <w:instrText xml:space="preserve"> </w:instrText>
        </w:r>
        <w:r w:rsidRPr="00507103">
          <w:rPr>
            <w:rStyle w:val="Hyperlink"/>
            <w:noProof/>
          </w:rPr>
          <w:fldChar w:fldCharType="separate"/>
        </w:r>
        <w:r w:rsidRPr="00507103">
          <w:rPr>
            <w:rStyle w:val="Hyperlink"/>
            <w:noProof/>
            <w:lang w:val="en-US"/>
          </w:rPr>
          <w:t>17. InChI for polymers (experimental)</w:t>
        </w:r>
        <w:r>
          <w:rPr>
            <w:noProof/>
            <w:webHidden/>
          </w:rPr>
          <w:tab/>
        </w:r>
        <w:r>
          <w:rPr>
            <w:noProof/>
            <w:webHidden/>
          </w:rPr>
          <w:fldChar w:fldCharType="begin"/>
        </w:r>
        <w:r>
          <w:rPr>
            <w:noProof/>
            <w:webHidden/>
          </w:rPr>
          <w:instrText xml:space="preserve"> PAGEREF _Toc492494057 \h </w:instrText>
        </w:r>
      </w:ins>
      <w:r>
        <w:rPr>
          <w:noProof/>
          <w:webHidden/>
        </w:rPr>
      </w:r>
      <w:r>
        <w:rPr>
          <w:noProof/>
          <w:webHidden/>
        </w:rPr>
        <w:fldChar w:fldCharType="separate"/>
      </w:r>
      <w:ins w:id="486" w:author="Igor P" w:date="2017-09-06T20:42:00Z">
        <w:r>
          <w:rPr>
            <w:noProof/>
            <w:webHidden/>
          </w:rPr>
          <w:t>61</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487" w:author="Igor P" w:date="2017-09-06T20:42:00Z"/>
          <w:rFonts w:ascii="Calibri" w:hAnsi="Calibri"/>
          <w:noProof/>
          <w:sz w:val="22"/>
          <w:szCs w:val="22"/>
          <w:lang w:val="en-US" w:eastAsia="en-US"/>
        </w:rPr>
      </w:pPr>
      <w:ins w:id="488"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"_Toc492494058"</w:instrText>
        </w:r>
        <w:r w:rsidRPr="00507103">
          <w:rPr>
            <w:rStyle w:val="Hyperlink"/>
            <w:noProof/>
          </w:rPr>
          <w:instrText xml:space="preserve"> </w:instrText>
        </w:r>
        <w:r w:rsidRPr="00507103">
          <w:rPr>
            <w:rStyle w:val="Hyperlink"/>
            <w:noProof/>
          </w:rPr>
          <w:fldChar w:fldCharType="separate"/>
        </w:r>
        <w:r w:rsidRPr="00507103">
          <w:rPr>
            <w:rStyle w:val="Hyperlink"/>
            <w:noProof/>
          </w:rPr>
          <w:t>17.1. Basics</w:t>
        </w:r>
        <w:r>
          <w:rPr>
            <w:noProof/>
            <w:webHidden/>
          </w:rPr>
          <w:tab/>
        </w:r>
        <w:r>
          <w:rPr>
            <w:noProof/>
            <w:webHidden/>
          </w:rPr>
          <w:fldChar w:fldCharType="begin"/>
        </w:r>
        <w:r>
          <w:rPr>
            <w:noProof/>
            <w:webHidden/>
          </w:rPr>
          <w:instrText xml:space="preserve"> PAGEREF _Toc492494058 \h </w:instrText>
        </w:r>
      </w:ins>
      <w:r>
        <w:rPr>
          <w:noProof/>
          <w:webHidden/>
        </w:rPr>
      </w:r>
      <w:r>
        <w:rPr>
          <w:noProof/>
          <w:webHidden/>
        </w:rPr>
        <w:fldChar w:fldCharType="separate"/>
      </w:r>
      <w:ins w:id="489" w:author="Igor P" w:date="2017-09-06T20:42:00Z">
        <w:r>
          <w:rPr>
            <w:noProof/>
            <w:webHidden/>
          </w:rPr>
          <w:t>61</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490" w:author="Igor P" w:date="2017-09-06T20:42:00Z"/>
          <w:rFonts w:ascii="Calibri" w:hAnsi="Calibri"/>
          <w:noProof/>
          <w:sz w:val="22"/>
          <w:szCs w:val="22"/>
          <w:lang w:val="en-US" w:eastAsia="en-US"/>
        </w:rPr>
      </w:pPr>
      <w:ins w:id="491"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"_Toc492494059"</w:instrText>
        </w:r>
        <w:r w:rsidRPr="00507103">
          <w:rPr>
            <w:rStyle w:val="Hyperlink"/>
            <w:noProof/>
          </w:rPr>
          <w:instrText xml:space="preserve"> </w:instrText>
        </w:r>
        <w:r w:rsidRPr="00507103">
          <w:rPr>
            <w:rStyle w:val="Hyperlink"/>
            <w:noProof/>
          </w:rPr>
          <w:fldChar w:fldCharType="separate"/>
        </w:r>
        <w:r w:rsidRPr="00507103">
          <w:rPr>
            <w:rStyle w:val="Hyperlink"/>
            <w:noProof/>
          </w:rPr>
          <w:t>17.2. TODO: add more details on polymers</w:t>
        </w:r>
        <w:r>
          <w:rPr>
            <w:noProof/>
            <w:webHidden/>
          </w:rPr>
          <w:tab/>
        </w:r>
        <w:r>
          <w:rPr>
            <w:noProof/>
            <w:webHidden/>
          </w:rPr>
          <w:fldChar w:fldCharType="begin"/>
        </w:r>
        <w:r>
          <w:rPr>
            <w:noProof/>
            <w:webHidden/>
          </w:rPr>
          <w:instrText xml:space="preserve"> PAGEREF _Toc492494059 \h </w:instrText>
        </w:r>
      </w:ins>
      <w:r>
        <w:rPr>
          <w:noProof/>
          <w:webHidden/>
        </w:rPr>
      </w:r>
      <w:r>
        <w:rPr>
          <w:noProof/>
          <w:webHidden/>
        </w:rPr>
        <w:fldChar w:fldCharType="separate"/>
      </w:r>
      <w:ins w:id="492" w:author="Igor P" w:date="2017-09-06T20:42:00Z">
        <w:r>
          <w:rPr>
            <w:noProof/>
            <w:webHidden/>
          </w:rPr>
          <w:t>61</w:t>
        </w:r>
        <w:r>
          <w:rPr>
            <w:noProof/>
            <w:webHidden/>
          </w:rPr>
          <w:fldChar w:fldCharType="end"/>
        </w:r>
        <w:r w:rsidRPr="00507103">
          <w:rPr>
            <w:rStyle w:val="Hyperlink"/>
            <w:noProof/>
          </w:rPr>
          <w:fldChar w:fldCharType="end"/>
        </w:r>
      </w:ins>
    </w:p>
    <w:p w:rsidR="0032020B" w:rsidRPr="0032020B" w:rsidRDefault="0032020B">
      <w:pPr>
        <w:pStyle w:val="TOC2"/>
        <w:tabs>
          <w:tab w:val="right" w:leader="dot" w:pos="9345"/>
        </w:tabs>
        <w:rPr>
          <w:ins w:id="493" w:author="Igor P" w:date="2017-09-06T20:42:00Z"/>
          <w:rFonts w:ascii="Calibri" w:hAnsi="Calibri"/>
          <w:noProof/>
          <w:sz w:val="22"/>
          <w:szCs w:val="22"/>
          <w:lang w:val="en-US" w:eastAsia="en-US"/>
        </w:rPr>
      </w:pPr>
      <w:ins w:id="494"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"_Toc492494060"</w:instrText>
        </w:r>
        <w:r w:rsidRPr="00507103">
          <w:rPr>
            <w:rStyle w:val="Hyperlink"/>
            <w:noProof/>
          </w:rPr>
          <w:instrText xml:space="preserve"> </w:instrText>
        </w:r>
        <w:r w:rsidRPr="00507103">
          <w:rPr>
            <w:rStyle w:val="Hyperlink"/>
            <w:noProof/>
          </w:rPr>
          <w:fldChar w:fldCharType="separate"/>
        </w:r>
        <w:r w:rsidRPr="00507103">
          <w:rPr>
            <w:rStyle w:val="Hyperlink"/>
            <w:noProof/>
            <w:lang w:val="en-US"/>
          </w:rPr>
          <w:t>18. Reaction InChI (RInChI)</w:t>
        </w:r>
        <w:r>
          <w:rPr>
            <w:noProof/>
            <w:webHidden/>
          </w:rPr>
          <w:tab/>
        </w:r>
        <w:r>
          <w:rPr>
            <w:noProof/>
            <w:webHidden/>
          </w:rPr>
          <w:fldChar w:fldCharType="begin"/>
        </w:r>
        <w:r>
          <w:rPr>
            <w:noProof/>
            <w:webHidden/>
          </w:rPr>
          <w:instrText xml:space="preserve"> PAGEREF _Toc492494060 \h </w:instrText>
        </w:r>
      </w:ins>
      <w:r>
        <w:rPr>
          <w:noProof/>
          <w:webHidden/>
        </w:rPr>
      </w:r>
      <w:r>
        <w:rPr>
          <w:noProof/>
          <w:webHidden/>
        </w:rPr>
        <w:fldChar w:fldCharType="separate"/>
      </w:r>
      <w:ins w:id="495" w:author="Igor P" w:date="2017-09-06T20:42:00Z">
        <w:r>
          <w:rPr>
            <w:noProof/>
            <w:webHidden/>
          </w:rPr>
          <w:t>61</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496" w:author="Igor P" w:date="2017-09-06T20:42:00Z"/>
          <w:rFonts w:ascii="Calibri" w:hAnsi="Calibri"/>
          <w:noProof/>
          <w:sz w:val="22"/>
          <w:szCs w:val="22"/>
          <w:lang w:val="en-US" w:eastAsia="en-US"/>
        </w:rPr>
      </w:pPr>
      <w:ins w:id="497"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"_Toc492494061"</w:instrText>
        </w:r>
        <w:r w:rsidRPr="00507103">
          <w:rPr>
            <w:rStyle w:val="Hyperlink"/>
            <w:noProof/>
          </w:rPr>
          <w:instrText xml:space="preserve"> </w:instrText>
        </w:r>
        <w:r w:rsidRPr="00507103">
          <w:rPr>
            <w:rStyle w:val="Hyperlink"/>
            <w:noProof/>
          </w:rPr>
          <w:fldChar w:fldCharType="separate"/>
        </w:r>
        <w:r w:rsidRPr="00507103">
          <w:rPr>
            <w:rStyle w:val="Hyperlink"/>
            <w:noProof/>
          </w:rPr>
          <w:t>18.1. What is RInChI?</w:t>
        </w:r>
        <w:r>
          <w:rPr>
            <w:noProof/>
            <w:webHidden/>
          </w:rPr>
          <w:tab/>
        </w:r>
        <w:r>
          <w:rPr>
            <w:noProof/>
            <w:webHidden/>
          </w:rPr>
          <w:fldChar w:fldCharType="begin"/>
        </w:r>
        <w:r>
          <w:rPr>
            <w:noProof/>
            <w:webHidden/>
          </w:rPr>
          <w:instrText xml:space="preserve"> PAGEREF _Toc492494061 \h </w:instrText>
        </w:r>
      </w:ins>
      <w:r>
        <w:rPr>
          <w:noProof/>
          <w:webHidden/>
        </w:rPr>
      </w:r>
      <w:r>
        <w:rPr>
          <w:noProof/>
          <w:webHidden/>
        </w:rPr>
        <w:fldChar w:fldCharType="separate"/>
      </w:r>
      <w:ins w:id="498" w:author="Igor P" w:date="2017-09-06T20:42:00Z">
        <w:r>
          <w:rPr>
            <w:noProof/>
            <w:webHidden/>
          </w:rPr>
          <w:t>61</w:t>
        </w:r>
        <w:r>
          <w:rPr>
            <w:noProof/>
            <w:webHidden/>
          </w:rPr>
          <w:fldChar w:fldCharType="end"/>
        </w:r>
        <w:r w:rsidRPr="00507103">
          <w:rPr>
            <w:rStyle w:val="Hyperlink"/>
            <w:noProof/>
          </w:rPr>
          <w:fldChar w:fldCharType="end"/>
        </w:r>
      </w:ins>
    </w:p>
    <w:p w:rsidR="0032020B" w:rsidRPr="0032020B" w:rsidRDefault="0032020B">
      <w:pPr>
        <w:pStyle w:val="TOC3"/>
        <w:tabs>
          <w:tab w:val="right" w:leader="dot" w:pos="9345"/>
        </w:tabs>
        <w:rPr>
          <w:ins w:id="499" w:author="Igor P" w:date="2017-09-06T20:42:00Z"/>
          <w:rFonts w:ascii="Calibri" w:hAnsi="Calibri"/>
          <w:noProof/>
          <w:sz w:val="22"/>
          <w:szCs w:val="22"/>
          <w:lang w:val="en-US" w:eastAsia="en-US"/>
        </w:rPr>
      </w:pPr>
      <w:ins w:id="500" w:author="Igor P" w:date="2017-09-06T20:42:00Z">
        <w:r w:rsidRPr="00507103">
          <w:rPr>
            <w:rStyle w:val="Hyperlink"/>
            <w:noProof/>
          </w:rPr>
          <w:fldChar w:fldCharType="begin"/>
        </w:r>
        <w:r w:rsidRPr="00507103">
          <w:rPr>
            <w:rStyle w:val="Hyperlink"/>
            <w:noProof/>
          </w:rPr>
          <w:instrText xml:space="preserve"> </w:instrText>
        </w:r>
        <w:r>
          <w:rPr>
            <w:noProof/>
          </w:rPr>
          <w:instrText>HYPERLINK \l "_Toc492494062"</w:instrText>
        </w:r>
        <w:r w:rsidRPr="00507103">
          <w:rPr>
            <w:rStyle w:val="Hyperlink"/>
            <w:noProof/>
          </w:rPr>
          <w:instrText xml:space="preserve"> </w:instrText>
        </w:r>
        <w:r w:rsidRPr="00507103">
          <w:rPr>
            <w:rStyle w:val="Hyperlink"/>
            <w:noProof/>
          </w:rPr>
          <w:fldChar w:fldCharType="separate"/>
        </w:r>
        <w:r w:rsidRPr="00507103">
          <w:rPr>
            <w:rStyle w:val="Hyperlink"/>
            <w:noProof/>
          </w:rPr>
          <w:t>18.2. TODO: add more details on RInChI</w:t>
        </w:r>
        <w:r>
          <w:rPr>
            <w:noProof/>
            <w:webHidden/>
          </w:rPr>
          <w:tab/>
        </w:r>
        <w:r>
          <w:rPr>
            <w:noProof/>
            <w:webHidden/>
          </w:rPr>
          <w:fldChar w:fldCharType="begin"/>
        </w:r>
        <w:r>
          <w:rPr>
            <w:noProof/>
            <w:webHidden/>
          </w:rPr>
          <w:instrText xml:space="preserve"> PAGEREF _Toc492494062 \h </w:instrText>
        </w:r>
      </w:ins>
      <w:r>
        <w:rPr>
          <w:noProof/>
          <w:webHidden/>
        </w:rPr>
      </w:r>
      <w:r>
        <w:rPr>
          <w:noProof/>
          <w:webHidden/>
        </w:rPr>
        <w:fldChar w:fldCharType="separate"/>
      </w:r>
      <w:ins w:id="501" w:author="Igor P" w:date="2017-09-06T20:42:00Z">
        <w:r>
          <w:rPr>
            <w:noProof/>
            <w:webHidden/>
          </w:rPr>
          <w:t>61</w:t>
        </w:r>
        <w:r>
          <w:rPr>
            <w:noProof/>
            <w:webHidden/>
          </w:rPr>
          <w:fldChar w:fldCharType="end"/>
        </w:r>
        <w:r w:rsidRPr="00507103">
          <w:rPr>
            <w:rStyle w:val="Hyperlink"/>
            <w:noProof/>
          </w:rPr>
          <w:fldChar w:fldCharType="end"/>
        </w:r>
      </w:ins>
    </w:p>
    <w:p w:rsidR="006B364D" w:rsidDel="00216760" w:rsidRDefault="006B364D">
      <w:pPr>
        <w:pStyle w:val="TOC1"/>
        <w:tabs>
          <w:tab w:val="right" w:leader="dot" w:pos="9345"/>
        </w:tabs>
        <w:rPr>
          <w:del w:id="502" w:author="Igor P" w:date="2017-07-04T11:59:00Z"/>
          <w:noProof/>
        </w:rPr>
      </w:pPr>
      <w:del w:id="503" w:author="Igor P" w:date="2017-07-04T11:59:00Z">
        <w:r w:rsidRPr="00216760" w:rsidDel="00216760">
          <w:rPr>
            <w:rPrChange w:id="504" w:author="Igor P" w:date="2017-07-04T11:59:00Z">
              <w:rPr>
                <w:rStyle w:val="Hyperlink"/>
                <w:noProof/>
                <w:lang w:val="en-US"/>
              </w:rPr>
            </w:rPrChange>
          </w:rPr>
          <w:delText>InChI FAQ</w:delText>
        </w:r>
        <w:r w:rsidDel="00216760">
          <w:rPr>
            <w:noProof/>
            <w:webHidden/>
          </w:rPr>
          <w:tab/>
          <w:delText>1</w:delText>
        </w:r>
      </w:del>
    </w:p>
    <w:p w:rsidR="006B364D" w:rsidDel="00216760" w:rsidRDefault="006B364D">
      <w:pPr>
        <w:pStyle w:val="TOC2"/>
        <w:tabs>
          <w:tab w:val="right" w:leader="dot" w:pos="9345"/>
        </w:tabs>
        <w:rPr>
          <w:del w:id="505" w:author="Igor P" w:date="2017-07-04T11:59:00Z"/>
          <w:noProof/>
        </w:rPr>
      </w:pPr>
      <w:del w:id="506" w:author="Igor P" w:date="2017-07-04T11:59:00Z">
        <w:r w:rsidRPr="00216760" w:rsidDel="00216760">
          <w:rPr>
            <w:rPrChange w:id="507" w:author="Igor P" w:date="2017-07-04T11:59:00Z">
              <w:rPr>
                <w:rStyle w:val="Hyperlink"/>
                <w:noProof/>
                <w:lang w:val="en-US"/>
              </w:rPr>
            </w:rPrChange>
          </w:rPr>
          <w:delText>1. FAQ Overview</w:delText>
        </w:r>
        <w:r w:rsidDel="00216760">
          <w:rPr>
            <w:noProof/>
            <w:webHidden/>
          </w:rPr>
          <w:tab/>
          <w:delText>5</w:delText>
        </w:r>
      </w:del>
    </w:p>
    <w:p w:rsidR="006B364D" w:rsidDel="00216760" w:rsidRDefault="006B364D">
      <w:pPr>
        <w:pStyle w:val="TOC3"/>
        <w:tabs>
          <w:tab w:val="right" w:leader="dot" w:pos="9345"/>
        </w:tabs>
        <w:rPr>
          <w:del w:id="508" w:author="Igor P" w:date="2017-07-04T11:59:00Z"/>
          <w:noProof/>
        </w:rPr>
      </w:pPr>
      <w:del w:id="509" w:author="Igor P" w:date="2017-07-04T11:59:00Z">
        <w:r w:rsidRPr="00216760" w:rsidDel="00216760">
          <w:rPr>
            <w:rPrChange w:id="510" w:author="Igor P" w:date="2017-07-04T11:59:00Z">
              <w:rPr>
                <w:rStyle w:val="Hyperlink"/>
                <w:noProof/>
              </w:rPr>
            </w:rPrChange>
          </w:rPr>
          <w:delText>1.1. What is this FAQ?</w:delText>
        </w:r>
        <w:r w:rsidDel="00216760">
          <w:rPr>
            <w:noProof/>
            <w:webHidden/>
          </w:rPr>
          <w:tab/>
          <w:delText>5</w:delText>
        </w:r>
      </w:del>
    </w:p>
    <w:p w:rsidR="006B364D" w:rsidDel="00216760" w:rsidRDefault="006B364D">
      <w:pPr>
        <w:pStyle w:val="TOC3"/>
        <w:tabs>
          <w:tab w:val="right" w:leader="dot" w:pos="9345"/>
        </w:tabs>
        <w:rPr>
          <w:del w:id="511" w:author="Igor P" w:date="2017-07-04T11:59:00Z"/>
          <w:noProof/>
        </w:rPr>
      </w:pPr>
      <w:del w:id="512" w:author="Igor P" w:date="2017-07-04T11:59:00Z">
        <w:r w:rsidRPr="00216760" w:rsidDel="00216760">
          <w:rPr>
            <w:rPrChange w:id="513" w:author="Igor P" w:date="2017-07-04T11:59:00Z">
              <w:rPr>
                <w:rStyle w:val="Hyperlink"/>
                <w:noProof/>
              </w:rPr>
            </w:rPrChange>
          </w:rPr>
          <w:delText>1.2. Who is responsible for InChI?</w:delText>
        </w:r>
        <w:r w:rsidDel="00216760">
          <w:rPr>
            <w:noProof/>
            <w:webHidden/>
          </w:rPr>
          <w:tab/>
          <w:delText>5</w:delText>
        </w:r>
      </w:del>
    </w:p>
    <w:p w:rsidR="006B364D" w:rsidDel="00216760" w:rsidRDefault="006B364D">
      <w:pPr>
        <w:pStyle w:val="TOC3"/>
        <w:tabs>
          <w:tab w:val="right" w:leader="dot" w:pos="9345"/>
        </w:tabs>
        <w:rPr>
          <w:del w:id="514" w:author="Igor P" w:date="2017-07-04T11:59:00Z"/>
          <w:noProof/>
        </w:rPr>
      </w:pPr>
      <w:del w:id="515" w:author="Igor P" w:date="2017-07-04T11:59:00Z">
        <w:r w:rsidRPr="00216760" w:rsidDel="00216760">
          <w:rPr>
            <w:rPrChange w:id="516" w:author="Igor P" w:date="2017-07-04T11:59:00Z">
              <w:rPr>
                <w:rStyle w:val="Hyperlink"/>
                <w:noProof/>
              </w:rPr>
            </w:rPrChange>
          </w:rPr>
          <w:delText>1.3. Where can I find out more?</w:delText>
        </w:r>
        <w:r w:rsidDel="00216760">
          <w:rPr>
            <w:noProof/>
            <w:webHidden/>
          </w:rPr>
          <w:tab/>
          <w:delText>6</w:delText>
        </w:r>
      </w:del>
    </w:p>
    <w:p w:rsidR="006B364D" w:rsidDel="00216760" w:rsidRDefault="006B364D">
      <w:pPr>
        <w:pStyle w:val="TOC3"/>
        <w:tabs>
          <w:tab w:val="right" w:leader="dot" w:pos="9345"/>
        </w:tabs>
        <w:rPr>
          <w:del w:id="517" w:author="Igor P" w:date="2017-07-04T11:59:00Z"/>
          <w:noProof/>
        </w:rPr>
      </w:pPr>
      <w:del w:id="518" w:author="Igor P" w:date="2017-07-04T11:59:00Z">
        <w:r w:rsidRPr="00216760" w:rsidDel="00216760">
          <w:rPr>
            <w:rPrChange w:id="519" w:author="Igor P" w:date="2017-07-04T11:59:00Z">
              <w:rPr>
                <w:rStyle w:val="Hyperlink"/>
                <w:noProof/>
              </w:rPr>
            </w:rPrChange>
          </w:rPr>
          <w:delText>1.4. Is there an InChI mailing list?</w:delText>
        </w:r>
        <w:r w:rsidDel="00216760">
          <w:rPr>
            <w:noProof/>
            <w:webHidden/>
          </w:rPr>
          <w:tab/>
          <w:delText>6</w:delText>
        </w:r>
      </w:del>
    </w:p>
    <w:p w:rsidR="006B364D" w:rsidDel="00216760" w:rsidRDefault="006B364D">
      <w:pPr>
        <w:pStyle w:val="TOC3"/>
        <w:tabs>
          <w:tab w:val="right" w:leader="dot" w:pos="9345"/>
        </w:tabs>
        <w:rPr>
          <w:del w:id="520" w:author="Igor P" w:date="2017-07-04T11:59:00Z"/>
          <w:noProof/>
        </w:rPr>
      </w:pPr>
      <w:del w:id="521" w:author="Igor P" w:date="2017-07-04T11:59:00Z">
        <w:r w:rsidRPr="00216760" w:rsidDel="00216760">
          <w:rPr>
            <w:rPrChange w:id="522" w:author="Igor P" w:date="2017-07-04T11:59:00Z">
              <w:rPr>
                <w:rStyle w:val="Hyperlink"/>
                <w:noProof/>
              </w:rPr>
            </w:rPrChange>
          </w:rPr>
          <w:delText>1.5. Are there other InChI FAQs?</w:delText>
        </w:r>
        <w:r w:rsidDel="00216760">
          <w:rPr>
            <w:noProof/>
            <w:webHidden/>
          </w:rPr>
          <w:tab/>
          <w:delText>6</w:delText>
        </w:r>
      </w:del>
    </w:p>
    <w:p w:rsidR="006B364D" w:rsidDel="00216760" w:rsidRDefault="006B364D">
      <w:pPr>
        <w:pStyle w:val="TOC3"/>
        <w:tabs>
          <w:tab w:val="right" w:leader="dot" w:pos="9345"/>
        </w:tabs>
        <w:rPr>
          <w:del w:id="523" w:author="Igor P" w:date="2017-07-04T11:59:00Z"/>
          <w:noProof/>
        </w:rPr>
      </w:pPr>
      <w:del w:id="524" w:author="Igor P" w:date="2017-07-04T11:59:00Z">
        <w:r w:rsidRPr="00216760" w:rsidDel="00216760">
          <w:rPr>
            <w:rPrChange w:id="525" w:author="Igor P" w:date="2017-07-04T11:59:00Z">
              <w:rPr>
                <w:rStyle w:val="Hyperlink"/>
                <w:noProof/>
              </w:rPr>
            </w:rPrChange>
          </w:rPr>
          <w:delText>1.6. Who maintains this FAQ?</w:delText>
        </w:r>
        <w:r w:rsidDel="00216760">
          <w:rPr>
            <w:noProof/>
            <w:webHidden/>
          </w:rPr>
          <w:tab/>
          <w:delText>6</w:delText>
        </w:r>
      </w:del>
    </w:p>
    <w:p w:rsidR="006B364D" w:rsidDel="00216760" w:rsidRDefault="006B364D">
      <w:pPr>
        <w:pStyle w:val="TOC2"/>
        <w:tabs>
          <w:tab w:val="right" w:leader="dot" w:pos="9345"/>
        </w:tabs>
        <w:rPr>
          <w:del w:id="526" w:author="Igor P" w:date="2017-07-04T11:59:00Z"/>
          <w:noProof/>
        </w:rPr>
      </w:pPr>
      <w:del w:id="527" w:author="Igor P" w:date="2017-07-04T11:59:00Z">
        <w:r w:rsidRPr="00216760" w:rsidDel="00216760">
          <w:rPr>
            <w:rPrChange w:id="528" w:author="Igor P" w:date="2017-07-04T11:59:00Z">
              <w:rPr>
                <w:rStyle w:val="Hyperlink"/>
                <w:noProof/>
                <w:lang w:val="en"/>
              </w:rPr>
            </w:rPrChange>
          </w:rPr>
          <w:delText>2. Quick Facts</w:delText>
        </w:r>
        <w:r w:rsidDel="00216760">
          <w:rPr>
            <w:noProof/>
            <w:webHidden/>
          </w:rPr>
          <w:tab/>
          <w:delText>6</w:delText>
        </w:r>
      </w:del>
    </w:p>
    <w:p w:rsidR="006B364D" w:rsidDel="00216760" w:rsidRDefault="006B364D">
      <w:pPr>
        <w:pStyle w:val="TOC3"/>
        <w:tabs>
          <w:tab w:val="right" w:leader="dot" w:pos="9345"/>
        </w:tabs>
        <w:rPr>
          <w:del w:id="529" w:author="Igor P" w:date="2017-07-04T11:59:00Z"/>
          <w:noProof/>
        </w:rPr>
      </w:pPr>
      <w:del w:id="530" w:author="Igor P" w:date="2017-07-04T11:59:00Z">
        <w:r w:rsidRPr="00216760" w:rsidDel="00216760">
          <w:rPr>
            <w:rPrChange w:id="531" w:author="Igor P" w:date="2017-07-04T11:59:00Z">
              <w:rPr>
                <w:rStyle w:val="Hyperlink"/>
                <w:noProof/>
              </w:rPr>
            </w:rPrChange>
          </w:rPr>
          <w:delText>2.1. What is an InChI?</w:delText>
        </w:r>
        <w:r w:rsidDel="00216760">
          <w:rPr>
            <w:noProof/>
            <w:webHidden/>
          </w:rPr>
          <w:tab/>
          <w:delText>6</w:delText>
        </w:r>
      </w:del>
    </w:p>
    <w:p w:rsidR="006B364D" w:rsidDel="00216760" w:rsidRDefault="006B364D">
      <w:pPr>
        <w:pStyle w:val="TOC3"/>
        <w:tabs>
          <w:tab w:val="right" w:leader="dot" w:pos="9345"/>
        </w:tabs>
        <w:rPr>
          <w:del w:id="532" w:author="Igor P" w:date="2017-07-04T11:59:00Z"/>
          <w:noProof/>
        </w:rPr>
      </w:pPr>
      <w:del w:id="533" w:author="Igor P" w:date="2017-07-04T11:59:00Z">
        <w:r w:rsidRPr="00216760" w:rsidDel="00216760">
          <w:rPr>
            <w:rPrChange w:id="534" w:author="Igor P" w:date="2017-07-04T11:59:00Z">
              <w:rPr>
                <w:rStyle w:val="Hyperlink"/>
                <w:noProof/>
              </w:rPr>
            </w:rPrChange>
          </w:rPr>
          <w:delText>2.2. So....how is InChI pronounced?</w:delText>
        </w:r>
        <w:r w:rsidDel="00216760">
          <w:rPr>
            <w:noProof/>
            <w:webHidden/>
          </w:rPr>
          <w:tab/>
          <w:delText>7</w:delText>
        </w:r>
      </w:del>
    </w:p>
    <w:p w:rsidR="006B364D" w:rsidDel="00216760" w:rsidRDefault="006B364D">
      <w:pPr>
        <w:pStyle w:val="TOC3"/>
        <w:tabs>
          <w:tab w:val="right" w:leader="dot" w:pos="9345"/>
        </w:tabs>
        <w:rPr>
          <w:del w:id="535" w:author="Igor P" w:date="2017-07-04T11:59:00Z"/>
          <w:noProof/>
        </w:rPr>
      </w:pPr>
      <w:del w:id="536" w:author="Igor P" w:date="2017-07-04T11:59:00Z">
        <w:r w:rsidRPr="00216760" w:rsidDel="00216760">
          <w:rPr>
            <w:rPrChange w:id="537" w:author="Igor P" w:date="2017-07-04T11:59:00Z">
              <w:rPr>
                <w:rStyle w:val="Hyperlink"/>
                <w:noProof/>
              </w:rPr>
            </w:rPrChange>
          </w:rPr>
          <w:delText>2.3. What is the purpose of the InChI?</w:delText>
        </w:r>
        <w:r w:rsidDel="00216760">
          <w:rPr>
            <w:noProof/>
            <w:webHidden/>
          </w:rPr>
          <w:tab/>
          <w:delText>7</w:delText>
        </w:r>
      </w:del>
    </w:p>
    <w:p w:rsidR="006B364D" w:rsidDel="00216760" w:rsidRDefault="006B364D">
      <w:pPr>
        <w:pStyle w:val="TOC3"/>
        <w:tabs>
          <w:tab w:val="right" w:leader="dot" w:pos="9345"/>
        </w:tabs>
        <w:rPr>
          <w:del w:id="538" w:author="Igor P" w:date="2017-07-04T11:59:00Z"/>
          <w:noProof/>
        </w:rPr>
      </w:pPr>
      <w:del w:id="539" w:author="Igor P" w:date="2017-07-04T11:59:00Z">
        <w:r w:rsidRPr="00216760" w:rsidDel="00216760">
          <w:rPr>
            <w:rPrChange w:id="540" w:author="Igor P" w:date="2017-07-04T11:59:00Z">
              <w:rPr>
                <w:rStyle w:val="Hyperlink"/>
                <w:noProof/>
              </w:rPr>
            </w:rPrChange>
          </w:rPr>
          <w:delText>2.4. What is the scope of the InChI?</w:delText>
        </w:r>
        <w:r w:rsidDel="00216760">
          <w:rPr>
            <w:noProof/>
            <w:webHidden/>
          </w:rPr>
          <w:tab/>
          <w:delText>7</w:delText>
        </w:r>
      </w:del>
    </w:p>
    <w:p w:rsidR="006B364D" w:rsidDel="00216760" w:rsidRDefault="006B364D">
      <w:pPr>
        <w:pStyle w:val="TOC3"/>
        <w:tabs>
          <w:tab w:val="right" w:leader="dot" w:pos="9345"/>
        </w:tabs>
        <w:rPr>
          <w:del w:id="541" w:author="Igor P" w:date="2017-07-04T11:59:00Z"/>
          <w:noProof/>
        </w:rPr>
      </w:pPr>
      <w:del w:id="542" w:author="Igor P" w:date="2017-07-04T11:59:00Z">
        <w:r w:rsidRPr="00216760" w:rsidDel="00216760">
          <w:rPr>
            <w:rPrChange w:id="543" w:author="Igor P" w:date="2017-07-04T11:59:00Z">
              <w:rPr>
                <w:rStyle w:val="Hyperlink"/>
                <w:noProof/>
              </w:rPr>
            </w:rPrChange>
          </w:rPr>
          <w:delText>2.5. Does InChI support the whole Periodic System?</w:delText>
        </w:r>
        <w:r w:rsidDel="00216760">
          <w:rPr>
            <w:noProof/>
            <w:webHidden/>
          </w:rPr>
          <w:tab/>
          <w:delText>8</w:delText>
        </w:r>
      </w:del>
    </w:p>
    <w:p w:rsidR="006B364D" w:rsidDel="00216760" w:rsidRDefault="006B364D">
      <w:pPr>
        <w:pStyle w:val="TOC3"/>
        <w:tabs>
          <w:tab w:val="right" w:leader="dot" w:pos="9345"/>
        </w:tabs>
        <w:rPr>
          <w:del w:id="544" w:author="Igor P" w:date="2017-07-04T11:59:00Z"/>
          <w:noProof/>
        </w:rPr>
      </w:pPr>
      <w:del w:id="545" w:author="Igor P" w:date="2017-07-04T11:59:00Z">
        <w:r w:rsidRPr="00216760" w:rsidDel="00216760">
          <w:rPr>
            <w:rPrChange w:id="546" w:author="Igor P" w:date="2017-07-04T11:59:00Z">
              <w:rPr>
                <w:rStyle w:val="Hyperlink"/>
                <w:noProof/>
              </w:rPr>
            </w:rPrChange>
          </w:rPr>
          <w:delText>2.6. What Is InChI not designed for?</w:delText>
        </w:r>
        <w:r w:rsidDel="00216760">
          <w:rPr>
            <w:noProof/>
            <w:webHidden/>
          </w:rPr>
          <w:tab/>
          <w:delText>8</w:delText>
        </w:r>
      </w:del>
    </w:p>
    <w:p w:rsidR="006B364D" w:rsidDel="00216760" w:rsidRDefault="006B364D">
      <w:pPr>
        <w:pStyle w:val="TOC3"/>
        <w:tabs>
          <w:tab w:val="right" w:leader="dot" w:pos="9345"/>
        </w:tabs>
        <w:rPr>
          <w:del w:id="547" w:author="Igor P" w:date="2017-07-04T11:59:00Z"/>
          <w:noProof/>
        </w:rPr>
      </w:pPr>
      <w:del w:id="548" w:author="Igor P" w:date="2017-07-04T11:59:00Z">
        <w:r w:rsidRPr="00216760" w:rsidDel="00216760">
          <w:rPr>
            <w:rPrChange w:id="549" w:author="Igor P" w:date="2017-07-04T11:59:00Z">
              <w:rPr>
                <w:rStyle w:val="Hyperlink"/>
                <w:noProof/>
              </w:rPr>
            </w:rPrChange>
          </w:rPr>
          <w:delText>2.7. What is an InChIKey?</w:delText>
        </w:r>
        <w:r w:rsidDel="00216760">
          <w:rPr>
            <w:noProof/>
            <w:webHidden/>
          </w:rPr>
          <w:tab/>
          <w:delText>9</w:delText>
        </w:r>
      </w:del>
    </w:p>
    <w:p w:rsidR="006B364D" w:rsidDel="00216760" w:rsidRDefault="006B364D">
      <w:pPr>
        <w:pStyle w:val="TOC3"/>
        <w:tabs>
          <w:tab w:val="right" w:leader="dot" w:pos="9345"/>
        </w:tabs>
        <w:rPr>
          <w:del w:id="550" w:author="Igor P" w:date="2017-07-04T11:59:00Z"/>
          <w:noProof/>
        </w:rPr>
      </w:pPr>
      <w:del w:id="551" w:author="Igor P" w:date="2017-07-04T11:59:00Z">
        <w:r w:rsidRPr="00216760" w:rsidDel="00216760">
          <w:rPr>
            <w:rPrChange w:id="552" w:author="Igor P" w:date="2017-07-04T11:59:00Z">
              <w:rPr>
                <w:rStyle w:val="Hyperlink"/>
                <w:noProof/>
              </w:rPr>
            </w:rPrChange>
          </w:rPr>
          <w:delText>2.8. What do an InChI &amp; an InChIKey look like?</w:delText>
        </w:r>
        <w:r w:rsidDel="00216760">
          <w:rPr>
            <w:noProof/>
            <w:webHidden/>
          </w:rPr>
          <w:tab/>
          <w:delText>9</w:delText>
        </w:r>
      </w:del>
    </w:p>
    <w:p w:rsidR="006B364D" w:rsidDel="00216760" w:rsidRDefault="006B364D">
      <w:pPr>
        <w:pStyle w:val="TOC3"/>
        <w:tabs>
          <w:tab w:val="right" w:leader="dot" w:pos="9345"/>
        </w:tabs>
        <w:rPr>
          <w:del w:id="553" w:author="Igor P" w:date="2017-07-04T11:59:00Z"/>
          <w:noProof/>
        </w:rPr>
      </w:pPr>
      <w:del w:id="554" w:author="Igor P" w:date="2017-07-04T11:59:00Z">
        <w:r w:rsidRPr="00216760" w:rsidDel="00216760">
          <w:rPr>
            <w:rPrChange w:id="555" w:author="Igor P" w:date="2017-07-04T11:59:00Z">
              <w:rPr>
                <w:rStyle w:val="Hyperlink"/>
                <w:noProof/>
              </w:rPr>
            </w:rPrChange>
          </w:rPr>
          <w:delText>2.9. What are the Standard InChI and InChIKey and what is their purpose?</w:delText>
        </w:r>
        <w:r w:rsidDel="00216760">
          <w:rPr>
            <w:noProof/>
            <w:webHidden/>
          </w:rPr>
          <w:tab/>
          <w:delText>10</w:delText>
        </w:r>
      </w:del>
    </w:p>
    <w:p w:rsidR="006B364D" w:rsidDel="00216760" w:rsidRDefault="006B364D">
      <w:pPr>
        <w:pStyle w:val="TOC3"/>
        <w:tabs>
          <w:tab w:val="right" w:leader="dot" w:pos="9345"/>
        </w:tabs>
        <w:rPr>
          <w:del w:id="556" w:author="Igor P" w:date="2017-07-04T11:59:00Z"/>
          <w:noProof/>
        </w:rPr>
      </w:pPr>
      <w:del w:id="557" w:author="Igor P" w:date="2017-07-04T11:59:00Z">
        <w:r w:rsidRPr="00216760" w:rsidDel="00216760">
          <w:rPr>
            <w:rPrChange w:id="558" w:author="Igor P" w:date="2017-07-04T11:59:00Z">
              <w:rPr>
                <w:rStyle w:val="Hyperlink"/>
                <w:noProof/>
              </w:rPr>
            </w:rPrChange>
          </w:rPr>
          <w:delText>2.10. How does InChI differ from SMILES?</w:delText>
        </w:r>
        <w:r w:rsidDel="00216760">
          <w:rPr>
            <w:noProof/>
            <w:webHidden/>
          </w:rPr>
          <w:tab/>
          <w:delText>10</w:delText>
        </w:r>
      </w:del>
    </w:p>
    <w:p w:rsidR="006B364D" w:rsidDel="00216760" w:rsidRDefault="006B364D">
      <w:pPr>
        <w:pStyle w:val="TOC3"/>
        <w:tabs>
          <w:tab w:val="right" w:leader="dot" w:pos="9345"/>
        </w:tabs>
        <w:rPr>
          <w:del w:id="559" w:author="Igor P" w:date="2017-07-04T11:59:00Z"/>
          <w:noProof/>
        </w:rPr>
      </w:pPr>
      <w:del w:id="560" w:author="Igor P" w:date="2017-07-04T11:59:00Z">
        <w:r w:rsidRPr="00216760" w:rsidDel="00216760">
          <w:rPr>
            <w:rPrChange w:id="561" w:author="Igor P" w:date="2017-07-04T11:59:00Z">
              <w:rPr>
                <w:rStyle w:val="Hyperlink"/>
                <w:noProof/>
              </w:rPr>
            </w:rPrChange>
          </w:rPr>
          <w:delText>2.11. Where can I find examples of InChIs and InChIKeys?</w:delText>
        </w:r>
        <w:r w:rsidDel="00216760">
          <w:rPr>
            <w:noProof/>
            <w:webHidden/>
          </w:rPr>
          <w:tab/>
          <w:delText>11</w:delText>
        </w:r>
      </w:del>
    </w:p>
    <w:p w:rsidR="006B364D" w:rsidDel="00216760" w:rsidRDefault="006B364D">
      <w:pPr>
        <w:pStyle w:val="TOC3"/>
        <w:tabs>
          <w:tab w:val="right" w:leader="dot" w:pos="9345"/>
        </w:tabs>
        <w:rPr>
          <w:del w:id="562" w:author="Igor P" w:date="2017-07-04T11:59:00Z"/>
          <w:noProof/>
        </w:rPr>
      </w:pPr>
      <w:del w:id="563" w:author="Igor P" w:date="2017-07-04T11:59:00Z">
        <w:r w:rsidRPr="00216760" w:rsidDel="00216760">
          <w:rPr>
            <w:rPrChange w:id="564" w:author="Igor P" w:date="2017-07-04T11:59:00Z">
              <w:rPr>
                <w:rStyle w:val="Hyperlink"/>
                <w:noProof/>
              </w:rPr>
            </w:rPrChange>
          </w:rPr>
          <w:delText>2.12. How to produce the InChI/Key for a chemical compound?</w:delText>
        </w:r>
        <w:r w:rsidDel="00216760">
          <w:rPr>
            <w:noProof/>
            <w:webHidden/>
          </w:rPr>
          <w:tab/>
          <w:delText>11</w:delText>
        </w:r>
      </w:del>
    </w:p>
    <w:p w:rsidR="006B364D" w:rsidDel="00216760" w:rsidRDefault="006B364D">
      <w:pPr>
        <w:pStyle w:val="TOC3"/>
        <w:tabs>
          <w:tab w:val="right" w:leader="dot" w:pos="9345"/>
        </w:tabs>
        <w:rPr>
          <w:del w:id="565" w:author="Igor P" w:date="2017-07-04T11:59:00Z"/>
          <w:noProof/>
        </w:rPr>
      </w:pPr>
      <w:del w:id="566" w:author="Igor P" w:date="2017-07-04T11:59:00Z">
        <w:r w:rsidRPr="00216760" w:rsidDel="00216760">
          <w:rPr>
            <w:rPrChange w:id="567" w:author="Igor P" w:date="2017-07-04T11:59:00Z">
              <w:rPr>
                <w:rStyle w:val="Hyperlink"/>
                <w:noProof/>
              </w:rPr>
            </w:rPrChange>
          </w:rPr>
          <w:delText>2.13. Who is using InChI?</w:delText>
        </w:r>
        <w:r w:rsidDel="00216760">
          <w:rPr>
            <w:noProof/>
            <w:webHidden/>
          </w:rPr>
          <w:tab/>
          <w:delText>12</w:delText>
        </w:r>
      </w:del>
    </w:p>
    <w:p w:rsidR="006B364D" w:rsidDel="00216760" w:rsidRDefault="006B364D">
      <w:pPr>
        <w:pStyle w:val="TOC3"/>
        <w:tabs>
          <w:tab w:val="right" w:leader="dot" w:pos="9345"/>
        </w:tabs>
        <w:rPr>
          <w:del w:id="568" w:author="Igor P" w:date="2017-07-04T11:59:00Z"/>
          <w:noProof/>
        </w:rPr>
      </w:pPr>
      <w:del w:id="569" w:author="Igor P" w:date="2017-07-04T11:59:00Z">
        <w:r w:rsidRPr="00216760" w:rsidDel="00216760">
          <w:rPr>
            <w:rPrChange w:id="570" w:author="Igor P" w:date="2017-07-04T11:59:00Z">
              <w:rPr>
                <w:rStyle w:val="Hyperlink"/>
                <w:noProof/>
              </w:rPr>
            </w:rPrChange>
          </w:rPr>
          <w:delText>2.14. Can search engines use InChIs?</w:delText>
        </w:r>
        <w:r w:rsidDel="00216760">
          <w:rPr>
            <w:noProof/>
            <w:webHidden/>
          </w:rPr>
          <w:tab/>
          <w:delText>12</w:delText>
        </w:r>
      </w:del>
    </w:p>
    <w:p w:rsidR="006B364D" w:rsidDel="00216760" w:rsidRDefault="006B364D">
      <w:pPr>
        <w:pStyle w:val="TOC2"/>
        <w:tabs>
          <w:tab w:val="right" w:leader="dot" w:pos="9345"/>
        </w:tabs>
        <w:rPr>
          <w:del w:id="571" w:author="Igor P" w:date="2017-07-04T11:59:00Z"/>
          <w:noProof/>
        </w:rPr>
      </w:pPr>
      <w:del w:id="572" w:author="Igor P" w:date="2017-07-04T11:59:00Z">
        <w:r w:rsidRPr="00216760" w:rsidDel="00216760">
          <w:rPr>
            <w:rPrChange w:id="573" w:author="Igor P" w:date="2017-07-04T11:59:00Z">
              <w:rPr>
                <w:rStyle w:val="Hyperlink"/>
                <w:noProof/>
                <w:lang w:val="en-US"/>
              </w:rPr>
            </w:rPrChange>
          </w:rPr>
          <w:delText>3. Availability and Current Status</w:delText>
        </w:r>
        <w:r w:rsidDel="00216760">
          <w:rPr>
            <w:noProof/>
            <w:webHidden/>
          </w:rPr>
          <w:tab/>
          <w:delText>12</w:delText>
        </w:r>
      </w:del>
    </w:p>
    <w:p w:rsidR="006B364D" w:rsidDel="00216760" w:rsidRDefault="006B364D">
      <w:pPr>
        <w:pStyle w:val="TOC3"/>
        <w:tabs>
          <w:tab w:val="right" w:leader="dot" w:pos="9345"/>
        </w:tabs>
        <w:rPr>
          <w:del w:id="574" w:author="Igor P" w:date="2017-07-04T11:59:00Z"/>
          <w:noProof/>
        </w:rPr>
      </w:pPr>
      <w:del w:id="575" w:author="Igor P" w:date="2017-07-04T11:59:00Z">
        <w:r w:rsidRPr="00216760" w:rsidDel="00216760">
          <w:rPr>
            <w:rPrChange w:id="576" w:author="Igor P" w:date="2017-07-04T11:59:00Z">
              <w:rPr>
                <w:rStyle w:val="Hyperlink"/>
                <w:noProof/>
              </w:rPr>
            </w:rPrChange>
          </w:rPr>
          <w:delText>3.1. Is InChI free?</w:delText>
        </w:r>
        <w:r w:rsidDel="00216760">
          <w:rPr>
            <w:noProof/>
            <w:webHidden/>
          </w:rPr>
          <w:tab/>
          <w:delText>12</w:delText>
        </w:r>
      </w:del>
    </w:p>
    <w:p w:rsidR="006B364D" w:rsidDel="00216760" w:rsidRDefault="006B364D">
      <w:pPr>
        <w:pStyle w:val="TOC3"/>
        <w:tabs>
          <w:tab w:val="right" w:leader="dot" w:pos="9345"/>
        </w:tabs>
        <w:rPr>
          <w:del w:id="577" w:author="Igor P" w:date="2017-07-04T11:59:00Z"/>
          <w:noProof/>
        </w:rPr>
      </w:pPr>
      <w:del w:id="578" w:author="Igor P" w:date="2017-07-04T11:59:00Z">
        <w:r w:rsidRPr="00216760" w:rsidDel="00216760">
          <w:rPr>
            <w:rPrChange w:id="579" w:author="Igor P" w:date="2017-07-04T11:59:00Z">
              <w:rPr>
                <w:rStyle w:val="Hyperlink"/>
                <w:noProof/>
              </w:rPr>
            </w:rPrChange>
          </w:rPr>
          <w:delText>3.2. Is InChI open?</w:delText>
        </w:r>
        <w:r w:rsidDel="00216760">
          <w:rPr>
            <w:noProof/>
            <w:webHidden/>
          </w:rPr>
          <w:tab/>
          <w:delText>12</w:delText>
        </w:r>
      </w:del>
    </w:p>
    <w:p w:rsidR="006B364D" w:rsidDel="00216760" w:rsidRDefault="006B364D">
      <w:pPr>
        <w:pStyle w:val="TOC3"/>
        <w:tabs>
          <w:tab w:val="right" w:leader="dot" w:pos="9345"/>
        </w:tabs>
        <w:rPr>
          <w:del w:id="580" w:author="Igor P" w:date="2017-07-04T11:59:00Z"/>
          <w:noProof/>
        </w:rPr>
      </w:pPr>
      <w:del w:id="581" w:author="Igor P" w:date="2017-07-04T11:59:00Z">
        <w:r w:rsidRPr="00216760" w:rsidDel="00216760">
          <w:rPr>
            <w:rPrChange w:id="582" w:author="Igor P" w:date="2017-07-04T11:59:00Z">
              <w:rPr>
                <w:rStyle w:val="Hyperlink"/>
                <w:noProof/>
              </w:rPr>
            </w:rPrChange>
          </w:rPr>
          <w:delText>3.3. What is the InChI Licence?</w:delText>
        </w:r>
        <w:r w:rsidDel="00216760">
          <w:rPr>
            <w:noProof/>
            <w:webHidden/>
          </w:rPr>
          <w:tab/>
          <w:delText>12</w:delText>
        </w:r>
      </w:del>
    </w:p>
    <w:p w:rsidR="006B364D" w:rsidDel="00216760" w:rsidRDefault="006B364D">
      <w:pPr>
        <w:pStyle w:val="TOC3"/>
        <w:tabs>
          <w:tab w:val="right" w:leader="dot" w:pos="9345"/>
        </w:tabs>
        <w:rPr>
          <w:del w:id="583" w:author="Igor P" w:date="2017-07-04T11:59:00Z"/>
          <w:noProof/>
        </w:rPr>
      </w:pPr>
      <w:del w:id="584" w:author="Igor P" w:date="2017-07-04T11:59:00Z">
        <w:r w:rsidRPr="00216760" w:rsidDel="00216760">
          <w:rPr>
            <w:rPrChange w:id="585" w:author="Igor P" w:date="2017-07-04T11:59:00Z">
              <w:rPr>
                <w:rStyle w:val="Hyperlink"/>
                <w:noProof/>
              </w:rPr>
            </w:rPrChange>
          </w:rPr>
          <w:delText>3.4. What is the current version of InChI?</w:delText>
        </w:r>
        <w:r w:rsidDel="00216760">
          <w:rPr>
            <w:noProof/>
            <w:webHidden/>
          </w:rPr>
          <w:tab/>
          <w:delText>12</w:delText>
        </w:r>
      </w:del>
    </w:p>
    <w:p w:rsidR="006B364D" w:rsidDel="00216760" w:rsidRDefault="006B364D">
      <w:pPr>
        <w:pStyle w:val="TOC3"/>
        <w:tabs>
          <w:tab w:val="right" w:leader="dot" w:pos="9345"/>
        </w:tabs>
        <w:rPr>
          <w:del w:id="586" w:author="Igor P" w:date="2017-07-04T11:59:00Z"/>
          <w:noProof/>
        </w:rPr>
      </w:pPr>
      <w:del w:id="587" w:author="Igor P" w:date="2017-07-04T11:59:00Z">
        <w:r w:rsidRPr="00216760" w:rsidDel="00216760">
          <w:rPr>
            <w:rPrChange w:id="588" w:author="Igor P" w:date="2017-07-04T11:59:00Z">
              <w:rPr>
                <w:rStyle w:val="Hyperlink"/>
                <w:noProof/>
              </w:rPr>
            </w:rPrChange>
          </w:rPr>
          <w:delText>3.5. What is the current version of the InChI Software?</w:delText>
        </w:r>
        <w:r w:rsidDel="00216760">
          <w:rPr>
            <w:noProof/>
            <w:webHidden/>
          </w:rPr>
          <w:tab/>
          <w:delText>13</w:delText>
        </w:r>
      </w:del>
    </w:p>
    <w:p w:rsidR="006B364D" w:rsidDel="00216760" w:rsidRDefault="006B364D">
      <w:pPr>
        <w:pStyle w:val="TOC3"/>
        <w:tabs>
          <w:tab w:val="right" w:leader="dot" w:pos="9345"/>
        </w:tabs>
        <w:rPr>
          <w:del w:id="589" w:author="Igor P" w:date="2017-07-04T11:59:00Z"/>
          <w:noProof/>
        </w:rPr>
      </w:pPr>
      <w:del w:id="590" w:author="Igor P" w:date="2017-07-04T11:59:00Z">
        <w:r w:rsidRPr="00216760" w:rsidDel="00216760">
          <w:rPr>
            <w:rPrChange w:id="591" w:author="Igor P" w:date="2017-07-04T11:59:00Z">
              <w:rPr>
                <w:rStyle w:val="Hyperlink"/>
                <w:noProof/>
              </w:rPr>
            </w:rPrChange>
          </w:rPr>
          <w:delText>3.6. Where can I get the current InChI Software release?</w:delText>
        </w:r>
        <w:r w:rsidDel="00216760">
          <w:rPr>
            <w:noProof/>
            <w:webHidden/>
          </w:rPr>
          <w:tab/>
          <w:delText>13</w:delText>
        </w:r>
      </w:del>
    </w:p>
    <w:p w:rsidR="006B364D" w:rsidDel="00216760" w:rsidRDefault="006B364D">
      <w:pPr>
        <w:pStyle w:val="TOC3"/>
        <w:tabs>
          <w:tab w:val="right" w:leader="dot" w:pos="9345"/>
        </w:tabs>
        <w:rPr>
          <w:del w:id="592" w:author="Igor P" w:date="2017-07-04T11:59:00Z"/>
          <w:noProof/>
        </w:rPr>
      </w:pPr>
      <w:del w:id="593" w:author="Igor P" w:date="2017-07-04T11:59:00Z">
        <w:r w:rsidRPr="00216760" w:rsidDel="00216760">
          <w:rPr>
            <w:rPrChange w:id="594" w:author="Igor P" w:date="2017-07-04T11:59:00Z">
              <w:rPr>
                <w:rStyle w:val="Hyperlink"/>
                <w:noProof/>
              </w:rPr>
            </w:rPrChange>
          </w:rPr>
          <w:delText>3.7. Where can I find InChI Documentation?</w:delText>
        </w:r>
        <w:r w:rsidDel="00216760">
          <w:rPr>
            <w:noProof/>
            <w:webHidden/>
          </w:rPr>
          <w:tab/>
          <w:delText>13</w:delText>
        </w:r>
      </w:del>
    </w:p>
    <w:p w:rsidR="006B364D" w:rsidDel="00216760" w:rsidRDefault="006B364D">
      <w:pPr>
        <w:pStyle w:val="TOC3"/>
        <w:tabs>
          <w:tab w:val="right" w:leader="dot" w:pos="9345"/>
        </w:tabs>
        <w:rPr>
          <w:del w:id="595" w:author="Igor P" w:date="2017-07-04T11:59:00Z"/>
          <w:noProof/>
        </w:rPr>
      </w:pPr>
      <w:del w:id="596" w:author="Igor P" w:date="2017-07-04T11:59:00Z">
        <w:r w:rsidRPr="00216760" w:rsidDel="00216760">
          <w:rPr>
            <w:rPrChange w:id="597" w:author="Igor P" w:date="2017-07-04T11:59:00Z">
              <w:rPr>
                <w:rStyle w:val="Hyperlink"/>
                <w:noProof/>
              </w:rPr>
            </w:rPrChange>
          </w:rPr>
          <w:delText>3.8. Are new versions expected?</w:delText>
        </w:r>
        <w:r w:rsidDel="00216760">
          <w:rPr>
            <w:noProof/>
            <w:webHidden/>
          </w:rPr>
          <w:tab/>
          <w:delText>13</w:delText>
        </w:r>
      </w:del>
    </w:p>
    <w:p w:rsidR="006B364D" w:rsidDel="00216760" w:rsidRDefault="006B364D">
      <w:pPr>
        <w:pStyle w:val="TOC2"/>
        <w:tabs>
          <w:tab w:val="right" w:leader="dot" w:pos="9345"/>
        </w:tabs>
        <w:rPr>
          <w:del w:id="598" w:author="Igor P" w:date="2017-07-04T11:59:00Z"/>
          <w:noProof/>
        </w:rPr>
      </w:pPr>
      <w:del w:id="599" w:author="Igor P" w:date="2017-07-04T11:59:00Z">
        <w:r w:rsidRPr="00216760" w:rsidDel="00216760">
          <w:rPr>
            <w:rPrChange w:id="600" w:author="Igor P" w:date="2017-07-04T11:59:00Z">
              <w:rPr>
                <w:rStyle w:val="Hyperlink"/>
                <w:noProof/>
                <w:lang w:val="en-US"/>
              </w:rPr>
            </w:rPrChange>
          </w:rPr>
          <w:delText>4. InChI Basics</w:delText>
        </w:r>
        <w:r w:rsidDel="00216760">
          <w:rPr>
            <w:noProof/>
            <w:webHidden/>
          </w:rPr>
          <w:tab/>
          <w:delText>13</w:delText>
        </w:r>
      </w:del>
    </w:p>
    <w:p w:rsidR="006B364D" w:rsidDel="00216760" w:rsidRDefault="006B364D">
      <w:pPr>
        <w:pStyle w:val="TOC3"/>
        <w:tabs>
          <w:tab w:val="right" w:leader="dot" w:pos="9345"/>
        </w:tabs>
        <w:rPr>
          <w:del w:id="601" w:author="Igor P" w:date="2017-07-04T11:59:00Z"/>
          <w:noProof/>
        </w:rPr>
      </w:pPr>
      <w:del w:id="602" w:author="Igor P" w:date="2017-07-04T11:59:00Z">
        <w:r w:rsidRPr="00216760" w:rsidDel="00216760">
          <w:rPr>
            <w:rPrChange w:id="603" w:author="Igor P" w:date="2017-07-04T11:59:00Z">
              <w:rPr>
                <w:rStyle w:val="Hyperlink"/>
                <w:noProof/>
              </w:rPr>
            </w:rPrChange>
          </w:rPr>
          <w:delText>4.1. Why are layers used in an InChI?</w:delText>
        </w:r>
        <w:r w:rsidDel="00216760">
          <w:rPr>
            <w:noProof/>
            <w:webHidden/>
          </w:rPr>
          <w:tab/>
          <w:delText>13</w:delText>
        </w:r>
      </w:del>
    </w:p>
    <w:p w:rsidR="006B364D" w:rsidDel="00216760" w:rsidRDefault="006B364D">
      <w:pPr>
        <w:pStyle w:val="TOC3"/>
        <w:tabs>
          <w:tab w:val="right" w:leader="dot" w:pos="9345"/>
        </w:tabs>
        <w:rPr>
          <w:del w:id="604" w:author="Igor P" w:date="2017-07-04T11:59:00Z"/>
          <w:noProof/>
        </w:rPr>
      </w:pPr>
      <w:del w:id="605" w:author="Igor P" w:date="2017-07-04T11:59:00Z">
        <w:r w:rsidRPr="00216760" w:rsidDel="00216760">
          <w:rPr>
            <w:rPrChange w:id="606" w:author="Igor P" w:date="2017-07-04T11:59:00Z">
              <w:rPr>
                <w:rStyle w:val="Hyperlink"/>
                <w:noProof/>
              </w:rPr>
            </w:rPrChange>
          </w:rPr>
          <w:delText>4.2. How is a layer represented in the identifier?</w:delText>
        </w:r>
        <w:r w:rsidDel="00216760">
          <w:rPr>
            <w:noProof/>
            <w:webHidden/>
          </w:rPr>
          <w:tab/>
          <w:delText>13</w:delText>
        </w:r>
      </w:del>
    </w:p>
    <w:p w:rsidR="006B364D" w:rsidDel="00216760" w:rsidRDefault="006B364D">
      <w:pPr>
        <w:pStyle w:val="TOC3"/>
        <w:tabs>
          <w:tab w:val="right" w:leader="dot" w:pos="9345"/>
        </w:tabs>
        <w:rPr>
          <w:del w:id="607" w:author="Igor P" w:date="2017-07-04T11:59:00Z"/>
          <w:noProof/>
        </w:rPr>
      </w:pPr>
      <w:del w:id="608" w:author="Igor P" w:date="2017-07-04T11:59:00Z">
        <w:r w:rsidRPr="00216760" w:rsidDel="00216760">
          <w:rPr>
            <w:rPrChange w:id="609" w:author="Igor P" w:date="2017-07-04T11:59:00Z">
              <w:rPr>
                <w:rStyle w:val="Hyperlink"/>
                <w:noProof/>
              </w:rPr>
            </w:rPrChange>
          </w:rPr>
          <w:delText>4.3. Specifically, what are InChI layers?</w:delText>
        </w:r>
        <w:r w:rsidDel="00216760">
          <w:rPr>
            <w:noProof/>
            <w:webHidden/>
          </w:rPr>
          <w:tab/>
          <w:delText>14</w:delText>
        </w:r>
      </w:del>
    </w:p>
    <w:p w:rsidR="006B364D" w:rsidDel="00216760" w:rsidRDefault="006B364D">
      <w:pPr>
        <w:pStyle w:val="TOC3"/>
        <w:tabs>
          <w:tab w:val="right" w:leader="dot" w:pos="9345"/>
        </w:tabs>
        <w:rPr>
          <w:del w:id="610" w:author="Igor P" w:date="2017-07-04T11:59:00Z"/>
          <w:noProof/>
        </w:rPr>
      </w:pPr>
      <w:del w:id="611" w:author="Igor P" w:date="2017-07-04T11:59:00Z">
        <w:r w:rsidRPr="00216760" w:rsidDel="00216760">
          <w:rPr>
            <w:rPrChange w:id="612" w:author="Igor P" w:date="2017-07-04T11:59:00Z">
              <w:rPr>
                <w:rStyle w:val="Hyperlink"/>
                <w:noProof/>
              </w:rPr>
            </w:rPrChange>
          </w:rPr>
          <w:delText>4.4. Isn't InChI too complicated?</w:delText>
        </w:r>
        <w:r w:rsidDel="00216760">
          <w:rPr>
            <w:noProof/>
            <w:webHidden/>
          </w:rPr>
          <w:tab/>
          <w:delText>16</w:delText>
        </w:r>
      </w:del>
    </w:p>
    <w:p w:rsidR="006B364D" w:rsidDel="00216760" w:rsidRDefault="006B364D">
      <w:pPr>
        <w:pStyle w:val="TOC3"/>
        <w:tabs>
          <w:tab w:val="right" w:leader="dot" w:pos="9345"/>
        </w:tabs>
        <w:rPr>
          <w:del w:id="613" w:author="Igor P" w:date="2017-07-04T11:59:00Z"/>
          <w:noProof/>
        </w:rPr>
      </w:pPr>
      <w:del w:id="614" w:author="Igor P" w:date="2017-07-04T11:59:00Z">
        <w:r w:rsidRPr="00216760" w:rsidDel="00216760">
          <w:rPr>
            <w:rPrChange w:id="615" w:author="Igor P" w:date="2017-07-04T11:59:00Z">
              <w:rPr>
                <w:rStyle w:val="Hyperlink"/>
                <w:noProof/>
              </w:rPr>
            </w:rPrChange>
          </w:rPr>
          <w:delText>4.5. Is information for each layer required in the input information?</w:delText>
        </w:r>
        <w:r w:rsidDel="00216760">
          <w:rPr>
            <w:noProof/>
            <w:webHidden/>
          </w:rPr>
          <w:tab/>
          <w:delText>16</w:delText>
        </w:r>
      </w:del>
    </w:p>
    <w:p w:rsidR="006B364D" w:rsidDel="00216760" w:rsidRDefault="006B364D">
      <w:pPr>
        <w:pStyle w:val="TOC3"/>
        <w:tabs>
          <w:tab w:val="right" w:leader="dot" w:pos="9345"/>
        </w:tabs>
        <w:rPr>
          <w:del w:id="616" w:author="Igor P" w:date="2017-07-04T11:59:00Z"/>
          <w:noProof/>
        </w:rPr>
      </w:pPr>
      <w:del w:id="617" w:author="Igor P" w:date="2017-07-04T11:59:00Z">
        <w:r w:rsidRPr="00216760" w:rsidDel="00216760">
          <w:rPr>
            <w:rPrChange w:id="618" w:author="Igor P" w:date="2017-07-04T11:59:00Z">
              <w:rPr>
                <w:rStyle w:val="Hyperlink"/>
                <w:noProof/>
              </w:rPr>
            </w:rPrChange>
          </w:rPr>
          <w:delText>4.6. Are layers reusable?</w:delText>
        </w:r>
        <w:r w:rsidDel="00216760">
          <w:rPr>
            <w:noProof/>
            <w:webHidden/>
          </w:rPr>
          <w:tab/>
          <w:delText>17</w:delText>
        </w:r>
      </w:del>
    </w:p>
    <w:p w:rsidR="006B364D" w:rsidDel="00216760" w:rsidRDefault="006B364D">
      <w:pPr>
        <w:pStyle w:val="TOC3"/>
        <w:tabs>
          <w:tab w:val="right" w:leader="dot" w:pos="9345"/>
        </w:tabs>
        <w:rPr>
          <w:del w:id="619" w:author="Igor P" w:date="2017-07-04T11:59:00Z"/>
          <w:noProof/>
        </w:rPr>
      </w:pPr>
      <w:del w:id="620" w:author="Igor P" w:date="2017-07-04T11:59:00Z">
        <w:r w:rsidRPr="00216760" w:rsidDel="00216760">
          <w:rPr>
            <w:rPrChange w:id="621" w:author="Igor P" w:date="2017-07-04T11:59:00Z">
              <w:rPr>
                <w:rStyle w:val="Hyperlink"/>
                <w:noProof/>
              </w:rPr>
            </w:rPrChange>
          </w:rPr>
          <w:delText>4.7. Standard InChI specifics</w:delText>
        </w:r>
        <w:r w:rsidDel="00216760">
          <w:rPr>
            <w:noProof/>
            <w:webHidden/>
          </w:rPr>
          <w:tab/>
          <w:delText>18</w:delText>
        </w:r>
      </w:del>
    </w:p>
    <w:p w:rsidR="006B364D" w:rsidDel="00216760" w:rsidRDefault="006B364D">
      <w:pPr>
        <w:pStyle w:val="TOC3"/>
        <w:tabs>
          <w:tab w:val="right" w:leader="dot" w:pos="9345"/>
        </w:tabs>
        <w:rPr>
          <w:del w:id="622" w:author="Igor P" w:date="2017-07-04T11:59:00Z"/>
          <w:noProof/>
        </w:rPr>
      </w:pPr>
      <w:del w:id="623" w:author="Igor P" w:date="2017-07-04T11:59:00Z">
        <w:r w:rsidRPr="00216760" w:rsidDel="00216760">
          <w:rPr>
            <w:rPrChange w:id="624" w:author="Igor P" w:date="2017-07-04T11:59:00Z">
              <w:rPr>
                <w:rStyle w:val="Hyperlink"/>
                <w:noProof/>
              </w:rPr>
            </w:rPrChange>
          </w:rPr>
          <w:delText>4.8. How is an InChI created from the input information?</w:delText>
        </w:r>
        <w:r w:rsidDel="00216760">
          <w:rPr>
            <w:noProof/>
            <w:webHidden/>
          </w:rPr>
          <w:tab/>
          <w:delText>18</w:delText>
        </w:r>
      </w:del>
    </w:p>
    <w:p w:rsidR="006B364D" w:rsidDel="00216760" w:rsidRDefault="006B364D">
      <w:pPr>
        <w:pStyle w:val="TOC3"/>
        <w:tabs>
          <w:tab w:val="right" w:leader="dot" w:pos="9345"/>
        </w:tabs>
        <w:rPr>
          <w:del w:id="625" w:author="Igor P" w:date="2017-07-04T11:59:00Z"/>
          <w:noProof/>
        </w:rPr>
      </w:pPr>
      <w:del w:id="626" w:author="Igor P" w:date="2017-07-04T11:59:00Z">
        <w:r w:rsidRPr="00216760" w:rsidDel="00216760">
          <w:rPr>
            <w:rPrChange w:id="627" w:author="Igor P" w:date="2017-07-04T11:59:00Z">
              <w:rPr>
                <w:rStyle w:val="Hyperlink"/>
                <w:noProof/>
              </w:rPr>
            </w:rPrChange>
          </w:rPr>
          <w:delText>4.9. How does InChI deal with the many equivalent ways of arranging bonds and charges in delocalized structures?</w:delText>
        </w:r>
        <w:r w:rsidDel="00216760">
          <w:rPr>
            <w:noProof/>
            <w:webHidden/>
          </w:rPr>
          <w:tab/>
          <w:delText>19</w:delText>
        </w:r>
      </w:del>
    </w:p>
    <w:p w:rsidR="006B364D" w:rsidDel="00216760" w:rsidRDefault="006B364D">
      <w:pPr>
        <w:pStyle w:val="TOC3"/>
        <w:tabs>
          <w:tab w:val="right" w:leader="dot" w:pos="9345"/>
        </w:tabs>
        <w:rPr>
          <w:del w:id="628" w:author="Igor P" w:date="2017-07-04T11:59:00Z"/>
          <w:noProof/>
        </w:rPr>
      </w:pPr>
      <w:del w:id="629" w:author="Igor P" w:date="2017-07-04T11:59:00Z">
        <w:r w:rsidRPr="00216760" w:rsidDel="00216760">
          <w:rPr>
            <w:rPrChange w:id="630" w:author="Igor P" w:date="2017-07-04T11:59:00Z">
              <w:rPr>
                <w:rStyle w:val="Hyperlink"/>
                <w:noProof/>
              </w:rPr>
            </w:rPrChange>
          </w:rPr>
          <w:delText>4.10. Is InChI extensible?</w:delText>
        </w:r>
        <w:r w:rsidDel="00216760">
          <w:rPr>
            <w:noProof/>
            <w:webHidden/>
          </w:rPr>
          <w:tab/>
          <w:delText>19</w:delText>
        </w:r>
      </w:del>
    </w:p>
    <w:p w:rsidR="006B364D" w:rsidDel="00216760" w:rsidRDefault="006B364D">
      <w:pPr>
        <w:pStyle w:val="TOC3"/>
        <w:tabs>
          <w:tab w:val="right" w:leader="dot" w:pos="9345"/>
        </w:tabs>
        <w:rPr>
          <w:del w:id="631" w:author="Igor P" w:date="2017-07-04T11:59:00Z"/>
          <w:noProof/>
        </w:rPr>
      </w:pPr>
      <w:del w:id="632" w:author="Igor P" w:date="2017-07-04T11:59:00Z">
        <w:r w:rsidRPr="00216760" w:rsidDel="00216760">
          <w:rPr>
            <w:rPrChange w:id="633" w:author="Igor P" w:date="2017-07-04T11:59:00Z">
              <w:rPr>
                <w:rStyle w:val="Hyperlink"/>
                <w:noProof/>
              </w:rPr>
            </w:rPrChange>
          </w:rPr>
          <w:delText>4.11. Can an InChI be invalid?</w:delText>
        </w:r>
        <w:r w:rsidDel="00216760">
          <w:rPr>
            <w:noProof/>
            <w:webHidden/>
          </w:rPr>
          <w:tab/>
          <w:delText>19</w:delText>
        </w:r>
      </w:del>
    </w:p>
    <w:p w:rsidR="006B364D" w:rsidDel="00216760" w:rsidRDefault="006B364D">
      <w:pPr>
        <w:pStyle w:val="TOC3"/>
        <w:tabs>
          <w:tab w:val="right" w:leader="dot" w:pos="9345"/>
        </w:tabs>
        <w:rPr>
          <w:del w:id="634" w:author="Igor P" w:date="2017-07-04T11:59:00Z"/>
          <w:noProof/>
        </w:rPr>
      </w:pPr>
      <w:del w:id="635" w:author="Igor P" w:date="2017-07-04T11:59:00Z">
        <w:r w:rsidRPr="00216760" w:rsidDel="00216760">
          <w:rPr>
            <w:rPrChange w:id="636" w:author="Igor P" w:date="2017-07-04T11:59:00Z">
              <w:rPr>
                <w:rStyle w:val="Hyperlink"/>
                <w:noProof/>
              </w:rPr>
            </w:rPrChange>
          </w:rPr>
          <w:delText>4.12. Is the version number considered to be part of the InChI string?</w:delText>
        </w:r>
        <w:r w:rsidDel="00216760">
          <w:rPr>
            <w:noProof/>
            <w:webHidden/>
          </w:rPr>
          <w:tab/>
          <w:delText>20</w:delText>
        </w:r>
      </w:del>
    </w:p>
    <w:p w:rsidR="006B364D" w:rsidDel="00216760" w:rsidRDefault="006B364D">
      <w:pPr>
        <w:pStyle w:val="TOC3"/>
        <w:tabs>
          <w:tab w:val="right" w:leader="dot" w:pos="9345"/>
        </w:tabs>
        <w:rPr>
          <w:del w:id="637" w:author="Igor P" w:date="2017-07-04T11:59:00Z"/>
          <w:noProof/>
        </w:rPr>
      </w:pPr>
      <w:del w:id="638" w:author="Igor P" w:date="2017-07-04T11:59:00Z">
        <w:r w:rsidRPr="00216760" w:rsidDel="00216760">
          <w:rPr>
            <w:rPrChange w:id="639" w:author="Igor P" w:date="2017-07-04T11:59:00Z">
              <w:rPr>
                <w:rStyle w:val="Hyperlink"/>
                <w:noProof/>
              </w:rPr>
            </w:rPrChange>
          </w:rPr>
          <w:delText>4.13. How do I check that the InChI represents my compound?</w:delText>
        </w:r>
        <w:r w:rsidDel="00216760">
          <w:rPr>
            <w:noProof/>
            <w:webHidden/>
          </w:rPr>
          <w:tab/>
          <w:delText>20</w:delText>
        </w:r>
      </w:del>
    </w:p>
    <w:p w:rsidR="006B364D" w:rsidDel="00216760" w:rsidRDefault="006B364D">
      <w:pPr>
        <w:pStyle w:val="TOC3"/>
        <w:tabs>
          <w:tab w:val="right" w:leader="dot" w:pos="9345"/>
        </w:tabs>
        <w:rPr>
          <w:del w:id="640" w:author="Igor P" w:date="2017-07-04T11:59:00Z"/>
          <w:noProof/>
        </w:rPr>
      </w:pPr>
      <w:del w:id="641" w:author="Igor P" w:date="2017-07-04T11:59:00Z">
        <w:r w:rsidRPr="00216760" w:rsidDel="00216760">
          <w:rPr>
            <w:rPrChange w:id="642" w:author="Igor P" w:date="2017-07-04T11:59:00Z">
              <w:rPr>
                <w:rStyle w:val="Hyperlink"/>
                <w:noProof/>
              </w:rPr>
            </w:rPrChange>
          </w:rPr>
          <w:delText>4.14. May I edit an InChI manually?</w:delText>
        </w:r>
        <w:r w:rsidDel="00216760">
          <w:rPr>
            <w:noProof/>
            <w:webHidden/>
          </w:rPr>
          <w:tab/>
          <w:delText>20</w:delText>
        </w:r>
      </w:del>
    </w:p>
    <w:p w:rsidR="006B364D" w:rsidDel="00216760" w:rsidRDefault="006B364D">
      <w:pPr>
        <w:pStyle w:val="TOC3"/>
        <w:tabs>
          <w:tab w:val="right" w:leader="dot" w:pos="9345"/>
        </w:tabs>
        <w:rPr>
          <w:del w:id="643" w:author="Igor P" w:date="2017-07-04T11:59:00Z"/>
          <w:noProof/>
        </w:rPr>
      </w:pPr>
      <w:del w:id="644" w:author="Igor P" w:date="2017-07-04T11:59:00Z">
        <w:r w:rsidRPr="00216760" w:rsidDel="00216760">
          <w:rPr>
            <w:rPrChange w:id="645" w:author="Igor P" w:date="2017-07-04T11:59:00Z">
              <w:rPr>
                <w:rStyle w:val="Hyperlink"/>
                <w:noProof/>
              </w:rPr>
            </w:rPrChange>
          </w:rPr>
          <w:delText>4.15. What can the current version of  InChI not represent?</w:delText>
        </w:r>
        <w:r w:rsidDel="00216760">
          <w:rPr>
            <w:noProof/>
            <w:webHidden/>
          </w:rPr>
          <w:tab/>
          <w:delText>20</w:delText>
        </w:r>
      </w:del>
    </w:p>
    <w:p w:rsidR="006B364D" w:rsidDel="00216760" w:rsidRDefault="006B364D">
      <w:pPr>
        <w:pStyle w:val="TOC2"/>
        <w:tabs>
          <w:tab w:val="right" w:leader="dot" w:pos="9345"/>
        </w:tabs>
        <w:rPr>
          <w:del w:id="646" w:author="Igor P" w:date="2017-07-04T11:59:00Z"/>
          <w:noProof/>
        </w:rPr>
      </w:pPr>
      <w:del w:id="647" w:author="Igor P" w:date="2017-07-04T11:59:00Z">
        <w:r w:rsidRPr="00216760" w:rsidDel="00216760">
          <w:rPr>
            <w:rPrChange w:id="648" w:author="Igor P" w:date="2017-07-04T11:59:00Z">
              <w:rPr>
                <w:rStyle w:val="Hyperlink"/>
                <w:noProof/>
                <w:lang w:val="en-US"/>
              </w:rPr>
            </w:rPrChange>
          </w:rPr>
          <w:delText>5. Composition and Connectivity</w:delText>
        </w:r>
        <w:r w:rsidDel="00216760">
          <w:rPr>
            <w:noProof/>
            <w:webHidden/>
          </w:rPr>
          <w:tab/>
          <w:delText>21</w:delText>
        </w:r>
      </w:del>
    </w:p>
    <w:p w:rsidR="006B364D" w:rsidDel="00216760" w:rsidRDefault="006B364D">
      <w:pPr>
        <w:pStyle w:val="TOC3"/>
        <w:tabs>
          <w:tab w:val="right" w:leader="dot" w:pos="9345"/>
        </w:tabs>
        <w:rPr>
          <w:del w:id="649" w:author="Igor P" w:date="2017-07-04T11:59:00Z"/>
          <w:noProof/>
        </w:rPr>
      </w:pPr>
      <w:del w:id="650" w:author="Igor P" w:date="2017-07-04T11:59:00Z">
        <w:r w:rsidRPr="00216760" w:rsidDel="00216760">
          <w:rPr>
            <w:rPrChange w:id="651" w:author="Igor P" w:date="2017-07-04T11:59:00Z">
              <w:rPr>
                <w:rStyle w:val="Hyperlink"/>
                <w:noProof/>
              </w:rPr>
            </w:rPrChange>
          </w:rPr>
          <w:delText>5.1. Does the formula always represent the complete composition of the substance?</w:delText>
        </w:r>
        <w:r w:rsidDel="00216760">
          <w:rPr>
            <w:noProof/>
            <w:webHidden/>
          </w:rPr>
          <w:tab/>
          <w:delText>21</w:delText>
        </w:r>
      </w:del>
    </w:p>
    <w:p w:rsidR="006B364D" w:rsidDel="00216760" w:rsidRDefault="006B364D">
      <w:pPr>
        <w:pStyle w:val="TOC3"/>
        <w:tabs>
          <w:tab w:val="right" w:leader="dot" w:pos="9345"/>
        </w:tabs>
        <w:rPr>
          <w:del w:id="652" w:author="Igor P" w:date="2017-07-04T11:59:00Z"/>
          <w:noProof/>
        </w:rPr>
      </w:pPr>
      <w:del w:id="653" w:author="Igor P" w:date="2017-07-04T11:59:00Z">
        <w:r w:rsidRPr="00216760" w:rsidDel="00216760">
          <w:rPr>
            <w:rPrChange w:id="654" w:author="Igor P" w:date="2017-07-04T11:59:00Z">
              <w:rPr>
                <w:rStyle w:val="Hyperlink"/>
                <w:noProof/>
              </w:rPr>
            </w:rPrChange>
          </w:rPr>
          <w:delText>5.2. Is there always a connection table layer (/c)?</w:delText>
        </w:r>
        <w:r w:rsidDel="00216760">
          <w:rPr>
            <w:noProof/>
            <w:webHidden/>
          </w:rPr>
          <w:tab/>
          <w:delText>21</w:delText>
        </w:r>
      </w:del>
    </w:p>
    <w:p w:rsidR="006B364D" w:rsidDel="00216760" w:rsidRDefault="006B364D">
      <w:pPr>
        <w:pStyle w:val="TOC3"/>
        <w:tabs>
          <w:tab w:val="right" w:leader="dot" w:pos="9345"/>
        </w:tabs>
        <w:rPr>
          <w:del w:id="655" w:author="Igor P" w:date="2017-07-04T11:59:00Z"/>
          <w:noProof/>
        </w:rPr>
      </w:pPr>
      <w:del w:id="656" w:author="Igor P" w:date="2017-07-04T11:59:00Z">
        <w:r w:rsidRPr="00216760" w:rsidDel="00216760">
          <w:rPr>
            <w:rPrChange w:id="657" w:author="Igor P" w:date="2017-07-04T11:59:00Z">
              <w:rPr>
                <w:rStyle w:val="Hyperlink"/>
                <w:noProof/>
              </w:rPr>
            </w:rPrChange>
          </w:rPr>
          <w:delText>5.3. Is there always an H layer (/h)?</w:delText>
        </w:r>
        <w:r w:rsidDel="00216760">
          <w:rPr>
            <w:noProof/>
            <w:webHidden/>
          </w:rPr>
          <w:tab/>
          <w:delText>21</w:delText>
        </w:r>
      </w:del>
    </w:p>
    <w:p w:rsidR="006B364D" w:rsidDel="00216760" w:rsidRDefault="006B364D">
      <w:pPr>
        <w:pStyle w:val="TOC3"/>
        <w:tabs>
          <w:tab w:val="right" w:leader="dot" w:pos="9345"/>
        </w:tabs>
        <w:rPr>
          <w:del w:id="658" w:author="Igor P" w:date="2017-07-04T11:59:00Z"/>
          <w:noProof/>
        </w:rPr>
      </w:pPr>
      <w:del w:id="659" w:author="Igor P" w:date="2017-07-04T11:59:00Z">
        <w:r w:rsidRPr="00216760" w:rsidDel="00216760">
          <w:rPr>
            <w:rPrChange w:id="660" w:author="Igor P" w:date="2017-07-04T11:59:00Z">
              <w:rPr>
                <w:rStyle w:val="Hyperlink"/>
                <w:noProof/>
              </w:rPr>
            </w:rPrChange>
          </w:rPr>
          <w:delText>5.4. Does the total number of hydrogens in the /h layer represent the number of hydrogens in the input compound?</w:delText>
        </w:r>
        <w:r w:rsidDel="00216760">
          <w:rPr>
            <w:noProof/>
            <w:webHidden/>
          </w:rPr>
          <w:tab/>
          <w:delText>22</w:delText>
        </w:r>
      </w:del>
    </w:p>
    <w:p w:rsidR="006B364D" w:rsidDel="00216760" w:rsidRDefault="006B364D">
      <w:pPr>
        <w:pStyle w:val="TOC3"/>
        <w:tabs>
          <w:tab w:val="right" w:leader="dot" w:pos="9345"/>
        </w:tabs>
        <w:rPr>
          <w:del w:id="661" w:author="Igor P" w:date="2017-07-04T11:59:00Z"/>
          <w:noProof/>
        </w:rPr>
      </w:pPr>
      <w:del w:id="662" w:author="Igor P" w:date="2017-07-04T11:59:00Z">
        <w:r w:rsidRPr="00216760" w:rsidDel="00216760">
          <w:rPr>
            <w:rPrChange w:id="663" w:author="Igor P" w:date="2017-07-04T11:59:00Z">
              <w:rPr>
                <w:rStyle w:val="Hyperlink"/>
                <w:noProof/>
              </w:rPr>
            </w:rPrChange>
          </w:rPr>
          <w:delText>5.5. How does InChI deal with structures that are composed of multiple interconnected (covalently bonded) components?</w:delText>
        </w:r>
        <w:r w:rsidDel="00216760">
          <w:rPr>
            <w:noProof/>
            <w:webHidden/>
          </w:rPr>
          <w:tab/>
          <w:delText>22</w:delText>
        </w:r>
      </w:del>
    </w:p>
    <w:p w:rsidR="006B364D" w:rsidDel="00216760" w:rsidRDefault="006B364D">
      <w:pPr>
        <w:pStyle w:val="TOC3"/>
        <w:tabs>
          <w:tab w:val="right" w:leader="dot" w:pos="9345"/>
        </w:tabs>
        <w:rPr>
          <w:del w:id="664" w:author="Igor P" w:date="2017-07-04T11:59:00Z"/>
          <w:noProof/>
        </w:rPr>
      </w:pPr>
      <w:del w:id="665" w:author="Igor P" w:date="2017-07-04T11:59:00Z">
        <w:r w:rsidRPr="00216760" w:rsidDel="00216760">
          <w:rPr>
            <w:rPrChange w:id="666" w:author="Igor P" w:date="2017-07-04T11:59:00Z">
              <w:rPr>
                <w:rStyle w:val="Hyperlink"/>
                <w:noProof/>
              </w:rPr>
            </w:rPrChange>
          </w:rPr>
          <w:delText>5.6. In InChIs of structures containing more than one component, is the ; separator necessary between contributions from components if one contribution is empty?</w:delText>
        </w:r>
        <w:r w:rsidDel="00216760">
          <w:rPr>
            <w:noProof/>
            <w:webHidden/>
          </w:rPr>
          <w:tab/>
          <w:delText>22</w:delText>
        </w:r>
      </w:del>
    </w:p>
    <w:p w:rsidR="006B364D" w:rsidDel="00216760" w:rsidRDefault="006B364D">
      <w:pPr>
        <w:pStyle w:val="TOC3"/>
        <w:tabs>
          <w:tab w:val="right" w:leader="dot" w:pos="9345"/>
        </w:tabs>
        <w:rPr>
          <w:del w:id="667" w:author="Igor P" w:date="2017-07-04T11:59:00Z"/>
          <w:noProof/>
        </w:rPr>
      </w:pPr>
      <w:del w:id="668" w:author="Igor P" w:date="2017-07-04T11:59:00Z">
        <w:r w:rsidRPr="00216760" w:rsidDel="00216760">
          <w:rPr>
            <w:rPrChange w:id="669" w:author="Igor P" w:date="2017-07-04T11:59:00Z">
              <w:rPr>
                <w:rStyle w:val="Hyperlink"/>
                <w:noProof/>
              </w:rPr>
            </w:rPrChange>
          </w:rPr>
          <w:delText>5.7. Can InChI represent mixtures?</w:delText>
        </w:r>
        <w:r w:rsidDel="00216760">
          <w:rPr>
            <w:noProof/>
            <w:webHidden/>
          </w:rPr>
          <w:tab/>
          <w:delText>23</w:delText>
        </w:r>
      </w:del>
    </w:p>
    <w:p w:rsidR="006B364D" w:rsidDel="00216760" w:rsidRDefault="006B364D">
      <w:pPr>
        <w:pStyle w:val="TOC2"/>
        <w:tabs>
          <w:tab w:val="right" w:leader="dot" w:pos="9345"/>
        </w:tabs>
        <w:rPr>
          <w:del w:id="670" w:author="Igor P" w:date="2017-07-04T11:59:00Z"/>
          <w:noProof/>
        </w:rPr>
      </w:pPr>
      <w:del w:id="671" w:author="Igor P" w:date="2017-07-04T11:59:00Z">
        <w:r w:rsidRPr="00216760" w:rsidDel="00216760">
          <w:rPr>
            <w:rPrChange w:id="672" w:author="Igor P" w:date="2017-07-04T11:59:00Z">
              <w:rPr>
                <w:rStyle w:val="Hyperlink"/>
                <w:noProof/>
                <w:lang w:val="en-US"/>
              </w:rPr>
            </w:rPrChange>
          </w:rPr>
          <w:delText>6. Treating Mobile Hydrogens</w:delText>
        </w:r>
        <w:r w:rsidDel="00216760">
          <w:rPr>
            <w:noProof/>
            <w:webHidden/>
          </w:rPr>
          <w:tab/>
          <w:delText>23</w:delText>
        </w:r>
      </w:del>
    </w:p>
    <w:p w:rsidR="006B364D" w:rsidDel="00216760" w:rsidRDefault="006B364D">
      <w:pPr>
        <w:pStyle w:val="TOC3"/>
        <w:tabs>
          <w:tab w:val="right" w:leader="dot" w:pos="9345"/>
        </w:tabs>
        <w:rPr>
          <w:del w:id="673" w:author="Igor P" w:date="2017-07-04T11:59:00Z"/>
          <w:noProof/>
        </w:rPr>
      </w:pPr>
      <w:del w:id="674" w:author="Igor P" w:date="2017-07-04T11:59:00Z">
        <w:r w:rsidRPr="00216760" w:rsidDel="00216760">
          <w:rPr>
            <w:rPrChange w:id="675" w:author="Igor P" w:date="2017-07-04T11:59:00Z">
              <w:rPr>
                <w:rStyle w:val="Hyperlink"/>
                <w:noProof/>
              </w:rPr>
            </w:rPrChange>
          </w:rPr>
          <w:delText>6.1. How does InChI represent compounds with mobile H atoms (tautomerism, for example)?</w:delText>
        </w:r>
        <w:r w:rsidDel="00216760">
          <w:rPr>
            <w:noProof/>
            <w:webHidden/>
          </w:rPr>
          <w:tab/>
          <w:delText>23</w:delText>
        </w:r>
      </w:del>
    </w:p>
    <w:p w:rsidR="006B364D" w:rsidDel="00216760" w:rsidRDefault="006B364D">
      <w:pPr>
        <w:pStyle w:val="TOC3"/>
        <w:tabs>
          <w:tab w:val="right" w:leader="dot" w:pos="9345"/>
        </w:tabs>
        <w:rPr>
          <w:del w:id="676" w:author="Igor P" w:date="2017-07-04T11:59:00Z"/>
          <w:noProof/>
        </w:rPr>
      </w:pPr>
      <w:del w:id="677" w:author="Igor P" w:date="2017-07-04T11:59:00Z">
        <w:r w:rsidRPr="00216760" w:rsidDel="00216760">
          <w:rPr>
            <w:rPrChange w:id="678" w:author="Igor P" w:date="2017-07-04T11:59:00Z">
              <w:rPr>
                <w:rStyle w:val="Hyperlink"/>
                <w:noProof/>
              </w:rPr>
            </w:rPrChange>
          </w:rPr>
          <w:delText>6.2. Why is there a Fixed-H layer if tautomeric groups are shown in the main  layer ?</w:delText>
        </w:r>
        <w:r w:rsidDel="00216760">
          <w:rPr>
            <w:noProof/>
            <w:webHidden/>
          </w:rPr>
          <w:tab/>
          <w:delText>24</w:delText>
        </w:r>
      </w:del>
    </w:p>
    <w:p w:rsidR="006B364D" w:rsidDel="00216760" w:rsidRDefault="006B364D">
      <w:pPr>
        <w:pStyle w:val="TOC3"/>
        <w:tabs>
          <w:tab w:val="right" w:leader="dot" w:pos="9345"/>
        </w:tabs>
        <w:rPr>
          <w:del w:id="679" w:author="Igor P" w:date="2017-07-04T11:59:00Z"/>
          <w:noProof/>
        </w:rPr>
      </w:pPr>
      <w:del w:id="680" w:author="Igor P" w:date="2017-07-04T11:59:00Z">
        <w:r w:rsidRPr="00216760" w:rsidDel="00216760">
          <w:rPr>
            <w:rPrChange w:id="681" w:author="Igor P" w:date="2017-07-04T11:59:00Z">
              <w:rPr>
                <w:rStyle w:val="Hyperlink"/>
                <w:noProof/>
              </w:rPr>
            </w:rPrChange>
          </w:rPr>
          <w:delText>6.3. Can InChI contain multiple mobile H groups in the hydrogen layer?</w:delText>
        </w:r>
        <w:r w:rsidDel="00216760">
          <w:rPr>
            <w:noProof/>
            <w:webHidden/>
          </w:rPr>
          <w:tab/>
          <w:delText>25</w:delText>
        </w:r>
      </w:del>
    </w:p>
    <w:p w:rsidR="006B364D" w:rsidDel="00216760" w:rsidRDefault="006B364D">
      <w:pPr>
        <w:pStyle w:val="TOC3"/>
        <w:tabs>
          <w:tab w:val="right" w:leader="dot" w:pos="9345"/>
        </w:tabs>
        <w:rPr>
          <w:del w:id="682" w:author="Igor P" w:date="2017-07-04T11:59:00Z"/>
          <w:noProof/>
        </w:rPr>
      </w:pPr>
      <w:del w:id="683" w:author="Igor P" w:date="2017-07-04T11:59:00Z">
        <w:r w:rsidRPr="00216760" w:rsidDel="00216760">
          <w:rPr>
            <w:rPrChange w:id="684" w:author="Igor P" w:date="2017-07-04T11:59:00Z">
              <w:rPr>
                <w:rStyle w:val="Hyperlink"/>
                <w:noProof/>
              </w:rPr>
            </w:rPrChange>
          </w:rPr>
          <w:delText>6.4. If it seems that InChI does not recognize tatomerism in my molecule, what is the reason and how may this be corrected (if at all)?</w:delText>
        </w:r>
        <w:r w:rsidDel="00216760">
          <w:rPr>
            <w:noProof/>
            <w:webHidden/>
          </w:rPr>
          <w:tab/>
          <w:delText>25</w:delText>
        </w:r>
      </w:del>
    </w:p>
    <w:p w:rsidR="006B364D" w:rsidDel="00216760" w:rsidRDefault="006B364D">
      <w:pPr>
        <w:pStyle w:val="TOC2"/>
        <w:tabs>
          <w:tab w:val="right" w:leader="dot" w:pos="9345"/>
        </w:tabs>
        <w:rPr>
          <w:del w:id="685" w:author="Igor P" w:date="2017-07-04T11:59:00Z"/>
          <w:noProof/>
        </w:rPr>
      </w:pPr>
      <w:del w:id="686" w:author="Igor P" w:date="2017-07-04T11:59:00Z">
        <w:r w:rsidRPr="00216760" w:rsidDel="00216760">
          <w:rPr>
            <w:rPrChange w:id="687" w:author="Igor P" w:date="2017-07-04T11:59:00Z">
              <w:rPr>
                <w:rStyle w:val="Hyperlink"/>
                <w:noProof/>
                <w:lang w:val="en-US"/>
              </w:rPr>
            </w:rPrChange>
          </w:rPr>
          <w:delText>7. Salts and Organometallics</w:delText>
        </w:r>
        <w:r w:rsidDel="00216760">
          <w:rPr>
            <w:noProof/>
            <w:webHidden/>
          </w:rPr>
          <w:tab/>
          <w:delText>26</w:delText>
        </w:r>
      </w:del>
    </w:p>
    <w:p w:rsidR="006B364D" w:rsidDel="00216760" w:rsidRDefault="006B364D">
      <w:pPr>
        <w:pStyle w:val="TOC3"/>
        <w:tabs>
          <w:tab w:val="right" w:leader="dot" w:pos="9345"/>
        </w:tabs>
        <w:rPr>
          <w:del w:id="688" w:author="Igor P" w:date="2017-07-04T11:59:00Z"/>
          <w:noProof/>
        </w:rPr>
      </w:pPr>
      <w:del w:id="689" w:author="Igor P" w:date="2017-07-04T11:59:00Z">
        <w:r w:rsidRPr="00216760" w:rsidDel="00216760">
          <w:rPr>
            <w:rPrChange w:id="690" w:author="Igor P" w:date="2017-07-04T11:59:00Z">
              <w:rPr>
                <w:rStyle w:val="Hyperlink"/>
                <w:noProof/>
              </w:rPr>
            </w:rPrChange>
          </w:rPr>
          <w:delText>7.1. How does InChI represent salts?</w:delText>
        </w:r>
        <w:r w:rsidDel="00216760">
          <w:rPr>
            <w:noProof/>
            <w:webHidden/>
          </w:rPr>
          <w:tab/>
          <w:delText>26</w:delText>
        </w:r>
      </w:del>
    </w:p>
    <w:p w:rsidR="006B364D" w:rsidDel="00216760" w:rsidRDefault="006B364D">
      <w:pPr>
        <w:pStyle w:val="TOC3"/>
        <w:tabs>
          <w:tab w:val="right" w:leader="dot" w:pos="9345"/>
        </w:tabs>
        <w:rPr>
          <w:del w:id="691" w:author="Igor P" w:date="2017-07-04T11:59:00Z"/>
          <w:noProof/>
        </w:rPr>
      </w:pPr>
      <w:del w:id="692" w:author="Igor P" w:date="2017-07-04T11:59:00Z">
        <w:r w:rsidRPr="00216760" w:rsidDel="00216760">
          <w:rPr>
            <w:rPrChange w:id="693" w:author="Igor P" w:date="2017-07-04T11:59:00Z">
              <w:rPr>
                <w:rStyle w:val="Hyperlink"/>
                <w:noProof/>
              </w:rPr>
            </w:rPrChange>
          </w:rPr>
          <w:delText>7.2. What is the InChI definition of a salt?</w:delText>
        </w:r>
        <w:r w:rsidDel="00216760">
          <w:rPr>
            <w:noProof/>
            <w:webHidden/>
          </w:rPr>
          <w:tab/>
          <w:delText>26</w:delText>
        </w:r>
      </w:del>
    </w:p>
    <w:p w:rsidR="006B364D" w:rsidDel="00216760" w:rsidRDefault="006B364D">
      <w:pPr>
        <w:pStyle w:val="TOC3"/>
        <w:tabs>
          <w:tab w:val="right" w:leader="dot" w:pos="9345"/>
        </w:tabs>
        <w:rPr>
          <w:del w:id="694" w:author="Igor P" w:date="2017-07-04T11:59:00Z"/>
          <w:noProof/>
        </w:rPr>
      </w:pPr>
      <w:del w:id="695" w:author="Igor P" w:date="2017-07-04T11:59:00Z">
        <w:r w:rsidRPr="00216760" w:rsidDel="00216760">
          <w:rPr>
            <w:rPrChange w:id="696" w:author="Igor P" w:date="2017-07-04T11:59:00Z">
              <w:rPr>
                <w:rStyle w:val="Hyperlink"/>
                <w:noProof/>
              </w:rPr>
            </w:rPrChange>
          </w:rPr>
          <w:delText>7.3. How does InChI represent organometallic compounds?</w:delText>
        </w:r>
        <w:r w:rsidDel="00216760">
          <w:rPr>
            <w:noProof/>
            <w:webHidden/>
          </w:rPr>
          <w:tab/>
          <w:delText>27</w:delText>
        </w:r>
      </w:del>
    </w:p>
    <w:p w:rsidR="006B364D" w:rsidDel="00216760" w:rsidRDefault="006B364D">
      <w:pPr>
        <w:pStyle w:val="TOC3"/>
        <w:tabs>
          <w:tab w:val="right" w:leader="dot" w:pos="9345"/>
        </w:tabs>
        <w:rPr>
          <w:del w:id="697" w:author="Igor P" w:date="2017-07-04T11:59:00Z"/>
          <w:noProof/>
        </w:rPr>
      </w:pPr>
      <w:del w:id="698" w:author="Igor P" w:date="2017-07-04T11:59:00Z">
        <w:r w:rsidRPr="00216760" w:rsidDel="00216760">
          <w:rPr>
            <w:rPrChange w:id="699" w:author="Igor P" w:date="2017-07-04T11:59:00Z">
              <w:rPr>
                <w:rStyle w:val="Hyperlink"/>
                <w:noProof/>
              </w:rPr>
            </w:rPrChange>
          </w:rPr>
          <w:delText>7.4. What is the difference between the salt and metal disconnection?</w:delText>
        </w:r>
        <w:r w:rsidDel="00216760">
          <w:rPr>
            <w:noProof/>
            <w:webHidden/>
          </w:rPr>
          <w:tab/>
          <w:delText>28</w:delText>
        </w:r>
      </w:del>
    </w:p>
    <w:p w:rsidR="006B364D" w:rsidDel="00216760" w:rsidRDefault="006B364D">
      <w:pPr>
        <w:pStyle w:val="TOC3"/>
        <w:tabs>
          <w:tab w:val="right" w:leader="dot" w:pos="9345"/>
        </w:tabs>
        <w:rPr>
          <w:del w:id="700" w:author="Igor P" w:date="2017-07-04T11:59:00Z"/>
          <w:noProof/>
        </w:rPr>
      </w:pPr>
      <w:del w:id="701" w:author="Igor P" w:date="2017-07-04T11:59:00Z">
        <w:r w:rsidRPr="00216760" w:rsidDel="00216760">
          <w:rPr>
            <w:rPrChange w:id="702" w:author="Igor P" w:date="2017-07-04T11:59:00Z">
              <w:rPr>
                <w:rStyle w:val="Hyperlink"/>
                <w:noProof/>
              </w:rPr>
            </w:rPrChange>
          </w:rPr>
          <w:delText>7.5. Can a metal-reconnected layer (/r) consist of more than one entity?</w:delText>
        </w:r>
        <w:r w:rsidDel="00216760">
          <w:rPr>
            <w:noProof/>
            <w:webHidden/>
          </w:rPr>
          <w:tab/>
          <w:delText>29</w:delText>
        </w:r>
      </w:del>
    </w:p>
    <w:p w:rsidR="006B364D" w:rsidDel="00216760" w:rsidRDefault="006B364D">
      <w:pPr>
        <w:pStyle w:val="TOC2"/>
        <w:tabs>
          <w:tab w:val="right" w:leader="dot" w:pos="9345"/>
        </w:tabs>
        <w:rPr>
          <w:del w:id="703" w:author="Igor P" w:date="2017-07-04T11:59:00Z"/>
          <w:noProof/>
        </w:rPr>
      </w:pPr>
      <w:del w:id="704" w:author="Igor P" w:date="2017-07-04T11:59:00Z">
        <w:r w:rsidRPr="00216760" w:rsidDel="00216760">
          <w:rPr>
            <w:rPrChange w:id="705" w:author="Igor P" w:date="2017-07-04T11:59:00Z">
              <w:rPr>
                <w:rStyle w:val="Hyperlink"/>
                <w:noProof/>
                <w:lang w:val="en-US"/>
              </w:rPr>
            </w:rPrChange>
          </w:rPr>
          <w:delText>8. Stereochemistry</w:delText>
        </w:r>
        <w:r w:rsidDel="00216760">
          <w:rPr>
            <w:noProof/>
            <w:webHidden/>
          </w:rPr>
          <w:tab/>
          <w:delText>29</w:delText>
        </w:r>
      </w:del>
    </w:p>
    <w:p w:rsidR="006B364D" w:rsidDel="00216760" w:rsidRDefault="006B364D">
      <w:pPr>
        <w:pStyle w:val="TOC3"/>
        <w:tabs>
          <w:tab w:val="right" w:leader="dot" w:pos="9345"/>
        </w:tabs>
        <w:rPr>
          <w:del w:id="706" w:author="Igor P" w:date="2017-07-04T11:59:00Z"/>
          <w:noProof/>
        </w:rPr>
      </w:pPr>
      <w:del w:id="707" w:author="Igor P" w:date="2017-07-04T11:59:00Z">
        <w:r w:rsidRPr="00216760" w:rsidDel="00216760">
          <w:rPr>
            <w:rPrChange w:id="708" w:author="Igor P" w:date="2017-07-04T11:59:00Z">
              <w:rPr>
                <w:rStyle w:val="Hyperlink"/>
                <w:noProof/>
              </w:rPr>
            </w:rPrChange>
          </w:rPr>
          <w:delText>8.1. How is stereochemistry represented?</w:delText>
        </w:r>
        <w:r w:rsidDel="00216760">
          <w:rPr>
            <w:noProof/>
            <w:webHidden/>
          </w:rPr>
          <w:tab/>
          <w:delText>29</w:delText>
        </w:r>
      </w:del>
    </w:p>
    <w:p w:rsidR="006B364D" w:rsidDel="00216760" w:rsidRDefault="006B364D">
      <w:pPr>
        <w:pStyle w:val="TOC3"/>
        <w:tabs>
          <w:tab w:val="right" w:leader="dot" w:pos="9345"/>
        </w:tabs>
        <w:rPr>
          <w:del w:id="709" w:author="Igor P" w:date="2017-07-04T11:59:00Z"/>
          <w:noProof/>
        </w:rPr>
      </w:pPr>
      <w:del w:id="710" w:author="Igor P" w:date="2017-07-04T11:59:00Z">
        <w:r w:rsidRPr="00216760" w:rsidDel="00216760">
          <w:rPr>
            <w:rPrChange w:id="711" w:author="Igor P" w:date="2017-07-04T11:59:00Z">
              <w:rPr>
                <w:rStyle w:val="Hyperlink"/>
                <w:noProof/>
              </w:rPr>
            </w:rPrChange>
          </w:rPr>
          <w:delText>8.2. How does InChI distinguish isomers where the stereochemical centre is a nitrogen atom?</w:delText>
        </w:r>
        <w:r w:rsidDel="00216760">
          <w:rPr>
            <w:noProof/>
            <w:webHidden/>
          </w:rPr>
          <w:tab/>
          <w:delText>30</w:delText>
        </w:r>
      </w:del>
    </w:p>
    <w:p w:rsidR="006B364D" w:rsidDel="00216760" w:rsidRDefault="006B364D">
      <w:pPr>
        <w:pStyle w:val="TOC3"/>
        <w:tabs>
          <w:tab w:val="right" w:leader="dot" w:pos="9345"/>
        </w:tabs>
        <w:rPr>
          <w:del w:id="712" w:author="Igor P" w:date="2017-07-04T11:59:00Z"/>
          <w:noProof/>
        </w:rPr>
      </w:pPr>
      <w:del w:id="713" w:author="Igor P" w:date="2017-07-04T11:59:00Z">
        <w:r w:rsidRPr="00216760" w:rsidDel="00216760">
          <w:rPr>
            <w:rPrChange w:id="714" w:author="Igor P" w:date="2017-07-04T11:59:00Z">
              <w:rPr>
                <w:rStyle w:val="Hyperlink"/>
                <w:noProof/>
              </w:rPr>
            </w:rPrChange>
          </w:rPr>
          <w:delText>8.3. How does InChI express overall stereoconfiguration (absolute, relative, or racemic)?</w:delText>
        </w:r>
        <w:r w:rsidDel="00216760">
          <w:rPr>
            <w:noProof/>
            <w:webHidden/>
          </w:rPr>
          <w:tab/>
          <w:delText>30</w:delText>
        </w:r>
      </w:del>
    </w:p>
    <w:p w:rsidR="006B364D" w:rsidDel="00216760" w:rsidRDefault="006B364D">
      <w:pPr>
        <w:pStyle w:val="TOC3"/>
        <w:tabs>
          <w:tab w:val="right" w:leader="dot" w:pos="9345"/>
        </w:tabs>
        <w:rPr>
          <w:del w:id="715" w:author="Igor P" w:date="2017-07-04T11:59:00Z"/>
          <w:noProof/>
        </w:rPr>
      </w:pPr>
      <w:del w:id="716" w:author="Igor P" w:date="2017-07-04T11:59:00Z">
        <w:r w:rsidRPr="00216760" w:rsidDel="00216760">
          <w:rPr>
            <w:rPrChange w:id="717" w:author="Igor P" w:date="2017-07-04T11:59:00Z">
              <w:rPr>
                <w:rStyle w:val="Hyperlink"/>
                <w:noProof/>
              </w:rPr>
            </w:rPrChange>
          </w:rPr>
          <w:delText>8.4. What does "/s" modify - is it tetrahedral stereo, double bond stereo or both?</w:delText>
        </w:r>
        <w:r w:rsidDel="00216760">
          <w:rPr>
            <w:noProof/>
            <w:webHidden/>
          </w:rPr>
          <w:tab/>
          <w:delText>32</w:delText>
        </w:r>
      </w:del>
    </w:p>
    <w:p w:rsidR="006B364D" w:rsidDel="00216760" w:rsidRDefault="006B364D">
      <w:pPr>
        <w:pStyle w:val="TOC3"/>
        <w:tabs>
          <w:tab w:val="right" w:leader="dot" w:pos="9345"/>
        </w:tabs>
        <w:rPr>
          <w:del w:id="718" w:author="Igor P" w:date="2017-07-04T11:59:00Z"/>
          <w:noProof/>
        </w:rPr>
      </w:pPr>
      <w:del w:id="719" w:author="Igor P" w:date="2017-07-04T11:59:00Z">
        <w:r w:rsidRPr="00216760" w:rsidDel="00216760">
          <w:rPr>
            <w:rPrChange w:id="720" w:author="Igor P" w:date="2017-07-04T11:59:00Z">
              <w:rPr>
                <w:rStyle w:val="Hyperlink"/>
                <w:noProof/>
              </w:rPr>
            </w:rPrChange>
          </w:rPr>
          <w:delText>8.5. It is not evident how the mark m0 or m1 is assigned in the stereochemistry /t sub-layer… so are these marks of any interest?</w:delText>
        </w:r>
        <w:r w:rsidDel="00216760">
          <w:rPr>
            <w:noProof/>
            <w:webHidden/>
          </w:rPr>
          <w:tab/>
          <w:delText>32</w:delText>
        </w:r>
      </w:del>
    </w:p>
    <w:p w:rsidR="006B364D" w:rsidDel="00216760" w:rsidRDefault="006B364D">
      <w:pPr>
        <w:pStyle w:val="TOC3"/>
        <w:tabs>
          <w:tab w:val="right" w:leader="dot" w:pos="9345"/>
        </w:tabs>
        <w:rPr>
          <w:del w:id="721" w:author="Igor P" w:date="2017-07-04T11:59:00Z"/>
          <w:noProof/>
        </w:rPr>
      </w:pPr>
      <w:del w:id="722" w:author="Igor P" w:date="2017-07-04T11:59:00Z">
        <w:r w:rsidRPr="00216760" w:rsidDel="00216760">
          <w:rPr>
            <w:rPrChange w:id="723" w:author="Igor P" w:date="2017-07-04T11:59:00Z">
              <w:rPr>
                <w:rStyle w:val="Hyperlink"/>
                <w:noProof/>
              </w:rPr>
            </w:rPrChange>
          </w:rPr>
          <w:delText>8.6. Can InChI show “unknown” and “undefined” chiral centers differently?</w:delText>
        </w:r>
        <w:r w:rsidDel="00216760">
          <w:rPr>
            <w:noProof/>
            <w:webHidden/>
          </w:rPr>
          <w:tab/>
          <w:delText>32</w:delText>
        </w:r>
      </w:del>
    </w:p>
    <w:p w:rsidR="006B364D" w:rsidDel="00216760" w:rsidRDefault="006B364D">
      <w:pPr>
        <w:pStyle w:val="TOC3"/>
        <w:tabs>
          <w:tab w:val="right" w:leader="dot" w:pos="9345"/>
        </w:tabs>
        <w:rPr>
          <w:del w:id="724" w:author="Igor P" w:date="2017-07-04T11:59:00Z"/>
          <w:noProof/>
        </w:rPr>
      </w:pPr>
      <w:del w:id="725" w:author="Igor P" w:date="2017-07-04T11:59:00Z">
        <w:r w:rsidRPr="00216760" w:rsidDel="00216760">
          <w:rPr>
            <w:rPrChange w:id="726" w:author="Igor P" w:date="2017-07-04T11:59:00Z">
              <w:rPr>
                <w:rStyle w:val="Hyperlink"/>
                <w:noProof/>
              </w:rPr>
            </w:rPrChange>
          </w:rPr>
          <w:delText>8.7. Why does InChI show no stereo marks for tetrahedral centers which are actually present in the molecule (though none of the precise configurations is known)?</w:delText>
        </w:r>
        <w:r w:rsidDel="00216760">
          <w:rPr>
            <w:noProof/>
            <w:webHidden/>
          </w:rPr>
          <w:tab/>
          <w:delText>33</w:delText>
        </w:r>
      </w:del>
    </w:p>
    <w:p w:rsidR="006B364D" w:rsidDel="00216760" w:rsidRDefault="006B364D">
      <w:pPr>
        <w:pStyle w:val="TOC3"/>
        <w:tabs>
          <w:tab w:val="right" w:leader="dot" w:pos="9345"/>
        </w:tabs>
        <w:rPr>
          <w:del w:id="727" w:author="Igor P" w:date="2017-07-04T11:59:00Z"/>
          <w:noProof/>
        </w:rPr>
      </w:pPr>
      <w:del w:id="728" w:author="Igor P" w:date="2017-07-04T11:59:00Z">
        <w:r w:rsidRPr="00216760" w:rsidDel="00216760">
          <w:rPr>
            <w:rPrChange w:id="729" w:author="Igor P" w:date="2017-07-04T11:59:00Z">
              <w:rPr>
                <w:rStyle w:val="Hyperlink"/>
                <w:noProof/>
              </w:rPr>
            </w:rPrChange>
          </w:rPr>
          <w:delText>8.8. Why may a stereo layer appear several times in a single InChI?</w:delText>
        </w:r>
        <w:r w:rsidDel="00216760">
          <w:rPr>
            <w:noProof/>
            <w:webHidden/>
          </w:rPr>
          <w:tab/>
          <w:delText>33</w:delText>
        </w:r>
      </w:del>
    </w:p>
    <w:p w:rsidR="006B364D" w:rsidDel="00216760" w:rsidRDefault="006B364D">
      <w:pPr>
        <w:pStyle w:val="TOC3"/>
        <w:tabs>
          <w:tab w:val="right" w:leader="dot" w:pos="9345"/>
        </w:tabs>
        <w:rPr>
          <w:del w:id="730" w:author="Igor P" w:date="2017-07-04T11:59:00Z"/>
          <w:noProof/>
        </w:rPr>
      </w:pPr>
      <w:del w:id="731" w:author="Igor P" w:date="2017-07-04T11:59:00Z">
        <w:r w:rsidRPr="00216760" w:rsidDel="00216760">
          <w:rPr>
            <w:rPrChange w:id="732" w:author="Igor P" w:date="2017-07-04T11:59:00Z">
              <w:rPr>
                <w:rStyle w:val="Hyperlink"/>
                <w:noProof/>
              </w:rPr>
            </w:rPrChange>
          </w:rPr>
          <w:delText>8.9. If the /s sub-layer of the stereochemical layer can appear in more than one layer, why it is omitted sometimes?</w:delText>
        </w:r>
        <w:r w:rsidDel="00216760">
          <w:rPr>
            <w:noProof/>
            <w:webHidden/>
          </w:rPr>
          <w:tab/>
          <w:delText>34</w:delText>
        </w:r>
      </w:del>
    </w:p>
    <w:p w:rsidR="006B364D" w:rsidDel="00216760" w:rsidRDefault="006B364D">
      <w:pPr>
        <w:pStyle w:val="TOC2"/>
        <w:tabs>
          <w:tab w:val="right" w:leader="dot" w:pos="9345"/>
        </w:tabs>
        <w:rPr>
          <w:del w:id="733" w:author="Igor P" w:date="2017-07-04T11:59:00Z"/>
          <w:noProof/>
        </w:rPr>
      </w:pPr>
      <w:del w:id="734" w:author="Igor P" w:date="2017-07-04T11:59:00Z">
        <w:r w:rsidRPr="00216760" w:rsidDel="00216760">
          <w:rPr>
            <w:rPrChange w:id="735" w:author="Igor P" w:date="2017-07-04T11:59:00Z">
              <w:rPr>
                <w:rStyle w:val="Hyperlink"/>
                <w:noProof/>
                <w:lang w:val="en-US"/>
              </w:rPr>
            </w:rPrChange>
          </w:rPr>
          <w:delText>9. Isotopes</w:delText>
        </w:r>
        <w:r w:rsidDel="00216760">
          <w:rPr>
            <w:noProof/>
            <w:webHidden/>
          </w:rPr>
          <w:tab/>
          <w:delText>34</w:delText>
        </w:r>
      </w:del>
    </w:p>
    <w:p w:rsidR="006B364D" w:rsidDel="00216760" w:rsidRDefault="006B364D">
      <w:pPr>
        <w:pStyle w:val="TOC3"/>
        <w:tabs>
          <w:tab w:val="right" w:leader="dot" w:pos="9345"/>
        </w:tabs>
        <w:rPr>
          <w:del w:id="736" w:author="Igor P" w:date="2017-07-04T11:59:00Z"/>
          <w:noProof/>
        </w:rPr>
      </w:pPr>
      <w:del w:id="737" w:author="Igor P" w:date="2017-07-04T11:59:00Z">
        <w:r w:rsidRPr="00216760" w:rsidDel="00216760">
          <w:rPr>
            <w:rPrChange w:id="738" w:author="Igor P" w:date="2017-07-04T11:59:00Z">
              <w:rPr>
                <w:rStyle w:val="Hyperlink"/>
                <w:noProof/>
              </w:rPr>
            </w:rPrChange>
          </w:rPr>
          <w:delText>9.1. How does InChI manage isotopes?</w:delText>
        </w:r>
        <w:r w:rsidDel="00216760">
          <w:rPr>
            <w:noProof/>
            <w:webHidden/>
          </w:rPr>
          <w:tab/>
          <w:delText>34</w:delText>
        </w:r>
      </w:del>
    </w:p>
    <w:p w:rsidR="006B364D" w:rsidDel="00216760" w:rsidRDefault="006B364D">
      <w:pPr>
        <w:pStyle w:val="TOC3"/>
        <w:tabs>
          <w:tab w:val="right" w:leader="dot" w:pos="9345"/>
        </w:tabs>
        <w:rPr>
          <w:del w:id="739" w:author="Igor P" w:date="2017-07-04T11:59:00Z"/>
          <w:noProof/>
        </w:rPr>
      </w:pPr>
      <w:del w:id="740" w:author="Igor P" w:date="2017-07-04T11:59:00Z">
        <w:r w:rsidRPr="00216760" w:rsidDel="00216760">
          <w:rPr>
            <w:rPrChange w:id="741" w:author="Igor P" w:date="2017-07-04T11:59:00Z">
              <w:rPr>
                <w:rStyle w:val="Hyperlink"/>
                <w:noProof/>
              </w:rPr>
            </w:rPrChange>
          </w:rPr>
          <w:delText>9.2. How is isotopic shift counted?</w:delText>
        </w:r>
        <w:r w:rsidDel="00216760">
          <w:rPr>
            <w:noProof/>
            <w:webHidden/>
          </w:rPr>
          <w:tab/>
          <w:delText>36</w:delText>
        </w:r>
      </w:del>
    </w:p>
    <w:p w:rsidR="006B364D" w:rsidDel="00216760" w:rsidRDefault="006B364D">
      <w:pPr>
        <w:pStyle w:val="TOC3"/>
        <w:tabs>
          <w:tab w:val="right" w:leader="dot" w:pos="9345"/>
        </w:tabs>
        <w:rPr>
          <w:del w:id="742" w:author="Igor P" w:date="2017-07-04T11:59:00Z"/>
          <w:noProof/>
        </w:rPr>
      </w:pPr>
      <w:del w:id="743" w:author="Igor P" w:date="2017-07-04T11:59:00Z">
        <w:r w:rsidRPr="00216760" w:rsidDel="00216760">
          <w:rPr>
            <w:rPrChange w:id="744" w:author="Igor P" w:date="2017-07-04T11:59:00Z">
              <w:rPr>
                <w:rStyle w:val="Hyperlink"/>
                <w:noProof/>
              </w:rPr>
            </w:rPrChange>
          </w:rPr>
          <w:delText>9.3. Why may isotopic shift +0 appear in InChI?</w:delText>
        </w:r>
        <w:r w:rsidDel="00216760">
          <w:rPr>
            <w:noProof/>
            <w:webHidden/>
          </w:rPr>
          <w:tab/>
          <w:delText>36</w:delText>
        </w:r>
      </w:del>
    </w:p>
    <w:p w:rsidR="006B364D" w:rsidDel="00216760" w:rsidRDefault="006B364D">
      <w:pPr>
        <w:pStyle w:val="TOC3"/>
        <w:tabs>
          <w:tab w:val="right" w:leader="dot" w:pos="9345"/>
        </w:tabs>
        <w:rPr>
          <w:del w:id="745" w:author="Igor P" w:date="2017-07-04T11:59:00Z"/>
          <w:noProof/>
        </w:rPr>
      </w:pPr>
      <w:del w:id="746" w:author="Igor P" w:date="2017-07-04T11:59:00Z">
        <w:r w:rsidRPr="00216760" w:rsidDel="00216760">
          <w:rPr>
            <w:rPrChange w:id="747" w:author="Igor P" w:date="2017-07-04T11:59:00Z">
              <w:rPr>
                <w:rStyle w:val="Hyperlink"/>
                <w:noProof/>
              </w:rPr>
            </w:rPrChange>
          </w:rPr>
          <w:delText>9.4. Does InChI recognize the one-letter symbols of deuterium and tritium?</w:delText>
        </w:r>
        <w:r w:rsidDel="00216760">
          <w:rPr>
            <w:noProof/>
            <w:webHidden/>
          </w:rPr>
          <w:tab/>
          <w:delText>36</w:delText>
        </w:r>
      </w:del>
    </w:p>
    <w:p w:rsidR="006B364D" w:rsidDel="00216760" w:rsidRDefault="006B364D">
      <w:pPr>
        <w:pStyle w:val="TOC3"/>
        <w:tabs>
          <w:tab w:val="right" w:leader="dot" w:pos="9345"/>
        </w:tabs>
        <w:rPr>
          <w:del w:id="748" w:author="Igor P" w:date="2017-07-04T11:59:00Z"/>
          <w:noProof/>
        </w:rPr>
      </w:pPr>
      <w:del w:id="749" w:author="Igor P" w:date="2017-07-04T11:59:00Z">
        <w:r w:rsidRPr="00216760" w:rsidDel="00216760">
          <w:rPr>
            <w:rPrChange w:id="750" w:author="Igor P" w:date="2017-07-04T11:59:00Z">
              <w:rPr>
                <w:rStyle w:val="Hyperlink"/>
                <w:noProof/>
              </w:rPr>
            </w:rPrChange>
          </w:rPr>
          <w:delText>9.5. What is the ordering of D and T in the isotopic layer?</w:delText>
        </w:r>
        <w:r w:rsidDel="00216760">
          <w:rPr>
            <w:noProof/>
            <w:webHidden/>
          </w:rPr>
          <w:tab/>
          <w:delText>36</w:delText>
        </w:r>
      </w:del>
    </w:p>
    <w:p w:rsidR="006B364D" w:rsidDel="00216760" w:rsidRDefault="006B364D">
      <w:pPr>
        <w:pStyle w:val="TOC3"/>
        <w:tabs>
          <w:tab w:val="right" w:leader="dot" w:pos="9345"/>
        </w:tabs>
        <w:rPr>
          <w:del w:id="751" w:author="Igor P" w:date="2017-07-04T11:59:00Z"/>
          <w:noProof/>
        </w:rPr>
      </w:pPr>
      <w:del w:id="752" w:author="Igor P" w:date="2017-07-04T11:59:00Z">
        <w:r w:rsidRPr="00216760" w:rsidDel="00216760">
          <w:rPr>
            <w:rPrChange w:id="753" w:author="Igor P" w:date="2017-07-04T11:59:00Z">
              <w:rPr>
                <w:rStyle w:val="Hyperlink"/>
                <w:noProof/>
              </w:rPr>
            </w:rPrChange>
          </w:rPr>
          <w:delText>9.6. Can InChI represent nuclear isomers?</w:delText>
        </w:r>
        <w:r w:rsidDel="00216760">
          <w:rPr>
            <w:noProof/>
            <w:webHidden/>
          </w:rPr>
          <w:tab/>
          <w:delText>37</w:delText>
        </w:r>
      </w:del>
    </w:p>
    <w:p w:rsidR="006B364D" w:rsidDel="00216760" w:rsidRDefault="006B364D">
      <w:pPr>
        <w:pStyle w:val="TOC2"/>
        <w:tabs>
          <w:tab w:val="right" w:leader="dot" w:pos="9345"/>
        </w:tabs>
        <w:rPr>
          <w:del w:id="754" w:author="Igor P" w:date="2017-07-04T11:59:00Z"/>
          <w:noProof/>
        </w:rPr>
      </w:pPr>
      <w:del w:id="755" w:author="Igor P" w:date="2017-07-04T11:59:00Z">
        <w:r w:rsidRPr="00216760" w:rsidDel="00216760">
          <w:rPr>
            <w:rPrChange w:id="756" w:author="Igor P" w:date="2017-07-04T11:59:00Z">
              <w:rPr>
                <w:rStyle w:val="Hyperlink"/>
                <w:noProof/>
                <w:lang w:val="en-US"/>
              </w:rPr>
            </w:rPrChange>
          </w:rPr>
          <w:delText>10. Charge, Protons and Radicals</w:delText>
        </w:r>
        <w:r w:rsidDel="00216760">
          <w:rPr>
            <w:noProof/>
            <w:webHidden/>
          </w:rPr>
          <w:tab/>
          <w:delText>37</w:delText>
        </w:r>
      </w:del>
    </w:p>
    <w:p w:rsidR="006B364D" w:rsidDel="00216760" w:rsidRDefault="006B364D">
      <w:pPr>
        <w:pStyle w:val="TOC3"/>
        <w:tabs>
          <w:tab w:val="right" w:leader="dot" w:pos="9345"/>
        </w:tabs>
        <w:rPr>
          <w:del w:id="757" w:author="Igor P" w:date="2017-07-04T11:59:00Z"/>
          <w:noProof/>
        </w:rPr>
      </w:pPr>
      <w:del w:id="758" w:author="Igor P" w:date="2017-07-04T11:59:00Z">
        <w:r w:rsidRPr="00216760" w:rsidDel="00216760">
          <w:rPr>
            <w:rPrChange w:id="759" w:author="Igor P" w:date="2017-07-04T11:59:00Z">
              <w:rPr>
                <w:rStyle w:val="Hyperlink"/>
                <w:noProof/>
              </w:rPr>
            </w:rPrChange>
          </w:rPr>
          <w:delText>10.1. How does InChI manage charge?</w:delText>
        </w:r>
        <w:r w:rsidDel="00216760">
          <w:rPr>
            <w:noProof/>
            <w:webHidden/>
          </w:rPr>
          <w:tab/>
          <w:delText>37</w:delText>
        </w:r>
      </w:del>
    </w:p>
    <w:p w:rsidR="006B364D" w:rsidDel="00216760" w:rsidRDefault="006B364D">
      <w:pPr>
        <w:pStyle w:val="TOC3"/>
        <w:tabs>
          <w:tab w:val="right" w:leader="dot" w:pos="9345"/>
        </w:tabs>
        <w:rPr>
          <w:del w:id="760" w:author="Igor P" w:date="2017-07-04T11:59:00Z"/>
          <w:noProof/>
        </w:rPr>
      </w:pPr>
      <w:del w:id="761" w:author="Igor P" w:date="2017-07-04T11:59:00Z">
        <w:r w:rsidRPr="00216760" w:rsidDel="00216760">
          <w:rPr>
            <w:rPrChange w:id="762" w:author="Igor P" w:date="2017-07-04T11:59:00Z">
              <w:rPr>
                <w:rStyle w:val="Hyperlink"/>
                <w:noProof/>
              </w:rPr>
            </w:rPrChange>
          </w:rPr>
          <w:delText>10.2. What does the /p layer mean?</w:delText>
        </w:r>
        <w:r w:rsidDel="00216760">
          <w:rPr>
            <w:noProof/>
            <w:webHidden/>
          </w:rPr>
          <w:tab/>
          <w:delText>37</w:delText>
        </w:r>
      </w:del>
    </w:p>
    <w:p w:rsidR="006B364D" w:rsidDel="00216760" w:rsidRDefault="006B364D">
      <w:pPr>
        <w:pStyle w:val="TOC3"/>
        <w:tabs>
          <w:tab w:val="right" w:leader="dot" w:pos="9345"/>
        </w:tabs>
        <w:rPr>
          <w:del w:id="763" w:author="Igor P" w:date="2017-07-04T11:59:00Z"/>
          <w:noProof/>
        </w:rPr>
      </w:pPr>
      <w:del w:id="764" w:author="Igor P" w:date="2017-07-04T11:59:00Z">
        <w:r w:rsidRPr="00216760" w:rsidDel="00216760">
          <w:rPr>
            <w:rPrChange w:id="765" w:author="Igor P" w:date="2017-07-04T11:59:00Z">
              <w:rPr>
                <w:rStyle w:val="Hyperlink"/>
                <w:noProof/>
              </w:rPr>
            </w:rPrChange>
          </w:rPr>
          <w:delText>10.3. Can InChI represent radicals?</w:delText>
        </w:r>
        <w:r w:rsidDel="00216760">
          <w:rPr>
            <w:noProof/>
            <w:webHidden/>
          </w:rPr>
          <w:tab/>
          <w:delText>37</w:delText>
        </w:r>
      </w:del>
    </w:p>
    <w:p w:rsidR="006B364D" w:rsidDel="00216760" w:rsidRDefault="006B364D">
      <w:pPr>
        <w:pStyle w:val="TOC3"/>
        <w:tabs>
          <w:tab w:val="right" w:leader="dot" w:pos="9345"/>
        </w:tabs>
        <w:rPr>
          <w:del w:id="766" w:author="Igor P" w:date="2017-07-04T11:59:00Z"/>
          <w:noProof/>
        </w:rPr>
      </w:pPr>
      <w:del w:id="767" w:author="Igor P" w:date="2017-07-04T11:59:00Z">
        <w:r w:rsidRPr="00216760" w:rsidDel="00216760">
          <w:rPr>
            <w:rPrChange w:id="768" w:author="Igor P" w:date="2017-07-04T11:59:00Z">
              <w:rPr>
                <w:rStyle w:val="Hyperlink"/>
                <w:noProof/>
              </w:rPr>
            </w:rPrChange>
          </w:rPr>
          <w:delText>10.4. Can InChI represent different spin states?</w:delText>
        </w:r>
        <w:r w:rsidDel="00216760">
          <w:rPr>
            <w:noProof/>
            <w:webHidden/>
          </w:rPr>
          <w:tab/>
          <w:delText>38</w:delText>
        </w:r>
      </w:del>
    </w:p>
    <w:p w:rsidR="006B364D" w:rsidDel="00216760" w:rsidRDefault="006B364D">
      <w:pPr>
        <w:pStyle w:val="TOC2"/>
        <w:tabs>
          <w:tab w:val="right" w:leader="dot" w:pos="9345"/>
        </w:tabs>
        <w:rPr>
          <w:del w:id="769" w:author="Igor P" w:date="2017-07-04T11:59:00Z"/>
          <w:noProof/>
        </w:rPr>
      </w:pPr>
      <w:del w:id="770" w:author="Igor P" w:date="2017-07-04T11:59:00Z">
        <w:r w:rsidRPr="00216760" w:rsidDel="00216760">
          <w:rPr>
            <w:rPrChange w:id="771" w:author="Igor P" w:date="2017-07-04T11:59:00Z">
              <w:rPr>
                <w:rStyle w:val="Hyperlink"/>
                <w:noProof/>
                <w:lang w:val="en-US"/>
              </w:rPr>
            </w:rPrChange>
          </w:rPr>
          <w:delText>11. Other</w:delText>
        </w:r>
        <w:r w:rsidDel="00216760">
          <w:rPr>
            <w:noProof/>
            <w:webHidden/>
          </w:rPr>
          <w:tab/>
          <w:delText>38</w:delText>
        </w:r>
      </w:del>
    </w:p>
    <w:p w:rsidR="006B364D" w:rsidDel="00216760" w:rsidRDefault="006B364D">
      <w:pPr>
        <w:pStyle w:val="TOC3"/>
        <w:tabs>
          <w:tab w:val="right" w:leader="dot" w:pos="9345"/>
        </w:tabs>
        <w:rPr>
          <w:del w:id="772" w:author="Igor P" w:date="2017-07-04T11:59:00Z"/>
          <w:noProof/>
        </w:rPr>
      </w:pPr>
      <w:del w:id="773" w:author="Igor P" w:date="2017-07-04T11:59:00Z">
        <w:r w:rsidRPr="00216760" w:rsidDel="00216760">
          <w:rPr>
            <w:rPrChange w:id="774" w:author="Igor P" w:date="2017-07-04T11:59:00Z">
              <w:rPr>
                <w:rStyle w:val="Hyperlink"/>
                <w:noProof/>
              </w:rPr>
            </w:rPrChange>
          </w:rPr>
          <w:delText>11.1. What is the 'Auxiliary Information' (AuxInfo) in the InChI output?</w:delText>
        </w:r>
        <w:r w:rsidDel="00216760">
          <w:rPr>
            <w:noProof/>
            <w:webHidden/>
          </w:rPr>
          <w:tab/>
          <w:delText>38</w:delText>
        </w:r>
      </w:del>
    </w:p>
    <w:p w:rsidR="006B364D" w:rsidDel="00216760" w:rsidRDefault="006B364D">
      <w:pPr>
        <w:pStyle w:val="TOC3"/>
        <w:tabs>
          <w:tab w:val="right" w:leader="dot" w:pos="9345"/>
        </w:tabs>
        <w:rPr>
          <w:del w:id="775" w:author="Igor P" w:date="2017-07-04T11:59:00Z"/>
          <w:noProof/>
        </w:rPr>
      </w:pPr>
      <w:del w:id="776" w:author="Igor P" w:date="2017-07-04T11:59:00Z">
        <w:r w:rsidRPr="00216760" w:rsidDel="00216760">
          <w:rPr>
            <w:rPrChange w:id="777" w:author="Igor P" w:date="2017-07-04T11:59:00Z">
              <w:rPr>
                <w:rStyle w:val="Hyperlink"/>
                <w:noProof/>
              </w:rPr>
            </w:rPrChange>
          </w:rPr>
          <w:delText>11.2. How may I see which original atom numbers correspond to InChI numbers?</w:delText>
        </w:r>
        <w:r w:rsidDel="00216760">
          <w:rPr>
            <w:noProof/>
            <w:webHidden/>
          </w:rPr>
          <w:tab/>
          <w:delText>38</w:delText>
        </w:r>
      </w:del>
    </w:p>
    <w:p w:rsidR="006B364D" w:rsidDel="00216760" w:rsidRDefault="006B364D">
      <w:pPr>
        <w:pStyle w:val="TOC2"/>
        <w:tabs>
          <w:tab w:val="right" w:leader="dot" w:pos="9345"/>
        </w:tabs>
        <w:rPr>
          <w:del w:id="778" w:author="Igor P" w:date="2017-07-04T11:59:00Z"/>
          <w:noProof/>
        </w:rPr>
      </w:pPr>
      <w:del w:id="779" w:author="Igor P" w:date="2017-07-04T11:59:00Z">
        <w:r w:rsidRPr="00216760" w:rsidDel="00216760">
          <w:rPr>
            <w:rPrChange w:id="780" w:author="Igor P" w:date="2017-07-04T11:59:00Z">
              <w:rPr>
                <w:rStyle w:val="Hyperlink"/>
                <w:noProof/>
                <w:lang w:val="en-US"/>
              </w:rPr>
            </w:rPrChange>
          </w:rPr>
          <w:delText>12. Comparing InChIs</w:delText>
        </w:r>
        <w:r w:rsidDel="00216760">
          <w:rPr>
            <w:noProof/>
            <w:webHidden/>
          </w:rPr>
          <w:tab/>
          <w:delText>39</w:delText>
        </w:r>
      </w:del>
    </w:p>
    <w:p w:rsidR="006B364D" w:rsidDel="00216760" w:rsidRDefault="006B364D">
      <w:pPr>
        <w:pStyle w:val="TOC3"/>
        <w:tabs>
          <w:tab w:val="right" w:leader="dot" w:pos="9345"/>
        </w:tabs>
        <w:rPr>
          <w:del w:id="781" w:author="Igor P" w:date="2017-07-04T11:59:00Z"/>
          <w:noProof/>
        </w:rPr>
      </w:pPr>
      <w:del w:id="782" w:author="Igor P" w:date="2017-07-04T11:59:00Z">
        <w:r w:rsidRPr="00216760" w:rsidDel="00216760">
          <w:rPr>
            <w:rPrChange w:id="783" w:author="Igor P" w:date="2017-07-04T11:59:00Z">
              <w:rPr>
                <w:rStyle w:val="Hyperlink"/>
                <w:noProof/>
              </w:rPr>
            </w:rPrChange>
          </w:rPr>
          <w:delText>12.1. Can I compare structures by looking at their InChIs?</w:delText>
        </w:r>
        <w:r w:rsidDel="00216760">
          <w:rPr>
            <w:noProof/>
            <w:webHidden/>
          </w:rPr>
          <w:tab/>
          <w:delText>39</w:delText>
        </w:r>
      </w:del>
    </w:p>
    <w:p w:rsidR="006B364D" w:rsidDel="00216760" w:rsidRDefault="006B364D">
      <w:pPr>
        <w:pStyle w:val="TOC3"/>
        <w:tabs>
          <w:tab w:val="right" w:leader="dot" w:pos="9345"/>
        </w:tabs>
        <w:rPr>
          <w:del w:id="784" w:author="Igor P" w:date="2017-07-04T11:59:00Z"/>
          <w:noProof/>
        </w:rPr>
      </w:pPr>
      <w:del w:id="785" w:author="Igor P" w:date="2017-07-04T11:59:00Z">
        <w:r w:rsidRPr="00216760" w:rsidDel="00216760">
          <w:rPr>
            <w:rPrChange w:id="786" w:author="Igor P" w:date="2017-07-04T11:59:00Z">
              <w:rPr>
                <w:rStyle w:val="Hyperlink"/>
                <w:noProof/>
              </w:rPr>
            </w:rPrChange>
          </w:rPr>
          <w:delText>12.2. Can I compare structures by looking at specific layers from their InChIs?</w:delText>
        </w:r>
        <w:r w:rsidDel="00216760">
          <w:rPr>
            <w:noProof/>
            <w:webHidden/>
          </w:rPr>
          <w:tab/>
          <w:delText>39</w:delText>
        </w:r>
      </w:del>
    </w:p>
    <w:p w:rsidR="006B364D" w:rsidDel="00216760" w:rsidRDefault="006B364D">
      <w:pPr>
        <w:pStyle w:val="TOC3"/>
        <w:tabs>
          <w:tab w:val="right" w:leader="dot" w:pos="9345"/>
        </w:tabs>
        <w:rPr>
          <w:del w:id="787" w:author="Igor P" w:date="2017-07-04T11:59:00Z"/>
          <w:noProof/>
        </w:rPr>
      </w:pPr>
      <w:del w:id="788" w:author="Igor P" w:date="2017-07-04T11:59:00Z">
        <w:r w:rsidRPr="00216760" w:rsidDel="00216760">
          <w:rPr>
            <w:rPrChange w:id="789" w:author="Igor P" w:date="2017-07-04T11:59:00Z">
              <w:rPr>
                <w:rStyle w:val="Hyperlink"/>
                <w:noProof/>
              </w:rPr>
            </w:rPrChange>
          </w:rPr>
          <w:delText>12.3. If two InChIs are the same, do they refer to the same compound?</w:delText>
        </w:r>
        <w:r w:rsidDel="00216760">
          <w:rPr>
            <w:noProof/>
            <w:webHidden/>
          </w:rPr>
          <w:tab/>
          <w:delText>40</w:delText>
        </w:r>
      </w:del>
    </w:p>
    <w:p w:rsidR="006B364D" w:rsidDel="00216760" w:rsidRDefault="006B364D">
      <w:pPr>
        <w:pStyle w:val="TOC3"/>
        <w:tabs>
          <w:tab w:val="right" w:leader="dot" w:pos="9345"/>
        </w:tabs>
        <w:rPr>
          <w:del w:id="790" w:author="Igor P" w:date="2017-07-04T11:59:00Z"/>
          <w:noProof/>
        </w:rPr>
      </w:pPr>
      <w:del w:id="791" w:author="Igor P" w:date="2017-07-04T11:59:00Z">
        <w:r w:rsidRPr="00216760" w:rsidDel="00216760">
          <w:rPr>
            <w:rPrChange w:id="792" w:author="Igor P" w:date="2017-07-04T11:59:00Z">
              <w:rPr>
                <w:rStyle w:val="Hyperlink"/>
                <w:noProof/>
              </w:rPr>
            </w:rPrChange>
          </w:rPr>
          <w:delText>12.4. If two InChIs are different, do they refer to different compounds?</w:delText>
        </w:r>
        <w:r w:rsidDel="00216760">
          <w:rPr>
            <w:noProof/>
            <w:webHidden/>
          </w:rPr>
          <w:tab/>
          <w:delText>40</w:delText>
        </w:r>
      </w:del>
    </w:p>
    <w:p w:rsidR="006B364D" w:rsidDel="00216760" w:rsidRDefault="006B364D">
      <w:pPr>
        <w:pStyle w:val="TOC3"/>
        <w:tabs>
          <w:tab w:val="right" w:leader="dot" w:pos="9345"/>
        </w:tabs>
        <w:rPr>
          <w:del w:id="793" w:author="Igor P" w:date="2017-07-04T11:59:00Z"/>
          <w:noProof/>
        </w:rPr>
      </w:pPr>
      <w:del w:id="794" w:author="Igor P" w:date="2017-07-04T11:59:00Z">
        <w:r w:rsidRPr="00216760" w:rsidDel="00216760">
          <w:rPr>
            <w:rPrChange w:id="795" w:author="Igor P" w:date="2017-07-04T11:59:00Z">
              <w:rPr>
                <w:rStyle w:val="Hyperlink"/>
                <w:noProof/>
              </w:rPr>
            </w:rPrChange>
          </w:rPr>
          <w:delText>12.5. How can I compare similar compounds?</w:delText>
        </w:r>
        <w:r w:rsidDel="00216760">
          <w:rPr>
            <w:noProof/>
            <w:webHidden/>
          </w:rPr>
          <w:tab/>
          <w:delText>40</w:delText>
        </w:r>
      </w:del>
    </w:p>
    <w:p w:rsidR="006B364D" w:rsidDel="00216760" w:rsidRDefault="006B364D">
      <w:pPr>
        <w:pStyle w:val="TOC2"/>
        <w:tabs>
          <w:tab w:val="right" w:leader="dot" w:pos="9345"/>
        </w:tabs>
        <w:rPr>
          <w:del w:id="796" w:author="Igor P" w:date="2017-07-04T11:59:00Z"/>
          <w:noProof/>
        </w:rPr>
      </w:pPr>
      <w:del w:id="797" w:author="Igor P" w:date="2017-07-04T11:59:00Z">
        <w:r w:rsidRPr="00216760" w:rsidDel="00216760">
          <w:rPr>
            <w:rPrChange w:id="798" w:author="Igor P" w:date="2017-07-04T11:59:00Z">
              <w:rPr>
                <w:rStyle w:val="Hyperlink"/>
                <w:noProof/>
                <w:lang w:val="en-US"/>
              </w:rPr>
            </w:rPrChange>
          </w:rPr>
          <w:delText>13. InChIKey</w:delText>
        </w:r>
        <w:r w:rsidDel="00216760">
          <w:rPr>
            <w:noProof/>
            <w:webHidden/>
          </w:rPr>
          <w:tab/>
          <w:delText>41</w:delText>
        </w:r>
      </w:del>
    </w:p>
    <w:p w:rsidR="006B364D" w:rsidDel="00216760" w:rsidRDefault="006B364D">
      <w:pPr>
        <w:pStyle w:val="TOC3"/>
        <w:tabs>
          <w:tab w:val="right" w:leader="dot" w:pos="9345"/>
        </w:tabs>
        <w:rPr>
          <w:del w:id="799" w:author="Igor P" w:date="2017-07-04T11:59:00Z"/>
          <w:noProof/>
        </w:rPr>
      </w:pPr>
      <w:del w:id="800" w:author="Igor P" w:date="2017-07-04T11:59:00Z">
        <w:r w:rsidRPr="00216760" w:rsidDel="00216760">
          <w:rPr>
            <w:rPrChange w:id="801" w:author="Igor P" w:date="2017-07-04T11:59:00Z">
              <w:rPr>
                <w:rStyle w:val="Hyperlink"/>
                <w:noProof/>
              </w:rPr>
            </w:rPrChange>
          </w:rPr>
          <w:delText>13.1. What is the exact format of InChIKey?</w:delText>
        </w:r>
        <w:r w:rsidDel="00216760">
          <w:rPr>
            <w:noProof/>
            <w:webHidden/>
          </w:rPr>
          <w:tab/>
          <w:delText>41</w:delText>
        </w:r>
      </w:del>
    </w:p>
    <w:p w:rsidR="006B364D" w:rsidDel="00216760" w:rsidRDefault="006B364D">
      <w:pPr>
        <w:pStyle w:val="TOC3"/>
        <w:tabs>
          <w:tab w:val="right" w:leader="dot" w:pos="9345"/>
        </w:tabs>
        <w:rPr>
          <w:del w:id="802" w:author="Igor P" w:date="2017-07-04T11:59:00Z"/>
          <w:noProof/>
        </w:rPr>
      </w:pPr>
      <w:del w:id="803" w:author="Igor P" w:date="2017-07-04T11:59:00Z">
        <w:r w:rsidRPr="00216760" w:rsidDel="00216760">
          <w:rPr>
            <w:rPrChange w:id="804" w:author="Igor P" w:date="2017-07-04T11:59:00Z">
              <w:rPr>
                <w:rStyle w:val="Hyperlink"/>
                <w:noProof/>
              </w:rPr>
            </w:rPrChange>
          </w:rPr>
          <w:delText>13.2. What is the protonation indicator in InChIKey?</w:delText>
        </w:r>
        <w:r w:rsidDel="00216760">
          <w:rPr>
            <w:noProof/>
            <w:webHidden/>
          </w:rPr>
          <w:tab/>
          <w:delText>42</w:delText>
        </w:r>
      </w:del>
    </w:p>
    <w:p w:rsidR="006B364D" w:rsidDel="00216760" w:rsidRDefault="006B364D">
      <w:pPr>
        <w:pStyle w:val="TOC3"/>
        <w:tabs>
          <w:tab w:val="right" w:leader="dot" w:pos="9345"/>
        </w:tabs>
        <w:rPr>
          <w:del w:id="805" w:author="Igor P" w:date="2017-07-04T11:59:00Z"/>
          <w:noProof/>
        </w:rPr>
      </w:pPr>
      <w:del w:id="806" w:author="Igor P" w:date="2017-07-04T11:59:00Z">
        <w:r w:rsidRPr="00216760" w:rsidDel="00216760">
          <w:rPr>
            <w:rPrChange w:id="807" w:author="Igor P" w:date="2017-07-04T11:59:00Z">
              <w:rPr>
                <w:rStyle w:val="Hyperlink"/>
                <w:noProof/>
              </w:rPr>
            </w:rPrChange>
          </w:rPr>
          <w:delText>13.3. InChIKey is based on hashed InChI… but what is a hash?</w:delText>
        </w:r>
        <w:r w:rsidDel="00216760">
          <w:rPr>
            <w:noProof/>
            <w:webHidden/>
          </w:rPr>
          <w:tab/>
          <w:delText>43</w:delText>
        </w:r>
      </w:del>
    </w:p>
    <w:p w:rsidR="006B364D" w:rsidDel="00216760" w:rsidRDefault="006B364D">
      <w:pPr>
        <w:pStyle w:val="TOC3"/>
        <w:tabs>
          <w:tab w:val="right" w:leader="dot" w:pos="9345"/>
        </w:tabs>
        <w:rPr>
          <w:del w:id="808" w:author="Igor P" w:date="2017-07-04T11:59:00Z"/>
          <w:noProof/>
        </w:rPr>
      </w:pPr>
      <w:del w:id="809" w:author="Igor P" w:date="2017-07-04T11:59:00Z">
        <w:r w:rsidRPr="00216760" w:rsidDel="00216760">
          <w:rPr>
            <w:rPrChange w:id="810" w:author="Igor P" w:date="2017-07-04T11:59:00Z">
              <w:rPr>
                <w:rStyle w:val="Hyperlink"/>
                <w:noProof/>
              </w:rPr>
            </w:rPrChange>
          </w:rPr>
          <w:delText>13.4. Can InChI be restored/decrypted from its InChIKey?</w:delText>
        </w:r>
        <w:r w:rsidDel="00216760">
          <w:rPr>
            <w:noProof/>
            <w:webHidden/>
          </w:rPr>
          <w:tab/>
          <w:delText>43</w:delText>
        </w:r>
      </w:del>
    </w:p>
    <w:p w:rsidR="006B364D" w:rsidDel="00216760" w:rsidRDefault="006B364D">
      <w:pPr>
        <w:pStyle w:val="TOC3"/>
        <w:tabs>
          <w:tab w:val="right" w:leader="dot" w:pos="9345"/>
        </w:tabs>
        <w:rPr>
          <w:del w:id="811" w:author="Igor P" w:date="2017-07-04T11:59:00Z"/>
          <w:noProof/>
        </w:rPr>
      </w:pPr>
      <w:del w:id="812" w:author="Igor P" w:date="2017-07-04T11:59:00Z">
        <w:r w:rsidRPr="00216760" w:rsidDel="00216760">
          <w:rPr>
            <w:rPrChange w:id="813" w:author="Igor P" w:date="2017-07-04T11:59:00Z">
              <w:rPr>
                <w:rStyle w:val="Hyperlink"/>
                <w:noProof/>
              </w:rPr>
            </w:rPrChange>
          </w:rPr>
          <w:delText>13.5. Can two different molecules have the same InChIKey?</w:delText>
        </w:r>
        <w:r w:rsidDel="00216760">
          <w:rPr>
            <w:noProof/>
            <w:webHidden/>
          </w:rPr>
          <w:tab/>
          <w:delText>44</w:delText>
        </w:r>
      </w:del>
    </w:p>
    <w:p w:rsidR="006B364D" w:rsidDel="00216760" w:rsidRDefault="006B364D">
      <w:pPr>
        <w:pStyle w:val="TOC3"/>
        <w:tabs>
          <w:tab w:val="right" w:leader="dot" w:pos="9345"/>
        </w:tabs>
        <w:rPr>
          <w:del w:id="814" w:author="Igor P" w:date="2017-07-04T11:59:00Z"/>
          <w:noProof/>
        </w:rPr>
      </w:pPr>
      <w:del w:id="815" w:author="Igor P" w:date="2017-07-04T11:59:00Z">
        <w:r w:rsidRPr="00216760" w:rsidDel="00216760">
          <w:rPr>
            <w:rPrChange w:id="816" w:author="Igor P" w:date="2017-07-04T11:59:00Z">
              <w:rPr>
                <w:rStyle w:val="Hyperlink"/>
                <w:noProof/>
              </w:rPr>
            </w:rPrChange>
          </w:rPr>
          <w:delText>13.6. What is the collision resistance of InChIKey?</w:delText>
        </w:r>
        <w:r w:rsidDel="00216760">
          <w:rPr>
            <w:noProof/>
            <w:webHidden/>
          </w:rPr>
          <w:tab/>
          <w:delText>44</w:delText>
        </w:r>
      </w:del>
    </w:p>
    <w:p w:rsidR="006B364D" w:rsidDel="00216760" w:rsidRDefault="006B364D">
      <w:pPr>
        <w:pStyle w:val="TOC3"/>
        <w:tabs>
          <w:tab w:val="right" w:leader="dot" w:pos="9345"/>
        </w:tabs>
        <w:rPr>
          <w:del w:id="817" w:author="Igor P" w:date="2017-07-04T11:59:00Z"/>
          <w:noProof/>
        </w:rPr>
      </w:pPr>
      <w:del w:id="818" w:author="Igor P" w:date="2017-07-04T11:59:00Z">
        <w:r w:rsidRPr="00216760" w:rsidDel="00216760">
          <w:rPr>
            <w:rPrChange w:id="819" w:author="Igor P" w:date="2017-07-04T11:59:00Z">
              <w:rPr>
                <w:rStyle w:val="Hyperlink"/>
                <w:noProof/>
              </w:rPr>
            </w:rPrChange>
          </w:rPr>
          <w:delText>13.7. Are there known InChIKey collision(s)?</w:delText>
        </w:r>
        <w:r w:rsidDel="00216760">
          <w:rPr>
            <w:noProof/>
            <w:webHidden/>
          </w:rPr>
          <w:tab/>
          <w:delText>45</w:delText>
        </w:r>
      </w:del>
    </w:p>
    <w:p w:rsidR="006B364D" w:rsidDel="00216760" w:rsidRDefault="006B364D">
      <w:pPr>
        <w:pStyle w:val="TOC3"/>
        <w:tabs>
          <w:tab w:val="right" w:leader="dot" w:pos="9345"/>
        </w:tabs>
        <w:rPr>
          <w:del w:id="820" w:author="Igor P" w:date="2017-07-04T11:59:00Z"/>
          <w:noProof/>
        </w:rPr>
      </w:pPr>
      <w:del w:id="821" w:author="Igor P" w:date="2017-07-04T11:59:00Z">
        <w:r w:rsidRPr="00216760" w:rsidDel="00216760">
          <w:rPr>
            <w:rPrChange w:id="822" w:author="Igor P" w:date="2017-07-04T11:59:00Z">
              <w:rPr>
                <w:rStyle w:val="Hyperlink"/>
                <w:noProof/>
              </w:rPr>
            </w:rPrChange>
          </w:rPr>
          <w:delText>13.8. Why does InChIKey use only 26 capital letters?</w:delText>
        </w:r>
        <w:r w:rsidDel="00216760">
          <w:rPr>
            <w:noProof/>
            <w:webHidden/>
          </w:rPr>
          <w:tab/>
          <w:delText>45</w:delText>
        </w:r>
      </w:del>
    </w:p>
    <w:p w:rsidR="006B364D" w:rsidDel="00216760" w:rsidRDefault="006B364D">
      <w:pPr>
        <w:pStyle w:val="TOC3"/>
        <w:tabs>
          <w:tab w:val="right" w:leader="dot" w:pos="9345"/>
        </w:tabs>
        <w:rPr>
          <w:del w:id="823" w:author="Igor P" w:date="2017-07-04T11:59:00Z"/>
          <w:noProof/>
        </w:rPr>
      </w:pPr>
      <w:del w:id="824" w:author="Igor P" w:date="2017-07-04T11:59:00Z">
        <w:r w:rsidRPr="00216760" w:rsidDel="00216760">
          <w:rPr>
            <w:rPrChange w:id="825" w:author="Igor P" w:date="2017-07-04T11:59:00Z">
              <w:rPr>
                <w:rStyle w:val="Hyperlink"/>
                <w:noProof/>
              </w:rPr>
            </w:rPrChange>
          </w:rPr>
          <w:delText>13.9. What is the hash function used internally for InChIKey?</w:delText>
        </w:r>
        <w:r w:rsidDel="00216760">
          <w:rPr>
            <w:noProof/>
            <w:webHidden/>
          </w:rPr>
          <w:tab/>
          <w:delText>45</w:delText>
        </w:r>
      </w:del>
    </w:p>
    <w:p w:rsidR="006B364D" w:rsidDel="00216760" w:rsidRDefault="006B364D">
      <w:pPr>
        <w:pStyle w:val="TOC3"/>
        <w:tabs>
          <w:tab w:val="right" w:leader="dot" w:pos="9345"/>
        </w:tabs>
        <w:rPr>
          <w:del w:id="826" w:author="Igor P" w:date="2017-07-04T11:59:00Z"/>
          <w:noProof/>
        </w:rPr>
      </w:pPr>
      <w:del w:id="827" w:author="Igor P" w:date="2017-07-04T11:59:00Z">
        <w:r w:rsidRPr="00216760" w:rsidDel="00216760">
          <w:rPr>
            <w:rPrChange w:id="828" w:author="Igor P" w:date="2017-07-04T11:59:00Z">
              <w:rPr>
                <w:rStyle w:val="Hyperlink"/>
                <w:noProof/>
              </w:rPr>
            </w:rPrChange>
          </w:rPr>
          <w:delText>13.10. What if I need a longer InChI hash?</w:delText>
        </w:r>
        <w:r w:rsidDel="00216760">
          <w:rPr>
            <w:noProof/>
            <w:webHidden/>
          </w:rPr>
          <w:tab/>
          <w:delText>46</w:delText>
        </w:r>
      </w:del>
    </w:p>
    <w:p w:rsidR="006B364D" w:rsidDel="00216760" w:rsidRDefault="006B364D">
      <w:pPr>
        <w:pStyle w:val="TOC2"/>
        <w:tabs>
          <w:tab w:val="right" w:leader="dot" w:pos="9345"/>
        </w:tabs>
        <w:rPr>
          <w:del w:id="829" w:author="Igor P" w:date="2017-07-04T11:59:00Z"/>
          <w:noProof/>
        </w:rPr>
      </w:pPr>
      <w:del w:id="830" w:author="Igor P" w:date="2017-07-04T11:59:00Z">
        <w:r w:rsidRPr="00216760" w:rsidDel="00216760">
          <w:rPr>
            <w:rPrChange w:id="831" w:author="Igor P" w:date="2017-07-04T11:59:00Z">
              <w:rPr>
                <w:rStyle w:val="Hyperlink"/>
                <w:noProof/>
                <w:lang w:val="en-US"/>
              </w:rPr>
            </w:rPrChange>
          </w:rPr>
          <w:delText>14. InChI by Examples</w:delText>
        </w:r>
        <w:r w:rsidDel="00216760">
          <w:rPr>
            <w:noProof/>
            <w:webHidden/>
          </w:rPr>
          <w:tab/>
          <w:delText>46</w:delText>
        </w:r>
      </w:del>
    </w:p>
    <w:p w:rsidR="006B364D" w:rsidDel="00216760" w:rsidRDefault="006B364D">
      <w:pPr>
        <w:pStyle w:val="TOC3"/>
        <w:tabs>
          <w:tab w:val="right" w:leader="dot" w:pos="9345"/>
        </w:tabs>
        <w:rPr>
          <w:del w:id="832" w:author="Igor P" w:date="2017-07-04T11:59:00Z"/>
          <w:noProof/>
        </w:rPr>
      </w:pPr>
      <w:del w:id="833" w:author="Igor P" w:date="2017-07-04T11:59:00Z">
        <w:r w:rsidRPr="00216760" w:rsidDel="00216760">
          <w:rPr>
            <w:rPrChange w:id="834" w:author="Igor P" w:date="2017-07-04T11:59:00Z">
              <w:rPr>
                <w:rStyle w:val="Hyperlink"/>
                <w:noProof/>
              </w:rPr>
            </w:rPrChange>
          </w:rPr>
          <w:delText>14.1. What is an empty InChI?</w:delText>
        </w:r>
        <w:r w:rsidDel="00216760">
          <w:rPr>
            <w:noProof/>
            <w:webHidden/>
          </w:rPr>
          <w:tab/>
          <w:delText>46</w:delText>
        </w:r>
      </w:del>
    </w:p>
    <w:p w:rsidR="006B364D" w:rsidDel="00216760" w:rsidRDefault="006B364D">
      <w:pPr>
        <w:pStyle w:val="TOC3"/>
        <w:tabs>
          <w:tab w:val="right" w:leader="dot" w:pos="9345"/>
        </w:tabs>
        <w:rPr>
          <w:del w:id="835" w:author="Igor P" w:date="2017-07-04T11:59:00Z"/>
          <w:noProof/>
        </w:rPr>
      </w:pPr>
      <w:del w:id="836" w:author="Igor P" w:date="2017-07-04T11:59:00Z">
        <w:r w:rsidRPr="00216760" w:rsidDel="00216760">
          <w:rPr>
            <w:rPrChange w:id="837" w:author="Igor P" w:date="2017-07-04T11:59:00Z">
              <w:rPr>
                <w:rStyle w:val="Hyperlink"/>
                <w:noProof/>
              </w:rPr>
            </w:rPrChange>
          </w:rPr>
          <w:delText>14.2. What  is the InChI for a proton?</w:delText>
        </w:r>
        <w:r w:rsidDel="00216760">
          <w:rPr>
            <w:noProof/>
            <w:webHidden/>
          </w:rPr>
          <w:tab/>
          <w:delText>47</w:delText>
        </w:r>
      </w:del>
    </w:p>
    <w:p w:rsidR="006B364D" w:rsidDel="00216760" w:rsidRDefault="006B364D">
      <w:pPr>
        <w:pStyle w:val="TOC3"/>
        <w:tabs>
          <w:tab w:val="right" w:leader="dot" w:pos="9345"/>
        </w:tabs>
        <w:rPr>
          <w:del w:id="838" w:author="Igor P" w:date="2017-07-04T11:59:00Z"/>
          <w:noProof/>
        </w:rPr>
      </w:pPr>
      <w:del w:id="839" w:author="Igor P" w:date="2017-07-04T11:59:00Z">
        <w:r w:rsidRPr="00216760" w:rsidDel="00216760">
          <w:rPr>
            <w:rPrChange w:id="840" w:author="Igor P" w:date="2017-07-04T11:59:00Z">
              <w:rPr>
                <w:rStyle w:val="Hyperlink"/>
                <w:noProof/>
              </w:rPr>
            </w:rPrChange>
          </w:rPr>
          <w:delText>14.3. Can InChI represent an alpha particle?</w:delText>
        </w:r>
        <w:r w:rsidDel="00216760">
          <w:rPr>
            <w:noProof/>
            <w:webHidden/>
          </w:rPr>
          <w:tab/>
          <w:delText>47</w:delText>
        </w:r>
      </w:del>
    </w:p>
    <w:p w:rsidR="006B364D" w:rsidDel="00216760" w:rsidRDefault="006B364D">
      <w:pPr>
        <w:pStyle w:val="TOC3"/>
        <w:tabs>
          <w:tab w:val="right" w:leader="dot" w:pos="9345"/>
        </w:tabs>
        <w:rPr>
          <w:del w:id="841" w:author="Igor P" w:date="2017-07-04T11:59:00Z"/>
          <w:noProof/>
        </w:rPr>
      </w:pPr>
      <w:del w:id="842" w:author="Igor P" w:date="2017-07-04T11:59:00Z">
        <w:r w:rsidRPr="00216760" w:rsidDel="00216760">
          <w:rPr>
            <w:rPrChange w:id="843" w:author="Igor P" w:date="2017-07-04T11:59:00Z">
              <w:rPr>
                <w:rStyle w:val="Hyperlink"/>
                <w:noProof/>
              </w:rPr>
            </w:rPrChange>
          </w:rPr>
          <w:delText>14.4. Can InChI represent electrons or neutrons?</w:delText>
        </w:r>
        <w:r w:rsidDel="00216760">
          <w:rPr>
            <w:noProof/>
            <w:webHidden/>
          </w:rPr>
          <w:tab/>
          <w:delText>47</w:delText>
        </w:r>
      </w:del>
    </w:p>
    <w:p w:rsidR="006B364D" w:rsidDel="00216760" w:rsidRDefault="006B364D">
      <w:pPr>
        <w:pStyle w:val="TOC3"/>
        <w:tabs>
          <w:tab w:val="right" w:leader="dot" w:pos="9345"/>
        </w:tabs>
        <w:rPr>
          <w:del w:id="844" w:author="Igor P" w:date="2017-07-04T11:59:00Z"/>
          <w:noProof/>
        </w:rPr>
      </w:pPr>
      <w:del w:id="845" w:author="Igor P" w:date="2017-07-04T11:59:00Z">
        <w:r w:rsidRPr="00216760" w:rsidDel="00216760">
          <w:rPr>
            <w:rPrChange w:id="846" w:author="Igor P" w:date="2017-07-04T11:59:00Z">
              <w:rPr>
                <w:rStyle w:val="Hyperlink"/>
                <w:noProof/>
              </w:rPr>
            </w:rPrChange>
          </w:rPr>
          <w:delText>14.5. What is the InChI for molecular hydrogen?</w:delText>
        </w:r>
        <w:r w:rsidDel="00216760">
          <w:rPr>
            <w:noProof/>
            <w:webHidden/>
          </w:rPr>
          <w:tab/>
          <w:delText>47</w:delText>
        </w:r>
      </w:del>
    </w:p>
    <w:p w:rsidR="006B364D" w:rsidDel="00216760" w:rsidRDefault="006B364D">
      <w:pPr>
        <w:pStyle w:val="TOC3"/>
        <w:tabs>
          <w:tab w:val="right" w:leader="dot" w:pos="9345"/>
        </w:tabs>
        <w:rPr>
          <w:del w:id="847" w:author="Igor P" w:date="2017-07-04T11:59:00Z"/>
          <w:noProof/>
        </w:rPr>
      </w:pPr>
      <w:del w:id="848" w:author="Igor P" w:date="2017-07-04T11:59:00Z">
        <w:r w:rsidRPr="00216760" w:rsidDel="00216760">
          <w:rPr>
            <w:rPrChange w:id="849" w:author="Igor P" w:date="2017-07-04T11:59:00Z">
              <w:rPr>
                <w:rStyle w:val="Hyperlink"/>
                <w:noProof/>
              </w:rPr>
            </w:rPrChange>
          </w:rPr>
          <w:delText>14.6. What  is the InChI for protonated molecular hydrogen?</w:delText>
        </w:r>
        <w:r w:rsidDel="00216760">
          <w:rPr>
            <w:noProof/>
            <w:webHidden/>
          </w:rPr>
          <w:tab/>
          <w:delText>47</w:delText>
        </w:r>
      </w:del>
    </w:p>
    <w:p w:rsidR="006B364D" w:rsidDel="00216760" w:rsidRDefault="006B364D">
      <w:pPr>
        <w:pStyle w:val="TOC3"/>
        <w:tabs>
          <w:tab w:val="right" w:leader="dot" w:pos="9345"/>
        </w:tabs>
        <w:rPr>
          <w:del w:id="850" w:author="Igor P" w:date="2017-07-04T11:59:00Z"/>
          <w:noProof/>
        </w:rPr>
      </w:pPr>
      <w:del w:id="851" w:author="Igor P" w:date="2017-07-04T11:59:00Z">
        <w:r w:rsidRPr="00216760" w:rsidDel="00216760">
          <w:rPr>
            <w:rPrChange w:id="852" w:author="Igor P" w:date="2017-07-04T11:59:00Z">
              <w:rPr>
                <w:rStyle w:val="Hyperlink"/>
                <w:noProof/>
              </w:rPr>
            </w:rPrChange>
          </w:rPr>
          <w:delText>14.7. What is the InChI for lithium Li?</w:delText>
        </w:r>
        <w:r w:rsidDel="00216760">
          <w:rPr>
            <w:noProof/>
            <w:webHidden/>
          </w:rPr>
          <w:tab/>
          <w:delText>48</w:delText>
        </w:r>
      </w:del>
    </w:p>
    <w:p w:rsidR="006B364D" w:rsidDel="00216760" w:rsidRDefault="006B364D">
      <w:pPr>
        <w:pStyle w:val="TOC3"/>
        <w:tabs>
          <w:tab w:val="right" w:leader="dot" w:pos="9345"/>
        </w:tabs>
        <w:rPr>
          <w:del w:id="853" w:author="Igor P" w:date="2017-07-04T11:59:00Z"/>
          <w:noProof/>
        </w:rPr>
      </w:pPr>
      <w:del w:id="854" w:author="Igor P" w:date="2017-07-04T11:59:00Z">
        <w:r w:rsidRPr="00216760" w:rsidDel="00216760">
          <w:rPr>
            <w:rPrChange w:id="855" w:author="Igor P" w:date="2017-07-04T11:59:00Z">
              <w:rPr>
                <w:rStyle w:val="Hyperlink"/>
                <w:noProof/>
              </w:rPr>
            </w:rPrChange>
          </w:rPr>
          <w:delText>14.8. What is the InChI for lithium hydride LiH?</w:delText>
        </w:r>
        <w:r w:rsidDel="00216760">
          <w:rPr>
            <w:noProof/>
            <w:webHidden/>
          </w:rPr>
          <w:tab/>
          <w:delText>48</w:delText>
        </w:r>
      </w:del>
    </w:p>
    <w:p w:rsidR="006B364D" w:rsidDel="00216760" w:rsidRDefault="006B364D">
      <w:pPr>
        <w:pStyle w:val="TOC3"/>
        <w:tabs>
          <w:tab w:val="right" w:leader="dot" w:pos="9345"/>
        </w:tabs>
        <w:rPr>
          <w:del w:id="856" w:author="Igor P" w:date="2017-07-04T11:59:00Z"/>
          <w:noProof/>
        </w:rPr>
      </w:pPr>
      <w:del w:id="857" w:author="Igor P" w:date="2017-07-04T11:59:00Z">
        <w:r w:rsidRPr="00216760" w:rsidDel="00216760">
          <w:rPr>
            <w:rPrChange w:id="858" w:author="Igor P" w:date="2017-07-04T11:59:00Z">
              <w:rPr>
                <w:rStyle w:val="Hyperlink"/>
                <w:noProof/>
              </w:rPr>
            </w:rPrChange>
          </w:rPr>
          <w:delText>14.9. Why does the inchi-1 executable of the InChI Software generate InChI for lithium hydride if the input MOL file contains just a lithium atom?</w:delText>
        </w:r>
        <w:r w:rsidDel="00216760">
          <w:rPr>
            <w:noProof/>
            <w:webHidden/>
          </w:rPr>
          <w:tab/>
          <w:delText>48</w:delText>
        </w:r>
      </w:del>
    </w:p>
    <w:p w:rsidR="006B364D" w:rsidDel="00216760" w:rsidRDefault="006B364D">
      <w:pPr>
        <w:pStyle w:val="TOC3"/>
        <w:tabs>
          <w:tab w:val="right" w:leader="dot" w:pos="9345"/>
        </w:tabs>
        <w:rPr>
          <w:del w:id="859" w:author="Igor P" w:date="2017-07-04T11:59:00Z"/>
          <w:noProof/>
        </w:rPr>
      </w:pPr>
      <w:del w:id="860" w:author="Igor P" w:date="2017-07-04T11:59:00Z">
        <w:r w:rsidRPr="00216760" w:rsidDel="00216760">
          <w:rPr>
            <w:rPrChange w:id="861" w:author="Igor P" w:date="2017-07-04T11:59:00Z">
              <w:rPr>
                <w:rStyle w:val="Hyperlink"/>
                <w:noProof/>
              </w:rPr>
            </w:rPrChange>
          </w:rPr>
          <w:delText>14.10. Why then do many drawing programs generate InChI for lithium if the input drawing is just a lithium atom?</w:delText>
        </w:r>
        <w:r w:rsidDel="00216760">
          <w:rPr>
            <w:noProof/>
            <w:webHidden/>
          </w:rPr>
          <w:tab/>
          <w:delText>48</w:delText>
        </w:r>
      </w:del>
    </w:p>
    <w:p w:rsidR="006B364D" w:rsidDel="00216760" w:rsidRDefault="006B364D">
      <w:pPr>
        <w:pStyle w:val="TOC3"/>
        <w:tabs>
          <w:tab w:val="right" w:leader="dot" w:pos="9345"/>
        </w:tabs>
        <w:rPr>
          <w:del w:id="862" w:author="Igor P" w:date="2017-07-04T11:59:00Z"/>
          <w:noProof/>
        </w:rPr>
      </w:pPr>
      <w:del w:id="863" w:author="Igor P" w:date="2017-07-04T11:59:00Z">
        <w:r w:rsidRPr="00216760" w:rsidDel="00216760">
          <w:rPr>
            <w:rPrChange w:id="864" w:author="Igor P" w:date="2017-07-04T11:59:00Z">
              <w:rPr>
                <w:rStyle w:val="Hyperlink"/>
                <w:noProof/>
              </w:rPr>
            </w:rPrChange>
          </w:rPr>
          <w:delText>14.11. Why then does the inchi-1 executable of the InChI Software generate InChI for atomic silver if the input MOL file contains just a silver atom?</w:delText>
        </w:r>
        <w:r w:rsidDel="00216760">
          <w:rPr>
            <w:noProof/>
            <w:webHidden/>
          </w:rPr>
          <w:tab/>
          <w:delText>48</w:delText>
        </w:r>
      </w:del>
    </w:p>
    <w:p w:rsidR="006B364D" w:rsidDel="00216760" w:rsidRDefault="006B364D">
      <w:pPr>
        <w:pStyle w:val="TOC3"/>
        <w:tabs>
          <w:tab w:val="right" w:leader="dot" w:pos="9345"/>
        </w:tabs>
        <w:rPr>
          <w:del w:id="865" w:author="Igor P" w:date="2017-07-04T11:59:00Z"/>
          <w:noProof/>
        </w:rPr>
      </w:pPr>
      <w:del w:id="866" w:author="Igor P" w:date="2017-07-04T11:59:00Z">
        <w:r w:rsidRPr="00216760" w:rsidDel="00216760">
          <w:rPr>
            <w:rPrChange w:id="867" w:author="Igor P" w:date="2017-07-04T11:59:00Z">
              <w:rPr>
                <w:rStyle w:val="Hyperlink"/>
                <w:noProof/>
              </w:rPr>
            </w:rPrChange>
          </w:rPr>
          <w:delText>14.12. Why does the InChI for lithium hydride lack an Li-H connection?</w:delText>
        </w:r>
        <w:r w:rsidDel="00216760">
          <w:rPr>
            <w:noProof/>
            <w:webHidden/>
          </w:rPr>
          <w:tab/>
          <w:delText>48</w:delText>
        </w:r>
      </w:del>
    </w:p>
    <w:p w:rsidR="006B364D" w:rsidDel="00216760" w:rsidRDefault="006B364D">
      <w:pPr>
        <w:pStyle w:val="TOC3"/>
        <w:tabs>
          <w:tab w:val="right" w:leader="dot" w:pos="9345"/>
        </w:tabs>
        <w:rPr>
          <w:del w:id="868" w:author="Igor P" w:date="2017-07-04T11:59:00Z"/>
          <w:noProof/>
        </w:rPr>
      </w:pPr>
      <w:del w:id="869" w:author="Igor P" w:date="2017-07-04T11:59:00Z">
        <w:r w:rsidRPr="00216760" w:rsidDel="00216760">
          <w:rPr>
            <w:rPrChange w:id="870" w:author="Igor P" w:date="2017-07-04T11:59:00Z">
              <w:rPr>
                <w:rStyle w:val="Hyperlink"/>
                <w:noProof/>
              </w:rPr>
            </w:rPrChange>
          </w:rPr>
          <w:delText>14.13. I generated Non-standard InChI for lithium hydride with RecMet option; why does it still lack Li-H connection?</w:delText>
        </w:r>
        <w:r w:rsidDel="00216760">
          <w:rPr>
            <w:noProof/>
            <w:webHidden/>
          </w:rPr>
          <w:tab/>
          <w:delText>49</w:delText>
        </w:r>
      </w:del>
    </w:p>
    <w:p w:rsidR="006B364D" w:rsidDel="00216760" w:rsidRDefault="006B364D">
      <w:pPr>
        <w:pStyle w:val="TOC3"/>
        <w:tabs>
          <w:tab w:val="right" w:leader="dot" w:pos="9345"/>
        </w:tabs>
        <w:rPr>
          <w:del w:id="871" w:author="Igor P" w:date="2017-07-04T11:59:00Z"/>
          <w:noProof/>
        </w:rPr>
      </w:pPr>
      <w:del w:id="872" w:author="Igor P" w:date="2017-07-04T11:59:00Z">
        <w:r w:rsidRPr="00216760" w:rsidDel="00216760">
          <w:rPr>
            <w:rPrChange w:id="873" w:author="Igor P" w:date="2017-07-04T11:59:00Z">
              <w:rPr>
                <w:rStyle w:val="Hyperlink"/>
                <w:noProof/>
                <w:lang w:val="pt-BR"/>
              </w:rPr>
            </w:rPrChange>
          </w:rPr>
          <w:delText xml:space="preserve">14.14. </w:delText>
        </w:r>
        <w:r w:rsidRPr="00216760" w:rsidDel="00216760">
          <w:rPr>
            <w:rPrChange w:id="874" w:author="Igor P" w:date="2017-07-04T11:59:00Z">
              <w:rPr>
                <w:rStyle w:val="Hyperlink"/>
                <w:noProof/>
              </w:rPr>
            </w:rPrChange>
          </w:rPr>
          <w:delText>Why is “/s” absent in the isotopic-stereo sub-layer in the example below?</w:delText>
        </w:r>
        <w:r w:rsidDel="00216760">
          <w:rPr>
            <w:noProof/>
            <w:webHidden/>
          </w:rPr>
          <w:tab/>
          <w:delText>49</w:delText>
        </w:r>
      </w:del>
    </w:p>
    <w:p w:rsidR="006B364D" w:rsidDel="00216760" w:rsidRDefault="006B364D">
      <w:pPr>
        <w:pStyle w:val="TOC2"/>
        <w:tabs>
          <w:tab w:val="right" w:leader="dot" w:pos="9345"/>
        </w:tabs>
        <w:rPr>
          <w:del w:id="875" w:author="Igor P" w:date="2017-07-04T11:59:00Z"/>
          <w:noProof/>
        </w:rPr>
      </w:pPr>
      <w:del w:id="876" w:author="Igor P" w:date="2017-07-04T11:59:00Z">
        <w:r w:rsidRPr="00216760" w:rsidDel="00216760">
          <w:rPr>
            <w:rPrChange w:id="877" w:author="Igor P" w:date="2017-07-04T11:59:00Z">
              <w:rPr>
                <w:rStyle w:val="Hyperlink"/>
                <w:noProof/>
                <w:lang w:val="en-US"/>
              </w:rPr>
            </w:rPrChange>
          </w:rPr>
          <w:delText>15. InChI Software</w:delText>
        </w:r>
        <w:r w:rsidDel="00216760">
          <w:rPr>
            <w:noProof/>
            <w:webHidden/>
          </w:rPr>
          <w:tab/>
          <w:delText>49</w:delText>
        </w:r>
      </w:del>
    </w:p>
    <w:p w:rsidR="006B364D" w:rsidDel="00216760" w:rsidRDefault="006B364D">
      <w:pPr>
        <w:pStyle w:val="TOC3"/>
        <w:tabs>
          <w:tab w:val="right" w:leader="dot" w:pos="9345"/>
        </w:tabs>
        <w:rPr>
          <w:del w:id="878" w:author="Igor P" w:date="2017-07-04T11:59:00Z"/>
          <w:noProof/>
        </w:rPr>
      </w:pPr>
      <w:del w:id="879" w:author="Igor P" w:date="2017-07-04T11:59:00Z">
        <w:r w:rsidRPr="00216760" w:rsidDel="00216760">
          <w:rPr>
            <w:rPrChange w:id="880" w:author="Igor P" w:date="2017-07-04T11:59:00Z">
              <w:rPr>
                <w:rStyle w:val="Hyperlink"/>
                <w:noProof/>
              </w:rPr>
            </w:rPrChange>
          </w:rPr>
          <w:delText>15.1. What is included in the InChI Software?</w:delText>
        </w:r>
        <w:r w:rsidDel="00216760">
          <w:rPr>
            <w:noProof/>
            <w:webHidden/>
          </w:rPr>
          <w:tab/>
          <w:delText>49</w:delText>
        </w:r>
      </w:del>
    </w:p>
    <w:p w:rsidR="006B364D" w:rsidDel="00216760" w:rsidRDefault="006B364D">
      <w:pPr>
        <w:pStyle w:val="TOC3"/>
        <w:tabs>
          <w:tab w:val="right" w:leader="dot" w:pos="9345"/>
        </w:tabs>
        <w:rPr>
          <w:del w:id="881" w:author="Igor P" w:date="2017-07-04T11:59:00Z"/>
          <w:noProof/>
        </w:rPr>
      </w:pPr>
      <w:del w:id="882" w:author="Igor P" w:date="2017-07-04T11:59:00Z">
        <w:r w:rsidRPr="00216760" w:rsidDel="00216760">
          <w:rPr>
            <w:rPrChange w:id="883" w:author="Igor P" w:date="2017-07-04T11:59:00Z">
              <w:rPr>
                <w:rStyle w:val="Hyperlink"/>
                <w:noProof/>
              </w:rPr>
            </w:rPrChange>
          </w:rPr>
          <w:delText>15.2. What is the benefit of using winchi-1 (the GUI application) over inchi-1 (the command line executable)?</w:delText>
        </w:r>
        <w:r w:rsidDel="00216760">
          <w:rPr>
            <w:noProof/>
            <w:webHidden/>
          </w:rPr>
          <w:tab/>
          <w:delText>50</w:delText>
        </w:r>
      </w:del>
    </w:p>
    <w:p w:rsidR="006B364D" w:rsidDel="00216760" w:rsidRDefault="006B364D">
      <w:pPr>
        <w:pStyle w:val="TOC3"/>
        <w:tabs>
          <w:tab w:val="right" w:leader="dot" w:pos="9345"/>
        </w:tabs>
        <w:rPr>
          <w:del w:id="884" w:author="Igor P" w:date="2017-07-04T11:59:00Z"/>
          <w:noProof/>
        </w:rPr>
      </w:pPr>
      <w:del w:id="885" w:author="Igor P" w:date="2017-07-04T11:59:00Z">
        <w:r w:rsidRPr="00216760" w:rsidDel="00216760">
          <w:rPr>
            <w:rPrChange w:id="886" w:author="Igor P" w:date="2017-07-04T11:59:00Z">
              <w:rPr>
                <w:rStyle w:val="Hyperlink"/>
                <w:noProof/>
              </w:rPr>
            </w:rPrChange>
          </w:rPr>
          <w:delText>15.3. Why do the example programs using the InChI Library included in the InChI Software distribution sometimes produce InChI strings different from those generated by the inchi-1 executable?</w:delText>
        </w:r>
        <w:r w:rsidDel="00216760">
          <w:rPr>
            <w:noProof/>
            <w:webHidden/>
          </w:rPr>
          <w:tab/>
          <w:delText>50</w:delText>
        </w:r>
      </w:del>
    </w:p>
    <w:p w:rsidR="006B364D" w:rsidDel="00216760" w:rsidRDefault="006B364D">
      <w:pPr>
        <w:pStyle w:val="TOC3"/>
        <w:tabs>
          <w:tab w:val="right" w:leader="dot" w:pos="9345"/>
        </w:tabs>
        <w:rPr>
          <w:del w:id="887" w:author="Igor P" w:date="2017-07-04T11:59:00Z"/>
          <w:noProof/>
        </w:rPr>
      </w:pPr>
      <w:del w:id="888" w:author="Igor P" w:date="2017-07-04T11:59:00Z">
        <w:r w:rsidRPr="00216760" w:rsidDel="00216760">
          <w:rPr>
            <w:rPrChange w:id="889" w:author="Igor P" w:date="2017-07-04T11:59:00Z">
              <w:rPr>
                <w:rStyle w:val="Hyperlink"/>
                <w:noProof/>
              </w:rPr>
            </w:rPrChange>
          </w:rPr>
          <w:delText>15.4. Standard vs. Non-standard InChI generation</w:delText>
        </w:r>
        <w:r w:rsidDel="00216760">
          <w:rPr>
            <w:noProof/>
            <w:webHidden/>
          </w:rPr>
          <w:tab/>
          <w:delText>50</w:delText>
        </w:r>
      </w:del>
    </w:p>
    <w:p w:rsidR="006B364D" w:rsidDel="00216760" w:rsidRDefault="006B364D">
      <w:pPr>
        <w:pStyle w:val="TOC3"/>
        <w:tabs>
          <w:tab w:val="right" w:leader="dot" w:pos="9345"/>
        </w:tabs>
        <w:rPr>
          <w:del w:id="890" w:author="Igor P" w:date="2017-07-04T11:59:00Z"/>
          <w:noProof/>
        </w:rPr>
      </w:pPr>
      <w:del w:id="891" w:author="Igor P" w:date="2017-07-04T11:59:00Z">
        <w:r w:rsidRPr="00216760" w:rsidDel="00216760">
          <w:rPr>
            <w:rPrChange w:id="892" w:author="Igor P" w:date="2017-07-04T11:59:00Z">
              <w:rPr>
                <w:rStyle w:val="Hyperlink"/>
                <w:noProof/>
              </w:rPr>
            </w:rPrChange>
          </w:rPr>
          <w:delText>15.5. How do I install the InChI Software?</w:delText>
        </w:r>
        <w:r w:rsidDel="00216760">
          <w:rPr>
            <w:noProof/>
            <w:webHidden/>
          </w:rPr>
          <w:tab/>
          <w:delText>51</w:delText>
        </w:r>
      </w:del>
    </w:p>
    <w:p w:rsidR="006B364D" w:rsidDel="00216760" w:rsidRDefault="006B364D">
      <w:pPr>
        <w:pStyle w:val="TOC3"/>
        <w:tabs>
          <w:tab w:val="right" w:leader="dot" w:pos="9345"/>
        </w:tabs>
        <w:rPr>
          <w:del w:id="893" w:author="Igor P" w:date="2017-07-04T11:59:00Z"/>
          <w:noProof/>
        </w:rPr>
      </w:pPr>
      <w:del w:id="894" w:author="Igor P" w:date="2017-07-04T11:59:00Z">
        <w:r w:rsidRPr="00216760" w:rsidDel="00216760">
          <w:rPr>
            <w:rPrChange w:id="895" w:author="Igor P" w:date="2017-07-04T11:59:00Z">
              <w:rPr>
                <w:rStyle w:val="Hyperlink"/>
                <w:noProof/>
              </w:rPr>
            </w:rPrChange>
          </w:rPr>
          <w:delText>15.6. How do I create an InChI?</w:delText>
        </w:r>
        <w:r w:rsidDel="00216760">
          <w:rPr>
            <w:noProof/>
            <w:webHidden/>
          </w:rPr>
          <w:tab/>
          <w:delText>51</w:delText>
        </w:r>
      </w:del>
    </w:p>
    <w:p w:rsidR="006B364D" w:rsidDel="00216760" w:rsidRDefault="006B364D">
      <w:pPr>
        <w:pStyle w:val="TOC3"/>
        <w:tabs>
          <w:tab w:val="right" w:leader="dot" w:pos="9345"/>
        </w:tabs>
        <w:rPr>
          <w:del w:id="896" w:author="Igor P" w:date="2017-07-04T11:59:00Z"/>
          <w:noProof/>
        </w:rPr>
      </w:pPr>
      <w:del w:id="897" w:author="Igor P" w:date="2017-07-04T11:59:00Z">
        <w:r w:rsidRPr="00216760" w:rsidDel="00216760">
          <w:rPr>
            <w:rPrChange w:id="898" w:author="Igor P" w:date="2017-07-04T11:59:00Z">
              <w:rPr>
                <w:rStyle w:val="Hyperlink"/>
                <w:noProof/>
              </w:rPr>
            </w:rPrChange>
          </w:rPr>
          <w:delText>15.7. Can I link/call InChI from my program?</w:delText>
        </w:r>
        <w:r w:rsidDel="00216760">
          <w:rPr>
            <w:noProof/>
            <w:webHidden/>
          </w:rPr>
          <w:tab/>
          <w:delText>51</w:delText>
        </w:r>
      </w:del>
    </w:p>
    <w:p w:rsidR="006B364D" w:rsidDel="00216760" w:rsidRDefault="006B364D">
      <w:pPr>
        <w:pStyle w:val="TOC3"/>
        <w:tabs>
          <w:tab w:val="right" w:leader="dot" w:pos="9345"/>
        </w:tabs>
        <w:rPr>
          <w:del w:id="899" w:author="Igor P" w:date="2017-07-04T11:59:00Z"/>
          <w:noProof/>
        </w:rPr>
      </w:pPr>
      <w:del w:id="900" w:author="Igor P" w:date="2017-07-04T11:59:00Z">
        <w:r w:rsidRPr="00216760" w:rsidDel="00216760">
          <w:rPr>
            <w:rPrChange w:id="901" w:author="Igor P" w:date="2017-07-04T11:59:00Z">
              <w:rPr>
                <w:rStyle w:val="Hyperlink"/>
                <w:noProof/>
              </w:rPr>
            </w:rPrChange>
          </w:rPr>
          <w:delText>15.8. Which formats does InChI Software accept?</w:delText>
        </w:r>
        <w:r w:rsidDel="00216760">
          <w:rPr>
            <w:noProof/>
            <w:webHidden/>
          </w:rPr>
          <w:tab/>
          <w:delText>51</w:delText>
        </w:r>
      </w:del>
    </w:p>
    <w:p w:rsidR="006B364D" w:rsidDel="00216760" w:rsidRDefault="006B364D">
      <w:pPr>
        <w:pStyle w:val="TOC3"/>
        <w:tabs>
          <w:tab w:val="right" w:leader="dot" w:pos="9345"/>
        </w:tabs>
        <w:rPr>
          <w:del w:id="902" w:author="Igor P" w:date="2017-07-04T11:59:00Z"/>
          <w:noProof/>
        </w:rPr>
      </w:pPr>
      <w:del w:id="903" w:author="Igor P" w:date="2017-07-04T11:59:00Z">
        <w:r w:rsidRPr="00216760" w:rsidDel="00216760">
          <w:rPr>
            <w:rPrChange w:id="904" w:author="Igor P" w:date="2017-07-04T11:59:00Z">
              <w:rPr>
                <w:rStyle w:val="Hyperlink"/>
                <w:noProof/>
              </w:rPr>
            </w:rPrChange>
          </w:rPr>
          <w:delText>15.9. Does InChI Software support CML input?</w:delText>
        </w:r>
        <w:r w:rsidDel="00216760">
          <w:rPr>
            <w:noProof/>
            <w:webHidden/>
          </w:rPr>
          <w:tab/>
          <w:delText>51</w:delText>
        </w:r>
      </w:del>
    </w:p>
    <w:p w:rsidR="006B364D" w:rsidDel="00216760" w:rsidRDefault="006B364D">
      <w:pPr>
        <w:pStyle w:val="TOC3"/>
        <w:tabs>
          <w:tab w:val="right" w:leader="dot" w:pos="9345"/>
        </w:tabs>
        <w:rPr>
          <w:del w:id="905" w:author="Igor P" w:date="2017-07-04T11:59:00Z"/>
          <w:noProof/>
        </w:rPr>
      </w:pPr>
      <w:del w:id="906" w:author="Igor P" w:date="2017-07-04T11:59:00Z">
        <w:r w:rsidRPr="00216760" w:rsidDel="00216760">
          <w:rPr>
            <w:rPrChange w:id="907" w:author="Igor P" w:date="2017-07-04T11:59:00Z">
              <w:rPr>
                <w:rStyle w:val="Hyperlink"/>
                <w:noProof/>
              </w:rPr>
            </w:rPrChange>
          </w:rPr>
          <w:delText>15.10. Can I use InChI if I don't know the connection table?</w:delText>
        </w:r>
        <w:r w:rsidDel="00216760">
          <w:rPr>
            <w:noProof/>
            <w:webHidden/>
          </w:rPr>
          <w:tab/>
          <w:delText>51</w:delText>
        </w:r>
      </w:del>
    </w:p>
    <w:p w:rsidR="006B364D" w:rsidDel="00216760" w:rsidRDefault="006B364D">
      <w:pPr>
        <w:pStyle w:val="TOC3"/>
        <w:tabs>
          <w:tab w:val="right" w:leader="dot" w:pos="9345"/>
        </w:tabs>
        <w:rPr>
          <w:del w:id="908" w:author="Igor P" w:date="2017-07-04T11:59:00Z"/>
          <w:noProof/>
        </w:rPr>
      </w:pPr>
      <w:del w:id="909" w:author="Igor P" w:date="2017-07-04T11:59:00Z">
        <w:r w:rsidRPr="00216760" w:rsidDel="00216760">
          <w:rPr>
            <w:rPrChange w:id="910" w:author="Igor P" w:date="2017-07-04T11:59:00Z">
              <w:rPr>
                <w:rStyle w:val="Hyperlink"/>
                <w:noProof/>
              </w:rPr>
            </w:rPrChange>
          </w:rPr>
          <w:delText>15.11. How do I generate an InChI if I have a molecule presented in a file format other than MOL or SDF?</w:delText>
        </w:r>
        <w:r w:rsidDel="00216760">
          <w:rPr>
            <w:noProof/>
            <w:webHidden/>
          </w:rPr>
          <w:tab/>
          <w:delText>52</w:delText>
        </w:r>
      </w:del>
    </w:p>
    <w:p w:rsidR="006B364D" w:rsidDel="00216760" w:rsidRDefault="006B364D">
      <w:pPr>
        <w:pStyle w:val="TOC3"/>
        <w:tabs>
          <w:tab w:val="right" w:leader="dot" w:pos="9345"/>
        </w:tabs>
        <w:rPr>
          <w:del w:id="911" w:author="Igor P" w:date="2017-07-04T11:59:00Z"/>
          <w:noProof/>
        </w:rPr>
      </w:pPr>
      <w:del w:id="912" w:author="Igor P" w:date="2017-07-04T11:59:00Z">
        <w:r w:rsidRPr="00216760" w:rsidDel="00216760">
          <w:rPr>
            <w:rPrChange w:id="913" w:author="Igor P" w:date="2017-07-04T11:59:00Z">
              <w:rPr>
                <w:rStyle w:val="Hyperlink"/>
                <w:noProof/>
              </w:rPr>
            </w:rPrChange>
          </w:rPr>
          <w:delText>15.12. Other than a connection table, what is needed to generate an InChI?</w:delText>
        </w:r>
        <w:r w:rsidDel="00216760">
          <w:rPr>
            <w:noProof/>
            <w:webHidden/>
          </w:rPr>
          <w:tab/>
          <w:delText>52</w:delText>
        </w:r>
      </w:del>
    </w:p>
    <w:p w:rsidR="006B364D" w:rsidDel="00216760" w:rsidRDefault="006B364D">
      <w:pPr>
        <w:pStyle w:val="TOC3"/>
        <w:tabs>
          <w:tab w:val="right" w:leader="dot" w:pos="9345"/>
        </w:tabs>
        <w:rPr>
          <w:del w:id="914" w:author="Igor P" w:date="2017-07-04T11:59:00Z"/>
          <w:noProof/>
        </w:rPr>
      </w:pPr>
      <w:del w:id="915" w:author="Igor P" w:date="2017-07-04T11:59:00Z">
        <w:r w:rsidRPr="00216760" w:rsidDel="00216760">
          <w:rPr>
            <w:rPrChange w:id="916" w:author="Igor P" w:date="2017-07-04T11:59:00Z">
              <w:rPr>
                <w:rStyle w:val="Hyperlink"/>
                <w:noProof/>
              </w:rPr>
            </w:rPrChange>
          </w:rPr>
          <w:delText>15.13. What happens if the input structure has no mobile hydrogen atoms but generation requires exact tautomeric H positions (through FixedH option)?</w:delText>
        </w:r>
        <w:r w:rsidDel="00216760">
          <w:rPr>
            <w:noProof/>
            <w:webHidden/>
          </w:rPr>
          <w:tab/>
          <w:delText>52</w:delText>
        </w:r>
      </w:del>
    </w:p>
    <w:p w:rsidR="006B364D" w:rsidDel="00216760" w:rsidRDefault="006B364D">
      <w:pPr>
        <w:pStyle w:val="TOC3"/>
        <w:tabs>
          <w:tab w:val="right" w:leader="dot" w:pos="9345"/>
        </w:tabs>
        <w:rPr>
          <w:del w:id="917" w:author="Igor P" w:date="2017-07-04T11:59:00Z"/>
          <w:noProof/>
        </w:rPr>
      </w:pPr>
      <w:del w:id="918" w:author="Igor P" w:date="2017-07-04T11:59:00Z">
        <w:r w:rsidRPr="00216760" w:rsidDel="00216760">
          <w:rPr>
            <w:rPrChange w:id="919" w:author="Igor P" w:date="2017-07-04T11:59:00Z">
              <w:rPr>
                <w:rStyle w:val="Hyperlink"/>
                <w:noProof/>
              </w:rPr>
            </w:rPrChange>
          </w:rPr>
          <w:delText>15.14. The InChI Software has many switches; what they are for?</w:delText>
        </w:r>
        <w:r w:rsidDel="00216760">
          <w:rPr>
            <w:noProof/>
            <w:webHidden/>
          </w:rPr>
          <w:tab/>
          <w:delText>52</w:delText>
        </w:r>
      </w:del>
    </w:p>
    <w:p w:rsidR="006B364D" w:rsidDel="00216760" w:rsidRDefault="006B364D">
      <w:pPr>
        <w:pStyle w:val="TOC3"/>
        <w:tabs>
          <w:tab w:val="right" w:leader="dot" w:pos="9345"/>
        </w:tabs>
        <w:rPr>
          <w:del w:id="920" w:author="Igor P" w:date="2017-07-04T11:59:00Z"/>
          <w:noProof/>
        </w:rPr>
      </w:pPr>
      <w:del w:id="921" w:author="Igor P" w:date="2017-07-04T11:59:00Z">
        <w:r w:rsidRPr="00216760" w:rsidDel="00216760">
          <w:rPr>
            <w:rPrChange w:id="922" w:author="Igor P" w:date="2017-07-04T11:59:00Z">
              <w:rPr>
                <w:rStyle w:val="Hyperlink"/>
                <w:noProof/>
              </w:rPr>
            </w:rPrChange>
          </w:rPr>
          <w:delText>15.15. What are the ‘structure perception’ options?</w:delText>
        </w:r>
        <w:r w:rsidDel="00216760">
          <w:rPr>
            <w:noProof/>
            <w:webHidden/>
          </w:rPr>
          <w:tab/>
          <w:delText>53</w:delText>
        </w:r>
      </w:del>
    </w:p>
    <w:p w:rsidR="006B364D" w:rsidDel="00216760" w:rsidRDefault="006B364D">
      <w:pPr>
        <w:pStyle w:val="TOC3"/>
        <w:tabs>
          <w:tab w:val="right" w:leader="dot" w:pos="9345"/>
        </w:tabs>
        <w:rPr>
          <w:del w:id="923" w:author="Igor P" w:date="2017-07-04T11:59:00Z"/>
          <w:noProof/>
        </w:rPr>
      </w:pPr>
      <w:del w:id="924" w:author="Igor P" w:date="2017-07-04T11:59:00Z">
        <w:r w:rsidRPr="00216760" w:rsidDel="00216760">
          <w:rPr>
            <w:rPrChange w:id="925" w:author="Igor P" w:date="2017-07-04T11:59:00Z">
              <w:rPr>
                <w:rStyle w:val="Hyperlink"/>
                <w:noProof/>
              </w:rPr>
            </w:rPrChange>
          </w:rPr>
          <w:delText>15.16. What are the ‘stereo interpretation’ options?</w:delText>
        </w:r>
        <w:r w:rsidDel="00216760">
          <w:rPr>
            <w:noProof/>
            <w:webHidden/>
          </w:rPr>
          <w:tab/>
          <w:delText>53</w:delText>
        </w:r>
      </w:del>
    </w:p>
    <w:p w:rsidR="006B364D" w:rsidDel="00216760" w:rsidRDefault="006B364D">
      <w:pPr>
        <w:pStyle w:val="TOC3"/>
        <w:tabs>
          <w:tab w:val="right" w:leader="dot" w:pos="9345"/>
        </w:tabs>
        <w:rPr>
          <w:del w:id="926" w:author="Igor P" w:date="2017-07-04T11:59:00Z"/>
          <w:noProof/>
        </w:rPr>
      </w:pPr>
      <w:del w:id="927" w:author="Igor P" w:date="2017-07-04T11:59:00Z">
        <w:r w:rsidRPr="00216760" w:rsidDel="00216760">
          <w:rPr>
            <w:rPrChange w:id="928" w:author="Igor P" w:date="2017-07-04T11:59:00Z">
              <w:rPr>
                <w:rStyle w:val="Hyperlink"/>
                <w:noProof/>
              </w:rPr>
            </w:rPrChange>
          </w:rPr>
          <w:delText>15.17. What are the ‘InChI creation’ options?</w:delText>
        </w:r>
        <w:r w:rsidDel="00216760">
          <w:rPr>
            <w:noProof/>
            <w:webHidden/>
          </w:rPr>
          <w:tab/>
          <w:delText>53</w:delText>
        </w:r>
      </w:del>
    </w:p>
    <w:p w:rsidR="006B364D" w:rsidDel="00216760" w:rsidRDefault="006B364D">
      <w:pPr>
        <w:pStyle w:val="TOC3"/>
        <w:tabs>
          <w:tab w:val="right" w:leader="dot" w:pos="9345"/>
        </w:tabs>
        <w:rPr>
          <w:del w:id="929" w:author="Igor P" w:date="2017-07-04T11:59:00Z"/>
          <w:noProof/>
        </w:rPr>
      </w:pPr>
      <w:del w:id="930" w:author="Igor P" w:date="2017-07-04T11:59:00Z">
        <w:r w:rsidRPr="00216760" w:rsidDel="00216760">
          <w:rPr>
            <w:rPrChange w:id="931" w:author="Igor P" w:date="2017-07-04T11:59:00Z">
              <w:rPr>
                <w:rStyle w:val="Hyperlink"/>
                <w:noProof/>
              </w:rPr>
            </w:rPrChange>
          </w:rPr>
          <w:delText>15.18. What does the DoNotAddH option do?</w:delText>
        </w:r>
        <w:r w:rsidDel="00216760">
          <w:rPr>
            <w:noProof/>
            <w:webHidden/>
          </w:rPr>
          <w:tab/>
          <w:delText>53</w:delText>
        </w:r>
      </w:del>
    </w:p>
    <w:p w:rsidR="006B364D" w:rsidDel="00216760" w:rsidRDefault="006B364D">
      <w:pPr>
        <w:pStyle w:val="TOC3"/>
        <w:tabs>
          <w:tab w:val="right" w:leader="dot" w:pos="9345"/>
        </w:tabs>
        <w:rPr>
          <w:del w:id="932" w:author="Igor P" w:date="2017-07-04T11:59:00Z"/>
          <w:noProof/>
        </w:rPr>
      </w:pPr>
      <w:del w:id="933" w:author="Igor P" w:date="2017-07-04T11:59:00Z">
        <w:r w:rsidRPr="00216760" w:rsidDel="00216760">
          <w:rPr>
            <w:rPrChange w:id="934" w:author="Igor P" w:date="2017-07-04T11:59:00Z">
              <w:rPr>
                <w:rStyle w:val="Hyperlink"/>
                <w:noProof/>
              </w:rPr>
            </w:rPrChange>
          </w:rPr>
          <w:delText>15.19. What does the SNon option do?</w:delText>
        </w:r>
        <w:r w:rsidDel="00216760">
          <w:rPr>
            <w:noProof/>
            <w:webHidden/>
          </w:rPr>
          <w:tab/>
          <w:delText>54</w:delText>
        </w:r>
      </w:del>
    </w:p>
    <w:p w:rsidR="006B364D" w:rsidDel="00216760" w:rsidRDefault="006B364D">
      <w:pPr>
        <w:pStyle w:val="TOC3"/>
        <w:tabs>
          <w:tab w:val="right" w:leader="dot" w:pos="9345"/>
        </w:tabs>
        <w:rPr>
          <w:del w:id="935" w:author="Igor P" w:date="2017-07-04T11:59:00Z"/>
          <w:noProof/>
        </w:rPr>
      </w:pPr>
      <w:del w:id="936" w:author="Igor P" w:date="2017-07-04T11:59:00Z">
        <w:r w:rsidRPr="00216760" w:rsidDel="00216760">
          <w:rPr>
            <w:rPrChange w:id="937" w:author="Igor P" w:date="2017-07-04T11:59:00Z">
              <w:rPr>
                <w:rStyle w:val="Hyperlink"/>
                <w:noProof/>
              </w:rPr>
            </w:rPrChange>
          </w:rPr>
          <w:delText>15.20. What does the NEWPSOFF option do?</w:delText>
        </w:r>
        <w:r w:rsidDel="00216760">
          <w:rPr>
            <w:noProof/>
            <w:webHidden/>
          </w:rPr>
          <w:tab/>
          <w:delText>54</w:delText>
        </w:r>
      </w:del>
    </w:p>
    <w:p w:rsidR="006B364D" w:rsidDel="00216760" w:rsidRDefault="006B364D">
      <w:pPr>
        <w:pStyle w:val="TOC3"/>
        <w:tabs>
          <w:tab w:val="right" w:leader="dot" w:pos="9345"/>
        </w:tabs>
        <w:rPr>
          <w:del w:id="938" w:author="Igor P" w:date="2017-07-04T11:59:00Z"/>
          <w:noProof/>
        </w:rPr>
      </w:pPr>
      <w:del w:id="939" w:author="Igor P" w:date="2017-07-04T11:59:00Z">
        <w:r w:rsidRPr="00216760" w:rsidDel="00216760">
          <w:rPr>
            <w:rPrChange w:id="940" w:author="Igor P" w:date="2017-07-04T11:59:00Z">
              <w:rPr>
                <w:rStyle w:val="Hyperlink"/>
                <w:noProof/>
              </w:rPr>
            </w:rPrChange>
          </w:rPr>
          <w:delText>15.21. What do the ‘stereo interpretation’ options do?</w:delText>
        </w:r>
        <w:r w:rsidDel="00216760">
          <w:rPr>
            <w:noProof/>
            <w:webHidden/>
          </w:rPr>
          <w:tab/>
          <w:delText>54</w:delText>
        </w:r>
      </w:del>
    </w:p>
    <w:p w:rsidR="006B364D" w:rsidDel="00216760" w:rsidRDefault="006B364D">
      <w:pPr>
        <w:pStyle w:val="TOC3"/>
        <w:tabs>
          <w:tab w:val="right" w:leader="dot" w:pos="9345"/>
        </w:tabs>
        <w:rPr>
          <w:del w:id="941" w:author="Igor P" w:date="2017-07-04T11:59:00Z"/>
          <w:noProof/>
        </w:rPr>
      </w:pPr>
      <w:del w:id="942" w:author="Igor P" w:date="2017-07-04T11:59:00Z">
        <w:r w:rsidRPr="00216760" w:rsidDel="00216760">
          <w:rPr>
            <w:rPrChange w:id="943" w:author="Igor P" w:date="2017-07-04T11:59:00Z">
              <w:rPr>
                <w:rStyle w:val="Hyperlink"/>
                <w:noProof/>
              </w:rPr>
            </w:rPrChange>
          </w:rPr>
          <w:delText>15.22. What does the SUU option do?</w:delText>
        </w:r>
        <w:r w:rsidDel="00216760">
          <w:rPr>
            <w:noProof/>
            <w:webHidden/>
          </w:rPr>
          <w:tab/>
          <w:delText>55</w:delText>
        </w:r>
      </w:del>
    </w:p>
    <w:p w:rsidR="006B364D" w:rsidDel="00216760" w:rsidRDefault="006B364D">
      <w:pPr>
        <w:pStyle w:val="TOC3"/>
        <w:tabs>
          <w:tab w:val="right" w:leader="dot" w:pos="9345"/>
        </w:tabs>
        <w:rPr>
          <w:del w:id="944" w:author="Igor P" w:date="2017-07-04T11:59:00Z"/>
          <w:noProof/>
        </w:rPr>
      </w:pPr>
      <w:del w:id="945" w:author="Igor P" w:date="2017-07-04T11:59:00Z">
        <w:r w:rsidRPr="00216760" w:rsidDel="00216760">
          <w:rPr>
            <w:rPrChange w:id="946" w:author="Igor P" w:date="2017-07-04T11:59:00Z">
              <w:rPr>
                <w:rStyle w:val="Hyperlink"/>
                <w:noProof/>
              </w:rPr>
            </w:rPrChange>
          </w:rPr>
          <w:delText>15.23. What does the RecMet option do?</w:delText>
        </w:r>
        <w:r w:rsidDel="00216760">
          <w:rPr>
            <w:noProof/>
            <w:webHidden/>
          </w:rPr>
          <w:tab/>
          <w:delText>55</w:delText>
        </w:r>
      </w:del>
    </w:p>
    <w:p w:rsidR="006B364D" w:rsidDel="00216760" w:rsidRDefault="006B364D">
      <w:pPr>
        <w:pStyle w:val="TOC3"/>
        <w:tabs>
          <w:tab w:val="right" w:leader="dot" w:pos="9345"/>
        </w:tabs>
        <w:rPr>
          <w:del w:id="947" w:author="Igor P" w:date="2017-07-04T11:59:00Z"/>
          <w:noProof/>
        </w:rPr>
      </w:pPr>
      <w:del w:id="948" w:author="Igor P" w:date="2017-07-04T11:59:00Z">
        <w:r w:rsidRPr="00216760" w:rsidDel="00216760">
          <w:rPr>
            <w:rPrChange w:id="949" w:author="Igor P" w:date="2017-07-04T11:59:00Z">
              <w:rPr>
                <w:rStyle w:val="Hyperlink"/>
                <w:noProof/>
              </w:rPr>
            </w:rPrChange>
          </w:rPr>
          <w:delText>15.24. What does the FixedH option do?</w:delText>
        </w:r>
        <w:r w:rsidDel="00216760">
          <w:rPr>
            <w:noProof/>
            <w:webHidden/>
          </w:rPr>
          <w:tab/>
          <w:delText>55</w:delText>
        </w:r>
      </w:del>
    </w:p>
    <w:p w:rsidR="006B364D" w:rsidDel="00216760" w:rsidRDefault="006B364D">
      <w:pPr>
        <w:pStyle w:val="TOC3"/>
        <w:tabs>
          <w:tab w:val="right" w:leader="dot" w:pos="9345"/>
        </w:tabs>
        <w:rPr>
          <w:del w:id="950" w:author="Igor P" w:date="2017-07-04T11:59:00Z"/>
          <w:noProof/>
        </w:rPr>
      </w:pPr>
      <w:del w:id="951" w:author="Igor P" w:date="2017-07-04T11:59:00Z">
        <w:r w:rsidRPr="00216760" w:rsidDel="00216760">
          <w:rPr>
            <w:rPrChange w:id="952" w:author="Igor P" w:date="2017-07-04T11:59:00Z">
              <w:rPr>
                <w:rStyle w:val="Hyperlink"/>
                <w:noProof/>
              </w:rPr>
            </w:rPrChange>
          </w:rPr>
          <w:delText>15.25. What does the SaveOpt option do?</w:delText>
        </w:r>
        <w:r w:rsidDel="00216760">
          <w:rPr>
            <w:noProof/>
            <w:webHidden/>
          </w:rPr>
          <w:tab/>
          <w:delText>55</w:delText>
        </w:r>
      </w:del>
    </w:p>
    <w:p w:rsidR="006B364D" w:rsidDel="00216760" w:rsidRDefault="006B364D">
      <w:pPr>
        <w:pStyle w:val="TOC2"/>
        <w:tabs>
          <w:tab w:val="right" w:leader="dot" w:pos="9345"/>
        </w:tabs>
        <w:rPr>
          <w:del w:id="953" w:author="Igor P" w:date="2017-07-04T11:59:00Z"/>
          <w:noProof/>
        </w:rPr>
      </w:pPr>
      <w:del w:id="954" w:author="Igor P" w:date="2017-07-04T11:59:00Z">
        <w:r w:rsidRPr="00216760" w:rsidDel="00216760">
          <w:rPr>
            <w:rPrChange w:id="955" w:author="Igor P" w:date="2017-07-04T11:59:00Z">
              <w:rPr>
                <w:rStyle w:val="Hyperlink"/>
                <w:noProof/>
                <w:lang w:val="en-US"/>
              </w:rPr>
            </w:rPrChange>
          </w:rPr>
          <w:delText>16. Creating InChIs</w:delText>
        </w:r>
        <w:r w:rsidDel="00216760">
          <w:rPr>
            <w:noProof/>
            <w:webHidden/>
          </w:rPr>
          <w:tab/>
          <w:delText>56</w:delText>
        </w:r>
      </w:del>
    </w:p>
    <w:p w:rsidR="006B364D" w:rsidDel="00216760" w:rsidRDefault="006B364D">
      <w:pPr>
        <w:pStyle w:val="TOC3"/>
        <w:tabs>
          <w:tab w:val="right" w:leader="dot" w:pos="9345"/>
        </w:tabs>
        <w:rPr>
          <w:del w:id="956" w:author="Igor P" w:date="2017-07-04T11:59:00Z"/>
          <w:noProof/>
        </w:rPr>
      </w:pPr>
      <w:del w:id="957" w:author="Igor P" w:date="2017-07-04T11:59:00Z">
        <w:r w:rsidRPr="00216760" w:rsidDel="00216760">
          <w:rPr>
            <w:rPrChange w:id="958" w:author="Igor P" w:date="2017-07-04T11:59:00Z">
              <w:rPr>
                <w:rStyle w:val="Hyperlink"/>
                <w:noProof/>
              </w:rPr>
            </w:rPrChange>
          </w:rPr>
          <w:delText>16.1. If different software packages produce different InChIs, which is the trusted one?</w:delText>
        </w:r>
        <w:r w:rsidDel="00216760">
          <w:rPr>
            <w:noProof/>
            <w:webHidden/>
          </w:rPr>
          <w:tab/>
          <w:delText>56</w:delText>
        </w:r>
      </w:del>
    </w:p>
    <w:p w:rsidR="006B364D" w:rsidDel="00216760" w:rsidRDefault="006B364D">
      <w:pPr>
        <w:pStyle w:val="TOC3"/>
        <w:tabs>
          <w:tab w:val="right" w:leader="dot" w:pos="9345"/>
        </w:tabs>
        <w:rPr>
          <w:del w:id="959" w:author="Igor P" w:date="2017-07-04T11:59:00Z"/>
          <w:noProof/>
        </w:rPr>
      </w:pPr>
      <w:del w:id="960" w:author="Igor P" w:date="2017-07-04T11:59:00Z">
        <w:r w:rsidRPr="00216760" w:rsidDel="00216760">
          <w:rPr>
            <w:rPrChange w:id="961" w:author="Igor P" w:date="2017-07-04T11:59:00Z">
              <w:rPr>
                <w:rStyle w:val="Hyperlink"/>
                <w:noProof/>
              </w:rPr>
            </w:rPrChange>
          </w:rPr>
          <w:delText>16.2. Do I need to know how my molecular information was created?</w:delText>
        </w:r>
        <w:r w:rsidDel="00216760">
          <w:rPr>
            <w:noProof/>
            <w:webHidden/>
          </w:rPr>
          <w:tab/>
          <w:delText>57</w:delText>
        </w:r>
      </w:del>
    </w:p>
    <w:p w:rsidR="006B364D" w:rsidDel="00216760" w:rsidRDefault="006B364D">
      <w:pPr>
        <w:pStyle w:val="TOC3"/>
        <w:tabs>
          <w:tab w:val="right" w:leader="dot" w:pos="9345"/>
        </w:tabs>
        <w:rPr>
          <w:del w:id="962" w:author="Igor P" w:date="2017-07-04T11:59:00Z"/>
          <w:noProof/>
        </w:rPr>
      </w:pPr>
      <w:del w:id="963" w:author="Igor P" w:date="2017-07-04T11:59:00Z">
        <w:r w:rsidRPr="00216760" w:rsidDel="00216760">
          <w:rPr>
            <w:rPrChange w:id="964" w:author="Igor P" w:date="2017-07-04T11:59:00Z">
              <w:rPr>
                <w:rStyle w:val="Hyperlink"/>
                <w:noProof/>
              </w:rPr>
            </w:rPrChange>
          </w:rPr>
          <w:delText>16.3. Are there any technical limitations for InChI input?</w:delText>
        </w:r>
        <w:r w:rsidDel="00216760">
          <w:rPr>
            <w:noProof/>
            <w:webHidden/>
          </w:rPr>
          <w:tab/>
          <w:delText>57</w:delText>
        </w:r>
      </w:del>
    </w:p>
    <w:p w:rsidR="006B364D" w:rsidDel="00216760" w:rsidRDefault="006B364D">
      <w:pPr>
        <w:pStyle w:val="TOC3"/>
        <w:tabs>
          <w:tab w:val="right" w:leader="dot" w:pos="9345"/>
        </w:tabs>
        <w:rPr>
          <w:del w:id="965" w:author="Igor P" w:date="2017-07-04T11:59:00Z"/>
          <w:noProof/>
        </w:rPr>
      </w:pPr>
      <w:del w:id="966" w:author="Igor P" w:date="2017-07-04T11:59:00Z">
        <w:r w:rsidRPr="00216760" w:rsidDel="00216760">
          <w:rPr>
            <w:rPrChange w:id="967" w:author="Igor P" w:date="2017-07-04T11:59:00Z">
              <w:rPr>
                <w:rStyle w:val="Hyperlink"/>
                <w:noProof/>
              </w:rPr>
            </w:rPrChange>
          </w:rPr>
          <w:delText>16.4. Does the InChI Software recognize ‘atomic stereo’ descriptors in MOL/SDF input files?</w:delText>
        </w:r>
        <w:r w:rsidDel="00216760">
          <w:rPr>
            <w:noProof/>
            <w:webHidden/>
          </w:rPr>
          <w:tab/>
          <w:delText>57</w:delText>
        </w:r>
      </w:del>
    </w:p>
    <w:p w:rsidR="006B364D" w:rsidDel="00216760" w:rsidRDefault="006B364D">
      <w:pPr>
        <w:pStyle w:val="TOC3"/>
        <w:tabs>
          <w:tab w:val="right" w:leader="dot" w:pos="9345"/>
        </w:tabs>
        <w:rPr>
          <w:del w:id="968" w:author="Igor P" w:date="2017-07-04T11:59:00Z"/>
          <w:noProof/>
        </w:rPr>
      </w:pPr>
      <w:del w:id="969" w:author="Igor P" w:date="2017-07-04T11:59:00Z">
        <w:r w:rsidRPr="00216760" w:rsidDel="00216760">
          <w:rPr>
            <w:rPrChange w:id="970" w:author="Igor P" w:date="2017-07-04T11:59:00Z">
              <w:rPr>
                <w:rStyle w:val="Hyperlink"/>
                <w:noProof/>
              </w:rPr>
            </w:rPrChange>
          </w:rPr>
          <w:delText>16.5. Does the InChI Software ignore stereochemistry if a coordinate-less (“0D”) input file in MOL/SDF format is used?</w:delText>
        </w:r>
        <w:r w:rsidDel="00216760">
          <w:rPr>
            <w:noProof/>
            <w:webHidden/>
          </w:rPr>
          <w:tab/>
          <w:delText>57</w:delText>
        </w:r>
      </w:del>
    </w:p>
    <w:p w:rsidR="006B364D" w:rsidDel="00216760" w:rsidRDefault="006B364D">
      <w:pPr>
        <w:pStyle w:val="TOC3"/>
        <w:tabs>
          <w:tab w:val="right" w:leader="dot" w:pos="9345"/>
        </w:tabs>
        <w:rPr>
          <w:del w:id="971" w:author="Igor P" w:date="2017-07-04T11:59:00Z"/>
          <w:noProof/>
        </w:rPr>
      </w:pPr>
      <w:del w:id="972" w:author="Igor P" w:date="2017-07-04T11:59:00Z">
        <w:r w:rsidRPr="00216760" w:rsidDel="00216760">
          <w:rPr>
            <w:rPrChange w:id="973" w:author="Igor P" w:date="2017-07-04T11:59:00Z">
              <w:rPr>
                <w:rStyle w:val="Hyperlink"/>
                <w:noProof/>
              </w:rPr>
            </w:rPrChange>
          </w:rPr>
          <w:delText>16.6. Does InChI require all atoms including hydrogens in the input?</w:delText>
        </w:r>
        <w:r w:rsidDel="00216760">
          <w:rPr>
            <w:noProof/>
            <w:webHidden/>
          </w:rPr>
          <w:tab/>
          <w:delText>58</w:delText>
        </w:r>
      </w:del>
    </w:p>
    <w:p w:rsidR="006B364D" w:rsidDel="00216760" w:rsidRDefault="006B364D">
      <w:pPr>
        <w:pStyle w:val="TOC3"/>
        <w:tabs>
          <w:tab w:val="right" w:leader="dot" w:pos="9345"/>
        </w:tabs>
        <w:rPr>
          <w:del w:id="974" w:author="Igor P" w:date="2017-07-04T11:59:00Z"/>
          <w:noProof/>
        </w:rPr>
      </w:pPr>
      <w:del w:id="975" w:author="Igor P" w:date="2017-07-04T11:59:00Z">
        <w:r w:rsidRPr="00216760" w:rsidDel="00216760">
          <w:rPr>
            <w:rPrChange w:id="976" w:author="Igor P" w:date="2017-07-04T11:59:00Z">
              <w:rPr>
                <w:rStyle w:val="Hyperlink"/>
                <w:noProof/>
              </w:rPr>
            </w:rPrChange>
          </w:rPr>
          <w:delText>16.7. What are the problems if I can't find out about this?</w:delText>
        </w:r>
        <w:r w:rsidDel="00216760">
          <w:rPr>
            <w:noProof/>
            <w:webHidden/>
          </w:rPr>
          <w:tab/>
          <w:delText>58</w:delText>
        </w:r>
      </w:del>
    </w:p>
    <w:p w:rsidR="006B364D" w:rsidDel="00216760" w:rsidRDefault="006B364D">
      <w:pPr>
        <w:pStyle w:val="TOC3"/>
        <w:tabs>
          <w:tab w:val="right" w:leader="dot" w:pos="9345"/>
        </w:tabs>
        <w:rPr>
          <w:del w:id="977" w:author="Igor P" w:date="2017-07-04T11:59:00Z"/>
          <w:noProof/>
        </w:rPr>
      </w:pPr>
      <w:del w:id="978" w:author="Igor P" w:date="2017-07-04T11:59:00Z">
        <w:r w:rsidRPr="00216760" w:rsidDel="00216760">
          <w:rPr>
            <w:rPrChange w:id="979" w:author="Igor P" w:date="2017-07-04T11:59:00Z">
              <w:rPr>
                <w:rStyle w:val="Hyperlink"/>
                <w:noProof/>
              </w:rPr>
            </w:rPrChange>
          </w:rPr>
          <w:delText>16.8. Can the InChI Software fix these problems automatically?</w:delText>
        </w:r>
        <w:r w:rsidDel="00216760">
          <w:rPr>
            <w:noProof/>
            <w:webHidden/>
          </w:rPr>
          <w:tab/>
          <w:delText>58</w:delText>
        </w:r>
      </w:del>
    </w:p>
    <w:p w:rsidR="006B364D" w:rsidDel="00216760" w:rsidRDefault="006B364D">
      <w:pPr>
        <w:pStyle w:val="TOC3"/>
        <w:tabs>
          <w:tab w:val="right" w:leader="dot" w:pos="9345"/>
        </w:tabs>
        <w:rPr>
          <w:del w:id="980" w:author="Igor P" w:date="2017-07-04T11:59:00Z"/>
          <w:noProof/>
        </w:rPr>
      </w:pPr>
      <w:del w:id="981" w:author="Igor P" w:date="2017-07-04T11:59:00Z">
        <w:r w:rsidRPr="00216760" w:rsidDel="00216760">
          <w:rPr>
            <w:rPrChange w:id="982" w:author="Igor P" w:date="2017-07-04T11:59:00Z">
              <w:rPr>
                <w:rStyle w:val="Hyperlink"/>
                <w:noProof/>
              </w:rPr>
            </w:rPrChange>
          </w:rPr>
          <w:delText>16.9. Can I regenerate the structure from InChI?</w:delText>
        </w:r>
        <w:r w:rsidDel="00216760">
          <w:rPr>
            <w:noProof/>
            <w:webHidden/>
          </w:rPr>
          <w:tab/>
          <w:delText>58</w:delText>
        </w:r>
      </w:del>
    </w:p>
    <w:p w:rsidR="00E77F19" w:rsidRPr="00AF4BB7" w:rsidRDefault="003D7361" w:rsidP="00E77F19">
      <w:pPr>
        <w:rPr>
          <w:lang w:val="en-US"/>
        </w:rPr>
      </w:pPr>
      <w:r w:rsidRPr="00AF4BB7">
        <w:rPr>
          <w:lang w:val="en-US"/>
        </w:rPr>
        <w:fldChar w:fldCharType="end"/>
      </w:r>
    </w:p>
    <w:p w:rsidR="00AA46C7" w:rsidRPr="00AF4BB7" w:rsidRDefault="00AA46C7" w:rsidP="00AA46C7">
      <w:pPr>
        <w:rPr>
          <w:i/>
          <w:lang w:val="en-US"/>
        </w:rPr>
      </w:pPr>
      <w:r w:rsidRPr="00AF4BB7">
        <w:rPr>
          <w:i/>
          <w:lang w:val="en-US"/>
        </w:rPr>
        <w:t xml:space="preserve">Last modified: </w:t>
      </w:r>
      <w:del w:id="983" w:author="Igor P" w:date="2017-07-04T11:44:00Z">
        <w:r w:rsidRPr="00AF4BB7" w:rsidDel="00B51A0C">
          <w:rPr>
            <w:i/>
            <w:lang w:val="en-US"/>
          </w:rPr>
          <w:delText>2012</w:delText>
        </w:r>
      </w:del>
      <w:ins w:id="984" w:author="Igor P" w:date="2017-07-04T11:44:00Z">
        <w:r w:rsidR="00B51A0C" w:rsidRPr="00AF4BB7">
          <w:rPr>
            <w:i/>
            <w:lang w:val="en-US"/>
          </w:rPr>
          <w:t>201</w:t>
        </w:r>
        <w:r w:rsidR="00B51A0C">
          <w:rPr>
            <w:i/>
            <w:lang w:val="en-US"/>
          </w:rPr>
          <w:t>7</w:t>
        </w:r>
      </w:ins>
      <w:r w:rsidRPr="00AF4BB7">
        <w:rPr>
          <w:i/>
          <w:lang w:val="en-US"/>
        </w:rPr>
        <w:t>-</w:t>
      </w:r>
      <w:del w:id="985" w:author="Igor P" w:date="2017-07-04T11:44:00Z">
        <w:r w:rsidRPr="00AF4BB7" w:rsidDel="00B51A0C">
          <w:rPr>
            <w:i/>
            <w:lang w:val="en-US"/>
          </w:rPr>
          <w:delText>0</w:delText>
        </w:r>
        <w:r w:rsidR="007B3860" w:rsidDel="00B51A0C">
          <w:rPr>
            <w:i/>
            <w:lang w:val="en-US"/>
          </w:rPr>
          <w:delText>5</w:delText>
        </w:r>
      </w:del>
      <w:ins w:id="986" w:author="Igor P" w:date="2017-07-04T11:44:00Z">
        <w:r w:rsidR="00B51A0C" w:rsidRPr="00AF4BB7">
          <w:rPr>
            <w:i/>
            <w:lang w:val="en-US"/>
          </w:rPr>
          <w:t>0</w:t>
        </w:r>
        <w:r w:rsidR="00B51A0C">
          <w:rPr>
            <w:i/>
            <w:lang w:val="en-US"/>
          </w:rPr>
          <w:t>7</w:t>
        </w:r>
      </w:ins>
      <w:r w:rsidRPr="00AF4BB7">
        <w:rPr>
          <w:i/>
          <w:lang w:val="en-US"/>
        </w:rPr>
        <w:t>-</w:t>
      </w:r>
      <w:del w:id="987" w:author="Igor P" w:date="2017-07-04T11:44:00Z">
        <w:r w:rsidR="001720C1" w:rsidDel="00B51A0C">
          <w:rPr>
            <w:i/>
            <w:lang w:val="en-US"/>
          </w:rPr>
          <w:delText>12</w:delText>
        </w:r>
      </w:del>
      <w:ins w:id="988" w:author="Igor P" w:date="2017-07-04T11:44:00Z">
        <w:r w:rsidR="00B51A0C">
          <w:rPr>
            <w:i/>
            <w:lang w:val="en-US"/>
          </w:rPr>
          <w:t>04</w:t>
        </w:r>
      </w:ins>
    </w:p>
    <w:p w:rsidR="00E77F19" w:rsidRPr="00AF4BB7" w:rsidRDefault="00AF4BB7" w:rsidP="00903F10">
      <w:pPr>
        <w:pStyle w:val="Heading2"/>
        <w:rPr>
          <w:lang w:val="en-US"/>
        </w:rPr>
      </w:pPr>
      <w:r>
        <w:rPr>
          <w:lang w:val="en-US"/>
        </w:rPr>
        <w:br w:type="page"/>
      </w:r>
      <w:bookmarkStart w:id="989" w:name="_Toc492493897"/>
      <w:r w:rsidR="00475DFC" w:rsidRPr="00AF4BB7">
        <w:rPr>
          <w:lang w:val="en-US"/>
        </w:rPr>
        <w:lastRenderedPageBreak/>
        <w:t xml:space="preserve">1. </w:t>
      </w:r>
      <w:r w:rsidR="00E77F19" w:rsidRPr="00AF4BB7">
        <w:rPr>
          <w:lang w:val="en-US"/>
        </w:rPr>
        <w:t>FAQ Overview</w:t>
      </w:r>
      <w:bookmarkEnd w:id="989"/>
      <w:r w:rsidR="00E77F19" w:rsidRPr="00AF4BB7">
        <w:rPr>
          <w:lang w:val="en-US"/>
        </w:rPr>
        <w:t xml:space="preserve"> </w:t>
      </w:r>
    </w:p>
    <w:p w:rsidR="00E77F19" w:rsidRPr="00AF4BB7" w:rsidRDefault="00475DFC" w:rsidP="00397938">
      <w:pPr>
        <w:pStyle w:val="InChI-FAQ-Heading-3"/>
      </w:pPr>
      <w:bookmarkStart w:id="990" w:name="_Toc492493898"/>
      <w:r w:rsidRPr="00AF4BB7">
        <w:t xml:space="preserve">1.1. </w:t>
      </w:r>
      <w:r w:rsidR="00E77F19" w:rsidRPr="00AF4BB7">
        <w:t>What is this FAQ?</w:t>
      </w:r>
      <w:bookmarkEnd w:id="990"/>
    </w:p>
    <w:p w:rsidR="003B03E5" w:rsidRPr="00AF4BB7" w:rsidRDefault="003B03E5" w:rsidP="003B03E5">
      <w:pPr>
        <w:pStyle w:val="InChI-FAQ-answers"/>
      </w:pPr>
      <w:r w:rsidRPr="00AF4BB7">
        <w:t>This FAQ is an attempt to answer common questions on InChI-related concepts and the structure and meaning of InChIs. Where possible we quote directly from the official IUPAC/InChI Trust sites and the distribution. </w:t>
      </w:r>
    </w:p>
    <w:p w:rsidR="003B03E5" w:rsidRPr="00AF4BB7" w:rsidRDefault="003B03E5" w:rsidP="003B03E5">
      <w:pPr>
        <w:pStyle w:val="InChI-FAQ-answers"/>
      </w:pPr>
      <w:r w:rsidRPr="00AF4BB7">
        <w:t xml:space="preserve">The original ‘Unofficial InChI FAQ’ was created by Nick Day at the Unilever Centre, Department of Chemistry, </w:t>
      </w:r>
      <w:smartTag w:uri="urn:schemas-microsoft-com:office:smarttags" w:element="place">
        <w:smartTag w:uri="urn:schemas-microsoft-com:office:smarttags" w:element="PlaceName">
          <w:r w:rsidRPr="00AF4BB7">
            <w:t>Cambridge</w:t>
          </w:r>
        </w:smartTag>
        <w:r w:rsidRPr="00AF4BB7">
          <w:t xml:space="preserve"> </w:t>
        </w:r>
        <w:smartTag w:uri="urn:schemas-microsoft-com:office:smarttags" w:element="PlaceType">
          <w:r w:rsidRPr="00AF4BB7">
            <w:t>University</w:t>
          </w:r>
        </w:smartTag>
      </w:smartTag>
      <w:r w:rsidRPr="00AF4BB7">
        <w:t xml:space="preserve">.  In 2011, the document has been revised and updated, with the permission of Nick Day, by the InChI Trust to </w:t>
      </w:r>
      <w:proofErr w:type="gramStart"/>
      <w:r w:rsidRPr="00AF4BB7">
        <w:t>take into account</w:t>
      </w:r>
      <w:proofErr w:type="gramEnd"/>
      <w:r w:rsidRPr="00AF4BB7">
        <w:t xml:space="preserve"> recent developments of InChI itself and the InChI software</w:t>
      </w:r>
      <w:ins w:id="991" w:author="Igor P" w:date="2017-07-04T12:09:00Z">
        <w:r w:rsidR="00316918">
          <w:t>; it was then further updated</w:t>
        </w:r>
      </w:ins>
      <w:r w:rsidRPr="00AF4BB7">
        <w:t>. It has the status of an official FAQ.</w:t>
      </w:r>
    </w:p>
    <w:p w:rsidR="003B03E5" w:rsidRPr="00AF4BB7" w:rsidRDefault="003B03E5" w:rsidP="003B03E5">
      <w:pPr>
        <w:pStyle w:val="InChI-FAQ-answers"/>
      </w:pPr>
      <w:r w:rsidRPr="00AF4BB7">
        <w:t xml:space="preserve">The description of </w:t>
      </w:r>
      <w:r w:rsidR="00AA46C7" w:rsidRPr="00AF4BB7">
        <w:rPr>
          <w:lang w:val="en-US"/>
        </w:rPr>
        <w:t xml:space="preserve">InChI in this FAQ </w:t>
      </w:r>
      <w:r w:rsidRPr="00AF4BB7">
        <w:t xml:space="preserve">corresponds now to the latest software release </w:t>
      </w:r>
      <w:ins w:id="992" w:author="Igor P" w:date="2017-07-04T12:08:00Z">
        <w:r w:rsidR="00316918">
          <w:t xml:space="preserve">v. 1.05 </w:t>
        </w:r>
      </w:ins>
      <w:r w:rsidRPr="00AF4BB7">
        <w:t xml:space="preserve">of </w:t>
      </w:r>
      <w:ins w:id="993" w:author="Igor P" w:date="2017-07-04T12:08:00Z">
        <w:r w:rsidR="00316918">
          <w:t>2017</w:t>
        </w:r>
      </w:ins>
      <w:del w:id="994" w:author="Igor P" w:date="2017-07-04T12:08:00Z">
        <w:r w:rsidRPr="00AF4BB7" w:rsidDel="00316918">
          <w:delText xml:space="preserve">Fall 2011 </w:delText>
        </w:r>
      </w:del>
      <w:ins w:id="995" w:author="Igor P" w:date="2017-07-04T12:08:00Z">
        <w:r w:rsidR="00316918">
          <w:t xml:space="preserve"> </w:t>
        </w:r>
      </w:ins>
      <w:r w:rsidRPr="00AF4BB7">
        <w:t xml:space="preserve">and to the latest official documentation. </w:t>
      </w:r>
      <w:r w:rsidR="00AA46C7" w:rsidRPr="00AF4BB7">
        <w:rPr>
          <w:lang w:val="en-US"/>
        </w:rPr>
        <w:t>Most of the examples below use</w:t>
      </w:r>
      <w:r w:rsidRPr="00AF4BB7">
        <w:t xml:space="preserve"> Standard InChI &amp; </w:t>
      </w:r>
      <w:proofErr w:type="spellStart"/>
      <w:r w:rsidRPr="00AF4BB7">
        <w:t>InChIKey</w:t>
      </w:r>
      <w:proofErr w:type="spellEnd"/>
      <w:r w:rsidRPr="00AF4BB7">
        <w:t>.</w:t>
      </w:r>
    </w:p>
    <w:p w:rsidR="00E77F19" w:rsidRPr="00AF4BB7" w:rsidRDefault="00475DFC" w:rsidP="00397938">
      <w:pPr>
        <w:pStyle w:val="InChI-FAQ-Heading-3"/>
      </w:pPr>
      <w:bookmarkStart w:id="996" w:name="_Toc492493899"/>
      <w:r w:rsidRPr="00AF4BB7">
        <w:t xml:space="preserve">1.2. </w:t>
      </w:r>
      <w:r w:rsidR="00E77F19" w:rsidRPr="00AF4BB7">
        <w:t>Who is responsible for InChI?</w:t>
      </w:r>
      <w:bookmarkEnd w:id="996"/>
      <w:r w:rsidR="00E77F19" w:rsidRPr="00AF4BB7">
        <w:t xml:space="preserve"> </w:t>
      </w:r>
    </w:p>
    <w:p w:rsidR="001A43C8" w:rsidRPr="00AF4BB7" w:rsidRDefault="001A43C8" w:rsidP="00A857F8">
      <w:pPr>
        <w:pStyle w:val="InChI-FAQ-answers"/>
      </w:pPr>
      <w:r w:rsidRPr="00AF4BB7">
        <w:t xml:space="preserve">InChI is a project of </w:t>
      </w:r>
      <w:r w:rsidR="00962197">
        <w:t xml:space="preserve">the </w:t>
      </w:r>
      <w:r w:rsidR="00C5445D" w:rsidRPr="00AF4BB7">
        <w:t>International Union of Pure and Applied Chemistry (</w:t>
      </w:r>
      <w:r w:rsidRPr="00AF4BB7">
        <w:t>IUPAC</w:t>
      </w:r>
      <w:r w:rsidR="00C5445D" w:rsidRPr="00AF4BB7">
        <w:t>)</w:t>
      </w:r>
      <w:r w:rsidRPr="00AF4BB7">
        <w:t xml:space="preserve"> described at: </w:t>
      </w:r>
      <w:hyperlink r:id="rId6" w:history="1">
        <w:r w:rsidRPr="00AF4BB7">
          <w:rPr>
            <w:rStyle w:val="Hyperlink"/>
          </w:rPr>
          <w:t>http://www.iupac.org/inchi/</w:t>
        </w:r>
      </w:hyperlink>
      <w:r w:rsidRPr="00AF4BB7">
        <w:t xml:space="preserve"> </w:t>
      </w:r>
    </w:p>
    <w:p w:rsidR="001A43C8" w:rsidRPr="00AF4BB7" w:rsidRDefault="001A43C8" w:rsidP="00A857F8">
      <w:pPr>
        <w:pStyle w:val="InChI-FAQ-answers"/>
      </w:pPr>
      <w:r w:rsidRPr="00AF4BB7">
        <w:t>The IUPAC body which takes care o</w:t>
      </w:r>
      <w:r w:rsidR="00036CA4" w:rsidRPr="00AF4BB7">
        <w:t xml:space="preserve">f the </w:t>
      </w:r>
      <w:r w:rsidRPr="00AF4BB7">
        <w:t xml:space="preserve">current and future shape </w:t>
      </w:r>
      <w:r w:rsidR="00036CA4" w:rsidRPr="00AF4BB7">
        <w:t xml:space="preserve">of InChI </w:t>
      </w:r>
      <w:r w:rsidRPr="00AF4BB7">
        <w:t xml:space="preserve">is </w:t>
      </w:r>
      <w:r w:rsidR="00036CA4" w:rsidRPr="00AF4BB7">
        <w:t xml:space="preserve"> the </w:t>
      </w:r>
      <w:r w:rsidRPr="00AF4BB7">
        <w:t>"IUPAC InChI Subcommittee" (IUPAC Division VIII InChI Subcommittee).  </w:t>
      </w:r>
    </w:p>
    <w:p w:rsidR="001A43C8" w:rsidRPr="00AF4BB7" w:rsidRDefault="001A43C8" w:rsidP="00A857F8">
      <w:pPr>
        <w:pStyle w:val="InChI-FAQ-answers"/>
      </w:pPr>
      <w:r w:rsidRPr="00AF4BB7">
        <w:t xml:space="preserve">Current members of </w:t>
      </w:r>
      <w:r w:rsidR="00036CA4" w:rsidRPr="00AF4BB7">
        <w:t xml:space="preserve">the </w:t>
      </w:r>
      <w:r w:rsidRPr="00AF4BB7">
        <w:t>IUPAC InChI Subcommittee are:</w:t>
      </w:r>
    </w:p>
    <w:p w:rsidR="001A43C8" w:rsidRPr="0000768C" w:rsidRDefault="001A43C8" w:rsidP="001A43C8">
      <w:pPr>
        <w:numPr>
          <w:ilvl w:val="0"/>
          <w:numId w:val="1"/>
        </w:numPr>
        <w:spacing w:before="100" w:beforeAutospacing="1" w:after="100" w:afterAutospacing="1"/>
        <w:rPr>
          <w:color w:val="000000"/>
          <w:lang w:val="en"/>
        </w:rPr>
      </w:pPr>
      <w:r w:rsidRPr="0000768C">
        <w:rPr>
          <w:rStyle w:val="Emphasis"/>
          <w:color w:val="000000"/>
          <w:lang w:val="en"/>
        </w:rPr>
        <w:t>Chair:</w:t>
      </w:r>
      <w:r w:rsidRPr="0000768C">
        <w:rPr>
          <w:color w:val="000000"/>
          <w:lang w:val="en"/>
        </w:rPr>
        <w:t xml:space="preserve"> S. </w:t>
      </w:r>
      <w:r w:rsidR="00036CA4" w:rsidRPr="0000768C">
        <w:rPr>
          <w:color w:val="000000"/>
          <w:lang w:val="en"/>
        </w:rPr>
        <w:t xml:space="preserve">R. </w:t>
      </w:r>
      <w:r w:rsidRPr="0000768C">
        <w:rPr>
          <w:color w:val="000000"/>
          <w:lang w:val="en"/>
        </w:rPr>
        <w:t>Heller</w:t>
      </w:r>
    </w:p>
    <w:p w:rsidR="001A43C8" w:rsidRPr="0000768C" w:rsidRDefault="001A43C8" w:rsidP="001A43C8">
      <w:pPr>
        <w:numPr>
          <w:ilvl w:val="0"/>
          <w:numId w:val="1"/>
        </w:numPr>
        <w:spacing w:before="100" w:beforeAutospacing="1" w:after="100" w:afterAutospacing="1"/>
        <w:rPr>
          <w:color w:val="000000"/>
          <w:lang w:val="en"/>
        </w:rPr>
      </w:pPr>
      <w:r w:rsidRPr="0000768C">
        <w:rPr>
          <w:rStyle w:val="Emphasis"/>
          <w:color w:val="000000"/>
          <w:lang w:val="en"/>
        </w:rPr>
        <w:t>Secretary:</w:t>
      </w:r>
      <w:r w:rsidRPr="0000768C">
        <w:rPr>
          <w:color w:val="000000"/>
          <w:lang w:val="en"/>
        </w:rPr>
        <w:t xml:space="preserve"> A. </w:t>
      </w:r>
      <w:r w:rsidR="00036CA4" w:rsidRPr="0000768C">
        <w:rPr>
          <w:color w:val="000000"/>
          <w:lang w:val="en"/>
        </w:rPr>
        <w:t xml:space="preserve">D. </w:t>
      </w:r>
      <w:r w:rsidRPr="0000768C">
        <w:rPr>
          <w:color w:val="000000"/>
          <w:lang w:val="en"/>
        </w:rPr>
        <w:t xml:space="preserve">McNaught </w:t>
      </w:r>
    </w:p>
    <w:p w:rsidR="001A43C8" w:rsidRPr="0000768C" w:rsidRDefault="001A43C8" w:rsidP="001A43C8">
      <w:pPr>
        <w:numPr>
          <w:ilvl w:val="0"/>
          <w:numId w:val="1"/>
        </w:numPr>
        <w:spacing w:before="100" w:beforeAutospacing="1" w:after="100" w:afterAutospacing="1"/>
        <w:rPr>
          <w:color w:val="000000"/>
          <w:lang w:val="en"/>
        </w:rPr>
      </w:pPr>
      <w:r w:rsidRPr="0000768C">
        <w:rPr>
          <w:i/>
          <w:iCs/>
          <w:color w:val="000000"/>
          <w:lang w:val="en"/>
        </w:rPr>
        <w:t>Members</w:t>
      </w:r>
      <w:r w:rsidRPr="0000768C">
        <w:rPr>
          <w:color w:val="000000"/>
          <w:lang w:val="en"/>
        </w:rPr>
        <w:t xml:space="preserve">: S. </w:t>
      </w:r>
      <w:r w:rsidR="00036CA4" w:rsidRPr="0000768C">
        <w:rPr>
          <w:color w:val="000000"/>
          <w:lang w:val="en"/>
        </w:rPr>
        <w:t xml:space="preserve">M. </w:t>
      </w:r>
      <w:r w:rsidRPr="0000768C">
        <w:rPr>
          <w:color w:val="000000"/>
          <w:lang w:val="en"/>
        </w:rPr>
        <w:t xml:space="preserve">Bachrach, C. </w:t>
      </w:r>
      <w:proofErr w:type="spellStart"/>
      <w:r w:rsidRPr="0000768C">
        <w:rPr>
          <w:color w:val="000000"/>
          <w:lang w:val="en"/>
        </w:rPr>
        <w:t>Batchelor</w:t>
      </w:r>
      <w:proofErr w:type="spellEnd"/>
      <w:r w:rsidRPr="0000768C">
        <w:rPr>
          <w:color w:val="000000"/>
          <w:lang w:val="en"/>
        </w:rPr>
        <w:t xml:space="preserve">, E. Bolton, N. </w:t>
      </w:r>
      <w:proofErr w:type="spellStart"/>
      <w:r w:rsidRPr="0000768C">
        <w:rPr>
          <w:color w:val="000000"/>
          <w:lang w:val="en"/>
        </w:rPr>
        <w:t>Goncharoff</w:t>
      </w:r>
      <w:proofErr w:type="spellEnd"/>
      <w:r w:rsidRPr="0000768C">
        <w:rPr>
          <w:color w:val="000000"/>
          <w:lang w:val="en"/>
        </w:rPr>
        <w:t xml:space="preserve">, J. </w:t>
      </w:r>
      <w:r w:rsidR="00036CA4" w:rsidRPr="0000768C">
        <w:rPr>
          <w:color w:val="000000"/>
          <w:lang w:val="en"/>
        </w:rPr>
        <w:t xml:space="preserve">M. </w:t>
      </w:r>
      <w:r w:rsidRPr="0000768C">
        <w:rPr>
          <w:color w:val="000000"/>
          <w:lang w:val="en"/>
        </w:rPr>
        <w:t xml:space="preserve">Goodman, M. Nicklaus, I. </w:t>
      </w:r>
      <w:proofErr w:type="spellStart"/>
      <w:r w:rsidRPr="0000768C">
        <w:rPr>
          <w:color w:val="000000"/>
          <w:lang w:val="en"/>
        </w:rPr>
        <w:t>Pletnev</w:t>
      </w:r>
      <w:proofErr w:type="spellEnd"/>
      <w:r w:rsidRPr="0000768C">
        <w:rPr>
          <w:color w:val="000000"/>
          <w:lang w:val="en"/>
        </w:rPr>
        <w:t>, H. Rey, S.</w:t>
      </w:r>
      <w:r w:rsidR="00036CA4" w:rsidRPr="0000768C">
        <w:rPr>
          <w:color w:val="000000"/>
          <w:lang w:val="en"/>
        </w:rPr>
        <w:t xml:space="preserve"> E.</w:t>
      </w:r>
      <w:r w:rsidRPr="0000768C">
        <w:rPr>
          <w:color w:val="000000"/>
          <w:lang w:val="en"/>
        </w:rPr>
        <w:t xml:space="preserve"> Stein, C. Steinbeck, K. </w:t>
      </w:r>
      <w:r w:rsidR="00036CA4" w:rsidRPr="0000768C">
        <w:rPr>
          <w:color w:val="000000"/>
          <w:lang w:val="en"/>
        </w:rPr>
        <w:t xml:space="preserve">T. </w:t>
      </w:r>
      <w:r w:rsidRPr="0000768C">
        <w:rPr>
          <w:color w:val="000000"/>
          <w:lang w:val="en"/>
        </w:rPr>
        <w:t xml:space="preserve">Taylor, D. </w:t>
      </w:r>
      <w:proofErr w:type="spellStart"/>
      <w:r w:rsidRPr="0000768C">
        <w:rPr>
          <w:color w:val="000000"/>
          <w:lang w:val="en"/>
        </w:rPr>
        <w:t>Tchekhovskoi</w:t>
      </w:r>
      <w:proofErr w:type="spellEnd"/>
      <w:r w:rsidRPr="0000768C">
        <w:rPr>
          <w:color w:val="000000"/>
          <w:lang w:val="en"/>
        </w:rPr>
        <w:t xml:space="preserve">, E. </w:t>
      </w:r>
      <w:r w:rsidR="00036CA4" w:rsidRPr="0000768C">
        <w:rPr>
          <w:color w:val="000000"/>
          <w:lang w:val="en"/>
        </w:rPr>
        <w:t xml:space="preserve">S. </w:t>
      </w:r>
      <w:r w:rsidRPr="0000768C">
        <w:rPr>
          <w:color w:val="000000"/>
          <w:lang w:val="en"/>
        </w:rPr>
        <w:t xml:space="preserve">Wilks, A. Williams, A. </w:t>
      </w:r>
      <w:proofErr w:type="spellStart"/>
      <w:r w:rsidRPr="0000768C">
        <w:rPr>
          <w:color w:val="000000"/>
          <w:lang w:val="en"/>
        </w:rPr>
        <w:t>Yerin</w:t>
      </w:r>
      <w:proofErr w:type="spellEnd"/>
      <w:r w:rsidRPr="0000768C">
        <w:rPr>
          <w:color w:val="000000"/>
          <w:lang w:val="en"/>
        </w:rPr>
        <w:t xml:space="preserve">. </w:t>
      </w:r>
    </w:p>
    <w:p w:rsidR="00177E4C" w:rsidRPr="00AF4BB7" w:rsidRDefault="00177E4C" w:rsidP="00177E4C">
      <w:pPr>
        <w:pStyle w:val="InChI-FAQ-answers"/>
      </w:pPr>
      <w:r w:rsidRPr="00AF4BB7">
        <w:t>There exist also InChI Subcommittee working groups made up of </w:t>
      </w:r>
      <w:r w:rsidR="00F27F3F" w:rsidRPr="00AF4BB7">
        <w:t xml:space="preserve">additional </w:t>
      </w:r>
      <w:r w:rsidRPr="00AF4BB7">
        <w:t>chemists who are developing rules for extending the capabilities of InChI. See:</w:t>
      </w:r>
      <w:r w:rsidR="00F27F3F" w:rsidRPr="00AF4BB7">
        <w:t xml:space="preserve"> </w:t>
      </w:r>
      <w:hyperlink r:id="rId7" w:tgtFrame="_blank" w:history="1">
        <w:r w:rsidRPr="00AF4BB7">
          <w:rPr>
            <w:rStyle w:val="Hyperlink"/>
            <w:color w:val="1155CC"/>
            <w:lang w:val="en-US"/>
          </w:rPr>
          <w:t>http://iupac.org/web/ins/802</w:t>
        </w:r>
      </w:hyperlink>
    </w:p>
    <w:p w:rsidR="007A52E3" w:rsidRPr="00AF4BB7" w:rsidRDefault="001A43C8" w:rsidP="00A857F8">
      <w:pPr>
        <w:pStyle w:val="InChI-FAQ-answers"/>
      </w:pPr>
      <w:r w:rsidRPr="00AF4BB7">
        <w:t xml:space="preserve">Historically, the primary development of </w:t>
      </w:r>
      <w:r w:rsidR="00036CA4" w:rsidRPr="00AF4BB7">
        <w:t xml:space="preserve">the </w:t>
      </w:r>
      <w:r w:rsidRPr="00AF4BB7">
        <w:t xml:space="preserve">InChI algorithm and software took place at NIST (US National Institute of Standards and </w:t>
      </w:r>
      <w:smartTag w:uri="urn:schemas-microsoft-com:office:smarttags" w:element="place">
        <w:smartTag w:uri="urn:schemas-microsoft-com:office:smarttags" w:element="City">
          <w:r w:rsidRPr="00AF4BB7">
            <w:t>Technology</w:t>
          </w:r>
        </w:smartTag>
        <w:r w:rsidR="00AA46C7" w:rsidRPr="00AF4BB7">
          <w:t xml:space="preserve">, </w:t>
        </w:r>
        <w:smartTag w:uri="urn:schemas-microsoft-com:office:smarttags" w:element="country-region">
          <w:r w:rsidR="00AA46C7" w:rsidRPr="00AF4BB7">
            <w:t>USA</w:t>
          </w:r>
        </w:smartTag>
      </w:smartTag>
      <w:r w:rsidRPr="00AF4BB7">
        <w:t xml:space="preserve">) under </w:t>
      </w:r>
      <w:r w:rsidR="00036CA4" w:rsidRPr="00AF4BB7">
        <w:t xml:space="preserve">the </w:t>
      </w:r>
      <w:r w:rsidRPr="00AF4BB7">
        <w:t>auspices of IUPAC. </w:t>
      </w:r>
    </w:p>
    <w:p w:rsidR="001A43C8" w:rsidRPr="00AF4BB7" w:rsidRDefault="001A43C8" w:rsidP="00A857F8">
      <w:pPr>
        <w:pStyle w:val="InChI-FAQ-answers"/>
      </w:pPr>
      <w:r w:rsidRPr="00AF4BB7">
        <w:t xml:space="preserve">Since 2009, </w:t>
      </w:r>
      <w:r w:rsidR="00036CA4" w:rsidRPr="00AF4BB7">
        <w:t xml:space="preserve">the responsibility for </w:t>
      </w:r>
      <w:r w:rsidRPr="00AF4BB7">
        <w:t xml:space="preserve">InChI technical development and promotion </w:t>
      </w:r>
      <w:r w:rsidR="00036CA4" w:rsidRPr="00AF4BB7">
        <w:t xml:space="preserve">has been in the hands of the </w:t>
      </w:r>
      <w:r w:rsidRPr="00AF4BB7">
        <w:t>InChI Trust - a not-for-profit organi</w:t>
      </w:r>
      <w:r w:rsidR="00565B29" w:rsidRPr="00AF4BB7">
        <w:t>z</w:t>
      </w:r>
      <w:r w:rsidRPr="00AF4BB7">
        <w:t xml:space="preserve">ation which works in close contact with IUPAC (and </w:t>
      </w:r>
      <w:r w:rsidR="00962197">
        <w:t>of</w:t>
      </w:r>
      <w:r w:rsidRPr="00AF4BB7">
        <w:t xml:space="preserve"> which IUPAC is a member). </w:t>
      </w:r>
    </w:p>
    <w:p w:rsidR="00F3790E" w:rsidRPr="00AF4BB7" w:rsidRDefault="006324A4" w:rsidP="003B298E">
      <w:pPr>
        <w:pStyle w:val="InChI-FAQ-answers"/>
      </w:pPr>
      <w:r>
        <w:t>T</w:t>
      </w:r>
      <w:r w:rsidR="00F3790E" w:rsidRPr="00AF4BB7">
        <w:t xml:space="preserve">he lists of </w:t>
      </w:r>
      <w:r>
        <w:t xml:space="preserve">InChI Trust </w:t>
      </w:r>
      <w:r w:rsidR="00F3790E" w:rsidRPr="00AF4BB7">
        <w:t>members, associates, and supporters are updated frequently, the current</w:t>
      </w:r>
      <w:r w:rsidR="003B298E">
        <w:t xml:space="preserve"> </w:t>
      </w:r>
      <w:r w:rsidR="00F3790E" w:rsidRPr="00AF4BB7">
        <w:t>lists can be found at:</w:t>
      </w:r>
    </w:p>
    <w:p w:rsidR="00F3790E" w:rsidRPr="00AF4BB7" w:rsidRDefault="00E3347E" w:rsidP="003B298E">
      <w:pPr>
        <w:pStyle w:val="InChI-FAQ-answers"/>
      </w:pPr>
      <w:hyperlink r:id="rId8" w:tgtFrame="_blank" w:history="1">
        <w:r w:rsidR="00F3790E" w:rsidRPr="00AF4BB7">
          <w:rPr>
            <w:rStyle w:val="Hyperlink"/>
            <w:lang w:val="en-US"/>
          </w:rPr>
          <w:t>http://inchi-trust.org/index.php?q=node/1</w:t>
        </w:r>
      </w:hyperlink>
    </w:p>
    <w:p w:rsidR="00F3790E" w:rsidRPr="00AF4BB7" w:rsidRDefault="00F3790E" w:rsidP="003B298E">
      <w:pPr>
        <w:pStyle w:val="InChI-FAQ-answers"/>
      </w:pPr>
      <w:r w:rsidRPr="00AF4BB7">
        <w:t>and</w:t>
      </w:r>
    </w:p>
    <w:p w:rsidR="00F3790E" w:rsidRPr="00AF4BB7" w:rsidRDefault="00E3347E" w:rsidP="003B298E">
      <w:pPr>
        <w:pStyle w:val="InChI-FAQ-answers"/>
      </w:pPr>
      <w:hyperlink r:id="rId9" w:tgtFrame="_blank" w:history="1">
        <w:r w:rsidR="00F3790E" w:rsidRPr="00AF4BB7">
          <w:rPr>
            <w:rStyle w:val="Hyperlink"/>
            <w:lang w:val="en-US"/>
          </w:rPr>
          <w:t>http://inchi-trust.org/index.php?q=node/16</w:t>
        </w:r>
      </w:hyperlink>
    </w:p>
    <w:p w:rsidR="001A43C8" w:rsidRPr="00AF4BB7" w:rsidRDefault="001A43C8" w:rsidP="003B298E">
      <w:pPr>
        <w:pStyle w:val="InChI-FAQ-answers"/>
        <w:jc w:val="left"/>
      </w:pPr>
      <w:r w:rsidRPr="00AF4BB7">
        <w:t xml:space="preserve">InChI Trust site: </w:t>
      </w:r>
      <w:r w:rsidRPr="00AF4BB7">
        <w:br/>
      </w:r>
      <w:hyperlink r:id="rId10" w:history="1">
        <w:r w:rsidRPr="00AF4BB7">
          <w:rPr>
            <w:rStyle w:val="Hyperlink"/>
          </w:rPr>
          <w:t>http://www.inchi-trust.org</w:t>
        </w:r>
      </w:hyperlink>
      <w:r w:rsidRPr="00AF4BB7">
        <w:t xml:space="preserve"> </w:t>
      </w:r>
    </w:p>
    <w:p w:rsidR="001A43C8" w:rsidRPr="00AF4BB7" w:rsidRDefault="001A43C8" w:rsidP="003B298E">
      <w:pPr>
        <w:pStyle w:val="InChI-FAQ-answers"/>
        <w:jc w:val="left"/>
      </w:pPr>
      <w:r w:rsidRPr="00AF4BB7">
        <w:lastRenderedPageBreak/>
        <w:t>IUPAC</w:t>
      </w:r>
      <w:r w:rsidR="00036CA4" w:rsidRPr="00AF4BB7">
        <w:t>/</w:t>
      </w:r>
      <w:r w:rsidRPr="00AF4BB7">
        <w:t>InChI Trust Agreement:</w:t>
      </w:r>
      <w:r w:rsidRPr="00AF4BB7">
        <w:br/>
      </w:r>
      <w:hyperlink r:id="rId11" w:history="1">
        <w:r w:rsidRPr="00AF4BB7">
          <w:rPr>
            <w:rStyle w:val="Hyperlink"/>
          </w:rPr>
          <w:t>http://www.iupac.org/publications/ci/2010/3204/iw2_inchi.html</w:t>
        </w:r>
      </w:hyperlink>
      <w:r w:rsidRPr="00AF4BB7">
        <w:t xml:space="preserve"> </w:t>
      </w:r>
    </w:p>
    <w:p w:rsidR="00E77F19" w:rsidRPr="00AF4BB7" w:rsidRDefault="00475DFC" w:rsidP="00397938">
      <w:pPr>
        <w:pStyle w:val="InChI-FAQ-Heading-3"/>
      </w:pPr>
      <w:bookmarkStart w:id="997" w:name="_Toc492493900"/>
      <w:r w:rsidRPr="00AF4BB7">
        <w:t xml:space="preserve">1.3. </w:t>
      </w:r>
      <w:r w:rsidR="00A50258" w:rsidRPr="00AF4BB7">
        <w:t>Wh</w:t>
      </w:r>
      <w:r w:rsidR="00E77F19" w:rsidRPr="00AF4BB7">
        <w:t>ere can I find out more?</w:t>
      </w:r>
      <w:bookmarkEnd w:id="997"/>
      <w:r w:rsidR="00E77F19" w:rsidRPr="00AF4BB7">
        <w:t xml:space="preserve"> </w:t>
      </w:r>
    </w:p>
    <w:p w:rsidR="00C65787" w:rsidRDefault="00C65787" w:rsidP="000D3E52">
      <w:pPr>
        <w:pStyle w:val="InChI-FAQ-answers"/>
        <w:rPr>
          <w:ins w:id="998" w:author="Igor P" w:date="2017-07-04T12:19:00Z"/>
          <w:lang w:val="en-US"/>
        </w:rPr>
      </w:pPr>
      <w:ins w:id="999" w:author="Igor P" w:date="2017-07-04T12:19:00Z">
        <w:r>
          <w:rPr>
            <w:lang w:val="en-US"/>
          </w:rPr>
          <w:t>The ultimate source (not counting for software code itself)</w:t>
        </w:r>
      </w:ins>
      <w:ins w:id="1000" w:author="Igor P" w:date="2017-07-04T12:20:00Z">
        <w:r>
          <w:rPr>
            <w:lang w:val="en-US"/>
          </w:rPr>
          <w:t xml:space="preserve"> is InChI </w:t>
        </w:r>
        <w:r w:rsidRPr="00C65787">
          <w:rPr>
            <w:lang w:val="en-US"/>
          </w:rPr>
          <w:t>Technical Manual</w:t>
        </w:r>
        <w:r>
          <w:rPr>
            <w:lang w:val="en-US"/>
          </w:rPr>
          <w:t xml:space="preserve"> which is available from InChI Trust downloads page, see </w:t>
        </w:r>
      </w:ins>
      <w:ins w:id="1001" w:author="Igor P" w:date="2017-07-04T12:23:00Z">
        <w:r>
          <w:rPr>
            <w:lang w:val="en-US"/>
          </w:rPr>
          <w:t xml:space="preserve">item </w:t>
        </w:r>
      </w:ins>
      <w:ins w:id="1002" w:author="Igor P" w:date="2017-07-04T12:22:00Z">
        <w:r w:rsidRPr="00C65787">
          <w:rPr>
            <w:b/>
            <w:lang w:val="en-US"/>
            <w:rPrChange w:id="1003" w:author="Igor P" w:date="2017-07-04T12:23:00Z">
              <w:rPr>
                <w:lang w:val="en-US"/>
              </w:rPr>
            </w:rPrChange>
          </w:rPr>
          <w:t>3.6</w:t>
        </w:r>
        <w:r>
          <w:rPr>
            <w:lang w:val="en-US"/>
          </w:rPr>
          <w:t xml:space="preserve"> below.</w:t>
        </w:r>
      </w:ins>
    </w:p>
    <w:p w:rsidR="000D3E52" w:rsidRPr="000D3E52" w:rsidRDefault="000D3E52" w:rsidP="000D3E52">
      <w:pPr>
        <w:pStyle w:val="InChI-FAQ-answers"/>
        <w:rPr>
          <w:ins w:id="1004" w:author="Igor P" w:date="2017-07-04T12:13:00Z"/>
          <w:lang w:val="en-US"/>
        </w:rPr>
      </w:pPr>
      <w:ins w:id="1005" w:author="Igor P" w:date="2017-07-04T12:13:00Z">
        <w:r w:rsidRPr="000D3E52">
          <w:rPr>
            <w:lang w:val="en-US"/>
          </w:rPr>
          <w:t xml:space="preserve">For a briefer and less technical description, look at: </w:t>
        </w:r>
        <w:r w:rsidRPr="000D3E52">
          <w:rPr>
            <w:i/>
            <w:lang w:val="en-US"/>
          </w:rPr>
          <w:t xml:space="preserve">Heller, S., McNaught, A., </w:t>
        </w:r>
        <w:proofErr w:type="spellStart"/>
        <w:r w:rsidRPr="000D3E52">
          <w:rPr>
            <w:i/>
            <w:lang w:val="en-US"/>
          </w:rPr>
          <w:t>Pletnev</w:t>
        </w:r>
        <w:proofErr w:type="spellEnd"/>
        <w:r w:rsidRPr="000D3E52">
          <w:rPr>
            <w:i/>
            <w:lang w:val="en-US"/>
          </w:rPr>
          <w:t xml:space="preserve">, I., Stein, S., and </w:t>
        </w:r>
        <w:proofErr w:type="spellStart"/>
        <w:r w:rsidRPr="000D3E52">
          <w:rPr>
            <w:i/>
            <w:lang w:val="en-US"/>
          </w:rPr>
          <w:t>Tchekhovskoi</w:t>
        </w:r>
        <w:proofErr w:type="spellEnd"/>
        <w:r w:rsidRPr="000D3E52">
          <w:rPr>
            <w:i/>
            <w:lang w:val="en-US"/>
          </w:rPr>
          <w:t>, D. InChI, the IUPAC international chemical identifier. Journal of Cheminformatics 7 (2015), 23–23</w:t>
        </w:r>
        <w:r w:rsidRPr="000D3E52">
          <w:rPr>
            <w:lang w:val="en-US"/>
          </w:rPr>
          <w:t xml:space="preserve">. DOI: </w:t>
        </w:r>
        <w:r w:rsidRPr="000D3E52">
          <w:rPr>
            <w:lang w:val="en-US"/>
          </w:rPr>
          <w:fldChar w:fldCharType="begin"/>
        </w:r>
        <w:r w:rsidRPr="000D3E52">
          <w:rPr>
            <w:lang w:val="en-US"/>
          </w:rPr>
          <w:instrText xml:space="preserve"> HYPERLINK "http://dx.doi.org/10.1186/s13321-015-0068-4" \t "_blank" \o "Перейти на страницу с информацией о публикации на сайте издателя" </w:instrText>
        </w:r>
        <w:r w:rsidRPr="000D3E52">
          <w:rPr>
            <w:lang w:val="en-US"/>
          </w:rPr>
          <w:fldChar w:fldCharType="separate"/>
        </w:r>
      </w:ins>
      <w:r w:rsidRPr="000D3E52">
        <w:rPr>
          <w:rStyle w:val="Hyperlink"/>
          <w:lang w:val="en-US"/>
        </w:rPr>
        <w:t>10.1186/s13321-015-0068-4</w:t>
      </w:r>
      <w:ins w:id="1006" w:author="Igor P" w:date="2017-07-04T12:13:00Z">
        <w:r w:rsidRPr="000D3E52">
          <w:fldChar w:fldCharType="end"/>
        </w:r>
      </w:ins>
    </w:p>
    <w:p w:rsidR="000D3E52" w:rsidRPr="000D3E52" w:rsidRDefault="000D3E52" w:rsidP="000D3E52">
      <w:pPr>
        <w:pStyle w:val="InChI-FAQ-answers"/>
        <w:rPr>
          <w:ins w:id="1007" w:author="Igor P" w:date="2017-07-04T12:13:00Z"/>
          <w:lang w:val="en-US"/>
        </w:rPr>
      </w:pPr>
      <w:ins w:id="1008" w:author="Igor P" w:date="2017-07-04T12:13:00Z">
        <w:r w:rsidRPr="000D3E52">
          <w:rPr>
            <w:lang w:val="en-US"/>
          </w:rPr>
          <w:t>For much more brief description, as well as background and history, look at</w:t>
        </w:r>
        <w:r w:rsidRPr="000D3E52">
          <w:rPr>
            <w:i/>
            <w:lang w:val="en-US"/>
          </w:rPr>
          <w:t xml:space="preserve">: Heller, S., McNaught, A., Stein, S., </w:t>
        </w:r>
        <w:proofErr w:type="spellStart"/>
        <w:r w:rsidRPr="000D3E52">
          <w:rPr>
            <w:i/>
            <w:lang w:val="en-US"/>
          </w:rPr>
          <w:t>Tchekhovskoi</w:t>
        </w:r>
        <w:proofErr w:type="spellEnd"/>
        <w:r w:rsidRPr="000D3E52">
          <w:rPr>
            <w:i/>
            <w:lang w:val="en-US"/>
          </w:rPr>
          <w:t xml:space="preserve">, D., and </w:t>
        </w:r>
        <w:proofErr w:type="spellStart"/>
        <w:r w:rsidRPr="000D3E52">
          <w:rPr>
            <w:i/>
            <w:lang w:val="en-US"/>
          </w:rPr>
          <w:t>Pletnev</w:t>
        </w:r>
        <w:proofErr w:type="spellEnd"/>
        <w:r w:rsidRPr="000D3E52">
          <w:rPr>
            <w:i/>
            <w:lang w:val="en-US"/>
          </w:rPr>
          <w:t>, I. InChI - the worldwide chemical structure identifier standard. Journal of Cheminformatics 5 (2013), 7–7</w:t>
        </w:r>
        <w:r w:rsidRPr="000D3E52">
          <w:rPr>
            <w:lang w:val="en-US"/>
          </w:rPr>
          <w:t xml:space="preserve">. DOI: </w:t>
        </w:r>
        <w:r w:rsidRPr="000D3E52">
          <w:rPr>
            <w:lang w:val="en-US"/>
          </w:rPr>
          <w:fldChar w:fldCharType="begin"/>
        </w:r>
        <w:r w:rsidRPr="000D3E52">
          <w:rPr>
            <w:lang w:val="en-US"/>
          </w:rPr>
          <w:instrText xml:space="preserve"> HYPERLINK "http://dx.doi.org/10.1186/1758-2946-5-7" \t "_blank" \o "Перейти на страницу с информацией о публикации на сайте издателя" </w:instrText>
        </w:r>
        <w:r w:rsidRPr="000D3E52">
          <w:rPr>
            <w:lang w:val="en-US"/>
          </w:rPr>
          <w:fldChar w:fldCharType="separate"/>
        </w:r>
      </w:ins>
      <w:r w:rsidRPr="000D3E52">
        <w:rPr>
          <w:rStyle w:val="Hyperlink"/>
          <w:lang w:val="en-US"/>
        </w:rPr>
        <w:t>10.1186/1758-2946-5-7</w:t>
      </w:r>
      <w:ins w:id="1009" w:author="Igor P" w:date="2017-07-04T12:13:00Z">
        <w:r w:rsidRPr="000D3E52">
          <w:fldChar w:fldCharType="end"/>
        </w:r>
        <w:r w:rsidRPr="000D3E52">
          <w:rPr>
            <w:lang w:val="en-US"/>
          </w:rPr>
          <w:t xml:space="preserve"> </w:t>
        </w:r>
      </w:ins>
    </w:p>
    <w:p w:rsidR="00196948" w:rsidRPr="003B298E" w:rsidRDefault="00196948">
      <w:pPr>
        <w:pStyle w:val="InChI-FAQ-answers"/>
      </w:pPr>
      <w:r w:rsidRPr="003B298E">
        <w:t>Please</w:t>
      </w:r>
      <w:r w:rsidR="003E7FC6" w:rsidRPr="003B298E">
        <w:t xml:space="preserve"> refer to </w:t>
      </w:r>
      <w:r w:rsidRPr="003B298E">
        <w:t>the page</w:t>
      </w:r>
    </w:p>
    <w:p w:rsidR="00962197" w:rsidRPr="00AF4BB7" w:rsidRDefault="00E3347E">
      <w:pPr>
        <w:pStyle w:val="InChI-FAQ-answers"/>
      </w:pPr>
      <w:hyperlink r:id="rId12" w:history="1">
        <w:r w:rsidR="00196948" w:rsidRPr="00AF4BB7">
          <w:rPr>
            <w:rStyle w:val="Hyperlink"/>
            <w:color w:val="000000"/>
            <w:u w:val="none"/>
          </w:rPr>
          <w:t>http://www.inchi-trust.org/index.php?q=node/4</w:t>
        </w:r>
      </w:hyperlink>
    </w:p>
    <w:p w:rsidR="00196948" w:rsidRPr="00AF4BB7" w:rsidRDefault="00196948">
      <w:pPr>
        <w:pStyle w:val="InChI-FAQ-answers"/>
      </w:pPr>
      <w:r w:rsidRPr="00AF4BB7">
        <w:t xml:space="preserve">which contains </w:t>
      </w:r>
      <w:r w:rsidR="00FD5FC2" w:rsidRPr="00AF4BB7">
        <w:t xml:space="preserve">lists </w:t>
      </w:r>
      <w:r w:rsidRPr="00AF4BB7">
        <w:t xml:space="preserve">of both Internet resources and scientific articles </w:t>
      </w:r>
      <w:r w:rsidR="00FD5FC2" w:rsidRPr="00AF4BB7">
        <w:t xml:space="preserve">related to </w:t>
      </w:r>
      <w:r w:rsidRPr="00AF4BB7">
        <w:t xml:space="preserve">InChI. </w:t>
      </w:r>
    </w:p>
    <w:p w:rsidR="00E77F19" w:rsidRPr="00AF4BB7" w:rsidRDefault="00475DFC" w:rsidP="00397938">
      <w:pPr>
        <w:pStyle w:val="InChI-FAQ-Heading-3"/>
      </w:pPr>
      <w:bookmarkStart w:id="1010" w:name="_Toc492493901"/>
      <w:r w:rsidRPr="00AF4BB7">
        <w:t xml:space="preserve">1.4. </w:t>
      </w:r>
      <w:r w:rsidR="00A50258" w:rsidRPr="00AF4BB7">
        <w:t>I</w:t>
      </w:r>
      <w:r w:rsidR="00E77F19" w:rsidRPr="00AF4BB7">
        <w:t>s there an InChI mailing list?</w:t>
      </w:r>
      <w:bookmarkEnd w:id="1010"/>
      <w:r w:rsidR="00E77F19" w:rsidRPr="00AF4BB7">
        <w:t xml:space="preserve"> </w:t>
      </w:r>
    </w:p>
    <w:p w:rsidR="00BC04AB" w:rsidRPr="00AF4BB7" w:rsidRDefault="00BC04AB" w:rsidP="00F713D7">
      <w:pPr>
        <w:pStyle w:val="InChI-FAQ-answers"/>
      </w:pPr>
      <w:r w:rsidRPr="00AF4BB7">
        <w:t>Yes. There is</w:t>
      </w:r>
      <w:r w:rsidR="00036CA4" w:rsidRPr="00AF4BB7">
        <w:t xml:space="preserve"> the</w:t>
      </w:r>
      <w:r w:rsidRPr="00AF4BB7">
        <w:t xml:space="preserve"> </w:t>
      </w:r>
      <w:proofErr w:type="spellStart"/>
      <w:r w:rsidRPr="00AF4BB7">
        <w:rPr>
          <w:rStyle w:val="Emphasis"/>
        </w:rPr>
        <w:t>inchi</w:t>
      </w:r>
      <w:proofErr w:type="spellEnd"/>
      <w:r w:rsidRPr="00AF4BB7">
        <w:rPr>
          <w:rStyle w:val="Emphasis"/>
        </w:rPr>
        <w:t>-discuss</w:t>
      </w:r>
      <w:r w:rsidRPr="00AF4BB7">
        <w:t xml:space="preserve"> mailing list at </w:t>
      </w:r>
      <w:proofErr w:type="spellStart"/>
      <w:r w:rsidRPr="00AF4BB7">
        <w:t>Source</w:t>
      </w:r>
      <w:r w:rsidR="00036CA4" w:rsidRPr="00AF4BB7">
        <w:t>F</w:t>
      </w:r>
      <w:r w:rsidRPr="00AF4BB7">
        <w:t>orge</w:t>
      </w:r>
      <w:proofErr w:type="spellEnd"/>
      <w:r w:rsidRPr="00AF4BB7">
        <w:t xml:space="preserve"> where "comments, questions and offers of help are welcomed". </w:t>
      </w:r>
    </w:p>
    <w:p w:rsidR="00BC04AB" w:rsidRPr="00AF4BB7" w:rsidRDefault="00BC04AB" w:rsidP="00F713D7">
      <w:pPr>
        <w:pStyle w:val="InChI-FAQ-answers"/>
      </w:pPr>
      <w:r w:rsidRPr="00AF4BB7">
        <w:t xml:space="preserve">To sign up for the discussion list, visit </w:t>
      </w:r>
      <w:hyperlink r:id="rId13" w:history="1">
        <w:r w:rsidRPr="00AF4BB7">
          <w:rPr>
            <w:rStyle w:val="Hyperlink"/>
          </w:rPr>
          <w:t>this page</w:t>
        </w:r>
      </w:hyperlink>
      <w:r w:rsidRPr="00AF4BB7">
        <w:t>.</w:t>
      </w:r>
    </w:p>
    <w:p w:rsidR="00BC04AB" w:rsidRPr="00AF4BB7" w:rsidRDefault="00BC04AB" w:rsidP="00F713D7">
      <w:pPr>
        <w:pStyle w:val="InChI-FAQ-answers"/>
      </w:pPr>
      <w:r w:rsidRPr="00AF4BB7">
        <w:t xml:space="preserve">To view past discussions, visit </w:t>
      </w:r>
      <w:hyperlink r:id="rId14" w:history="1">
        <w:r w:rsidR="00036CA4" w:rsidRPr="00AF4BB7">
          <w:rPr>
            <w:rStyle w:val="Hyperlink"/>
          </w:rPr>
          <w:t>the l</w:t>
        </w:r>
        <w:r w:rsidRPr="00AF4BB7">
          <w:rPr>
            <w:rStyle w:val="Hyperlink"/>
          </w:rPr>
          <w:t>ist archive</w:t>
        </w:r>
      </w:hyperlink>
      <w:r w:rsidRPr="00AF4BB7">
        <w:t>.</w:t>
      </w:r>
    </w:p>
    <w:p w:rsidR="00E77F19" w:rsidRPr="00AF4BB7" w:rsidRDefault="00475DFC" w:rsidP="00397938">
      <w:pPr>
        <w:pStyle w:val="InChI-FAQ-Heading-3"/>
      </w:pPr>
      <w:bookmarkStart w:id="1011" w:name="_Toc492493902"/>
      <w:r w:rsidRPr="00AF4BB7">
        <w:t xml:space="preserve">1.5. </w:t>
      </w:r>
      <w:r w:rsidR="00E77F19" w:rsidRPr="00AF4BB7">
        <w:t>Are there other InChI FAQs?</w:t>
      </w:r>
      <w:bookmarkEnd w:id="1011"/>
      <w:r w:rsidR="00E77F19" w:rsidRPr="00AF4BB7">
        <w:t xml:space="preserve"> </w:t>
      </w:r>
    </w:p>
    <w:p w:rsidR="00BC04AB" w:rsidRPr="00AF4BB7" w:rsidRDefault="00BC04AB">
      <w:pPr>
        <w:pStyle w:val="InChI-FAQ-answers"/>
      </w:pPr>
      <w:r w:rsidRPr="00AF4BB7">
        <w:t xml:space="preserve">As far as we are aware, there are currently no other InChI FAQs available on the web - except for the original "Unofficial InChI FAQ" document by Nick Day which is still available at </w:t>
      </w:r>
      <w:hyperlink r:id="rId15" w:history="1">
        <w:r w:rsidRPr="00AF4BB7">
          <w:rPr>
            <w:rStyle w:val="Hyperlink"/>
            <w:color w:val="000000"/>
            <w:u w:val="none"/>
          </w:rPr>
          <w:t>http://wwmm.ch.cam.ac.uk/inchifaq/</w:t>
        </w:r>
      </w:hyperlink>
      <w:r w:rsidR="00BE09B0" w:rsidRPr="00AF4BB7">
        <w:t xml:space="preserve"> as of </w:t>
      </w:r>
      <w:r w:rsidR="00036CA4" w:rsidRPr="00AF4BB7">
        <w:t>the e</w:t>
      </w:r>
      <w:r w:rsidR="00BE09B0" w:rsidRPr="00AF4BB7">
        <w:t>nd of 2011.</w:t>
      </w:r>
    </w:p>
    <w:p w:rsidR="00E77F19" w:rsidRPr="00AF4BB7" w:rsidRDefault="00475DFC" w:rsidP="00397938">
      <w:pPr>
        <w:pStyle w:val="InChI-FAQ-Heading-3"/>
      </w:pPr>
      <w:bookmarkStart w:id="1012" w:name="_Toc492493903"/>
      <w:r w:rsidRPr="00AF4BB7">
        <w:t xml:space="preserve">1.6. </w:t>
      </w:r>
      <w:r w:rsidR="00A50258" w:rsidRPr="00AF4BB7">
        <w:t>Wh</w:t>
      </w:r>
      <w:r w:rsidR="00E77F19" w:rsidRPr="00AF4BB7">
        <w:t>o maintains this FAQ?</w:t>
      </w:r>
      <w:bookmarkEnd w:id="1012"/>
      <w:r w:rsidR="00E77F19" w:rsidRPr="00AF4BB7">
        <w:t xml:space="preserve"> </w:t>
      </w:r>
    </w:p>
    <w:p w:rsidR="00D0687C" w:rsidRPr="00AF4BB7" w:rsidRDefault="00D0687C" w:rsidP="00EC419D">
      <w:pPr>
        <w:pStyle w:val="InChI-FAQ-answers"/>
      </w:pPr>
      <w:r w:rsidRPr="00AF4BB7">
        <w:t>This FAQ is maintained by</w:t>
      </w:r>
      <w:r w:rsidR="00036CA4" w:rsidRPr="00AF4BB7">
        <w:t xml:space="preserve"> the</w:t>
      </w:r>
      <w:r w:rsidRPr="00AF4BB7">
        <w:t xml:space="preserve"> </w:t>
      </w:r>
      <w:hyperlink r:id="rId16" w:history="1">
        <w:r w:rsidRPr="00AF4BB7">
          <w:rPr>
            <w:rStyle w:val="Hyperlink"/>
          </w:rPr>
          <w:t>InChI Trust</w:t>
        </w:r>
      </w:hyperlink>
      <w:r w:rsidRPr="00AF4BB7">
        <w:t xml:space="preserve">. </w:t>
      </w:r>
    </w:p>
    <w:p w:rsidR="001C10B1" w:rsidRPr="00AF4BB7" w:rsidRDefault="00475DFC" w:rsidP="001C10B1">
      <w:pPr>
        <w:pStyle w:val="Heading2"/>
        <w:rPr>
          <w:lang w:val="en-US"/>
        </w:rPr>
      </w:pPr>
      <w:bookmarkStart w:id="1013" w:name="_Toc492493904"/>
      <w:r w:rsidRPr="00AF4BB7">
        <w:rPr>
          <w:lang w:val="en"/>
        </w:rPr>
        <w:t xml:space="preserve">2. </w:t>
      </w:r>
      <w:r w:rsidR="001C10B1" w:rsidRPr="00AF4BB7">
        <w:rPr>
          <w:lang w:val="en"/>
        </w:rPr>
        <w:t xml:space="preserve">Quick </w:t>
      </w:r>
      <w:r w:rsidR="00CF0417" w:rsidRPr="00AF4BB7">
        <w:rPr>
          <w:lang w:val="en"/>
        </w:rPr>
        <w:t>F</w:t>
      </w:r>
      <w:r w:rsidR="001C10B1" w:rsidRPr="00AF4BB7">
        <w:rPr>
          <w:lang w:val="en"/>
        </w:rPr>
        <w:t>acts</w:t>
      </w:r>
      <w:bookmarkEnd w:id="1013"/>
      <w:r w:rsidR="001C10B1" w:rsidRPr="00AF4BB7">
        <w:rPr>
          <w:lang w:val="en-US"/>
        </w:rPr>
        <w:t xml:space="preserve"> </w:t>
      </w:r>
    </w:p>
    <w:p w:rsidR="00E77F19" w:rsidRPr="00AF4BB7" w:rsidRDefault="00475DFC" w:rsidP="00397938">
      <w:pPr>
        <w:pStyle w:val="InChI-FAQ-Heading-3"/>
      </w:pPr>
      <w:bookmarkStart w:id="1014" w:name="_Toc492493905"/>
      <w:r w:rsidRPr="00AF4BB7">
        <w:t xml:space="preserve">2.1. </w:t>
      </w:r>
      <w:r w:rsidR="00A50258" w:rsidRPr="00AF4BB7">
        <w:t>Wh</w:t>
      </w:r>
      <w:r w:rsidR="00E77F19" w:rsidRPr="00AF4BB7">
        <w:t>at is an InChI?</w:t>
      </w:r>
      <w:bookmarkEnd w:id="1014"/>
      <w:r w:rsidR="00E77F19" w:rsidRPr="00AF4BB7">
        <w:t xml:space="preserve"> </w:t>
      </w:r>
    </w:p>
    <w:p w:rsidR="009B3F0F" w:rsidRPr="00AF4BB7" w:rsidRDefault="00F11963" w:rsidP="00EC419D">
      <w:pPr>
        <w:pStyle w:val="InChI-FAQ-answers"/>
      </w:pPr>
      <w:r w:rsidRPr="00AF4BB7">
        <w:t xml:space="preserve">InChI is </w:t>
      </w:r>
      <w:r w:rsidR="00036CA4" w:rsidRPr="00AF4BB7">
        <w:t xml:space="preserve">an acronym </w:t>
      </w:r>
      <w:r w:rsidRPr="00AF4BB7">
        <w:t>f</w:t>
      </w:r>
      <w:r w:rsidR="00036CA4" w:rsidRPr="00AF4BB7">
        <w:t>or</w:t>
      </w:r>
      <w:r w:rsidRPr="00AF4BB7">
        <w:t xml:space="preserve"> IUPAC International Chemical Identifier. It is a string of characters capable of uniquely representing a chemical </w:t>
      </w:r>
      <w:r w:rsidR="00565B29" w:rsidRPr="00AF4BB7">
        <w:rPr>
          <w:lang w:val="en-US"/>
        </w:rPr>
        <w:t xml:space="preserve">substance and serving as </w:t>
      </w:r>
      <w:r w:rsidR="009B3F0F" w:rsidRPr="00AF4BB7">
        <w:t>its unique digital ‘signature’</w:t>
      </w:r>
      <w:r w:rsidRPr="00AF4BB7">
        <w:t xml:space="preserve">. It is derived </w:t>
      </w:r>
      <w:r w:rsidR="009B3F0F" w:rsidRPr="00AF4BB7">
        <w:t xml:space="preserve">solely </w:t>
      </w:r>
      <w:r w:rsidRPr="00AF4BB7">
        <w:t>from a structural representation of that substance in a way designed to be independent of the w</w:t>
      </w:r>
      <w:r w:rsidR="006B12FE" w:rsidRPr="00AF4BB7">
        <w:t>ay that the structure was drawn</w:t>
      </w:r>
      <w:r w:rsidR="009B3F0F" w:rsidRPr="00AF4BB7">
        <w:t>. A</w:t>
      </w:r>
      <w:r w:rsidRPr="00AF4BB7">
        <w:t xml:space="preserve"> single compound will always produce the same identifier. </w:t>
      </w:r>
    </w:p>
    <w:p w:rsidR="00F11963" w:rsidRPr="00AF4BB7" w:rsidRDefault="009B3F0F" w:rsidP="00EC419D">
      <w:pPr>
        <w:pStyle w:val="InChI-FAQ-answers"/>
      </w:pPr>
      <w:r w:rsidRPr="00AF4BB7">
        <w:t xml:space="preserve">In one sentence: InChI provides </w:t>
      </w:r>
      <w:r w:rsidR="00F11963" w:rsidRPr="00AF4BB7">
        <w:t xml:space="preserve">a precise, robust, IUPAC approved </w:t>
      </w:r>
      <w:r w:rsidRPr="00AF4BB7">
        <w:t xml:space="preserve">structure-derived </w:t>
      </w:r>
      <w:r w:rsidR="00F11963" w:rsidRPr="00AF4BB7">
        <w:t>tag for a chemical substance.</w:t>
      </w:r>
    </w:p>
    <w:p w:rsidR="00E77F19" w:rsidRPr="00AF4BB7" w:rsidRDefault="00E3347E" w:rsidP="00F11963">
      <w:pPr>
        <w:rPr>
          <w:lang w:val="en-US"/>
        </w:rPr>
      </w:pPr>
      <w:r>
        <w:rPr>
          <w:rFonts w:ascii="Georgia" w:hAnsi="Georgia"/>
          <w:color w:val="000000"/>
          <w:lang w:val="e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63.5pt">
            <v:imagedata r:id="rId17" o:title="munchnones-12"/>
          </v:shape>
        </w:pict>
      </w:r>
    </w:p>
    <w:p w:rsidR="00E77F19" w:rsidRPr="00AF4BB7" w:rsidRDefault="00475DFC" w:rsidP="00F86055">
      <w:pPr>
        <w:pStyle w:val="InChI-FAQ-Heading-3"/>
      </w:pPr>
      <w:bookmarkStart w:id="1015" w:name="_Toc492493906"/>
      <w:r w:rsidRPr="00AF4BB7">
        <w:t xml:space="preserve">2.2. </w:t>
      </w:r>
      <w:r w:rsidR="00A50258" w:rsidRPr="00AF4BB7">
        <w:t>S</w:t>
      </w:r>
      <w:r w:rsidR="00E77F19" w:rsidRPr="00AF4BB7">
        <w:t>o....how is InChI pronounced?</w:t>
      </w:r>
      <w:bookmarkEnd w:id="1015"/>
      <w:r w:rsidR="00E77F19" w:rsidRPr="00AF4BB7">
        <w:t xml:space="preserve"> </w:t>
      </w:r>
    </w:p>
    <w:p w:rsidR="00F36C20" w:rsidRPr="00AF4BB7" w:rsidRDefault="007B197A" w:rsidP="00EC419D">
      <w:pPr>
        <w:pStyle w:val="InChI-FAQ-answers"/>
      </w:pPr>
      <w:r w:rsidRPr="00AF4BB7">
        <w:rPr>
          <w:lang w:val="en-US"/>
        </w:rPr>
        <w:t>The c</w:t>
      </w:r>
      <w:proofErr w:type="spellStart"/>
      <w:r w:rsidR="006B12FE" w:rsidRPr="00AF4BB7">
        <w:t>orrect</w:t>
      </w:r>
      <w:proofErr w:type="spellEnd"/>
      <w:r w:rsidR="006B12FE" w:rsidRPr="00AF4BB7">
        <w:t xml:space="preserve"> pronunciation is </w:t>
      </w:r>
      <w:proofErr w:type="spellStart"/>
      <w:r w:rsidR="006B12FE" w:rsidRPr="00AF4BB7">
        <w:t>Inchee</w:t>
      </w:r>
      <w:proofErr w:type="spellEnd"/>
      <w:r w:rsidR="00F36C20" w:rsidRPr="00AF4BB7">
        <w:t>.</w:t>
      </w:r>
    </w:p>
    <w:p w:rsidR="00E77F19" w:rsidRPr="00AF4BB7" w:rsidRDefault="003D3354" w:rsidP="00F86055">
      <w:pPr>
        <w:pStyle w:val="InChI-FAQ-Heading-3"/>
      </w:pPr>
      <w:bookmarkStart w:id="1016" w:name="_Toc492493907"/>
      <w:r w:rsidRPr="00AF4BB7">
        <w:t xml:space="preserve">2.3. </w:t>
      </w:r>
      <w:r w:rsidR="00A50258" w:rsidRPr="00AF4BB7">
        <w:t>Wh</w:t>
      </w:r>
      <w:r w:rsidR="00E77F19" w:rsidRPr="00AF4BB7">
        <w:t>at is the purpose of the InChI?</w:t>
      </w:r>
      <w:bookmarkEnd w:id="1016"/>
      <w:r w:rsidR="00E77F19" w:rsidRPr="00AF4BB7">
        <w:t xml:space="preserve"> </w:t>
      </w:r>
    </w:p>
    <w:p w:rsidR="004E5021" w:rsidRPr="00AF4BB7" w:rsidRDefault="006B12FE" w:rsidP="004E5021">
      <w:pPr>
        <w:pStyle w:val="InChI-FAQ-answers"/>
      </w:pPr>
      <w:r w:rsidRPr="00AF4BB7">
        <w:t>The InChI project aims to create a method for generating a freely available, non-proprietary identifier for chemical substances that can be used in printed and electronic data sources, thus enabling easier linking of diverse data compilations and unambiguous identification of chemical substances.</w:t>
      </w:r>
    </w:p>
    <w:p w:rsidR="00CB210B" w:rsidRPr="00AF4BB7" w:rsidRDefault="004E5021" w:rsidP="004E5021">
      <w:pPr>
        <w:pStyle w:val="InChI-FAQ-answers"/>
      </w:pPr>
      <w:r w:rsidRPr="00AF4BB7">
        <w:t xml:space="preserve">InChI is not a registry system. It does not depend on the existence of a database of unique substance records to establish the next available registry number for any new chemical substance being assigned an InChI. </w:t>
      </w:r>
      <w:r w:rsidR="00CB210B" w:rsidRPr="00AF4BB7">
        <w:t xml:space="preserve"> There are no InChI databases at or maintain</w:t>
      </w:r>
      <w:r w:rsidR="00B71207" w:rsidRPr="00AF4BB7">
        <w:t xml:space="preserve">ed by IUPAC or the InChI Trust. </w:t>
      </w:r>
      <w:r w:rsidR="00CB210B" w:rsidRPr="00AF4BB7">
        <w:t>The only InChI databases are those that have been created by publishers, database vendors, and users around the world who have used the InChI algorithm.</w:t>
      </w:r>
    </w:p>
    <w:p w:rsidR="004E5021" w:rsidRPr="00AF4BB7" w:rsidRDefault="004E5021" w:rsidP="004E5021">
      <w:pPr>
        <w:pStyle w:val="InChI-FAQ-answers"/>
      </w:pPr>
      <w:r w:rsidRPr="00AF4BB7">
        <w:t>The chemical structure of a compound is its true identifier, but structures are not unique or convenient for computers. So the InChI project seeks to convert the structure (in the form of its connection table) to a unique string of characters by fixed algorithms, generating the InChI. Two critical requirements</w:t>
      </w:r>
      <w:r w:rsidR="006B12FE" w:rsidRPr="00AF4BB7">
        <w:t xml:space="preserve"> </w:t>
      </w:r>
      <w:r w:rsidRPr="00AF4BB7">
        <w:t>are:</w:t>
      </w:r>
    </w:p>
    <w:p w:rsidR="004E5021" w:rsidRPr="00AF4BB7" w:rsidRDefault="004E5021" w:rsidP="004E5021">
      <w:pPr>
        <w:pStyle w:val="InChI-FAQ-answers"/>
        <w:numPr>
          <w:ilvl w:val="0"/>
          <w:numId w:val="21"/>
        </w:numPr>
      </w:pPr>
      <w:r w:rsidRPr="00AF4BB7">
        <w:t xml:space="preserve">Different compounds must have different identifiers, with all the information needed to distinguish the structures. </w:t>
      </w:r>
    </w:p>
    <w:p w:rsidR="004E5021" w:rsidRPr="00AF4BB7" w:rsidRDefault="004E5021" w:rsidP="004E5021">
      <w:pPr>
        <w:pStyle w:val="InChI-FAQ-answers"/>
        <w:numPr>
          <w:ilvl w:val="0"/>
          <w:numId w:val="21"/>
        </w:numPr>
      </w:pPr>
      <w:r w:rsidRPr="00AF4BB7">
        <w:t xml:space="preserve">Any one compound has only one identifier, including only the necessary information to identify that compound. </w:t>
      </w:r>
    </w:p>
    <w:p w:rsidR="00E77F19" w:rsidRPr="00AF4BB7" w:rsidRDefault="003D3354" w:rsidP="00F86055">
      <w:pPr>
        <w:pStyle w:val="InChI-FAQ-Heading-3"/>
      </w:pPr>
      <w:bookmarkStart w:id="1017" w:name="_Toc492493908"/>
      <w:r w:rsidRPr="00AF4BB7">
        <w:t xml:space="preserve">2.4. </w:t>
      </w:r>
      <w:r w:rsidR="00A50258" w:rsidRPr="00AF4BB7">
        <w:t>Wh</w:t>
      </w:r>
      <w:r w:rsidR="00E77F19" w:rsidRPr="00AF4BB7">
        <w:t>at is the scope of the InChI?</w:t>
      </w:r>
      <w:bookmarkEnd w:id="1017"/>
      <w:r w:rsidR="00E77F19" w:rsidRPr="00AF4BB7">
        <w:t xml:space="preserve"> </w:t>
      </w:r>
    </w:p>
    <w:p w:rsidR="006B12FE" w:rsidRPr="00AF4BB7" w:rsidRDefault="006B12FE" w:rsidP="006B12FE">
      <w:pPr>
        <w:pStyle w:val="InChI-FAQ-answers"/>
      </w:pPr>
      <w:r w:rsidRPr="00AF4BB7">
        <w:t xml:space="preserve">The current version of the InChI (v. 1) covers well-defined, covalently-bonded organic molecules and, with some limitations, organometallic compounds. </w:t>
      </w:r>
    </w:p>
    <w:p w:rsidR="007B197A" w:rsidRPr="00AF4BB7" w:rsidRDefault="007B197A" w:rsidP="007B197A">
      <w:pPr>
        <w:pStyle w:val="InChI-FAQ-answers"/>
        <w:rPr>
          <w:lang w:val="en-US"/>
        </w:rPr>
      </w:pPr>
      <w:r w:rsidRPr="00AF4BB7">
        <w:rPr>
          <w:lang w:val="en-US"/>
        </w:rPr>
        <w:t>This includes substances with mobile hydrogen atoms (</w:t>
      </w:r>
      <w:proofErr w:type="spellStart"/>
      <w:r w:rsidRPr="00AF4BB7">
        <w:rPr>
          <w:lang w:val="en-US"/>
        </w:rPr>
        <w:t>tautomers</w:t>
      </w:r>
      <w:proofErr w:type="spellEnd"/>
      <w:r w:rsidRPr="00AF4BB7">
        <w:rPr>
          <w:lang w:val="en-US"/>
        </w:rPr>
        <w:t xml:space="preserve">, for instance); methods were found to also include variable protonation. </w:t>
      </w:r>
    </w:p>
    <w:p w:rsidR="009B3F0F" w:rsidRPr="00AF4BB7" w:rsidRDefault="009B3F0F" w:rsidP="009B3F0F">
      <w:pPr>
        <w:pStyle w:val="InChI-FAQ-answers"/>
      </w:pPr>
      <w:r w:rsidRPr="00AF4BB7">
        <w:t>The present version only considers traditional organic stereochemistry (double bond - sp</w:t>
      </w:r>
      <w:r w:rsidRPr="00AF4BB7">
        <w:rPr>
          <w:vertAlign w:val="superscript"/>
        </w:rPr>
        <w:t>2</w:t>
      </w:r>
      <w:r w:rsidRPr="00AF4BB7">
        <w:t xml:space="preserve"> and tetrahedral - sp</w:t>
      </w:r>
      <w:r w:rsidRPr="00AF4BB7">
        <w:rPr>
          <w:vertAlign w:val="superscript"/>
        </w:rPr>
        <w:t>3</w:t>
      </w:r>
      <w:r w:rsidRPr="00AF4BB7">
        <w:t xml:space="preserve">) and the most common forms of H-migration (tautomerism). However, the layered structure of the InChI allows future refinements with little or no change to the layers described here. Not included are </w:t>
      </w:r>
      <w:del w:id="1018" w:author="Igor P" w:date="2017-08-09T14:26:00Z">
        <w:r w:rsidRPr="00AF4BB7" w:rsidDel="00305FC0">
          <w:delText xml:space="preserve">polymers, </w:delText>
        </w:r>
      </w:del>
      <w:r w:rsidRPr="00AF4BB7">
        <w:t xml:space="preserve">variable substituents/attachment positions (Markush structures), electronic states and conformations. </w:t>
      </w:r>
    </w:p>
    <w:p w:rsidR="009B3F0F" w:rsidRPr="00AF4BB7" w:rsidRDefault="009B3F0F" w:rsidP="009B3F0F">
      <w:pPr>
        <w:pStyle w:val="InChI-FAQ-answers"/>
      </w:pPr>
      <w:r w:rsidRPr="00AF4BB7">
        <w:lastRenderedPageBreak/>
        <w:t>By design, the InChI represents only a single type of connectivity. In particular, it ignores bond orders except for analyzing stereochemistry and H-migration and does not explicitly represent positions of electrons. While this is not the conventional method for representing chemical compounds, it provides an effective means of representing their identity.</w:t>
      </w:r>
    </w:p>
    <w:p w:rsidR="00F338E5" w:rsidRPr="00AF4BB7" w:rsidRDefault="00F338E5" w:rsidP="00F338E5">
      <w:pPr>
        <w:pStyle w:val="InChI-FAQ-answers"/>
        <w:rPr>
          <w:lang w:val="en-US"/>
        </w:rPr>
      </w:pPr>
      <w:r w:rsidRPr="00AF4BB7">
        <w:rPr>
          <w:lang w:val="en-US"/>
        </w:rPr>
        <w:t xml:space="preserve">Extensions to the InChI algorithm are currently under development. See </w:t>
      </w:r>
      <w:r w:rsidR="007A71FE">
        <w:rPr>
          <w:lang w:val="en-US"/>
        </w:rPr>
        <w:t>S</w:t>
      </w:r>
      <w:r w:rsidR="007A71FE" w:rsidRPr="00AF4BB7">
        <w:rPr>
          <w:lang w:val="en-US"/>
        </w:rPr>
        <w:t xml:space="preserve">ection </w:t>
      </w:r>
      <w:r w:rsidRPr="00AF4BB7">
        <w:rPr>
          <w:lang w:val="en-US"/>
        </w:rPr>
        <w:t>4.15 “What can InChI currently not represent?” for areas of chemistry currently not covered by InChI.</w:t>
      </w:r>
    </w:p>
    <w:p w:rsidR="00F338E5" w:rsidRPr="00AF4BB7" w:rsidRDefault="00F338E5" w:rsidP="009B3F0F">
      <w:pPr>
        <w:pStyle w:val="InChI-FAQ-answers"/>
        <w:rPr>
          <w:lang w:val="en-US"/>
        </w:rPr>
      </w:pPr>
      <w:r w:rsidRPr="00AF4BB7">
        <w:rPr>
          <w:lang w:val="en-US"/>
        </w:rPr>
        <w:t xml:space="preserve">While chemists will always have differing opinions on structure representation, the goal of the InChI algorithm is to create a unique, but arbitrary representation.  However, the flexibility of InChI options (see </w:t>
      </w:r>
      <w:r w:rsidR="007A71FE">
        <w:rPr>
          <w:lang w:val="en-US"/>
        </w:rPr>
        <w:t>S</w:t>
      </w:r>
      <w:r w:rsidR="007A71FE" w:rsidRPr="00AF4BB7">
        <w:rPr>
          <w:lang w:val="en-US"/>
        </w:rPr>
        <w:t xml:space="preserve">ections </w:t>
      </w:r>
      <w:r w:rsidRPr="00AF4BB7">
        <w:rPr>
          <w:lang w:val="en-US"/>
        </w:rPr>
        <w:t>4-11 &amp; 15 of this FAQ) allow</w:t>
      </w:r>
      <w:r w:rsidR="00962197">
        <w:rPr>
          <w:lang w:val="en-US"/>
        </w:rPr>
        <w:t>s</w:t>
      </w:r>
      <w:r w:rsidRPr="00AF4BB7">
        <w:rPr>
          <w:lang w:val="en-US"/>
        </w:rPr>
        <w:t xml:space="preserve"> for a diverse set of opinions to be used within the InChI algorithm.</w:t>
      </w:r>
    </w:p>
    <w:p w:rsidR="003D2125" w:rsidRPr="00AF4BB7" w:rsidRDefault="003D3354" w:rsidP="003D2125">
      <w:pPr>
        <w:pStyle w:val="InChI-FAQ-Heading-3"/>
      </w:pPr>
      <w:bookmarkStart w:id="1019" w:name="_Toc492493909"/>
      <w:r w:rsidRPr="00AF4BB7">
        <w:t xml:space="preserve">2.5. </w:t>
      </w:r>
      <w:r w:rsidR="003D2125" w:rsidRPr="00AF4BB7">
        <w:t>Does InChI support the whole Periodic System?</w:t>
      </w:r>
      <w:bookmarkEnd w:id="1019"/>
      <w:r w:rsidR="003D2125" w:rsidRPr="00AF4BB7">
        <w:t xml:space="preserve"> </w:t>
      </w:r>
    </w:p>
    <w:p w:rsidR="003D2125" w:rsidRPr="00AF4BB7" w:rsidRDefault="003D2125" w:rsidP="003D2125">
      <w:pPr>
        <w:pStyle w:val="InChI-FAQ-answers"/>
      </w:pPr>
      <w:r w:rsidRPr="00AF4BB7">
        <w:t xml:space="preserve">Yes. The current release of InChI Software supports chemical elements from 1 (hydrogen) to </w:t>
      </w:r>
      <w:del w:id="1020" w:author="Igor P" w:date="2017-07-04T11:46:00Z">
        <w:r w:rsidRPr="00AF4BB7" w:rsidDel="006D73BC">
          <w:delText xml:space="preserve">112 </w:delText>
        </w:r>
      </w:del>
      <w:ins w:id="1021" w:author="Igor P" w:date="2017-07-04T11:46:00Z">
        <w:r w:rsidR="006D73BC" w:rsidRPr="00AF4BB7">
          <w:t>11</w:t>
        </w:r>
        <w:r w:rsidR="006D73BC">
          <w:t>8</w:t>
        </w:r>
        <w:r w:rsidR="006D73BC" w:rsidRPr="00AF4BB7">
          <w:t xml:space="preserve"> </w:t>
        </w:r>
      </w:ins>
      <w:r w:rsidRPr="00AF4BB7">
        <w:t>(</w:t>
      </w:r>
      <w:proofErr w:type="spellStart"/>
      <w:ins w:id="1022" w:author="Igor P" w:date="2017-07-04T11:46:00Z">
        <w:r w:rsidR="006D73BC" w:rsidRPr="006D73BC">
          <w:t>oganesson</w:t>
        </w:r>
      </w:ins>
      <w:proofErr w:type="spellEnd"/>
      <w:del w:id="1023" w:author="Igor P" w:date="2017-07-04T11:46:00Z">
        <w:r w:rsidRPr="00AF4BB7" w:rsidDel="006D73BC">
          <w:delText>copernicium</w:delText>
        </w:r>
      </w:del>
      <w:r w:rsidRPr="00AF4BB7">
        <w:t>, which is the last</w:t>
      </w:r>
      <w:r w:rsidR="007B197A" w:rsidRPr="00AF4BB7">
        <w:t xml:space="preserve"> element</w:t>
      </w:r>
      <w:r w:rsidRPr="00AF4BB7">
        <w:t xml:space="preserve"> currently </w:t>
      </w:r>
      <w:proofErr w:type="spellStart"/>
      <w:r w:rsidRPr="00AF4BB7">
        <w:t>recognised</w:t>
      </w:r>
      <w:proofErr w:type="spellEnd"/>
      <w:r w:rsidRPr="00AF4BB7">
        <w:t xml:space="preserve"> by IUPAC).</w:t>
      </w:r>
    </w:p>
    <w:p w:rsidR="003D2125" w:rsidRPr="00AF4BB7" w:rsidRDefault="003D3354" w:rsidP="003D2125">
      <w:pPr>
        <w:pStyle w:val="InChI-FAQ-Heading-3"/>
      </w:pPr>
      <w:bookmarkStart w:id="1024" w:name="_Toc492493910"/>
      <w:r w:rsidRPr="00AF4BB7">
        <w:t xml:space="preserve">2.6. </w:t>
      </w:r>
      <w:r w:rsidR="003D2125" w:rsidRPr="00AF4BB7">
        <w:t>What Is InChI not designed for?</w:t>
      </w:r>
      <w:bookmarkEnd w:id="1024"/>
      <w:r w:rsidR="003D2125" w:rsidRPr="00AF4BB7">
        <w:t xml:space="preserve"> </w:t>
      </w:r>
    </w:p>
    <w:p w:rsidR="003D2125" w:rsidRPr="00AF4BB7" w:rsidRDefault="003D2125" w:rsidP="003D2125">
      <w:pPr>
        <w:pStyle w:val="InChI-FAQ-answers"/>
        <w:numPr>
          <w:ilvl w:val="0"/>
          <w:numId w:val="42"/>
        </w:numPr>
        <w:jc w:val="left"/>
      </w:pPr>
      <w:r w:rsidRPr="00AF4BB7">
        <w:rPr>
          <w:b/>
          <w:bCs/>
        </w:rPr>
        <w:t>Manual generation:</w:t>
      </w:r>
      <w:r w:rsidRPr="00AF4BB7">
        <w:t xml:space="preserve"> </w:t>
      </w:r>
      <w:r w:rsidRPr="00AF4BB7">
        <w:br/>
      </w:r>
      <w:r w:rsidR="009A5E5D" w:rsidRPr="00AF4BB7">
        <w:rPr>
          <w:color w:val="222222"/>
        </w:rPr>
        <w:t>InChI</w:t>
      </w:r>
      <w:r w:rsidR="009A5E5D" w:rsidRPr="00AF4BB7">
        <w:rPr>
          <w:rStyle w:val="apple-converted-space"/>
          <w:color w:val="222222"/>
        </w:rPr>
        <w:t> </w:t>
      </w:r>
      <w:r w:rsidR="009A5E5D" w:rsidRPr="00AF4BB7">
        <w:rPr>
          <w:color w:val="222222"/>
        </w:rPr>
        <w:t xml:space="preserve">is for computers, not humans. </w:t>
      </w:r>
      <w:r w:rsidRPr="00AF4BB7">
        <w:t xml:space="preserve">For all but the simplest structures, the algorithms are too complex to be implemented manually. </w:t>
      </w:r>
    </w:p>
    <w:p w:rsidR="003D2125" w:rsidRPr="00AF4BB7" w:rsidRDefault="003D2125" w:rsidP="003D2125">
      <w:pPr>
        <w:pStyle w:val="InChI-FAQ-answers"/>
        <w:numPr>
          <w:ilvl w:val="0"/>
          <w:numId w:val="42"/>
        </w:numPr>
        <w:jc w:val="left"/>
      </w:pPr>
      <w:r w:rsidRPr="00AF4BB7">
        <w:rPr>
          <w:b/>
          <w:bCs/>
        </w:rPr>
        <w:t>Human parsing:</w:t>
      </w:r>
      <w:r w:rsidRPr="00AF4BB7">
        <w:t xml:space="preserve"> </w:t>
      </w:r>
      <w:r w:rsidRPr="00AF4BB7">
        <w:br/>
        <w:t xml:space="preserve">While with an understanding of the syntax of the Identifier, it may be 'reverse-engineered' to show its various layers, its compact form is not well suited for this. It may, however, be easily parsed and the contents of each layer examined and traced to the original structure, but end users would never be expected to do this. </w:t>
      </w:r>
    </w:p>
    <w:p w:rsidR="003D2125" w:rsidRPr="00AF4BB7" w:rsidRDefault="003D2125" w:rsidP="009A5E5D">
      <w:pPr>
        <w:pStyle w:val="InChI-FAQ-answers"/>
        <w:numPr>
          <w:ilvl w:val="0"/>
          <w:numId w:val="42"/>
        </w:numPr>
        <w:jc w:val="left"/>
      </w:pPr>
      <w:r w:rsidRPr="00AF4BB7">
        <w:rPr>
          <w:b/>
          <w:bCs/>
        </w:rPr>
        <w:t>Substructure searching:</w:t>
      </w:r>
      <w:r w:rsidRPr="00AF4BB7">
        <w:t xml:space="preserve"> </w:t>
      </w:r>
      <w:r w:rsidRPr="00AF4BB7">
        <w:br/>
        <w:t>The Identif</w:t>
      </w:r>
      <w:r w:rsidR="006B12FE" w:rsidRPr="00AF4BB7">
        <w:t>i</w:t>
      </w:r>
      <w:r w:rsidRPr="00AF4BB7">
        <w:t xml:space="preserve">er has no advantages over the more commonly used connection table formats for substructure and structure similarity searching. The InChI layers are designed solely to deal with the different ways of representing the same compound. </w:t>
      </w:r>
      <w:r w:rsidR="009A5E5D" w:rsidRPr="00AF4BB7">
        <w:rPr>
          <w:color w:val="222222"/>
        </w:rPr>
        <w:t>Those who want to do substructure searching are advised to look to the various chemistry software</w:t>
      </w:r>
      <w:r w:rsidR="009A5E5D" w:rsidRPr="00AF4BB7">
        <w:rPr>
          <w:rStyle w:val="apple-converted-space"/>
          <w:color w:val="222222"/>
        </w:rPr>
        <w:t xml:space="preserve"> </w:t>
      </w:r>
      <w:r w:rsidR="009A5E5D" w:rsidRPr="00AF4BB7">
        <w:rPr>
          <w:color w:val="222222"/>
        </w:rPr>
        <w:t>suppliers. This is beyond the mission of the InChI</w:t>
      </w:r>
      <w:r w:rsidR="009A5E5D" w:rsidRPr="00AF4BB7">
        <w:rPr>
          <w:rStyle w:val="apple-converted-space"/>
          <w:color w:val="222222"/>
        </w:rPr>
        <w:t xml:space="preserve"> </w:t>
      </w:r>
      <w:r w:rsidR="009A5E5D" w:rsidRPr="00AF4BB7">
        <w:rPr>
          <w:color w:val="222222"/>
        </w:rPr>
        <w:t>project.</w:t>
      </w:r>
    </w:p>
    <w:p w:rsidR="003D2125" w:rsidRPr="00AF4BB7" w:rsidRDefault="003D2125" w:rsidP="003D2125">
      <w:pPr>
        <w:pStyle w:val="InChI-FAQ-answers"/>
        <w:numPr>
          <w:ilvl w:val="0"/>
          <w:numId w:val="42"/>
        </w:numPr>
        <w:jc w:val="left"/>
      </w:pPr>
      <w:r w:rsidRPr="00AF4BB7">
        <w:rPr>
          <w:b/>
          <w:bCs/>
        </w:rPr>
        <w:t>Structure display:</w:t>
      </w:r>
      <w:r w:rsidRPr="00AF4BB7">
        <w:t xml:space="preserve"> </w:t>
      </w:r>
      <w:r w:rsidRPr="00AF4BB7">
        <w:br/>
        <w:t xml:space="preserve">Coordinates are not a part of the Identifier. While these may optionally be stored along with the identifier as auxiliary information, more flexible and widely used connection table formats exist for this purpose. </w:t>
      </w:r>
      <w:r w:rsidR="00B3061C" w:rsidRPr="00AF4BB7">
        <w:rPr>
          <w:lang w:val="en-US"/>
        </w:rPr>
        <w:t xml:space="preserve">Those who want to do structure display are advised to look to the various chemistry software suppliers.  </w:t>
      </w:r>
      <w:r w:rsidR="00B3061C" w:rsidRPr="00AF4BB7">
        <w:rPr>
          <w:lang w:val="ru-RU"/>
        </w:rPr>
        <w:t>This is beyond the mission of the InChI project.</w:t>
      </w:r>
    </w:p>
    <w:p w:rsidR="003D2125" w:rsidRPr="00AF4BB7" w:rsidRDefault="003D2125" w:rsidP="003D2125">
      <w:pPr>
        <w:pStyle w:val="InChI-FAQ-answers"/>
        <w:numPr>
          <w:ilvl w:val="0"/>
          <w:numId w:val="42"/>
        </w:numPr>
        <w:jc w:val="left"/>
      </w:pPr>
      <w:r w:rsidRPr="00AF4BB7">
        <w:rPr>
          <w:b/>
          <w:bCs/>
        </w:rPr>
        <w:t>A connection table:</w:t>
      </w:r>
      <w:r w:rsidRPr="00AF4BB7">
        <w:t xml:space="preserve"> </w:t>
      </w:r>
      <w:r w:rsidRPr="00AF4BB7">
        <w:br/>
        <w:t xml:space="preserve">The Identifier may be thought of as a very restricted sort of connection table since it contains the 'connectivity' of a compound. However, it holds only the information needed to uniquely identify a substance, so does not include information often held in 'connection tables' such as coordinates, bond types, positions of charges or moveable bonds, etc. The ordering of atoms is important in InChI - this order is not important in most connection tables. </w:t>
      </w:r>
    </w:p>
    <w:p w:rsidR="00790625" w:rsidRPr="00AF4BB7" w:rsidRDefault="003D3354" w:rsidP="00F86055">
      <w:pPr>
        <w:pStyle w:val="InChI-FAQ-Heading-3"/>
      </w:pPr>
      <w:bookmarkStart w:id="1025" w:name="_Toc492493911"/>
      <w:r w:rsidRPr="00AF4BB7">
        <w:lastRenderedPageBreak/>
        <w:t xml:space="preserve">2.7. </w:t>
      </w:r>
      <w:r w:rsidR="00790625" w:rsidRPr="00AF4BB7">
        <w:t xml:space="preserve">What is an </w:t>
      </w:r>
      <w:proofErr w:type="spellStart"/>
      <w:r w:rsidR="00790625" w:rsidRPr="00AF4BB7">
        <w:t>InChIKey</w:t>
      </w:r>
      <w:proofErr w:type="spellEnd"/>
      <w:r w:rsidR="00790625" w:rsidRPr="00AF4BB7">
        <w:t>?</w:t>
      </w:r>
      <w:bookmarkEnd w:id="1025"/>
      <w:r w:rsidR="00790625" w:rsidRPr="00AF4BB7">
        <w:t xml:space="preserve"> </w:t>
      </w:r>
    </w:p>
    <w:p w:rsidR="002A2FA6" w:rsidRPr="00AF4BB7" w:rsidRDefault="005C6F62" w:rsidP="002A2FA6">
      <w:pPr>
        <w:pStyle w:val="InChI-FAQ-answers"/>
      </w:pPr>
      <w:r w:rsidRPr="00AF4BB7">
        <w:t xml:space="preserve">The </w:t>
      </w:r>
      <w:proofErr w:type="spellStart"/>
      <w:r w:rsidRPr="00AF4BB7">
        <w:t>InChIKey</w:t>
      </w:r>
      <w:proofErr w:type="spellEnd"/>
      <w:r w:rsidRPr="00AF4BB7">
        <w:t xml:space="preserve"> is a </w:t>
      </w:r>
      <w:r w:rsidR="00D72451" w:rsidRPr="00AF4BB7">
        <w:t xml:space="preserve">short, </w:t>
      </w:r>
      <w:r w:rsidRPr="00AF4BB7">
        <w:t xml:space="preserve">fixed-length character signature based on a hash code of the InChI string. </w:t>
      </w:r>
    </w:p>
    <w:p w:rsidR="0031478F" w:rsidRPr="00AF4BB7" w:rsidRDefault="0031478F" w:rsidP="0031478F">
      <w:pPr>
        <w:pStyle w:val="InChI-FAQ-answers"/>
        <w:rPr>
          <w:lang w:val="en-US"/>
        </w:rPr>
      </w:pPr>
      <w:r w:rsidRPr="00AF4BB7">
        <w:rPr>
          <w:lang w:val="en-US"/>
        </w:rPr>
        <w:t xml:space="preserve">By definition, </w:t>
      </w:r>
      <w:r w:rsidR="00EC5A9D">
        <w:rPr>
          <w:lang w:val="en-US"/>
        </w:rPr>
        <w:t xml:space="preserve">the </w:t>
      </w:r>
      <w:proofErr w:type="spellStart"/>
      <w:r w:rsidRPr="00AF4BB7">
        <w:rPr>
          <w:lang w:val="en-US"/>
        </w:rPr>
        <w:t>InChIKey</w:t>
      </w:r>
      <w:proofErr w:type="spellEnd"/>
      <w:r w:rsidRPr="00AF4BB7">
        <w:rPr>
          <w:lang w:val="en-US"/>
        </w:rPr>
        <w:t xml:space="preserve"> length is always 27 characters, which are uppercase English letters and dashes (“minus” characters) as separators. It is much shorter than a typical InChI (for example, the average length of InChI string calculated for </w:t>
      </w:r>
      <w:r w:rsidR="00EC5A9D">
        <w:rPr>
          <w:lang w:val="en-US"/>
        </w:rPr>
        <w:t>a</w:t>
      </w:r>
      <w:r w:rsidRPr="00AF4BB7">
        <w:rPr>
          <w:lang w:val="en-US"/>
        </w:rPr>
        <w:t xml:space="preserve"> real collection of ca. 10M records is 146 characters).</w:t>
      </w:r>
    </w:p>
    <w:p w:rsidR="0031478F" w:rsidRPr="00AF4BB7" w:rsidRDefault="0031478F" w:rsidP="0031478F">
      <w:pPr>
        <w:pStyle w:val="InChI-FAQ-answers"/>
        <w:rPr>
          <w:lang w:val="en-US"/>
        </w:rPr>
      </w:pPr>
      <w:r w:rsidRPr="00AF4BB7">
        <w:rPr>
          <w:lang w:val="en-US"/>
        </w:rPr>
        <w:t xml:space="preserve">Still, </w:t>
      </w:r>
      <w:proofErr w:type="spellStart"/>
      <w:r w:rsidRPr="00AF4BB7">
        <w:rPr>
          <w:lang w:val="en-US"/>
        </w:rPr>
        <w:t>InChIKey</w:t>
      </w:r>
      <w:proofErr w:type="spellEnd"/>
      <w:r w:rsidRPr="00AF4BB7">
        <w:rPr>
          <w:lang w:val="en-US"/>
        </w:rPr>
        <w:t xml:space="preserve"> inherits from InChI, to </w:t>
      </w:r>
      <w:r w:rsidR="00EC5A9D">
        <w:rPr>
          <w:lang w:val="en-US"/>
        </w:rPr>
        <w:t>a</w:t>
      </w:r>
      <w:r w:rsidR="00EC5A9D" w:rsidRPr="00AF4BB7">
        <w:rPr>
          <w:lang w:val="en-US"/>
        </w:rPr>
        <w:t xml:space="preserve"> </w:t>
      </w:r>
      <w:r w:rsidRPr="00AF4BB7">
        <w:rPr>
          <w:lang w:val="en-US"/>
        </w:rPr>
        <w:t xml:space="preserve">limited degree, a layered representation of chemical structure. </w:t>
      </w:r>
    </w:p>
    <w:p w:rsidR="006E6598" w:rsidRPr="00AF4BB7" w:rsidRDefault="006E6598" w:rsidP="006E6598">
      <w:pPr>
        <w:pStyle w:val="InChI-FAQ-answers"/>
      </w:pPr>
      <w:proofErr w:type="spellStart"/>
      <w:r w:rsidRPr="00AF4BB7">
        <w:t>InChIKey</w:t>
      </w:r>
      <w:proofErr w:type="spellEnd"/>
      <w:r w:rsidRPr="00AF4BB7">
        <w:t xml:space="preserve"> provides a nearly unique short representation of the parent InChI and hence of the parent chemical compound (the </w:t>
      </w:r>
      <w:r w:rsidR="0031478F" w:rsidRPr="00AF4BB7">
        <w:rPr>
          <w:lang w:val="en-US"/>
        </w:rPr>
        <w:t xml:space="preserve">chances of </w:t>
      </w:r>
      <w:proofErr w:type="spellStart"/>
      <w:r w:rsidR="0031478F" w:rsidRPr="00AF4BB7">
        <w:rPr>
          <w:lang w:val="en-US"/>
        </w:rPr>
        <w:t>InChIKey</w:t>
      </w:r>
      <w:proofErr w:type="spellEnd"/>
      <w:r w:rsidR="0031478F" w:rsidRPr="00AF4BB7">
        <w:rPr>
          <w:lang w:val="en-US"/>
        </w:rPr>
        <w:t xml:space="preserve"> </w:t>
      </w:r>
      <w:r w:rsidRPr="00AF4BB7">
        <w:t>non-uniqueness are not zero but rather small, see Section</w:t>
      </w:r>
      <w:r w:rsidR="002A4571">
        <w:t xml:space="preserve"> 13</w:t>
      </w:r>
      <w:r w:rsidRPr="00AF4BB7">
        <w:t xml:space="preserve"> ‘</w:t>
      </w:r>
      <w:proofErr w:type="spellStart"/>
      <w:r w:rsidRPr="00AF4BB7">
        <w:t>InChIKey</w:t>
      </w:r>
      <w:proofErr w:type="spellEnd"/>
      <w:r w:rsidRPr="00AF4BB7">
        <w:t>’ of this FAQ).</w:t>
      </w:r>
    </w:p>
    <w:p w:rsidR="009F3151" w:rsidRPr="00AF4BB7" w:rsidRDefault="009F3151" w:rsidP="009F3151">
      <w:pPr>
        <w:pStyle w:val="InChI-FAQ-answers"/>
        <w:rPr>
          <w:lang w:val="en-US"/>
        </w:rPr>
      </w:pPr>
      <w:r w:rsidRPr="00AF4BB7">
        <w:rPr>
          <w:lang w:val="en-US"/>
        </w:rPr>
        <w:t xml:space="preserve">The </w:t>
      </w:r>
      <w:r w:rsidR="00EC5A9D">
        <w:rPr>
          <w:lang w:val="en-US"/>
        </w:rPr>
        <w:t xml:space="preserve">idea for </w:t>
      </w:r>
      <w:r w:rsidRPr="00AF4BB7">
        <w:rPr>
          <w:lang w:val="en-US"/>
        </w:rPr>
        <w:t>the </w:t>
      </w:r>
      <w:proofErr w:type="spellStart"/>
      <w:r w:rsidRPr="00AF4BB7">
        <w:rPr>
          <w:lang w:val="en-US"/>
        </w:rPr>
        <w:t>InChIKey</w:t>
      </w:r>
      <w:proofErr w:type="spellEnd"/>
      <w:r w:rsidRPr="00AF4BB7">
        <w:rPr>
          <w:lang w:val="en-US"/>
        </w:rPr>
        <w:t> came from an InChI lecture at Google at which time i</w:t>
      </w:r>
      <w:r w:rsidR="00EC5A9D">
        <w:rPr>
          <w:lang w:val="en-US"/>
        </w:rPr>
        <w:t>t</w:t>
      </w:r>
      <w:r w:rsidRPr="00AF4BB7">
        <w:rPr>
          <w:lang w:val="en-US"/>
        </w:rPr>
        <w:t xml:space="preserve"> was made clear that internet search engines would not be able to find InChI strings due to their length and use of characters ignored by all search engines.</w:t>
      </w:r>
    </w:p>
    <w:p w:rsidR="00CA001B" w:rsidRPr="00AF4BB7" w:rsidRDefault="003D3354" w:rsidP="00F86055">
      <w:pPr>
        <w:pStyle w:val="InChI-FAQ-Heading-3"/>
      </w:pPr>
      <w:bookmarkStart w:id="1026" w:name="_Toc492493912"/>
      <w:r w:rsidRPr="00AF4BB7">
        <w:t xml:space="preserve">2.8. </w:t>
      </w:r>
      <w:r w:rsidR="00987446" w:rsidRPr="00AF4BB7">
        <w:t>What do</w:t>
      </w:r>
      <w:r w:rsidR="00CA001B" w:rsidRPr="00AF4BB7">
        <w:t xml:space="preserve"> an InChI</w:t>
      </w:r>
      <w:r w:rsidR="00732664" w:rsidRPr="00AF4BB7">
        <w:t xml:space="preserve"> &amp;</w:t>
      </w:r>
      <w:r w:rsidR="006E6598" w:rsidRPr="00AF4BB7">
        <w:t xml:space="preserve"> an</w:t>
      </w:r>
      <w:r w:rsidR="00732664" w:rsidRPr="00AF4BB7">
        <w:t xml:space="preserve"> </w:t>
      </w:r>
      <w:proofErr w:type="spellStart"/>
      <w:r w:rsidR="00732664" w:rsidRPr="00AF4BB7">
        <w:t>InChI</w:t>
      </w:r>
      <w:r w:rsidR="00CA001B" w:rsidRPr="00AF4BB7">
        <w:t>Key</w:t>
      </w:r>
      <w:proofErr w:type="spellEnd"/>
      <w:r w:rsidR="00CA001B" w:rsidRPr="00AF4BB7">
        <w:t xml:space="preserve"> look like?</w:t>
      </w:r>
      <w:bookmarkEnd w:id="1026"/>
    </w:p>
    <w:p w:rsidR="0031478F" w:rsidRPr="00AF4BB7" w:rsidRDefault="006E6598" w:rsidP="0031478F">
      <w:pPr>
        <w:pStyle w:val="InChI-FAQ-answers"/>
        <w:rPr>
          <w:lang w:val="en-US"/>
        </w:rPr>
      </w:pPr>
      <w:r w:rsidRPr="00AF4BB7">
        <w:t xml:space="preserve">An </w:t>
      </w:r>
      <w:r w:rsidR="00CA001B" w:rsidRPr="00AF4BB7">
        <w:t>InChI is a text string composed of segments (layers) separated by delimiters (/). If multiple disconnected parts of a structure are present, semicolons within each layer separate them.</w:t>
      </w:r>
      <w:r w:rsidR="0031478F" w:rsidRPr="00AF4BB7">
        <w:t xml:space="preserve"> </w:t>
      </w:r>
      <w:r w:rsidR="0031478F" w:rsidRPr="00AF4BB7">
        <w:rPr>
          <w:lang w:val="en-US"/>
        </w:rPr>
        <w:t>No white space is allowed inside any InChI string.</w:t>
      </w:r>
    </w:p>
    <w:p w:rsidR="00CA001B" w:rsidRPr="00AF4BB7" w:rsidRDefault="00CA001B" w:rsidP="00CA001B">
      <w:pPr>
        <w:pStyle w:val="InChI-FAQ-answers"/>
      </w:pPr>
      <w:r w:rsidRPr="00AF4BB7">
        <w:t>Each layer in an InChI string contains a specific class of structural information. This format is designed for compactness, not readability, but can be interpreted manually. The length of an identifier is roughly proportional to the number of atoms in the substance. Numbers inside a layer usually represent the canonical numbering of the atoms from the first layer (chemical formula) except H.</w:t>
      </w:r>
    </w:p>
    <w:p w:rsidR="0031478F" w:rsidRPr="00AF4BB7" w:rsidRDefault="0031478F" w:rsidP="0031478F">
      <w:pPr>
        <w:pStyle w:val="InChI-FAQ-answers"/>
        <w:rPr>
          <w:lang w:val="en-US"/>
        </w:rPr>
      </w:pPr>
      <w:r w:rsidRPr="00AF4BB7">
        <w:rPr>
          <w:lang w:val="en-US"/>
        </w:rPr>
        <w:t>InChI always starts with a prefix, either ‘InChI=1/’ (any InChI) or ‘InChI=1S/’ (Standard InChI, see below).</w:t>
      </w:r>
    </w:p>
    <w:p w:rsidR="0031478F" w:rsidRPr="00AF4BB7" w:rsidRDefault="0031478F" w:rsidP="0031478F">
      <w:pPr>
        <w:pStyle w:val="InChI-FAQ-answers"/>
        <w:rPr>
          <w:lang w:val="en-US"/>
        </w:rPr>
      </w:pPr>
      <w:r w:rsidRPr="00AF4BB7">
        <w:rPr>
          <w:lang w:val="en-US"/>
        </w:rPr>
        <w:t>The InChI string for guanine (specific for the tautomer drawn below), for instance, is:</w:t>
      </w:r>
    </w:p>
    <w:p w:rsidR="00D71C6A" w:rsidRPr="007A4E15" w:rsidRDefault="00D71C6A" w:rsidP="00732664">
      <w:pPr>
        <w:pStyle w:val="InChI-FAQ-InChI-string"/>
        <w:rPr>
          <w:szCs w:val="20"/>
          <w:lang w:val="pt-BR"/>
        </w:rPr>
      </w:pPr>
      <w:r w:rsidRPr="007A4E15">
        <w:rPr>
          <w:szCs w:val="20"/>
          <w:lang w:val="pt-BR"/>
        </w:rPr>
        <w:t>InChI=1/C5H5N5O/c6-5-9-3-2(4(11)10-5)7-1-8-3/h1H,(H4,6,7,8,9,10,11)/f/h8,10H,6H2</w:t>
      </w:r>
    </w:p>
    <w:p w:rsidR="00D71C6A" w:rsidRPr="00AF4BB7" w:rsidRDefault="00D71C6A" w:rsidP="00D71C6A">
      <w:pPr>
        <w:autoSpaceDE w:val="0"/>
        <w:autoSpaceDN w:val="0"/>
        <w:adjustRightInd w:val="0"/>
        <w:rPr>
          <w:rFonts w:ascii="Arial" w:hAnsi="Arial" w:cs="Arial"/>
          <w:lang w:val="en-US"/>
        </w:rPr>
      </w:pPr>
      <w:r w:rsidRPr="00AF4BB7">
        <w:object w:dxaOrig="2170" w:dyaOrig="1651">
          <v:shape id="_x0000_i1026" type="#_x0000_t75" style="width:108.75pt;height:82.5pt" o:ole="">
            <v:imagedata r:id="rId18" o:title=""/>
          </v:shape>
          <o:OLEObject Type="Embed" ProgID="ACD.ChemSketch.20" ShapeID="_x0000_i1026" DrawAspect="Content" ObjectID="_1627748809" r:id="rId19"/>
        </w:object>
      </w:r>
    </w:p>
    <w:p w:rsidR="009279CA" w:rsidRPr="00AF4BB7" w:rsidRDefault="009279CA" w:rsidP="009279CA">
      <w:pPr>
        <w:pStyle w:val="InChI-FAQ-answers"/>
        <w:rPr>
          <w:lang w:val="en-US"/>
        </w:rPr>
      </w:pPr>
      <w:proofErr w:type="spellStart"/>
      <w:r w:rsidRPr="00AF4BB7">
        <w:rPr>
          <w:lang w:val="en-US"/>
        </w:rPr>
        <w:t>InChIKey</w:t>
      </w:r>
      <w:proofErr w:type="spellEnd"/>
      <w:r w:rsidRPr="00AF4BB7">
        <w:rPr>
          <w:lang w:val="en-US"/>
        </w:rPr>
        <w:t xml:space="preserve"> is a text string composed entirely of uppercase English letters separated by “minus” characters (dashes). </w:t>
      </w:r>
      <w:r w:rsidR="009B3D7B">
        <w:rPr>
          <w:lang w:val="en-US"/>
        </w:rPr>
        <w:t xml:space="preserve">The </w:t>
      </w:r>
      <w:proofErr w:type="spellStart"/>
      <w:r w:rsidRPr="00AF4BB7">
        <w:rPr>
          <w:lang w:val="en-US"/>
        </w:rPr>
        <w:t>InChIKey</w:t>
      </w:r>
      <w:proofErr w:type="spellEnd"/>
      <w:r w:rsidRPr="00AF4BB7">
        <w:rPr>
          <w:lang w:val="en-US"/>
        </w:rPr>
        <w:t xml:space="preserve"> string for the above shown structure, for instance, is:</w:t>
      </w:r>
    </w:p>
    <w:p w:rsidR="00D71C6A" w:rsidRPr="00AF4BB7" w:rsidRDefault="00D71C6A" w:rsidP="00732664">
      <w:pPr>
        <w:pStyle w:val="InChI-FAQ-InChI-string"/>
      </w:pPr>
      <w:proofErr w:type="spellStart"/>
      <w:r w:rsidRPr="00AF4BB7">
        <w:t>InChIKey</w:t>
      </w:r>
      <w:proofErr w:type="spellEnd"/>
      <w:r w:rsidRPr="00AF4BB7">
        <w:t>=UYTPUPDQBNUYGX-GSQBSFCVNA-N</w:t>
      </w:r>
    </w:p>
    <w:p w:rsidR="00D71C6A" w:rsidRPr="00AF4BB7" w:rsidRDefault="00D71C6A" w:rsidP="00D71C6A">
      <w:pPr>
        <w:pStyle w:val="InChI-FAQ-answers"/>
      </w:pPr>
      <w:r w:rsidRPr="00AF4BB7">
        <w:t xml:space="preserve">You may find more samples in Section </w:t>
      </w:r>
      <w:r w:rsidR="009279CA" w:rsidRPr="00AF4BB7">
        <w:t xml:space="preserve">14 </w:t>
      </w:r>
      <w:r w:rsidRPr="00AF4BB7">
        <w:t>‘InChI by examples’ of this FAQ.</w:t>
      </w:r>
    </w:p>
    <w:p w:rsidR="00BF2F5C" w:rsidRPr="00AF4BB7" w:rsidRDefault="003D3354" w:rsidP="00FE12DA">
      <w:pPr>
        <w:pStyle w:val="InChI-FAQ-Heading-3"/>
      </w:pPr>
      <w:bookmarkStart w:id="1027" w:name="_Toc492493913"/>
      <w:r w:rsidRPr="00AF4BB7">
        <w:lastRenderedPageBreak/>
        <w:t xml:space="preserve">2.9. </w:t>
      </w:r>
      <w:bookmarkStart w:id="1028" w:name="_Toc322626376"/>
      <w:r w:rsidR="009279CA" w:rsidRPr="00AF4BB7">
        <w:t xml:space="preserve">What </w:t>
      </w:r>
      <w:r w:rsidR="00554756" w:rsidRPr="00AF4BB7">
        <w:t xml:space="preserve">are the </w:t>
      </w:r>
      <w:r w:rsidR="009279CA" w:rsidRPr="00AF4BB7">
        <w:t xml:space="preserve">Standard InChI and </w:t>
      </w:r>
      <w:proofErr w:type="spellStart"/>
      <w:r w:rsidR="009279CA" w:rsidRPr="00AF4BB7">
        <w:t>InChIKey</w:t>
      </w:r>
      <w:proofErr w:type="spellEnd"/>
      <w:r w:rsidR="00554756" w:rsidRPr="00AF4BB7">
        <w:t xml:space="preserve"> and what is their purpose</w:t>
      </w:r>
      <w:r w:rsidR="009279CA" w:rsidRPr="00AF4BB7">
        <w:t>?</w:t>
      </w:r>
      <w:bookmarkEnd w:id="1027"/>
      <w:bookmarkEnd w:id="1028"/>
    </w:p>
    <w:p w:rsidR="0000108C" w:rsidRPr="00AF4BB7" w:rsidRDefault="0000108C" w:rsidP="0000108C">
      <w:pPr>
        <w:pStyle w:val="InChI-FAQ-answers"/>
        <w:rPr>
          <w:lang w:val="en-US"/>
        </w:rPr>
      </w:pPr>
      <w:r w:rsidRPr="00AF4BB7">
        <w:rPr>
          <w:lang w:val="en-US"/>
        </w:rPr>
        <w:t>InChI has a layered structure which allows one to represent molecular structure with a desired level of detail. Accordingly, the InChI Software is able to generate different InChI strings for the same molecule, dependent on a multitude of options controlling the level of attention to structural details  (e.g., accounting for tautomerism or not), as well as the rules of drawing perception.</w:t>
      </w:r>
    </w:p>
    <w:p w:rsidR="0000108C" w:rsidRPr="00AF4BB7" w:rsidRDefault="0000108C" w:rsidP="0000108C">
      <w:pPr>
        <w:pStyle w:val="InChI-FAQ-answers"/>
        <w:rPr>
          <w:lang w:val="en-US"/>
        </w:rPr>
      </w:pPr>
      <w:r w:rsidRPr="00AF4BB7">
        <w:rPr>
          <w:lang w:val="en-US"/>
        </w:rPr>
        <w:t xml:space="preserve">This flexibility, however, may sometimes appear </w:t>
      </w:r>
      <w:r w:rsidR="009279CA" w:rsidRPr="00AF4BB7">
        <w:rPr>
          <w:lang w:val="en-US"/>
        </w:rPr>
        <w:t xml:space="preserve">to be a </w:t>
      </w:r>
      <w:r w:rsidRPr="00AF4BB7">
        <w:rPr>
          <w:lang w:val="en-US"/>
        </w:rPr>
        <w:t xml:space="preserve">drawback, with respect to standardization and interoperability. So the Standard InChI was launched in 2008, in response to these concerns. </w:t>
      </w:r>
    </w:p>
    <w:p w:rsidR="0000108C" w:rsidRPr="00AF4BB7" w:rsidRDefault="0000108C" w:rsidP="0000108C">
      <w:pPr>
        <w:pStyle w:val="InChI-FAQ-answers"/>
        <w:rPr>
          <w:lang w:val="en-US"/>
        </w:rPr>
      </w:pPr>
      <w:r w:rsidRPr="00AF4BB7">
        <w:rPr>
          <w:lang w:val="en-US"/>
        </w:rPr>
        <w:t xml:space="preserve">The Standard InChI is a fully standardized InChI flavor which always maintains the same level of attention to structure details and the same conventions for drawing perception. Its hashed counterpart is the Standard </w:t>
      </w:r>
      <w:proofErr w:type="spellStart"/>
      <w:r w:rsidRPr="00AF4BB7">
        <w:rPr>
          <w:lang w:val="en-US"/>
        </w:rPr>
        <w:t>InChIKey</w:t>
      </w:r>
      <w:proofErr w:type="spellEnd"/>
      <w:r w:rsidRPr="00AF4BB7">
        <w:rPr>
          <w:lang w:val="en-US"/>
        </w:rPr>
        <w:t xml:space="preserve">. </w:t>
      </w:r>
    </w:p>
    <w:p w:rsidR="0000108C" w:rsidRPr="00AF4BB7" w:rsidRDefault="0000108C" w:rsidP="0000108C">
      <w:pPr>
        <w:pStyle w:val="InChI-FAQ-answers"/>
      </w:pPr>
      <w:r w:rsidRPr="00AF4BB7">
        <w:t>The Standard InChI is designated by the prefix:</w:t>
      </w:r>
    </w:p>
    <w:p w:rsidR="00CA001B" w:rsidRPr="00AF4BB7" w:rsidRDefault="00732664" w:rsidP="00732664">
      <w:pPr>
        <w:pStyle w:val="InChI-FAQ-InChI-string"/>
      </w:pPr>
      <w:r w:rsidRPr="00AF4BB7">
        <w:t>InChI=1S/</w:t>
      </w:r>
    </w:p>
    <w:p w:rsidR="0000108C" w:rsidRPr="00AF4BB7" w:rsidRDefault="0000108C" w:rsidP="0000108C">
      <w:pPr>
        <w:pStyle w:val="InChI-FAQ-answers"/>
      </w:pPr>
      <w:r w:rsidRPr="00AF4BB7">
        <w:t>that is, letter ‘S’ immediately follows the version number; Standard InChI version numbers are always whole numbers.</w:t>
      </w:r>
    </w:p>
    <w:p w:rsidR="00D71C6A" w:rsidRPr="00AF4BB7" w:rsidRDefault="00D71C6A" w:rsidP="00732664">
      <w:pPr>
        <w:pStyle w:val="InChI-FAQ-answers"/>
      </w:pPr>
      <w:r w:rsidRPr="00AF4BB7">
        <w:t xml:space="preserve">The Standard InChI string for guanine (note that </w:t>
      </w:r>
      <w:r w:rsidR="005F2BC3" w:rsidRPr="00AF4BB7">
        <w:t xml:space="preserve">the </w:t>
      </w:r>
      <w:r w:rsidRPr="00AF4BB7">
        <w:t>drawing is the same as that in the previous paragraph) is:</w:t>
      </w:r>
    </w:p>
    <w:p w:rsidR="00D71C6A" w:rsidRPr="007A4E15" w:rsidRDefault="00732664" w:rsidP="00732664">
      <w:pPr>
        <w:pStyle w:val="InChI-FAQ-InChI-string"/>
        <w:rPr>
          <w:szCs w:val="20"/>
          <w:lang w:val="pt-BR"/>
        </w:rPr>
      </w:pPr>
      <w:r w:rsidRPr="007A4E15">
        <w:rPr>
          <w:lang w:val="pt-BR"/>
        </w:rPr>
        <w:t>InChI=1S/C5H5N5O/c6-5-9-3-2(4(11)10-5)7-1-8-3/h1H,(H4,6,7,8,9,10,11)</w:t>
      </w:r>
    </w:p>
    <w:p w:rsidR="000D0FD9" w:rsidRPr="00AF4BB7" w:rsidRDefault="0000108C" w:rsidP="000D0FD9">
      <w:pPr>
        <w:pStyle w:val="InChI-FAQ-answers"/>
      </w:pPr>
      <w:r w:rsidRPr="00AF4BB7">
        <w:t xml:space="preserve">The Standard </w:t>
      </w:r>
      <w:proofErr w:type="spellStart"/>
      <w:r w:rsidRPr="00AF4BB7">
        <w:t>InChIKey</w:t>
      </w:r>
      <w:proofErr w:type="spellEnd"/>
      <w:r w:rsidRPr="00AF4BB7">
        <w:t xml:space="preserve"> is an </w:t>
      </w:r>
      <w:proofErr w:type="spellStart"/>
      <w:r w:rsidRPr="00AF4BB7">
        <w:t>InChIKey</w:t>
      </w:r>
      <w:proofErr w:type="spellEnd"/>
      <w:r w:rsidRPr="00AF4BB7">
        <w:t xml:space="preserve"> computed from (and only from) a Standard InChI.</w:t>
      </w:r>
    </w:p>
    <w:p w:rsidR="00D71C6A" w:rsidRPr="00AF4BB7" w:rsidRDefault="00732664" w:rsidP="00732664">
      <w:pPr>
        <w:pStyle w:val="InChI-FAQ-InChI-string"/>
      </w:pPr>
      <w:proofErr w:type="spellStart"/>
      <w:r w:rsidRPr="00AF4BB7">
        <w:t>InChIKey</w:t>
      </w:r>
      <w:proofErr w:type="spellEnd"/>
      <w:r w:rsidRPr="00AF4BB7">
        <w:t>=UYTPUPDQBNUYGX-UHFFFAOYSA-N</w:t>
      </w:r>
    </w:p>
    <w:p w:rsidR="005F2BC3" w:rsidRPr="00AF4BB7" w:rsidRDefault="005F2BC3" w:rsidP="005F2BC3">
      <w:pPr>
        <w:pStyle w:val="InChI-FAQ-answers"/>
        <w:rPr>
          <w:lang w:val="en-US"/>
        </w:rPr>
      </w:pPr>
      <w:r w:rsidRPr="00AF4BB7">
        <w:rPr>
          <w:lang w:val="en-US"/>
        </w:rPr>
        <w:t xml:space="preserve">For more details, please refer to the Section </w:t>
      </w:r>
      <w:r w:rsidR="008260AB" w:rsidRPr="008260AB">
        <w:rPr>
          <w:lang w:val="en-US"/>
        </w:rPr>
        <w:t xml:space="preserve">4.7 </w:t>
      </w:r>
      <w:r w:rsidR="008260AB">
        <w:rPr>
          <w:lang w:val="en-US"/>
        </w:rPr>
        <w:t>‘</w:t>
      </w:r>
      <w:r w:rsidR="008260AB" w:rsidRPr="008260AB">
        <w:rPr>
          <w:lang w:val="en-US"/>
        </w:rPr>
        <w:t>Standard InChI specifics</w:t>
      </w:r>
      <w:r w:rsidRPr="00AF4BB7">
        <w:rPr>
          <w:lang w:val="en-US"/>
        </w:rPr>
        <w:t>’ of this FAQ.</w:t>
      </w:r>
    </w:p>
    <w:p w:rsidR="00B35B94" w:rsidRPr="00AF4BB7" w:rsidRDefault="00B35B94" w:rsidP="00B35B94">
      <w:pPr>
        <w:pStyle w:val="InChI-FAQ-answers"/>
      </w:pPr>
      <w:r w:rsidRPr="00AF4BB7">
        <w:t>Please note that many organizations have their own structure</w:t>
      </w:r>
      <w:r w:rsidRPr="00AF4BB7">
        <w:rPr>
          <w:rStyle w:val="apple-converted-space"/>
        </w:rPr>
        <w:t> </w:t>
      </w:r>
      <w:r w:rsidRPr="00AF4BB7">
        <w:t>representation rules (often called business rules).  The InChI algorithm</w:t>
      </w:r>
      <w:r w:rsidRPr="00AF4BB7">
        <w:rPr>
          <w:rStyle w:val="apple-converted-space"/>
        </w:rPr>
        <w:t> </w:t>
      </w:r>
      <w:r w:rsidRPr="00AF4BB7">
        <w:t>allows an organization to c</w:t>
      </w:r>
      <w:r w:rsidR="009B3D7B">
        <w:t>r</w:t>
      </w:r>
      <w:r w:rsidRPr="00AF4BB7">
        <w:t>eate</w:t>
      </w:r>
      <w:r w:rsidRPr="00AF4BB7">
        <w:rPr>
          <w:rStyle w:val="apple-converted-space"/>
        </w:rPr>
        <w:t> </w:t>
      </w:r>
      <w:r w:rsidRPr="00AF4BB7">
        <w:t>an InChI</w:t>
      </w:r>
      <w:r w:rsidRPr="00AF4BB7">
        <w:rPr>
          <w:rStyle w:val="apple-converted-space"/>
        </w:rPr>
        <w:t> </w:t>
      </w:r>
      <w:r w:rsidRPr="00AF4BB7">
        <w:t>based on such local rules by using the basic InChI</w:t>
      </w:r>
      <w:r w:rsidRPr="00AF4BB7">
        <w:rPr>
          <w:rStyle w:val="apple-converted-space"/>
        </w:rPr>
        <w:t> </w:t>
      </w:r>
      <w:r w:rsidRPr="00AF4BB7">
        <w:t>options.  This flexibility of InChI</w:t>
      </w:r>
      <w:r w:rsidRPr="00AF4BB7">
        <w:rPr>
          <w:rStyle w:val="apple-converted-space"/>
        </w:rPr>
        <w:t> </w:t>
      </w:r>
      <w:r w:rsidRPr="00AF4BB7">
        <w:t>allows for an organization to "do their own thing internally", and - by ALSO using the standard InChI - be able to link to and be interoperable with structures found by searching the Internet.</w:t>
      </w:r>
    </w:p>
    <w:p w:rsidR="00FE12DA" w:rsidRPr="00AF4BB7" w:rsidRDefault="003D3354" w:rsidP="00FE12DA">
      <w:pPr>
        <w:pStyle w:val="InChI-FAQ-Heading-3"/>
      </w:pPr>
      <w:bookmarkStart w:id="1029" w:name="_Toc492493914"/>
      <w:r w:rsidRPr="00AF4BB7">
        <w:t xml:space="preserve">2.10. </w:t>
      </w:r>
      <w:r w:rsidR="00FE12DA" w:rsidRPr="00AF4BB7">
        <w:t>How does InChI differ from SMILES?</w:t>
      </w:r>
      <w:bookmarkEnd w:id="1029"/>
      <w:r w:rsidR="00FE12DA" w:rsidRPr="00AF4BB7">
        <w:t xml:space="preserve"> </w:t>
      </w:r>
    </w:p>
    <w:p w:rsidR="00FE12DA" w:rsidRPr="00AF4BB7" w:rsidRDefault="00FE12DA" w:rsidP="00FE12DA">
      <w:pPr>
        <w:pStyle w:val="InChI-FAQ-answers"/>
      </w:pPr>
      <w:r w:rsidRPr="00AF4BB7">
        <w:t>Like InChI, the SMILES language allows a canonical serialization of molecular structure. However, SMILES is proprietary and unlike InChI is not an open project. This has led to the use of different generation algorithms, and thus, different SMILES versions of the same compound have been found.</w:t>
      </w:r>
    </w:p>
    <w:p w:rsidR="00FE12DA" w:rsidRPr="00AF4BB7" w:rsidRDefault="00FE12DA" w:rsidP="00FE12DA">
      <w:pPr>
        <w:pStyle w:val="InChI-FAQ-answers"/>
      </w:pPr>
      <w:r w:rsidRPr="00AF4BB7">
        <w:t>In fact, one may find at least six different unique SMILES for caffeine on Web sites:</w:t>
      </w:r>
    </w:p>
    <w:p w:rsidR="00FE12DA" w:rsidRPr="00AF4BB7" w:rsidRDefault="00FE12DA" w:rsidP="00FE12DA">
      <w:pPr>
        <w:numPr>
          <w:ilvl w:val="0"/>
          <w:numId w:val="19"/>
        </w:numPr>
        <w:spacing w:before="100" w:beforeAutospacing="1" w:after="100" w:afterAutospacing="1"/>
        <w:ind w:left="1560"/>
        <w:rPr>
          <w:color w:val="000000"/>
          <w:lang w:val="es-ES"/>
        </w:rPr>
      </w:pPr>
      <w:r w:rsidRPr="00AF4BB7">
        <w:rPr>
          <w:color w:val="000000"/>
          <w:lang w:val="es-ES"/>
        </w:rPr>
        <w:t xml:space="preserve">[c]1([n+]([CH3])[c]([c]2([c]([n+]1[CH3])[n][cH][n+]2[CH3]))[O-])[O-] </w:t>
      </w:r>
    </w:p>
    <w:p w:rsidR="00FE12DA" w:rsidRPr="00AF4BB7" w:rsidRDefault="00FE12DA" w:rsidP="00FE12DA">
      <w:pPr>
        <w:numPr>
          <w:ilvl w:val="0"/>
          <w:numId w:val="19"/>
        </w:numPr>
        <w:spacing w:before="100" w:beforeAutospacing="1" w:after="100" w:afterAutospacing="1"/>
        <w:ind w:left="1560"/>
        <w:rPr>
          <w:color w:val="000000"/>
          <w:lang w:val="es-ES"/>
        </w:rPr>
      </w:pPr>
      <w:r w:rsidRPr="00AF4BB7">
        <w:rPr>
          <w:color w:val="000000"/>
          <w:lang w:val="es-ES"/>
        </w:rPr>
        <w:t xml:space="preserve">CN1C(=O)N(C)C(=O)C(N(C)C=N2)=C12 </w:t>
      </w:r>
    </w:p>
    <w:p w:rsidR="00FE12DA" w:rsidRPr="00AF4BB7" w:rsidRDefault="00FE12DA" w:rsidP="00FE12DA">
      <w:pPr>
        <w:numPr>
          <w:ilvl w:val="0"/>
          <w:numId w:val="19"/>
        </w:numPr>
        <w:spacing w:before="100" w:beforeAutospacing="1" w:after="100" w:afterAutospacing="1"/>
        <w:ind w:left="1560"/>
        <w:rPr>
          <w:color w:val="000000"/>
          <w:lang w:val="es-ES"/>
        </w:rPr>
      </w:pPr>
      <w:r w:rsidRPr="00AF4BB7">
        <w:rPr>
          <w:color w:val="000000"/>
          <w:lang w:val="es-ES"/>
        </w:rPr>
        <w:t xml:space="preserve">Cn1cnc2n(C)c(=O)n(C)c(=O)c12 </w:t>
      </w:r>
    </w:p>
    <w:p w:rsidR="00FE12DA" w:rsidRPr="00AF4BB7" w:rsidRDefault="00FE12DA" w:rsidP="00FE12DA">
      <w:pPr>
        <w:numPr>
          <w:ilvl w:val="0"/>
          <w:numId w:val="19"/>
        </w:numPr>
        <w:spacing w:before="100" w:beforeAutospacing="1" w:after="100" w:afterAutospacing="1"/>
        <w:ind w:left="1560"/>
        <w:rPr>
          <w:color w:val="000000"/>
          <w:lang w:val="es-ES"/>
        </w:rPr>
      </w:pPr>
      <w:r w:rsidRPr="00AF4BB7">
        <w:rPr>
          <w:color w:val="000000"/>
          <w:lang w:val="es-ES"/>
        </w:rPr>
        <w:t xml:space="preserve">Cn1cnc2c1c(=O)n(C)c(=O)n2C </w:t>
      </w:r>
    </w:p>
    <w:p w:rsidR="00FE12DA" w:rsidRPr="00AF4BB7" w:rsidRDefault="00FE12DA" w:rsidP="00FE12DA">
      <w:pPr>
        <w:numPr>
          <w:ilvl w:val="0"/>
          <w:numId w:val="19"/>
        </w:numPr>
        <w:spacing w:before="100" w:beforeAutospacing="1" w:after="100" w:afterAutospacing="1"/>
        <w:ind w:left="1560"/>
        <w:rPr>
          <w:color w:val="000000"/>
          <w:lang w:val="es-ES"/>
        </w:rPr>
      </w:pPr>
      <w:r w:rsidRPr="00AF4BB7">
        <w:rPr>
          <w:color w:val="000000"/>
          <w:lang w:val="es-ES"/>
        </w:rPr>
        <w:t xml:space="preserve">O=C1C2=C(N=CN2C)N(C(=O)N1C)C </w:t>
      </w:r>
    </w:p>
    <w:p w:rsidR="00FE12DA" w:rsidRPr="00AF4BB7" w:rsidRDefault="00FE12DA" w:rsidP="00FE12DA">
      <w:pPr>
        <w:numPr>
          <w:ilvl w:val="0"/>
          <w:numId w:val="19"/>
        </w:numPr>
        <w:spacing w:before="100" w:beforeAutospacing="1" w:after="100" w:afterAutospacing="1"/>
        <w:ind w:left="1560"/>
        <w:rPr>
          <w:rFonts w:ascii="Georgia" w:hAnsi="Georgia"/>
          <w:color w:val="000000"/>
          <w:lang w:val="es-ES"/>
        </w:rPr>
      </w:pPr>
      <w:r w:rsidRPr="00AF4BB7">
        <w:rPr>
          <w:color w:val="000000"/>
          <w:lang w:val="es-ES"/>
        </w:rPr>
        <w:t xml:space="preserve">CN1C=NC2=C1C(=O)N(C)C(=O)N2C </w:t>
      </w:r>
    </w:p>
    <w:p w:rsidR="001E284F" w:rsidRPr="007A4E15" w:rsidRDefault="001E284F" w:rsidP="001E284F">
      <w:pPr>
        <w:spacing w:before="100" w:beforeAutospacing="1" w:after="100" w:afterAutospacing="1"/>
        <w:ind w:left="1200"/>
        <w:rPr>
          <w:rFonts w:ascii="Georgia" w:hAnsi="Georgia"/>
          <w:color w:val="000000"/>
          <w:lang w:val="pt-BR"/>
        </w:rPr>
      </w:pPr>
    </w:p>
    <w:p w:rsidR="00FE12DA" w:rsidRPr="00AF4BB7" w:rsidRDefault="00FE12DA" w:rsidP="00FE12DA">
      <w:pPr>
        <w:pStyle w:val="InChI-FAQ-answers"/>
      </w:pPr>
      <w:r w:rsidRPr="00AF4BB7">
        <w:object w:dxaOrig="9346" w:dyaOrig="3696">
          <v:shape id="_x0000_i1027" type="#_x0000_t75" style="width:467.25pt;height:184.5pt" o:ole="">
            <v:imagedata r:id="rId20" o:title=""/>
          </v:shape>
          <o:OLEObject Type="Embed" ProgID="ACD.ChemSketch.20" ShapeID="_x0000_i1027" DrawAspect="Content" ObjectID="_1627748810" r:id="rId21"/>
        </w:object>
      </w:r>
    </w:p>
    <w:p w:rsidR="00790625" w:rsidRPr="00AF4BB7" w:rsidRDefault="003D3354" w:rsidP="00650385">
      <w:pPr>
        <w:pStyle w:val="InChI-FAQ-Heading-3"/>
      </w:pPr>
      <w:bookmarkStart w:id="1030" w:name="_Toc492493915"/>
      <w:r w:rsidRPr="00AF4BB7">
        <w:t xml:space="preserve">2.11. </w:t>
      </w:r>
      <w:r w:rsidR="00790625" w:rsidRPr="00AF4BB7">
        <w:t>Where can I find examples of InChI</w:t>
      </w:r>
      <w:r w:rsidR="0000108C" w:rsidRPr="00AF4BB7">
        <w:t>s</w:t>
      </w:r>
      <w:r w:rsidR="00D31A48" w:rsidRPr="00AF4BB7">
        <w:t xml:space="preserve"> and </w:t>
      </w:r>
      <w:proofErr w:type="spellStart"/>
      <w:r w:rsidR="00D31A48" w:rsidRPr="00AF4BB7">
        <w:t>InChIKey</w:t>
      </w:r>
      <w:r w:rsidR="00790625" w:rsidRPr="00AF4BB7">
        <w:t>s</w:t>
      </w:r>
      <w:proofErr w:type="spellEnd"/>
      <w:r w:rsidR="00790625" w:rsidRPr="00AF4BB7">
        <w:t>?</w:t>
      </w:r>
      <w:bookmarkEnd w:id="1030"/>
      <w:r w:rsidR="00790625" w:rsidRPr="00AF4BB7">
        <w:t xml:space="preserve"> </w:t>
      </w:r>
    </w:p>
    <w:p w:rsidR="0000108C" w:rsidRPr="00AF4BB7" w:rsidRDefault="0000108C" w:rsidP="0000108C">
      <w:pPr>
        <w:pStyle w:val="InChI-FAQ-answers"/>
        <w:rPr>
          <w:lang w:val="en-US"/>
        </w:rPr>
      </w:pPr>
      <w:r w:rsidRPr="00AF4BB7">
        <w:rPr>
          <w:lang w:val="en-US"/>
        </w:rPr>
        <w:t xml:space="preserve">Nowadays InChIs and </w:t>
      </w:r>
      <w:proofErr w:type="spellStart"/>
      <w:r w:rsidRPr="00AF4BB7">
        <w:rPr>
          <w:lang w:val="en-US"/>
        </w:rPr>
        <w:t>InChIKeys</w:t>
      </w:r>
      <w:proofErr w:type="spellEnd"/>
      <w:r w:rsidRPr="00AF4BB7">
        <w:rPr>
          <w:lang w:val="en-US"/>
        </w:rPr>
        <w:t xml:space="preserve"> have become widespread and may be easily found on the Web </w:t>
      </w:r>
      <w:r w:rsidR="00EB635B" w:rsidRPr="00AF4BB7">
        <w:rPr>
          <w:lang w:val="en-US"/>
        </w:rPr>
        <w:t xml:space="preserve">using </w:t>
      </w:r>
      <w:r w:rsidRPr="00AF4BB7">
        <w:rPr>
          <w:lang w:val="en-US"/>
        </w:rPr>
        <w:t>any Internet search engine.</w:t>
      </w:r>
    </w:p>
    <w:p w:rsidR="00EB635B" w:rsidRPr="00AF4BB7" w:rsidRDefault="00EB635B" w:rsidP="00EB635B">
      <w:pPr>
        <w:pStyle w:val="InChI-FAQ-answers"/>
        <w:rPr>
          <w:lang w:val="en-US"/>
        </w:rPr>
      </w:pPr>
      <w:r w:rsidRPr="00AF4BB7">
        <w:rPr>
          <w:lang w:val="en-US"/>
        </w:rPr>
        <w:t xml:space="preserve">As for the large annotated collections of InChI/Keys associated with structural and chemical information look at the following, to name </w:t>
      </w:r>
      <w:r w:rsidR="009B3D7B">
        <w:rPr>
          <w:lang w:val="en-US"/>
        </w:rPr>
        <w:t xml:space="preserve">but </w:t>
      </w:r>
      <w:r w:rsidRPr="00AF4BB7">
        <w:rPr>
          <w:lang w:val="en-US"/>
        </w:rPr>
        <w:t>a few:</w:t>
      </w:r>
    </w:p>
    <w:p w:rsidR="00D835B0" w:rsidRPr="00AF4BB7" w:rsidRDefault="00D835B0" w:rsidP="00D835B0">
      <w:pPr>
        <w:pStyle w:val="InChI-FAQ-answers"/>
        <w:ind w:left="706"/>
      </w:pPr>
      <w:r w:rsidRPr="00AF4BB7">
        <w:t>NCI/CADD Chemical Identifier Resolver</w:t>
      </w:r>
    </w:p>
    <w:p w:rsidR="00D835B0" w:rsidRPr="00AF4BB7" w:rsidRDefault="00E3347E" w:rsidP="00D835B0">
      <w:pPr>
        <w:pStyle w:val="InChI-FAQ-answers"/>
        <w:ind w:left="706"/>
      </w:pPr>
      <w:hyperlink r:id="rId22" w:history="1">
        <w:r w:rsidR="00D835B0" w:rsidRPr="00AF4BB7">
          <w:rPr>
            <w:rStyle w:val="Hyperlink"/>
          </w:rPr>
          <w:t>http://cactus.nci.nih.gov/chemical/structure</w:t>
        </w:r>
      </w:hyperlink>
    </w:p>
    <w:p w:rsidR="00D835B0" w:rsidRPr="00AF4BB7" w:rsidRDefault="00D835B0" w:rsidP="00D835B0">
      <w:pPr>
        <w:pStyle w:val="InChI-FAQ-answers"/>
        <w:ind w:left="706"/>
      </w:pPr>
      <w:r w:rsidRPr="00AF4BB7">
        <w:t>Programmatic web interface to 120 million original structure records in more than 100 small molecule databases</w:t>
      </w:r>
      <w:r w:rsidR="006C7694" w:rsidRPr="00AF4BB7">
        <w:t>, as of January 2012</w:t>
      </w:r>
    </w:p>
    <w:p w:rsidR="004B0EC8" w:rsidRPr="00AF4BB7" w:rsidRDefault="00D31A48" w:rsidP="00D835B0">
      <w:pPr>
        <w:pStyle w:val="InChI-FAQ-answers"/>
        <w:ind w:left="706"/>
        <w:rPr>
          <w:lang w:val="en-US"/>
        </w:rPr>
      </w:pPr>
      <w:proofErr w:type="spellStart"/>
      <w:r w:rsidRPr="00AF4BB7">
        <w:rPr>
          <w:lang w:val="en-US"/>
        </w:rPr>
        <w:t>Pubchem</w:t>
      </w:r>
      <w:proofErr w:type="spellEnd"/>
      <w:r w:rsidRPr="00AF4BB7">
        <w:rPr>
          <w:lang w:val="en-US"/>
        </w:rPr>
        <w:t xml:space="preserve"> </w:t>
      </w:r>
    </w:p>
    <w:p w:rsidR="004B0EC8" w:rsidRPr="00AF4BB7" w:rsidRDefault="00E3347E" w:rsidP="007A4A92">
      <w:pPr>
        <w:pStyle w:val="InChI-FAQ-answers"/>
        <w:ind w:left="708"/>
        <w:rPr>
          <w:lang w:val="en-US"/>
        </w:rPr>
      </w:pPr>
      <w:hyperlink r:id="rId23" w:history="1">
        <w:r w:rsidR="004B0EC8" w:rsidRPr="00AF4BB7">
          <w:rPr>
            <w:rStyle w:val="Hyperlink"/>
            <w:lang w:val="en-US"/>
          </w:rPr>
          <w:t>http://pubchem.ncbi.nlm.nih.gov/</w:t>
        </w:r>
      </w:hyperlink>
    </w:p>
    <w:p w:rsidR="007A4A92" w:rsidRPr="00AF4BB7" w:rsidRDefault="007A4A92" w:rsidP="007A4A92">
      <w:pPr>
        <w:pStyle w:val="InChI-FAQ-answers"/>
        <w:ind w:left="708"/>
        <w:rPr>
          <w:lang w:val="en-US"/>
        </w:rPr>
      </w:pPr>
      <w:r w:rsidRPr="00AF4BB7">
        <w:rPr>
          <w:lang w:val="en-US"/>
        </w:rPr>
        <w:t>85 million records representing over 30 million chemically unique compounds, as of August, 2011</w:t>
      </w:r>
    </w:p>
    <w:p w:rsidR="004B0EC8" w:rsidRPr="00AF4BB7" w:rsidRDefault="00D31A48" w:rsidP="007A4A92">
      <w:pPr>
        <w:pStyle w:val="InChI-FAQ-answers"/>
        <w:ind w:left="708"/>
        <w:rPr>
          <w:lang w:val="en-US"/>
        </w:rPr>
      </w:pPr>
      <w:proofErr w:type="spellStart"/>
      <w:r w:rsidRPr="00AF4BB7">
        <w:rPr>
          <w:lang w:val="en-US"/>
        </w:rPr>
        <w:t>ChemSpider</w:t>
      </w:r>
      <w:proofErr w:type="spellEnd"/>
      <w:r w:rsidRPr="00AF4BB7">
        <w:rPr>
          <w:lang w:val="en-US"/>
        </w:rPr>
        <w:t xml:space="preserve"> </w:t>
      </w:r>
    </w:p>
    <w:p w:rsidR="004B0EC8" w:rsidRPr="00AF4BB7" w:rsidRDefault="00E3347E" w:rsidP="007A4A92">
      <w:pPr>
        <w:pStyle w:val="InChI-FAQ-answers"/>
        <w:ind w:left="708"/>
        <w:rPr>
          <w:lang w:val="en-US"/>
        </w:rPr>
      </w:pPr>
      <w:hyperlink r:id="rId24" w:history="1">
        <w:r w:rsidR="004B0EC8" w:rsidRPr="00AF4BB7">
          <w:rPr>
            <w:rStyle w:val="Hyperlink"/>
            <w:lang w:val="en-US"/>
          </w:rPr>
          <w:t>http://www.chemspider.com/</w:t>
        </w:r>
      </w:hyperlink>
    </w:p>
    <w:p w:rsidR="007A4A92" w:rsidRPr="00AF4BB7" w:rsidRDefault="007A4A92" w:rsidP="007A4A92">
      <w:pPr>
        <w:pStyle w:val="InChI-FAQ-answers"/>
        <w:ind w:left="708"/>
        <w:rPr>
          <w:lang w:val="en-US"/>
        </w:rPr>
      </w:pPr>
      <w:r w:rsidRPr="00AF4BB7">
        <w:rPr>
          <w:lang w:val="en-US"/>
        </w:rPr>
        <w:t>over 26 million structures</w:t>
      </w:r>
      <w:r w:rsidR="004B0EC8" w:rsidRPr="00AF4BB7">
        <w:rPr>
          <w:lang w:val="en-US"/>
        </w:rPr>
        <w:t xml:space="preserve"> as of December, 2011</w:t>
      </w:r>
    </w:p>
    <w:p w:rsidR="003960D9" w:rsidRPr="00AF4BB7" w:rsidRDefault="003960D9" w:rsidP="007A4A92">
      <w:pPr>
        <w:pStyle w:val="InChI-FAQ-answers"/>
        <w:ind w:left="708"/>
        <w:rPr>
          <w:lang w:val="en-US"/>
        </w:rPr>
      </w:pPr>
      <w:r w:rsidRPr="00AF4BB7">
        <w:rPr>
          <w:lang w:val="en-US"/>
        </w:rPr>
        <w:t xml:space="preserve">NIST Chemistry </w:t>
      </w:r>
      <w:proofErr w:type="spellStart"/>
      <w:r w:rsidRPr="00AF4BB7">
        <w:rPr>
          <w:lang w:val="en-US"/>
        </w:rPr>
        <w:t>WebBook</w:t>
      </w:r>
      <w:proofErr w:type="spellEnd"/>
    </w:p>
    <w:p w:rsidR="003960D9" w:rsidRPr="00AF4BB7" w:rsidRDefault="00E3347E" w:rsidP="007A4A92">
      <w:pPr>
        <w:pStyle w:val="InChI-FAQ-answers"/>
        <w:ind w:left="708"/>
        <w:rPr>
          <w:lang w:val="en-US"/>
        </w:rPr>
      </w:pPr>
      <w:hyperlink r:id="rId25" w:history="1">
        <w:r w:rsidR="003960D9" w:rsidRPr="00AF4BB7">
          <w:rPr>
            <w:rStyle w:val="Hyperlink"/>
          </w:rPr>
          <w:t>http://webbook.nist.gov/</w:t>
        </w:r>
      </w:hyperlink>
    </w:p>
    <w:p w:rsidR="004B0EC8" w:rsidRPr="00AF4BB7" w:rsidRDefault="00D31A48" w:rsidP="007A4A92">
      <w:pPr>
        <w:pStyle w:val="InChI-FAQ-answers"/>
        <w:ind w:left="708"/>
        <w:rPr>
          <w:lang w:val="de-DE"/>
        </w:rPr>
      </w:pPr>
      <w:r w:rsidRPr="00AF4BB7">
        <w:rPr>
          <w:lang w:val="de-DE"/>
        </w:rPr>
        <w:t>Ch</w:t>
      </w:r>
      <w:r w:rsidR="007A4A92" w:rsidRPr="00AF4BB7">
        <w:rPr>
          <w:lang w:val="de-DE"/>
        </w:rPr>
        <w:t>EBI</w:t>
      </w:r>
      <w:r w:rsidRPr="00AF4BB7">
        <w:rPr>
          <w:lang w:val="de-DE"/>
        </w:rPr>
        <w:t xml:space="preserve"> </w:t>
      </w:r>
    </w:p>
    <w:p w:rsidR="004B0EC8" w:rsidRPr="00AF4BB7" w:rsidRDefault="00E3347E" w:rsidP="007A4A92">
      <w:pPr>
        <w:pStyle w:val="InChI-FAQ-answers"/>
        <w:ind w:left="708"/>
        <w:rPr>
          <w:lang w:val="de-DE"/>
        </w:rPr>
      </w:pPr>
      <w:hyperlink r:id="rId26" w:history="1">
        <w:r w:rsidR="004B0EC8" w:rsidRPr="00AF4BB7">
          <w:rPr>
            <w:rStyle w:val="Hyperlink"/>
            <w:lang w:val="de-DE"/>
          </w:rPr>
          <w:t>http://www.ebi.ac.uk/chebi/</w:t>
        </w:r>
      </w:hyperlink>
      <w:r w:rsidR="007A4A92" w:rsidRPr="00AF4BB7">
        <w:rPr>
          <w:lang w:val="de-DE"/>
        </w:rPr>
        <w:t xml:space="preserve"> </w:t>
      </w:r>
    </w:p>
    <w:p w:rsidR="007A4A92" w:rsidRPr="00AF4BB7" w:rsidRDefault="007A4A92" w:rsidP="007A4A92">
      <w:pPr>
        <w:pStyle w:val="InChI-FAQ-answers"/>
        <w:ind w:left="708"/>
        <w:rPr>
          <w:lang w:val="en-US"/>
        </w:rPr>
      </w:pPr>
      <w:r w:rsidRPr="00AF4BB7">
        <w:rPr>
          <w:lang w:val="en-US"/>
        </w:rPr>
        <w:t>more than 26 thousand biologi</w:t>
      </w:r>
      <w:r w:rsidR="004B0EC8" w:rsidRPr="00AF4BB7">
        <w:rPr>
          <w:lang w:val="en-US"/>
        </w:rPr>
        <w:t>cally important small molecules</w:t>
      </w:r>
    </w:p>
    <w:p w:rsidR="003677C3" w:rsidRPr="00AF4BB7" w:rsidRDefault="00D31A48" w:rsidP="003677C3">
      <w:pPr>
        <w:pStyle w:val="InChI-FAQ-answers"/>
      </w:pPr>
      <w:r w:rsidRPr="00AF4BB7">
        <w:rPr>
          <w:lang w:val="en-US"/>
        </w:rPr>
        <w:t>For some important/difficult/interesting cases, s</w:t>
      </w:r>
      <w:r w:rsidR="003677C3" w:rsidRPr="00AF4BB7">
        <w:rPr>
          <w:lang w:val="en-US"/>
        </w:rPr>
        <w:t xml:space="preserve">ee </w:t>
      </w:r>
      <w:r w:rsidR="00FE12DA" w:rsidRPr="00AF4BB7">
        <w:rPr>
          <w:lang w:val="en-US"/>
        </w:rPr>
        <w:t xml:space="preserve">throughout this FAQ, especially in the </w:t>
      </w:r>
      <w:r w:rsidR="003677C3" w:rsidRPr="00AF4BB7">
        <w:t xml:space="preserve">Section </w:t>
      </w:r>
      <w:r w:rsidR="00EB635B" w:rsidRPr="00AF4BB7">
        <w:t xml:space="preserve">14 </w:t>
      </w:r>
      <w:r w:rsidR="003677C3" w:rsidRPr="00AF4BB7">
        <w:t xml:space="preserve">‘InChI by </w:t>
      </w:r>
      <w:r w:rsidR="009B3D7B">
        <w:t>E</w:t>
      </w:r>
      <w:r w:rsidR="003677C3" w:rsidRPr="00AF4BB7">
        <w:t>xamples’.</w:t>
      </w:r>
    </w:p>
    <w:p w:rsidR="00511591" w:rsidRPr="00AF4BB7" w:rsidRDefault="003D3354" w:rsidP="00511591">
      <w:pPr>
        <w:pStyle w:val="InChI-FAQ-Heading-3"/>
      </w:pPr>
      <w:bookmarkStart w:id="1031" w:name="_Toc492493916"/>
      <w:r w:rsidRPr="00AF4BB7">
        <w:t xml:space="preserve">2.12. </w:t>
      </w:r>
      <w:r w:rsidR="00511591" w:rsidRPr="00AF4BB7">
        <w:t xml:space="preserve">How to </w:t>
      </w:r>
      <w:r w:rsidR="00FB5AC0" w:rsidRPr="00AF4BB7">
        <w:t>produce</w:t>
      </w:r>
      <w:r w:rsidR="00855ADE" w:rsidRPr="00AF4BB7">
        <w:t xml:space="preserve"> the</w:t>
      </w:r>
      <w:r w:rsidR="00FB5AC0" w:rsidRPr="00AF4BB7">
        <w:t xml:space="preserve"> </w:t>
      </w:r>
      <w:r w:rsidR="00511591" w:rsidRPr="00AF4BB7">
        <w:t>InChI</w:t>
      </w:r>
      <w:r w:rsidR="006452C6" w:rsidRPr="00AF4BB7">
        <w:t>/</w:t>
      </w:r>
      <w:r w:rsidR="00511591" w:rsidRPr="00AF4BB7">
        <w:t>Key for</w:t>
      </w:r>
      <w:r w:rsidR="00FB5AC0" w:rsidRPr="00AF4BB7">
        <w:t xml:space="preserve"> </w:t>
      </w:r>
      <w:r w:rsidR="00EB635B" w:rsidRPr="00AF4BB7">
        <w:t xml:space="preserve">a </w:t>
      </w:r>
      <w:r w:rsidR="00511591" w:rsidRPr="00AF4BB7">
        <w:t>chemical compound?</w:t>
      </w:r>
      <w:bookmarkEnd w:id="1031"/>
    </w:p>
    <w:p w:rsidR="00511591" w:rsidRPr="00AF4BB7" w:rsidRDefault="00855ADE" w:rsidP="00511591">
      <w:pPr>
        <w:pStyle w:val="InChI-FAQ-answers"/>
      </w:pPr>
      <w:r w:rsidRPr="00AF4BB7">
        <w:t>IUPAC and the InChI Trust regular</w:t>
      </w:r>
      <w:r w:rsidR="009B3D7B">
        <w:t>l</w:t>
      </w:r>
      <w:r w:rsidRPr="00AF4BB7">
        <w:t xml:space="preserve">y publish the releases of open-source InChI Software which allows anybody anywhere to produce an InChI/Key from a chemical structure. There are executables for both Microsoft Windows and Linux and the software library (which many </w:t>
      </w:r>
      <w:r w:rsidRPr="00AF4BB7">
        <w:lastRenderedPageBreak/>
        <w:t>vendors of chemical software have built into their drawing programs). More information follows, in this FAQ.</w:t>
      </w:r>
    </w:p>
    <w:p w:rsidR="00863428" w:rsidRPr="00AF4BB7" w:rsidRDefault="003D3354" w:rsidP="00570227">
      <w:pPr>
        <w:pStyle w:val="InChI-FAQ-Heading-3"/>
      </w:pPr>
      <w:bookmarkStart w:id="1032" w:name="_Toc492493917"/>
      <w:r w:rsidRPr="00AF4BB7">
        <w:t xml:space="preserve">2.13. </w:t>
      </w:r>
      <w:r w:rsidR="00570227" w:rsidRPr="00AF4BB7">
        <w:t>Who is using InChI?</w:t>
      </w:r>
      <w:bookmarkEnd w:id="1032"/>
    </w:p>
    <w:p w:rsidR="00570227" w:rsidRPr="00AF4BB7" w:rsidRDefault="006324A4" w:rsidP="00863428">
      <w:pPr>
        <w:pStyle w:val="InChI-FAQ-answers"/>
      </w:pPr>
      <w:r w:rsidRPr="006324A4">
        <w:t>Chemical database providers, publishers, chemistry software vendors, librarians, information specialists, bench chemists…</w:t>
      </w:r>
      <w:r w:rsidR="00863428" w:rsidRPr="00AF4BB7">
        <w:t xml:space="preserve"> </w:t>
      </w:r>
    </w:p>
    <w:p w:rsidR="00FE12DA" w:rsidRPr="00AF4BB7" w:rsidRDefault="003D3354" w:rsidP="00FE12DA">
      <w:pPr>
        <w:pStyle w:val="InChI-FAQ-Heading-3"/>
      </w:pPr>
      <w:bookmarkStart w:id="1033" w:name="_Toc492493918"/>
      <w:r w:rsidRPr="00AF4BB7">
        <w:t xml:space="preserve">2.14. </w:t>
      </w:r>
      <w:r w:rsidR="00FE12DA" w:rsidRPr="00AF4BB7">
        <w:t>Can search engines use InChIs?</w:t>
      </w:r>
      <w:bookmarkEnd w:id="1033"/>
      <w:r w:rsidR="00FE12DA" w:rsidRPr="00AF4BB7">
        <w:t xml:space="preserve"> </w:t>
      </w:r>
    </w:p>
    <w:p w:rsidR="00A03D8E" w:rsidRPr="00AF4BB7" w:rsidRDefault="00FE12DA" w:rsidP="00FE12DA">
      <w:pPr>
        <w:pStyle w:val="InChI-FAQ-answers"/>
      </w:pPr>
      <w:r w:rsidRPr="00AF4BB7">
        <w:t xml:space="preserve">Yes. </w:t>
      </w:r>
      <w:r w:rsidR="00A03D8E" w:rsidRPr="00AF4BB7">
        <w:t xml:space="preserve"> </w:t>
      </w:r>
    </w:p>
    <w:p w:rsidR="00FE12DA" w:rsidRPr="00AF4BB7" w:rsidRDefault="00A03D8E" w:rsidP="00FE12DA">
      <w:pPr>
        <w:pStyle w:val="InChI-FAQ-answers"/>
      </w:pPr>
      <w:r w:rsidRPr="00AF4BB7">
        <w:rPr>
          <w:color w:val="222222"/>
        </w:rPr>
        <w:t xml:space="preserve">However a </w:t>
      </w:r>
      <w:r w:rsidR="009B3D7B">
        <w:rPr>
          <w:color w:val="222222"/>
        </w:rPr>
        <w:t>S</w:t>
      </w:r>
      <w:r w:rsidRPr="00AF4BB7">
        <w:rPr>
          <w:color w:val="222222"/>
        </w:rPr>
        <w:t>tandard InChI/</w:t>
      </w:r>
      <w:proofErr w:type="spellStart"/>
      <w:r w:rsidRPr="00AF4BB7">
        <w:rPr>
          <w:color w:val="222222"/>
        </w:rPr>
        <w:t>InChIKey</w:t>
      </w:r>
      <w:proofErr w:type="spellEnd"/>
      <w:r w:rsidRPr="00AF4BB7">
        <w:rPr>
          <w:rStyle w:val="apple-converted-space"/>
          <w:color w:val="222222"/>
        </w:rPr>
        <w:t> </w:t>
      </w:r>
      <w:r w:rsidRPr="00AF4BB7">
        <w:rPr>
          <w:color w:val="222222"/>
        </w:rPr>
        <w:t>is best for searching since search engines do not like the full length InChI</w:t>
      </w:r>
      <w:r w:rsidRPr="00AF4BB7">
        <w:rPr>
          <w:rStyle w:val="apple-converted-space"/>
          <w:color w:val="222222"/>
        </w:rPr>
        <w:t> </w:t>
      </w:r>
      <w:r w:rsidRPr="00AF4BB7">
        <w:rPr>
          <w:color w:val="222222"/>
        </w:rPr>
        <w:t>strings.</w:t>
      </w:r>
    </w:p>
    <w:p w:rsidR="00855ADE" w:rsidRPr="00AF4BB7" w:rsidRDefault="00855ADE" w:rsidP="00855ADE">
      <w:pPr>
        <w:pStyle w:val="InChI-FAQ-answers"/>
      </w:pPr>
      <w:r w:rsidRPr="00AF4BB7">
        <w:t xml:space="preserve">Both InChI and </w:t>
      </w:r>
      <w:proofErr w:type="spellStart"/>
      <w:r w:rsidRPr="00AF4BB7">
        <w:t>InChIKey</w:t>
      </w:r>
      <w:proofErr w:type="spellEnd"/>
      <w:r w:rsidRPr="00AF4BB7">
        <w:t xml:space="preserve"> strings can be used in a web-based query that has high recall and precision. </w:t>
      </w:r>
    </w:p>
    <w:p w:rsidR="00FE12DA" w:rsidRPr="00AF4BB7" w:rsidRDefault="00855ADE" w:rsidP="00855ADE">
      <w:pPr>
        <w:pStyle w:val="InChI-FAQ-answers"/>
      </w:pPr>
      <w:proofErr w:type="spellStart"/>
      <w:r w:rsidRPr="00AF4BB7">
        <w:t>InChIKey</w:t>
      </w:r>
      <w:proofErr w:type="spellEnd"/>
      <w:r w:rsidRPr="00AF4BB7">
        <w:t xml:space="preserve"> may be more suited for Web searching as it includes no “special symbols” (like </w:t>
      </w:r>
      <w:r w:rsidR="00EB635B" w:rsidRPr="00AF4BB7">
        <w:rPr>
          <w:lang w:val="en-US"/>
        </w:rPr>
        <w:t>slash, plus, etc., which break the query into separate search items), just capital Englis</w:t>
      </w:r>
      <w:r w:rsidR="009B3D7B">
        <w:rPr>
          <w:lang w:val="en-US"/>
        </w:rPr>
        <w:t>h</w:t>
      </w:r>
      <w:r w:rsidR="00EB635B" w:rsidRPr="00AF4BB7">
        <w:rPr>
          <w:lang w:val="en-US"/>
        </w:rPr>
        <w:t xml:space="preserve"> letters and hyphens (“minus” characters).</w:t>
      </w:r>
    </w:p>
    <w:p w:rsidR="00790625" w:rsidRPr="00AF4BB7" w:rsidRDefault="003D3354" w:rsidP="00790625">
      <w:pPr>
        <w:pStyle w:val="Heading2"/>
        <w:rPr>
          <w:lang w:val="en-US"/>
        </w:rPr>
      </w:pPr>
      <w:bookmarkStart w:id="1034" w:name="_Toc492493919"/>
      <w:r w:rsidRPr="00AF4BB7">
        <w:rPr>
          <w:lang w:val="en-US"/>
        </w:rPr>
        <w:t xml:space="preserve">3. </w:t>
      </w:r>
      <w:r w:rsidR="00790625" w:rsidRPr="00AF4BB7">
        <w:rPr>
          <w:lang w:val="en-US"/>
        </w:rPr>
        <w:t xml:space="preserve">Availability and </w:t>
      </w:r>
      <w:r w:rsidR="00CF0417" w:rsidRPr="00AF4BB7">
        <w:rPr>
          <w:lang w:val="en-US"/>
        </w:rPr>
        <w:t>C</w:t>
      </w:r>
      <w:r w:rsidR="00790625" w:rsidRPr="00AF4BB7">
        <w:rPr>
          <w:lang w:val="en-US"/>
        </w:rPr>
        <w:t xml:space="preserve">urrent </w:t>
      </w:r>
      <w:r w:rsidR="00CF0417" w:rsidRPr="00AF4BB7">
        <w:rPr>
          <w:lang w:val="en-US"/>
        </w:rPr>
        <w:t>S</w:t>
      </w:r>
      <w:r w:rsidR="00790625" w:rsidRPr="00AF4BB7">
        <w:rPr>
          <w:lang w:val="en-US"/>
        </w:rPr>
        <w:t>tatus</w:t>
      </w:r>
      <w:bookmarkEnd w:id="1034"/>
    </w:p>
    <w:p w:rsidR="00E77F19" w:rsidRPr="00AF4BB7" w:rsidRDefault="003D3354" w:rsidP="00650385">
      <w:pPr>
        <w:pStyle w:val="InChI-FAQ-Heading-3"/>
      </w:pPr>
      <w:bookmarkStart w:id="1035" w:name="_Toc492493920"/>
      <w:r w:rsidRPr="00AF4BB7">
        <w:t xml:space="preserve">3.1. </w:t>
      </w:r>
      <w:r w:rsidR="00A50258" w:rsidRPr="00AF4BB7">
        <w:t>I</w:t>
      </w:r>
      <w:r w:rsidR="00E77F19" w:rsidRPr="00AF4BB7">
        <w:t>s InChI free?</w:t>
      </w:r>
      <w:bookmarkEnd w:id="1035"/>
      <w:r w:rsidR="00E77F19" w:rsidRPr="00AF4BB7">
        <w:t xml:space="preserve"> </w:t>
      </w:r>
    </w:p>
    <w:p w:rsidR="00EF29FD" w:rsidRPr="00AF4BB7" w:rsidRDefault="00EF29FD" w:rsidP="00EF29FD">
      <w:pPr>
        <w:pStyle w:val="NormalWeb"/>
        <w:rPr>
          <w:color w:val="000000"/>
          <w:lang w:val="en"/>
        </w:rPr>
      </w:pPr>
      <w:r w:rsidRPr="00AF4BB7">
        <w:rPr>
          <w:color w:val="000000"/>
          <w:lang w:val="en"/>
        </w:rPr>
        <w:t>Yes it is.</w:t>
      </w:r>
    </w:p>
    <w:p w:rsidR="00E77F19" w:rsidRPr="00AF4BB7" w:rsidRDefault="003D3354" w:rsidP="00650385">
      <w:pPr>
        <w:pStyle w:val="InChI-FAQ-Heading-3"/>
      </w:pPr>
      <w:bookmarkStart w:id="1036" w:name="_Toc492493921"/>
      <w:r w:rsidRPr="00AF4BB7">
        <w:t xml:space="preserve">3.2. </w:t>
      </w:r>
      <w:r w:rsidR="00A50258" w:rsidRPr="00AF4BB7">
        <w:t>I</w:t>
      </w:r>
      <w:r w:rsidR="00E77F19" w:rsidRPr="00AF4BB7">
        <w:t>s InChI open?</w:t>
      </w:r>
      <w:bookmarkEnd w:id="1036"/>
      <w:r w:rsidR="00E77F19" w:rsidRPr="00AF4BB7">
        <w:t xml:space="preserve"> </w:t>
      </w:r>
    </w:p>
    <w:p w:rsidR="00EF29FD" w:rsidRPr="00AF4BB7" w:rsidRDefault="00EF29FD" w:rsidP="00EC419D">
      <w:pPr>
        <w:pStyle w:val="InChI-FAQ-answers"/>
      </w:pPr>
      <w:r w:rsidRPr="00AF4BB7">
        <w:t>It is intended that the source code is freely re-usable and a license has been developed to reflect</w:t>
      </w:r>
      <w:r w:rsidR="00EC419D" w:rsidRPr="00AF4BB7">
        <w:t xml:space="preserve"> </w:t>
      </w:r>
      <w:r w:rsidRPr="00AF4BB7">
        <w:t xml:space="preserve">that.  </w:t>
      </w:r>
      <w:r w:rsidR="00EB635B" w:rsidRPr="00AF4BB7">
        <w:rPr>
          <w:lang w:val="en-US"/>
        </w:rPr>
        <w:t>Since the InChI source code has a normative role (i.e. it acts as the final arbiter of the correctness) it is not freely modifiable, although it is open to anybody to view and build an InChI binary.</w:t>
      </w:r>
    </w:p>
    <w:p w:rsidR="00492DA1" w:rsidRPr="00AF4BB7" w:rsidRDefault="003D3354" w:rsidP="00650385">
      <w:pPr>
        <w:pStyle w:val="InChI-FAQ-Heading-3"/>
      </w:pPr>
      <w:bookmarkStart w:id="1037" w:name="_Toc492493922"/>
      <w:r w:rsidRPr="00AF4BB7">
        <w:t xml:space="preserve">3.3. </w:t>
      </w:r>
      <w:r w:rsidR="00A50258" w:rsidRPr="00AF4BB7">
        <w:t>Wh</w:t>
      </w:r>
      <w:r w:rsidR="00492DA1" w:rsidRPr="00AF4BB7">
        <w:t>at is</w:t>
      </w:r>
      <w:r w:rsidR="00855ADE" w:rsidRPr="00AF4BB7">
        <w:t xml:space="preserve"> the</w:t>
      </w:r>
      <w:r w:rsidR="00492DA1" w:rsidRPr="00AF4BB7">
        <w:t xml:space="preserve"> InChI </w:t>
      </w:r>
      <w:proofErr w:type="spellStart"/>
      <w:r w:rsidR="00492DA1" w:rsidRPr="00AF4BB7">
        <w:t>Licence</w:t>
      </w:r>
      <w:proofErr w:type="spellEnd"/>
      <w:r w:rsidR="00492DA1" w:rsidRPr="00AF4BB7">
        <w:t>?</w:t>
      </w:r>
      <w:bookmarkEnd w:id="1037"/>
      <w:r w:rsidR="00492DA1" w:rsidRPr="00AF4BB7">
        <w:t xml:space="preserve"> </w:t>
      </w:r>
    </w:p>
    <w:p w:rsidR="000409B3" w:rsidRPr="00AF4BB7" w:rsidRDefault="000409B3" w:rsidP="000409B3">
      <w:pPr>
        <w:pStyle w:val="InChI-FAQ-answers"/>
      </w:pPr>
      <w:r w:rsidRPr="00AF4BB7">
        <w:t xml:space="preserve">Up to Fall 2011, InChI software was published under the GNU Lesser General Public </w:t>
      </w:r>
      <w:proofErr w:type="spellStart"/>
      <w:r w:rsidRPr="00AF4BB7">
        <w:t>Licence</w:t>
      </w:r>
      <w:proofErr w:type="spellEnd"/>
      <w:r w:rsidRPr="00AF4BB7">
        <w:t>, LGPL version 2.1. </w:t>
      </w:r>
    </w:p>
    <w:p w:rsidR="00492DA1" w:rsidRPr="00AF4BB7" w:rsidRDefault="00264527" w:rsidP="00EC419D">
      <w:pPr>
        <w:pStyle w:val="InChI-FAQ-answers"/>
      </w:pPr>
      <w:r w:rsidRPr="00AF4BB7">
        <w:t xml:space="preserve">Since the release 1.04 of the InChI software of Fall 2011, it has been replaced with the more permissive IUPAC/InChI-Trust </w:t>
      </w:r>
      <w:proofErr w:type="spellStart"/>
      <w:r w:rsidRPr="00AF4BB7">
        <w:t>Licence</w:t>
      </w:r>
      <w:proofErr w:type="spellEnd"/>
      <w:r w:rsidRPr="00AF4BB7">
        <w:t xml:space="preserve"> for the International Chemical Identifier (InChI) Software version 1.04, September 2011 ("IUPAC/</w:t>
      </w:r>
      <w:proofErr w:type="spellStart"/>
      <w:r w:rsidRPr="00AF4BB7">
        <w:t>InChITrust</w:t>
      </w:r>
      <w:proofErr w:type="spellEnd"/>
      <w:r w:rsidRPr="00AF4BB7">
        <w:t xml:space="preserve"> InChI </w:t>
      </w:r>
      <w:proofErr w:type="spellStart"/>
      <w:r w:rsidRPr="00AF4BB7">
        <w:t>Licence</w:t>
      </w:r>
      <w:proofErr w:type="spellEnd"/>
      <w:r w:rsidRPr="00AF4BB7">
        <w:t xml:space="preserve"> No. 1.0").</w:t>
      </w:r>
    </w:p>
    <w:p w:rsidR="00492DA1" w:rsidRPr="00AF4BB7" w:rsidRDefault="00492DA1" w:rsidP="00EC419D">
      <w:pPr>
        <w:pStyle w:val="InChI-FAQ-answers"/>
      </w:pPr>
      <w:r w:rsidRPr="00AF4BB7">
        <w:t xml:space="preserve">The text of the IUPAC/InChI-Trust </w:t>
      </w:r>
      <w:proofErr w:type="spellStart"/>
      <w:r w:rsidRPr="00AF4BB7">
        <w:t>Licence</w:t>
      </w:r>
      <w:proofErr w:type="spellEnd"/>
      <w:r w:rsidRPr="00AF4BB7">
        <w:t xml:space="preserve"> may be found here</w:t>
      </w:r>
    </w:p>
    <w:p w:rsidR="00492DA1" w:rsidRPr="00AF4BB7" w:rsidRDefault="00E3347E" w:rsidP="00EC419D">
      <w:pPr>
        <w:pStyle w:val="InChI-FAQ-answers"/>
      </w:pPr>
      <w:hyperlink r:id="rId27" w:tgtFrame="_blank" w:history="1">
        <w:r w:rsidR="00492DA1" w:rsidRPr="00AF4BB7">
          <w:rPr>
            <w:rStyle w:val="Hyperlink"/>
          </w:rPr>
          <w:t>PDF format</w:t>
        </w:r>
      </w:hyperlink>
      <w:r w:rsidR="00492DA1" w:rsidRPr="00AF4BB7">
        <w:t xml:space="preserve"> / </w:t>
      </w:r>
      <w:hyperlink r:id="rId28" w:history="1">
        <w:r w:rsidR="00492DA1" w:rsidRPr="00AF4BB7">
          <w:rPr>
            <w:rStyle w:val="Hyperlink"/>
          </w:rPr>
          <w:t>DOC format</w:t>
        </w:r>
      </w:hyperlink>
    </w:p>
    <w:p w:rsidR="00492DA1" w:rsidRPr="00AF4BB7" w:rsidRDefault="00492DA1" w:rsidP="00EC419D">
      <w:pPr>
        <w:pStyle w:val="InChI-FAQ-answers"/>
      </w:pPr>
      <w:r w:rsidRPr="00AF4BB7">
        <w:t>(it is also included in the distribution package as the file LICENCE).</w:t>
      </w:r>
    </w:p>
    <w:p w:rsidR="00790625" w:rsidRPr="00AF4BB7" w:rsidRDefault="003D3354" w:rsidP="00650385">
      <w:pPr>
        <w:pStyle w:val="InChI-FAQ-Heading-3"/>
      </w:pPr>
      <w:bookmarkStart w:id="1038" w:name="_Toc492493923"/>
      <w:r w:rsidRPr="00AF4BB7">
        <w:t xml:space="preserve">3.4. </w:t>
      </w:r>
      <w:r w:rsidR="00790625" w:rsidRPr="00AF4BB7">
        <w:t>What is the current version of InChI?</w:t>
      </w:r>
      <w:bookmarkEnd w:id="1038"/>
      <w:r w:rsidR="00790625" w:rsidRPr="00AF4BB7">
        <w:t xml:space="preserve"> </w:t>
      </w:r>
    </w:p>
    <w:p w:rsidR="00790625" w:rsidRPr="00AF4BB7" w:rsidRDefault="003C7478" w:rsidP="003C7478">
      <w:pPr>
        <w:pStyle w:val="InChI-FAQ-answers"/>
      </w:pPr>
      <w:r w:rsidRPr="00AF4BB7">
        <w:t>The current version of InChI is</w:t>
      </w:r>
      <w:r w:rsidR="00DC3DAF" w:rsidRPr="00AF4BB7">
        <w:t xml:space="preserve"> </w:t>
      </w:r>
      <w:r w:rsidRPr="00AF4BB7">
        <w:t>1.</w:t>
      </w:r>
    </w:p>
    <w:p w:rsidR="00790625" w:rsidRPr="00AF4BB7" w:rsidRDefault="00901D4C" w:rsidP="00650385">
      <w:pPr>
        <w:pStyle w:val="InChI-FAQ-Heading-3"/>
      </w:pPr>
      <w:bookmarkStart w:id="1039" w:name="_Toc492493924"/>
      <w:r w:rsidRPr="00AF4BB7">
        <w:lastRenderedPageBreak/>
        <w:t xml:space="preserve">3.5. </w:t>
      </w:r>
      <w:r w:rsidR="00790625" w:rsidRPr="00AF4BB7">
        <w:t xml:space="preserve">What is the current version of </w:t>
      </w:r>
      <w:r w:rsidR="000409B3" w:rsidRPr="00AF4BB7">
        <w:t xml:space="preserve">the </w:t>
      </w:r>
      <w:r w:rsidR="00790625" w:rsidRPr="00AF4BB7">
        <w:t>InChI Software?</w:t>
      </w:r>
      <w:bookmarkEnd w:id="1039"/>
      <w:r w:rsidR="00790625" w:rsidRPr="00AF4BB7">
        <w:t xml:space="preserve"> </w:t>
      </w:r>
    </w:p>
    <w:p w:rsidR="000409B3" w:rsidRPr="00AF4BB7" w:rsidRDefault="000409B3" w:rsidP="000409B3">
      <w:pPr>
        <w:pStyle w:val="InChI-FAQ-answers"/>
      </w:pPr>
      <w:r w:rsidRPr="00AF4BB7">
        <w:t>The current version of the InChI software is 1.</w:t>
      </w:r>
      <w:del w:id="1040" w:author="Igor P" w:date="2017-07-04T11:49:00Z">
        <w:r w:rsidRPr="00AF4BB7" w:rsidDel="006D73BC">
          <w:delText xml:space="preserve">04 </w:delText>
        </w:r>
      </w:del>
      <w:ins w:id="1041" w:author="Igor P" w:date="2017-07-04T11:49:00Z">
        <w:r w:rsidR="006D73BC" w:rsidRPr="00AF4BB7">
          <w:t>0</w:t>
        </w:r>
        <w:r w:rsidR="006D73BC">
          <w:t>5</w:t>
        </w:r>
        <w:r w:rsidR="006D73BC" w:rsidRPr="00AF4BB7">
          <w:t xml:space="preserve"> </w:t>
        </w:r>
      </w:ins>
      <w:r w:rsidRPr="00AF4BB7">
        <w:t>(</w:t>
      </w:r>
      <w:del w:id="1042" w:author="Igor P" w:date="2017-07-04T11:50:00Z">
        <w:r w:rsidRPr="00AF4BB7" w:rsidDel="006D73BC">
          <w:delText>September 2011</w:delText>
        </w:r>
      </w:del>
      <w:ins w:id="1043" w:author="Igor P" w:date="2017-07-04T11:50:00Z">
        <w:r w:rsidR="006D73BC">
          <w:t>February 2017</w:t>
        </w:r>
      </w:ins>
      <w:r w:rsidRPr="00AF4BB7">
        <w:t xml:space="preserve">). </w:t>
      </w:r>
    </w:p>
    <w:p w:rsidR="000409B3" w:rsidRPr="00AF4BB7" w:rsidRDefault="000409B3" w:rsidP="000409B3">
      <w:pPr>
        <w:pStyle w:val="InChI-FAQ-answers"/>
      </w:pPr>
      <w:r w:rsidRPr="00AF4BB7">
        <w:t xml:space="preserve">Note that the major version of the software is always the </w:t>
      </w:r>
      <w:r w:rsidR="0061224F" w:rsidRPr="00AF4BB7">
        <w:rPr>
          <w:lang w:val="en-US"/>
        </w:rPr>
        <w:t xml:space="preserve">number of the version of the identifier </w:t>
      </w:r>
      <w:r w:rsidRPr="00AF4BB7">
        <w:t>(it is 1 currently).</w:t>
      </w:r>
    </w:p>
    <w:p w:rsidR="003C7478" w:rsidRPr="00AF4BB7" w:rsidRDefault="00B62709" w:rsidP="000409B3">
      <w:pPr>
        <w:pStyle w:val="InChI-FAQ-answers"/>
      </w:pPr>
      <w:r w:rsidRPr="00AF4BB7">
        <w:t>The p</w:t>
      </w:r>
      <w:r w:rsidR="00DC3DAF" w:rsidRPr="00AF4BB7">
        <w:t xml:space="preserve">reviously released software versions </w:t>
      </w:r>
      <w:ins w:id="1044" w:author="Igor P" w:date="2017-07-04T11:51:00Z">
        <w:r w:rsidR="006D73BC" w:rsidRPr="00AF4BB7">
          <w:t>1.04 (September 2011)</w:t>
        </w:r>
        <w:r w:rsidR="006D73BC">
          <w:t>,</w:t>
        </w:r>
      </w:ins>
      <w:del w:id="1045" w:author="Igor P" w:date="2017-07-04T11:51:00Z">
        <w:r w:rsidR="00586969" w:rsidRPr="00AF4BB7" w:rsidDel="006D73BC">
          <w:delText>1</w:delText>
        </w:r>
      </w:del>
      <w:ins w:id="1046" w:author="Igor P" w:date="2017-07-04T11:51:00Z">
        <w:r w:rsidR="006D73BC">
          <w:t xml:space="preserve"> 1.</w:t>
        </w:r>
      </w:ins>
      <w:del w:id="1047" w:author="Igor P" w:date="2017-07-04T11:51:00Z">
        <w:r w:rsidR="00586969" w:rsidRPr="00AF4BB7" w:rsidDel="006D73BC">
          <w:delText>.</w:delText>
        </w:r>
      </w:del>
      <w:r w:rsidR="00586969" w:rsidRPr="00AF4BB7">
        <w:t xml:space="preserve">03 (June 2010), 1.02-standard (2009), </w:t>
      </w:r>
      <w:r w:rsidR="00DC3DAF" w:rsidRPr="00AF4BB7">
        <w:t xml:space="preserve">1.02-beta (2007), </w:t>
      </w:r>
      <w:r w:rsidR="00586969" w:rsidRPr="00AF4BB7">
        <w:t>1.01 (2006)</w:t>
      </w:r>
      <w:r w:rsidR="00DC3DAF" w:rsidRPr="00AF4BB7">
        <w:t>, as well as all earlier versions</w:t>
      </w:r>
      <w:r w:rsidR="0061224F" w:rsidRPr="00AF4BB7">
        <w:rPr>
          <w:lang w:val="en-US"/>
        </w:rPr>
        <w:t>, are considered obsolete due to the release of a newer software version.</w:t>
      </w:r>
      <w:r w:rsidR="00DC3DAF" w:rsidRPr="00AF4BB7">
        <w:t>.</w:t>
      </w:r>
    </w:p>
    <w:p w:rsidR="00650385" w:rsidRPr="00AF4BB7" w:rsidRDefault="00BB5365" w:rsidP="00650385">
      <w:pPr>
        <w:pStyle w:val="InChI-FAQ-Heading-3"/>
      </w:pPr>
      <w:bookmarkStart w:id="1048" w:name="_Toc492493925"/>
      <w:r w:rsidRPr="00AF4BB7">
        <w:t>3.</w:t>
      </w:r>
      <w:r w:rsidR="00901D4C" w:rsidRPr="00AF4BB7">
        <w:t>6</w:t>
      </w:r>
      <w:r w:rsidRPr="00AF4BB7">
        <w:t xml:space="preserve">. </w:t>
      </w:r>
      <w:r w:rsidR="00650385" w:rsidRPr="00AF4BB7">
        <w:t xml:space="preserve">Where can I get the current InChI </w:t>
      </w:r>
      <w:r w:rsidR="00C93167" w:rsidRPr="00AF4BB7">
        <w:t xml:space="preserve">Software </w:t>
      </w:r>
      <w:r w:rsidR="00650385" w:rsidRPr="00AF4BB7">
        <w:t>release?</w:t>
      </w:r>
      <w:bookmarkEnd w:id="1048"/>
      <w:r w:rsidR="00650385" w:rsidRPr="00AF4BB7">
        <w:t xml:space="preserve"> </w:t>
      </w:r>
    </w:p>
    <w:p w:rsidR="00E04350" w:rsidRPr="00AF4BB7" w:rsidRDefault="00E04350" w:rsidP="00E04350">
      <w:pPr>
        <w:pStyle w:val="InChI-FAQ-answers"/>
      </w:pPr>
      <w:r w:rsidRPr="00AF4BB7">
        <w:t>Please go to</w:t>
      </w:r>
    </w:p>
    <w:p w:rsidR="00E04350" w:rsidRPr="00AF4BB7" w:rsidRDefault="00C65787" w:rsidP="00E04350">
      <w:pPr>
        <w:pStyle w:val="InChI-FAQ-answers"/>
      </w:pPr>
      <w:ins w:id="1049" w:author="Igor P" w:date="2017-07-04T12:22:00Z">
        <w:r w:rsidRPr="00C65787">
          <w:t>http://www.inchi-trust.org/downloads/</w:t>
        </w:r>
        <w:r w:rsidRPr="00C65787" w:rsidDel="00C65787">
          <w:t xml:space="preserve"> </w:t>
        </w:r>
      </w:ins>
      <w:del w:id="1050" w:author="Igor P" w:date="2017-07-04T12:22:00Z">
        <w:r w:rsidR="006D73BC" w:rsidDel="00C65787">
          <w:fldChar w:fldCharType="begin"/>
        </w:r>
        <w:r w:rsidR="006D73BC" w:rsidDel="00C65787">
          <w:delInstrText xml:space="preserve"> HYPERLINK "http://www.inchi-trust.org/index.php?q=node/14" </w:delInstrText>
        </w:r>
        <w:r w:rsidR="006D73BC" w:rsidDel="00C65787">
          <w:fldChar w:fldCharType="separate"/>
        </w:r>
        <w:r w:rsidR="00E04350" w:rsidRPr="00AF4BB7" w:rsidDel="00C65787">
          <w:rPr>
            <w:rStyle w:val="Hyperlink"/>
            <w:lang w:val="en-US"/>
          </w:rPr>
          <w:delText>http://www.inchi-trust.org/index.php?q=node/14</w:delText>
        </w:r>
        <w:r w:rsidR="006D73BC" w:rsidDel="00C65787">
          <w:rPr>
            <w:rStyle w:val="Hyperlink"/>
            <w:lang w:val="en-US"/>
          </w:rPr>
          <w:fldChar w:fldCharType="end"/>
        </w:r>
      </w:del>
    </w:p>
    <w:p w:rsidR="005C6C62" w:rsidRPr="00AF4BB7" w:rsidRDefault="00BB5365" w:rsidP="005C6C62">
      <w:pPr>
        <w:pStyle w:val="InChI-FAQ-Heading-3"/>
      </w:pPr>
      <w:bookmarkStart w:id="1051" w:name="_Toc492493926"/>
      <w:r w:rsidRPr="00AF4BB7">
        <w:t>3.</w:t>
      </w:r>
      <w:r w:rsidR="00901D4C" w:rsidRPr="00AF4BB7">
        <w:t>7</w:t>
      </w:r>
      <w:r w:rsidRPr="00AF4BB7">
        <w:t xml:space="preserve">. </w:t>
      </w:r>
      <w:r w:rsidR="005C6C62" w:rsidRPr="00AF4BB7">
        <w:t>Where can I find InChI Documentation?</w:t>
      </w:r>
      <w:bookmarkEnd w:id="1051"/>
      <w:r w:rsidR="005C6C62" w:rsidRPr="00AF4BB7">
        <w:t xml:space="preserve"> </w:t>
      </w:r>
    </w:p>
    <w:p w:rsidR="00E04350" w:rsidRPr="00AF4BB7" w:rsidRDefault="00E04350" w:rsidP="00E04350">
      <w:pPr>
        <w:pStyle w:val="InChI-FAQ-answers"/>
      </w:pPr>
      <w:r w:rsidRPr="00AF4BB7">
        <w:t>Please go to</w:t>
      </w:r>
    </w:p>
    <w:p w:rsidR="00E04350" w:rsidRPr="00AF4BB7" w:rsidRDefault="00C65787" w:rsidP="00E04350">
      <w:pPr>
        <w:pStyle w:val="InChI-FAQ-answers"/>
      </w:pPr>
      <w:ins w:id="1052" w:author="Igor P" w:date="2017-07-04T12:22:00Z">
        <w:r w:rsidRPr="00C65787">
          <w:t>http://www.inchi-trust.org/downloads/</w:t>
        </w:r>
        <w:r w:rsidRPr="00C65787" w:rsidDel="00C65787">
          <w:t xml:space="preserve"> </w:t>
        </w:r>
      </w:ins>
      <w:del w:id="1053" w:author="Igor P" w:date="2017-07-04T12:22:00Z">
        <w:r w:rsidR="006D73BC" w:rsidDel="00C65787">
          <w:fldChar w:fldCharType="begin"/>
        </w:r>
        <w:r w:rsidR="006D73BC" w:rsidDel="00C65787">
          <w:delInstrText xml:space="preserve"> HYPERLINK "http://www.inchi-trust.org/index.php?q=node/14" </w:delInstrText>
        </w:r>
        <w:r w:rsidR="006D73BC" w:rsidDel="00C65787">
          <w:fldChar w:fldCharType="separate"/>
        </w:r>
        <w:r w:rsidR="00E04350" w:rsidRPr="00AF4BB7" w:rsidDel="00C65787">
          <w:rPr>
            <w:rStyle w:val="Hyperlink"/>
          </w:rPr>
          <w:delText>http://www.inchi-trust.org/index.php?q=node/14</w:delText>
        </w:r>
        <w:r w:rsidR="006D73BC" w:rsidDel="00C65787">
          <w:rPr>
            <w:rStyle w:val="Hyperlink"/>
          </w:rPr>
          <w:fldChar w:fldCharType="end"/>
        </w:r>
      </w:del>
    </w:p>
    <w:p w:rsidR="009554FB" w:rsidRPr="00AF4BB7" w:rsidRDefault="00BB5365" w:rsidP="009554FB">
      <w:pPr>
        <w:pStyle w:val="InChI-FAQ-Heading-3"/>
      </w:pPr>
      <w:bookmarkStart w:id="1054" w:name="_Toc492493927"/>
      <w:r w:rsidRPr="00AF4BB7">
        <w:t>3.</w:t>
      </w:r>
      <w:r w:rsidR="00901D4C" w:rsidRPr="00AF4BB7">
        <w:t>8</w:t>
      </w:r>
      <w:r w:rsidRPr="00AF4BB7">
        <w:t xml:space="preserve">. </w:t>
      </w:r>
      <w:r w:rsidR="009554FB" w:rsidRPr="00AF4BB7">
        <w:t>Are new versions expected?</w:t>
      </w:r>
      <w:bookmarkEnd w:id="1054"/>
      <w:r w:rsidR="009554FB" w:rsidRPr="00AF4BB7">
        <w:t xml:space="preserve"> </w:t>
      </w:r>
    </w:p>
    <w:p w:rsidR="009554FB" w:rsidRPr="00AF4BB7" w:rsidRDefault="009554FB" w:rsidP="009554FB">
      <w:pPr>
        <w:pStyle w:val="InChI-FAQ-answers"/>
      </w:pPr>
      <w:r w:rsidRPr="00AF4BB7">
        <w:t>Yes. The design and development of version 2 of InChI Identifier with corresponding software releases are at their initial stages, as o</w:t>
      </w:r>
      <w:r w:rsidR="00CF23D7" w:rsidRPr="00AF4BB7">
        <w:t xml:space="preserve">f the </w:t>
      </w:r>
      <w:r w:rsidRPr="00AF4BB7">
        <w:t xml:space="preserve">end of 2011. </w:t>
      </w:r>
    </w:p>
    <w:p w:rsidR="009554FB" w:rsidRPr="00AF4BB7" w:rsidRDefault="009554FB" w:rsidP="009554FB">
      <w:pPr>
        <w:pStyle w:val="InChI-FAQ-answers"/>
      </w:pPr>
      <w:r w:rsidRPr="00AF4BB7">
        <w:t xml:space="preserve">Tentatively, the new version is expected to cover (simple) polymers and to provide a better support </w:t>
      </w:r>
      <w:r w:rsidR="0061224F" w:rsidRPr="00AF4BB7">
        <w:rPr>
          <w:lang w:val="en-US"/>
        </w:rPr>
        <w:t>for metal-containing compounds</w:t>
      </w:r>
      <w:r w:rsidRPr="00AF4BB7">
        <w:t>, to name the most important points.</w:t>
      </w:r>
    </w:p>
    <w:p w:rsidR="00E77F19" w:rsidRPr="00AF4BB7" w:rsidRDefault="00BB5365" w:rsidP="003D7361">
      <w:pPr>
        <w:pStyle w:val="Heading2"/>
        <w:rPr>
          <w:lang w:val="en-US"/>
        </w:rPr>
      </w:pPr>
      <w:bookmarkStart w:id="1055" w:name="_Toc492493928"/>
      <w:r w:rsidRPr="00AF4BB7">
        <w:rPr>
          <w:lang w:val="en-US"/>
        </w:rPr>
        <w:t xml:space="preserve">4. </w:t>
      </w:r>
      <w:r w:rsidR="00CF0417" w:rsidRPr="00AF4BB7">
        <w:rPr>
          <w:lang w:val="en-US"/>
        </w:rPr>
        <w:t>InChI Basics</w:t>
      </w:r>
      <w:bookmarkEnd w:id="1055"/>
    </w:p>
    <w:p w:rsidR="00E77F19" w:rsidRPr="00AF4BB7" w:rsidRDefault="00BB5365" w:rsidP="006B770B">
      <w:pPr>
        <w:pStyle w:val="InChI-FAQ-Heading-3"/>
      </w:pPr>
      <w:bookmarkStart w:id="1056" w:name="_Toc492493929"/>
      <w:r w:rsidRPr="00AF4BB7">
        <w:t xml:space="preserve">4.1. </w:t>
      </w:r>
      <w:r w:rsidR="00A50258" w:rsidRPr="00AF4BB7">
        <w:t>Wh</w:t>
      </w:r>
      <w:r w:rsidR="00E77F19" w:rsidRPr="00AF4BB7">
        <w:t>y are layers used in an InChI?</w:t>
      </w:r>
      <w:bookmarkEnd w:id="1056"/>
      <w:r w:rsidR="00E77F19" w:rsidRPr="00AF4BB7">
        <w:t xml:space="preserve"> </w:t>
      </w:r>
    </w:p>
    <w:p w:rsidR="00E77F19" w:rsidRPr="00AF4BB7" w:rsidRDefault="006B0F80" w:rsidP="00E32355">
      <w:pPr>
        <w:pStyle w:val="InChI-FAQ-answers"/>
        <w:rPr>
          <w:rStyle w:val="BodyTextChar"/>
          <w:rFonts w:ascii="Times New Roman" w:hAnsi="Times New Roman"/>
          <w:lang w:val="en" w:eastAsia="ru-RU"/>
        </w:rPr>
      </w:pPr>
      <w:r w:rsidRPr="00AF4BB7">
        <w:rPr>
          <w:rStyle w:val="BodyTextChar"/>
          <w:rFonts w:ascii="Times New Roman" w:hAnsi="Times New Roman"/>
          <w:lang w:val="en" w:eastAsia="ru-RU"/>
        </w:rPr>
        <w:t>To quote the InChI Technical Manual:</w:t>
      </w:r>
      <w:r w:rsidR="00E32355" w:rsidRPr="00AF4BB7">
        <w:rPr>
          <w:rStyle w:val="BodyTextChar"/>
          <w:rFonts w:ascii="Times New Roman" w:hAnsi="Times New Roman"/>
          <w:lang w:val="en" w:eastAsia="ru-RU"/>
        </w:rPr>
        <w:t xml:space="preserve"> “Since a given compound may be represented at different levels of detail, in order to create a robust expression of chemical identity it was decided to create a hierarchical ‘layered’ form of the Identifier, where each layer holds a distinct and separable class of structural information, with the layers ordered to provide successive structural refinement. In addition to basic ‘connectivity’ and overall charge, the principal varieties of layers are mobile/fixed H-atoms (expresses tautomerism), isotopic composition and stereochemistry. “</w:t>
      </w:r>
    </w:p>
    <w:p w:rsidR="00E32355" w:rsidRPr="00AF4BB7" w:rsidRDefault="00E32355" w:rsidP="00E32355">
      <w:pPr>
        <w:pStyle w:val="InChI-FAQ-answers"/>
      </w:pPr>
      <w:r w:rsidRPr="00AF4BB7">
        <w:t>Layers are used because they are logical (they separate the variables) and understandable. They are flexible for chemists as they represent known levels of information and extra layers could easily be added to future releases of the identifier.</w:t>
      </w:r>
    </w:p>
    <w:p w:rsidR="00E77F19" w:rsidRPr="00AF4BB7" w:rsidRDefault="00BB5365" w:rsidP="00650385">
      <w:pPr>
        <w:pStyle w:val="InChI-FAQ-Heading-3"/>
      </w:pPr>
      <w:bookmarkStart w:id="1057" w:name="_Toc492493930"/>
      <w:r w:rsidRPr="00AF4BB7">
        <w:t xml:space="preserve">4.2. </w:t>
      </w:r>
      <w:r w:rsidR="00A50258" w:rsidRPr="00AF4BB7">
        <w:t>Ho</w:t>
      </w:r>
      <w:r w:rsidR="00E77F19" w:rsidRPr="00AF4BB7">
        <w:t>w is a layer represented in the identifier?</w:t>
      </w:r>
      <w:bookmarkEnd w:id="1057"/>
      <w:r w:rsidR="00E77F19" w:rsidRPr="00AF4BB7">
        <w:t xml:space="preserve"> </w:t>
      </w:r>
    </w:p>
    <w:p w:rsidR="00950C37" w:rsidRPr="00AF4BB7" w:rsidRDefault="00950C37" w:rsidP="00950C37">
      <w:pPr>
        <w:pStyle w:val="InChI-FAQ-answers"/>
      </w:pPr>
      <w:r w:rsidRPr="00AF4BB7">
        <w:t xml:space="preserve">Layers and sub-layers are both separated by the "/" delimiter. </w:t>
      </w:r>
    </w:p>
    <w:p w:rsidR="006B0F80" w:rsidRPr="00AF4BB7" w:rsidRDefault="006B0F80" w:rsidP="006B0F80">
      <w:pPr>
        <w:pStyle w:val="InChI-FAQ-answers"/>
      </w:pPr>
      <w:r w:rsidRPr="00AF4BB7">
        <w:t xml:space="preserve">All layers and sub-layers (except for the chemical formula sub-layer of the </w:t>
      </w:r>
      <w:r w:rsidR="0061224F" w:rsidRPr="00AF4BB7">
        <w:t>M</w:t>
      </w:r>
      <w:r w:rsidRPr="00AF4BB7">
        <w:t xml:space="preserve">ain layer) start with /? where ? is a lower-case letter to indicate the type of information held in that layer. </w:t>
      </w:r>
    </w:p>
    <w:p w:rsidR="006B0F80" w:rsidRPr="00AF4BB7" w:rsidRDefault="006B0F80" w:rsidP="006B0F80">
      <w:pPr>
        <w:pStyle w:val="InChI-FAQ-answers"/>
      </w:pPr>
      <w:r w:rsidRPr="00AF4BB7">
        <w:t>For example, look at the InChI for caffeine:</w:t>
      </w:r>
    </w:p>
    <w:p w:rsidR="00950C37" w:rsidRPr="00AF4BB7" w:rsidRDefault="00E3347E" w:rsidP="00950C37">
      <w:pPr>
        <w:pStyle w:val="InChI-FAQ-answers"/>
      </w:pPr>
      <w:r>
        <w:lastRenderedPageBreak/>
        <w:pict>
          <v:shape id="_x0000_i1028" type="#_x0000_t75" style="width:468pt;height:209.25pt">
            <v:imagedata r:id="rId29" o:title=""/>
          </v:shape>
        </w:pict>
      </w:r>
    </w:p>
    <w:p w:rsidR="00827261" w:rsidRPr="00AF4BB7" w:rsidRDefault="00827261" w:rsidP="00950C37">
      <w:pPr>
        <w:pStyle w:val="InChI-FAQ-answers"/>
        <w:rPr>
          <w:lang w:val="en-US"/>
        </w:rPr>
      </w:pPr>
      <w:r w:rsidRPr="00AF4BB7">
        <w:rPr>
          <w:lang w:val="en-US"/>
        </w:rPr>
        <w:t>If you would like to view a full list of all the possible layers in an InChI string it is worth consulting Section III</w:t>
      </w:r>
      <w:bookmarkStart w:id="1058" w:name="_Toc265174457"/>
      <w:r w:rsidRPr="00AF4BB7">
        <w:t>d “The Five InChI ‘Layer’ Types</w:t>
      </w:r>
      <w:bookmarkEnd w:id="1058"/>
      <w:r w:rsidRPr="00AF4BB7">
        <w:t>”</w:t>
      </w:r>
      <w:r w:rsidRPr="00AF4BB7">
        <w:rPr>
          <w:lang w:val="en-US"/>
        </w:rPr>
        <w:t xml:space="preserve"> of</w:t>
      </w:r>
      <w:r w:rsidR="006B0F80" w:rsidRPr="00AF4BB7">
        <w:rPr>
          <w:lang w:val="en-US"/>
        </w:rPr>
        <w:t xml:space="preserve"> the</w:t>
      </w:r>
      <w:r w:rsidRPr="00AF4BB7">
        <w:rPr>
          <w:lang w:val="en-US"/>
        </w:rPr>
        <w:t xml:space="preserve"> InChI Technical Manual.</w:t>
      </w:r>
    </w:p>
    <w:p w:rsidR="00E77F19" w:rsidRPr="00AF4BB7" w:rsidRDefault="00BB5365" w:rsidP="00650385">
      <w:pPr>
        <w:pStyle w:val="InChI-FAQ-Heading-3"/>
      </w:pPr>
      <w:bookmarkStart w:id="1059" w:name="_Toc492493931"/>
      <w:r w:rsidRPr="00AF4BB7">
        <w:t xml:space="preserve">4.3. </w:t>
      </w:r>
      <w:r w:rsidR="00A50258" w:rsidRPr="00AF4BB7">
        <w:t>S</w:t>
      </w:r>
      <w:r w:rsidR="00E77F19" w:rsidRPr="00AF4BB7">
        <w:t>pecifically, what are InChI layers?</w:t>
      </w:r>
      <w:bookmarkEnd w:id="1059"/>
      <w:r w:rsidR="00E77F19" w:rsidRPr="00AF4BB7">
        <w:t xml:space="preserve"> </w:t>
      </w:r>
    </w:p>
    <w:p w:rsidR="002956AE" w:rsidRPr="00AF4BB7" w:rsidRDefault="002956AE" w:rsidP="002956AE">
      <w:pPr>
        <w:pStyle w:val="InChI-FAQ-answers"/>
      </w:pPr>
      <w:r w:rsidRPr="00AF4BB7">
        <w:t>There are 6 InChI layer types, each representing a different class of structural information:</w:t>
      </w:r>
    </w:p>
    <w:p w:rsidR="002956AE" w:rsidRPr="00AF4BB7" w:rsidRDefault="002956AE" w:rsidP="002956AE">
      <w:pPr>
        <w:pStyle w:val="InChI-FAQ-answers"/>
        <w:numPr>
          <w:ilvl w:val="0"/>
          <w:numId w:val="27"/>
        </w:numPr>
      </w:pPr>
      <w:r w:rsidRPr="00AF4BB7">
        <w:t xml:space="preserve">Main layer </w:t>
      </w:r>
    </w:p>
    <w:p w:rsidR="002956AE" w:rsidRPr="00AF4BB7" w:rsidRDefault="002956AE" w:rsidP="002956AE">
      <w:pPr>
        <w:pStyle w:val="InChI-FAQ-answers"/>
        <w:numPr>
          <w:ilvl w:val="0"/>
          <w:numId w:val="27"/>
        </w:numPr>
      </w:pPr>
      <w:r w:rsidRPr="00AF4BB7">
        <w:t xml:space="preserve">Charge layer </w:t>
      </w:r>
    </w:p>
    <w:p w:rsidR="002956AE" w:rsidRPr="00AF4BB7" w:rsidRDefault="002956AE" w:rsidP="002956AE">
      <w:pPr>
        <w:pStyle w:val="InChI-FAQ-answers"/>
        <w:numPr>
          <w:ilvl w:val="0"/>
          <w:numId w:val="27"/>
        </w:numPr>
      </w:pPr>
      <w:r w:rsidRPr="00AF4BB7">
        <w:t xml:space="preserve">Stereochemical layer </w:t>
      </w:r>
    </w:p>
    <w:p w:rsidR="002956AE" w:rsidRPr="00AF4BB7" w:rsidRDefault="002956AE" w:rsidP="002956AE">
      <w:pPr>
        <w:pStyle w:val="InChI-FAQ-answers"/>
        <w:numPr>
          <w:ilvl w:val="0"/>
          <w:numId w:val="27"/>
        </w:numPr>
      </w:pPr>
      <w:r w:rsidRPr="00AF4BB7">
        <w:t xml:space="preserve">Isotopic layer </w:t>
      </w:r>
    </w:p>
    <w:p w:rsidR="002956AE" w:rsidRPr="00AF4BB7" w:rsidRDefault="002956AE" w:rsidP="002956AE">
      <w:pPr>
        <w:pStyle w:val="InChI-FAQ-answers"/>
        <w:numPr>
          <w:ilvl w:val="0"/>
          <w:numId w:val="27"/>
        </w:numPr>
      </w:pPr>
      <w:r w:rsidRPr="00AF4BB7">
        <w:t xml:space="preserve">Fixed-H layer </w:t>
      </w:r>
    </w:p>
    <w:p w:rsidR="002956AE" w:rsidRPr="00AF4BB7" w:rsidRDefault="002956AE" w:rsidP="002956AE">
      <w:pPr>
        <w:pStyle w:val="InChI-FAQ-answers"/>
        <w:numPr>
          <w:ilvl w:val="0"/>
          <w:numId w:val="27"/>
        </w:numPr>
      </w:pPr>
      <w:r w:rsidRPr="00AF4BB7">
        <w:t xml:space="preserve">Reconnected </w:t>
      </w:r>
      <w:r w:rsidR="00264527" w:rsidRPr="00AF4BB7">
        <w:t>l</w:t>
      </w:r>
      <w:r w:rsidRPr="00AF4BB7">
        <w:t xml:space="preserve">ayer </w:t>
      </w:r>
    </w:p>
    <w:p w:rsidR="002956AE" w:rsidRPr="00AF4BB7" w:rsidRDefault="005B05A9" w:rsidP="005D385D">
      <w:pPr>
        <w:pStyle w:val="InChI-FAQ-answers"/>
      </w:pPr>
      <w:r w:rsidRPr="00AF4BB7">
        <w:t xml:space="preserve">Note: The Fixed-H layer is optional (absent in Standard InChI) and can be selected by using the </w:t>
      </w:r>
      <w:proofErr w:type="spellStart"/>
      <w:r w:rsidRPr="00AF4BB7">
        <w:t>FixedH</w:t>
      </w:r>
      <w:proofErr w:type="spellEnd"/>
      <w:r w:rsidRPr="00AF4BB7">
        <w:t xml:space="preserve"> option of the InChI Software. The Reconnected layer is also optional (absent in Standard InChI) and can be selected by using the </w:t>
      </w:r>
      <w:proofErr w:type="spellStart"/>
      <w:r w:rsidRPr="00AF4BB7">
        <w:t>RecMet</w:t>
      </w:r>
      <w:proofErr w:type="spellEnd"/>
      <w:r w:rsidRPr="00AF4BB7">
        <w:t xml:space="preserve"> option.</w:t>
      </w:r>
    </w:p>
    <w:p w:rsidR="00D9239E" w:rsidRPr="00AF4BB7" w:rsidRDefault="00E3347E" w:rsidP="005D385D">
      <w:pPr>
        <w:pStyle w:val="InChI-FAQ-answers"/>
      </w:pPr>
      <w:r>
        <w:lastRenderedPageBreak/>
        <w:pict>
          <v:shape id="_x0000_i1029" type="#_x0000_t75" style="width:467.25pt;height:336.75pt">
            <v:imagedata r:id="rId30" o:title=""/>
          </v:shape>
        </w:pict>
      </w:r>
    </w:p>
    <w:p w:rsidR="006003CE" w:rsidRPr="00AF4BB7" w:rsidRDefault="005D385D" w:rsidP="005D385D">
      <w:pPr>
        <w:pStyle w:val="InChI-FAQ-answers"/>
      </w:pPr>
      <w:r w:rsidRPr="00AF4BB7">
        <w:t xml:space="preserve">While the InChI is divided up into different layers to describe different types of structural information, each of these layers is also split into sub-layers to allow full description of each part of the structure (note: there is no sub-sub-layering). </w:t>
      </w:r>
    </w:p>
    <w:p w:rsidR="005D385D" w:rsidRPr="00AF4BB7" w:rsidRDefault="005D385D" w:rsidP="005D385D">
      <w:pPr>
        <w:pStyle w:val="InChI-FAQ-answers"/>
      </w:pPr>
      <w:r w:rsidRPr="00AF4BB7">
        <w:t xml:space="preserve">For instance, the </w:t>
      </w:r>
      <w:r w:rsidR="00F05D54" w:rsidRPr="00AF4BB7">
        <w:t>Main layer</w:t>
      </w:r>
      <w:r w:rsidR="003D2125" w:rsidRPr="00AF4BB7">
        <w:t xml:space="preserve">  </w:t>
      </w:r>
      <w:r w:rsidRPr="00AF4BB7">
        <w:t xml:space="preserve"> can be split up into three sub-layers:</w:t>
      </w:r>
    </w:p>
    <w:p w:rsidR="005D385D" w:rsidRPr="00AF4BB7" w:rsidRDefault="005D385D" w:rsidP="001E0C18">
      <w:pPr>
        <w:pStyle w:val="InChI-FAQ-answers"/>
        <w:numPr>
          <w:ilvl w:val="0"/>
          <w:numId w:val="30"/>
        </w:numPr>
      </w:pPr>
      <w:r w:rsidRPr="00AF4BB7">
        <w:t xml:space="preserve">Chemical formula </w:t>
      </w:r>
    </w:p>
    <w:p w:rsidR="005D385D" w:rsidRPr="00AF4BB7" w:rsidRDefault="005D385D" w:rsidP="001E0C18">
      <w:pPr>
        <w:pStyle w:val="InChI-FAQ-answers"/>
        <w:numPr>
          <w:ilvl w:val="0"/>
          <w:numId w:val="30"/>
        </w:numPr>
      </w:pPr>
      <w:r w:rsidRPr="00AF4BB7">
        <w:t xml:space="preserve">Atom connections </w:t>
      </w:r>
    </w:p>
    <w:p w:rsidR="005D385D" w:rsidRPr="00AF4BB7" w:rsidRDefault="005D385D" w:rsidP="001E0C18">
      <w:pPr>
        <w:pStyle w:val="InChI-FAQ-answers"/>
        <w:numPr>
          <w:ilvl w:val="0"/>
          <w:numId w:val="30"/>
        </w:numPr>
      </w:pPr>
      <w:r w:rsidRPr="00AF4BB7">
        <w:t xml:space="preserve">Hydrogen atoms </w:t>
      </w:r>
    </w:p>
    <w:p w:rsidR="002912E4" w:rsidRPr="00AF4BB7" w:rsidRDefault="002912E4" w:rsidP="002912E4">
      <w:pPr>
        <w:pStyle w:val="InChI-FAQ-answers"/>
        <w:rPr>
          <w:lang w:val="en-US"/>
        </w:rPr>
      </w:pPr>
      <w:r w:rsidRPr="00AF4BB7">
        <w:rPr>
          <w:lang w:val="en-US"/>
        </w:rPr>
        <w:t xml:space="preserve">You can see that the top of the above five structures has an InChI with all three sub-layers of the </w:t>
      </w:r>
      <w:r w:rsidR="00F05D54" w:rsidRPr="00AF4BB7">
        <w:rPr>
          <w:lang w:val="en-US"/>
        </w:rPr>
        <w:t>Main layer</w:t>
      </w:r>
      <w:r w:rsidRPr="00AF4BB7">
        <w:rPr>
          <w:lang w:val="en-US"/>
        </w:rPr>
        <w:t xml:space="preserve"> .</w:t>
      </w:r>
    </w:p>
    <w:p w:rsidR="00CB43E3" w:rsidRPr="00AF4BB7" w:rsidRDefault="00E3347E" w:rsidP="005D385D">
      <w:pPr>
        <w:pStyle w:val="InChI-FAQ-answers"/>
      </w:pPr>
      <w:r>
        <w:pict>
          <v:shape id="_x0000_i1030" type="#_x0000_t75" style="width:376.5pt;height:177.75pt">
            <v:imagedata r:id="rId31" o:title=""/>
          </v:shape>
        </w:pict>
      </w:r>
    </w:p>
    <w:p w:rsidR="002912E4" w:rsidRPr="00AF4BB7" w:rsidRDefault="00CC6FC0" w:rsidP="002912E4">
      <w:pPr>
        <w:pStyle w:val="InChI-FAQ-answers"/>
        <w:rPr>
          <w:lang w:val="en-US"/>
        </w:rPr>
      </w:pPr>
      <w:r w:rsidRPr="00AF4BB7">
        <w:t xml:space="preserve">The </w:t>
      </w:r>
      <w:r w:rsidR="002912E4" w:rsidRPr="00AF4BB7">
        <w:t xml:space="preserve">Main </w:t>
      </w:r>
      <w:r w:rsidRPr="00AF4BB7">
        <w:t xml:space="preserve">layer is also the only layer that will appear in every possible InChI that can be generated and the only sub-layer of the </w:t>
      </w:r>
      <w:r w:rsidR="00F05D54" w:rsidRPr="00AF4BB7">
        <w:t>Main layer</w:t>
      </w:r>
      <w:r w:rsidRPr="00AF4BB7">
        <w:t xml:space="preserve"> that will always appear is Chemical Formula.</w:t>
      </w:r>
      <w:r w:rsidR="002912E4" w:rsidRPr="00AF4BB7">
        <w:rPr>
          <w:lang w:val="en-US"/>
        </w:rPr>
        <w:t xml:space="preserve"> </w:t>
      </w:r>
      <w:r w:rsidR="002912E4" w:rsidRPr="00AF4BB7">
        <w:rPr>
          <w:lang w:val="en-US"/>
        </w:rPr>
        <w:lastRenderedPageBreak/>
        <w:t>The only exceptions are InChIs of a proton, deuteron, and triton (H</w:t>
      </w:r>
      <w:r w:rsidR="002912E4" w:rsidRPr="00AF4BB7">
        <w:rPr>
          <w:vertAlign w:val="superscript"/>
          <w:lang w:val="en-US"/>
        </w:rPr>
        <w:t>+</w:t>
      </w:r>
      <w:r w:rsidR="002912E4" w:rsidRPr="00AF4BB7">
        <w:rPr>
          <w:lang w:val="en-US"/>
        </w:rPr>
        <w:t xml:space="preserve">, </w:t>
      </w:r>
      <w:r w:rsidR="002912E4" w:rsidRPr="00AF4BB7">
        <w:rPr>
          <w:vertAlign w:val="superscript"/>
          <w:lang w:val="en-US"/>
        </w:rPr>
        <w:t>2</w:t>
      </w:r>
      <w:r w:rsidR="002912E4" w:rsidRPr="00AF4BB7">
        <w:rPr>
          <w:lang w:val="en-US"/>
        </w:rPr>
        <w:t>H</w:t>
      </w:r>
      <w:r w:rsidR="002912E4" w:rsidRPr="00AF4BB7">
        <w:rPr>
          <w:vertAlign w:val="superscript"/>
          <w:lang w:val="en-US"/>
        </w:rPr>
        <w:t>+</w:t>
      </w:r>
      <w:r w:rsidR="002912E4" w:rsidRPr="00AF4BB7">
        <w:rPr>
          <w:lang w:val="en-US"/>
        </w:rPr>
        <w:t xml:space="preserve">, </w:t>
      </w:r>
      <w:r w:rsidR="002912E4" w:rsidRPr="00AF4BB7">
        <w:rPr>
          <w:vertAlign w:val="superscript"/>
          <w:lang w:val="en-US"/>
        </w:rPr>
        <w:t>3</w:t>
      </w:r>
      <w:r w:rsidR="002912E4" w:rsidRPr="00AF4BB7">
        <w:rPr>
          <w:lang w:val="en-US"/>
        </w:rPr>
        <w:t>H</w:t>
      </w:r>
      <w:r w:rsidR="002912E4" w:rsidRPr="00AF4BB7">
        <w:rPr>
          <w:vertAlign w:val="superscript"/>
          <w:lang w:val="en-US"/>
        </w:rPr>
        <w:t>+</w:t>
      </w:r>
      <w:r w:rsidR="002912E4" w:rsidRPr="00AF4BB7">
        <w:rPr>
          <w:lang w:val="en-US"/>
        </w:rPr>
        <w:t xml:space="preserve">), which do not have the </w:t>
      </w:r>
      <w:r w:rsidR="00F05D54" w:rsidRPr="00AF4BB7">
        <w:rPr>
          <w:lang w:val="en-US"/>
        </w:rPr>
        <w:t>Main layer</w:t>
      </w:r>
      <w:r w:rsidR="002912E4" w:rsidRPr="00AF4BB7">
        <w:rPr>
          <w:lang w:val="en-US"/>
        </w:rPr>
        <w:t>. For example, H</w:t>
      </w:r>
      <w:r w:rsidR="002912E4" w:rsidRPr="00AF4BB7">
        <w:rPr>
          <w:vertAlign w:val="superscript"/>
          <w:lang w:val="en-US"/>
        </w:rPr>
        <w:t>+</w:t>
      </w:r>
      <w:r w:rsidR="002912E4" w:rsidRPr="00AF4BB7">
        <w:rPr>
          <w:lang w:val="en-US"/>
        </w:rPr>
        <w:t xml:space="preserve"> has InChI=1S/p+1/</w:t>
      </w:r>
      <w:proofErr w:type="spellStart"/>
      <w:r w:rsidR="002912E4" w:rsidRPr="00AF4BB7">
        <w:rPr>
          <w:lang w:val="en-US"/>
        </w:rPr>
        <w:t>i</w:t>
      </w:r>
      <w:proofErr w:type="spellEnd"/>
      <w:r w:rsidR="002912E4" w:rsidRPr="00AF4BB7">
        <w:rPr>
          <w:lang w:val="en-US"/>
        </w:rPr>
        <w:t>/</w:t>
      </w:r>
      <w:proofErr w:type="spellStart"/>
      <w:r w:rsidR="002912E4" w:rsidRPr="00AF4BB7">
        <w:rPr>
          <w:lang w:val="en-US"/>
        </w:rPr>
        <w:t>hD.</w:t>
      </w:r>
      <w:proofErr w:type="spellEnd"/>
    </w:p>
    <w:p w:rsidR="005D385D" w:rsidRPr="00AF4BB7" w:rsidRDefault="00CC6FC0" w:rsidP="00CC6FC0">
      <w:pPr>
        <w:pStyle w:val="InChI-FAQ-answers"/>
        <w:rPr>
          <w:lang w:val="en-US"/>
        </w:rPr>
      </w:pPr>
      <w:r w:rsidRPr="00AF4BB7">
        <w:t xml:space="preserve">If you would like to view a full list of all the possible sub-layers in an InChI </w:t>
      </w:r>
      <w:r w:rsidRPr="00AF4BB7">
        <w:rPr>
          <w:lang w:val="en-US"/>
        </w:rPr>
        <w:t>it is worth consulting Section III</w:t>
      </w:r>
      <w:r w:rsidRPr="00AF4BB7">
        <w:t>d “The Five InChI ‘Layer’ Types”</w:t>
      </w:r>
      <w:r w:rsidRPr="00AF4BB7">
        <w:rPr>
          <w:lang w:val="en-US"/>
        </w:rPr>
        <w:t xml:space="preserve"> of the InChI Technical Manual.</w:t>
      </w:r>
      <w:r w:rsidR="00A03D8E" w:rsidRPr="00AF4BB7">
        <w:rPr>
          <w:lang w:val="en-US"/>
        </w:rPr>
        <w:t xml:space="preserve"> </w:t>
      </w:r>
      <w:r w:rsidR="00A03D8E" w:rsidRPr="00AF4BB7">
        <w:rPr>
          <w:color w:val="222222"/>
        </w:rPr>
        <w:t xml:space="preserve">Please see also </w:t>
      </w:r>
      <w:r w:rsidR="007A71FE">
        <w:rPr>
          <w:color w:val="222222"/>
        </w:rPr>
        <w:t>S</w:t>
      </w:r>
      <w:r w:rsidR="007A71FE" w:rsidRPr="00AF4BB7">
        <w:rPr>
          <w:color w:val="222222"/>
        </w:rPr>
        <w:t xml:space="preserve">ection </w:t>
      </w:r>
      <w:r w:rsidR="00A03D8E" w:rsidRPr="00AF4BB7">
        <w:rPr>
          <w:color w:val="222222"/>
        </w:rPr>
        <w:t>3.8 “Are new versions expected?” of this FAQ for current activities</w:t>
      </w:r>
      <w:r w:rsidR="00A03D8E" w:rsidRPr="00AF4BB7">
        <w:rPr>
          <w:rStyle w:val="apple-converted-space"/>
          <w:color w:val="222222"/>
        </w:rPr>
        <w:t> </w:t>
      </w:r>
      <w:r w:rsidR="00A03D8E" w:rsidRPr="00AF4BB7">
        <w:rPr>
          <w:color w:val="222222"/>
        </w:rPr>
        <w:t>on extending the capabilities of InChI</w:t>
      </w:r>
      <w:r w:rsidR="00A03D8E" w:rsidRPr="00AF4BB7">
        <w:rPr>
          <w:rStyle w:val="apple-converted-space"/>
          <w:color w:val="222222"/>
        </w:rPr>
        <w:t> </w:t>
      </w:r>
      <w:r w:rsidR="00A03D8E" w:rsidRPr="00AF4BB7">
        <w:rPr>
          <w:color w:val="222222"/>
        </w:rPr>
        <w:t>and potentially adding additional layers.</w:t>
      </w:r>
    </w:p>
    <w:p w:rsidR="00E77F19" w:rsidRPr="00AF4BB7" w:rsidRDefault="0031306A" w:rsidP="00650385">
      <w:pPr>
        <w:pStyle w:val="InChI-FAQ-Heading-3"/>
      </w:pPr>
      <w:bookmarkStart w:id="1060" w:name="_Toc492493932"/>
      <w:r w:rsidRPr="00AF4BB7">
        <w:t xml:space="preserve">4.4. </w:t>
      </w:r>
      <w:r w:rsidR="00A50258" w:rsidRPr="00AF4BB7">
        <w:t>I</w:t>
      </w:r>
      <w:r w:rsidR="00E77F19" w:rsidRPr="00AF4BB7">
        <w:t>sn't InChI too complicated?</w:t>
      </w:r>
      <w:bookmarkEnd w:id="1060"/>
      <w:r w:rsidR="00E77F19" w:rsidRPr="00AF4BB7">
        <w:t xml:space="preserve"> </w:t>
      </w:r>
    </w:p>
    <w:p w:rsidR="00E77F19" w:rsidRPr="00AF4BB7" w:rsidRDefault="00CC6FC0" w:rsidP="002175CD">
      <w:pPr>
        <w:pStyle w:val="InChI-FAQ-answers"/>
      </w:pPr>
      <w:r w:rsidRPr="00AF4BB7">
        <w:t xml:space="preserve">The InChI for the structure below shows the challenge in representing our different views of chemistry. For example, to a </w:t>
      </w:r>
      <w:proofErr w:type="spellStart"/>
      <w:r w:rsidRPr="00AF4BB7">
        <w:t>bioscientist</w:t>
      </w:r>
      <w:proofErr w:type="spellEnd"/>
      <w:r w:rsidRPr="00AF4BB7">
        <w:t xml:space="preserve"> "glutamic acid" and "glutamate" are the same thing, but to a computational chemist the loss of a proton, or its variable site of attachment is critical. InChI is the only approach that allows us to describe this flexibility.</w:t>
      </w:r>
    </w:p>
    <w:p w:rsidR="002175CD" w:rsidRPr="00AF4BB7" w:rsidRDefault="00E3347E" w:rsidP="002175CD">
      <w:pPr>
        <w:pStyle w:val="InChI-FAQ-answers"/>
      </w:pPr>
      <w:r>
        <w:pict>
          <v:shape id="_x0000_i1031" type="#_x0000_t75" style="width:468pt;height:258pt">
            <v:imagedata r:id="rId32" o:title=""/>
          </v:shape>
        </w:pict>
      </w:r>
      <w:r w:rsidR="000E7D5E" w:rsidRPr="00AF4BB7">
        <w:t>Most of</w:t>
      </w:r>
      <w:r w:rsidR="002175CD" w:rsidRPr="00AF4BB7">
        <w:t xml:space="preserve">ten you </w:t>
      </w:r>
      <w:r w:rsidR="000E7D5E" w:rsidRPr="00AF4BB7">
        <w:t>can probably use a common subset of the layers</w:t>
      </w:r>
      <w:r w:rsidR="002175CD" w:rsidRPr="00AF4BB7">
        <w:t xml:space="preserve">, the one of </w:t>
      </w:r>
      <w:r w:rsidR="000E7D5E" w:rsidRPr="00AF4BB7">
        <w:t>Standard InChI</w:t>
      </w:r>
      <w:r w:rsidR="002175CD" w:rsidRPr="00AF4BB7">
        <w:t>, e.g.:</w:t>
      </w:r>
    </w:p>
    <w:p w:rsidR="002175CD" w:rsidRPr="009F4C4E" w:rsidRDefault="002175CD" w:rsidP="002175CD">
      <w:pPr>
        <w:pStyle w:val="InChI-FAQ-InChI-string"/>
        <w:rPr>
          <w:lang w:val="pt-BR"/>
        </w:rPr>
      </w:pPr>
      <w:r w:rsidRPr="009F4C4E">
        <w:rPr>
          <w:lang w:val="pt-BR"/>
        </w:rPr>
        <w:t>InChI=1S/C2H4ClNO2/c3-1(4)2(5)6/h1H,4H2,(H,5,6)/p+1/t1-/m1/s1</w:t>
      </w:r>
    </w:p>
    <w:p w:rsidR="005B1CBD" w:rsidRPr="00AF4BB7" w:rsidRDefault="000E7D5E" w:rsidP="005B1CBD">
      <w:pPr>
        <w:pStyle w:val="InChI-FAQ-answers"/>
        <w:rPr>
          <w:lang w:val="en-US"/>
        </w:rPr>
      </w:pPr>
      <w:r w:rsidRPr="00AF4BB7">
        <w:t xml:space="preserve">where there is no complication. </w:t>
      </w:r>
      <w:r w:rsidR="005B1CBD" w:rsidRPr="00AF4BB7">
        <w:rPr>
          <w:lang w:val="en-US"/>
        </w:rPr>
        <w:t xml:space="preserve">If various levels of fuzziness in the compound description or searching are required, one needs to become more familiar with the InChI layers and sublayers. </w:t>
      </w:r>
    </w:p>
    <w:p w:rsidR="000E7D5E" w:rsidRPr="00AF4BB7" w:rsidRDefault="005B1CBD" w:rsidP="002175CD">
      <w:pPr>
        <w:pStyle w:val="InChI-FAQ-answers"/>
      </w:pPr>
      <w:r w:rsidRPr="00AF4BB7">
        <w:rPr>
          <w:lang w:val="en-US"/>
        </w:rPr>
        <w:t>Quite often, chemical compound structures are represented imprecisely, with missing features; stereochemistry being an obvious example.</w:t>
      </w:r>
    </w:p>
    <w:p w:rsidR="00E77F19" w:rsidRPr="00AF4BB7" w:rsidRDefault="0031306A" w:rsidP="00650385">
      <w:pPr>
        <w:pStyle w:val="InChI-FAQ-Heading-3"/>
      </w:pPr>
      <w:bookmarkStart w:id="1061" w:name="_Toc492493933"/>
      <w:r w:rsidRPr="00AF4BB7">
        <w:t xml:space="preserve">4.5. </w:t>
      </w:r>
      <w:r w:rsidR="00A50258" w:rsidRPr="00AF4BB7">
        <w:t>I</w:t>
      </w:r>
      <w:r w:rsidR="00E77F19" w:rsidRPr="00AF4BB7">
        <w:t>s information for each layer required in the input information?</w:t>
      </w:r>
      <w:bookmarkEnd w:id="1061"/>
      <w:r w:rsidR="00E77F19" w:rsidRPr="00AF4BB7">
        <w:t xml:space="preserve"> </w:t>
      </w:r>
    </w:p>
    <w:p w:rsidR="00542758" w:rsidRPr="00AF4BB7" w:rsidRDefault="00264527" w:rsidP="00264527">
      <w:pPr>
        <w:pStyle w:val="Picture-URL"/>
        <w:rPr>
          <w:lang w:val="en-US"/>
        </w:rPr>
      </w:pPr>
      <w:r w:rsidRPr="00AF4BB7">
        <w:rPr>
          <w:rFonts w:ascii="Times New Roman" w:hAnsi="Times New Roman"/>
          <w:sz w:val="24"/>
          <w:szCs w:val="24"/>
          <w:lang w:val="en-US"/>
        </w:rPr>
        <w:t xml:space="preserve">No, the 'layered' model allows chemists to represent chemical substances at a level of detail of their choosing. Except for the </w:t>
      </w:r>
      <w:smartTag w:uri="urn:schemas-microsoft-com:office:smarttags" w:element="place">
        <w:r w:rsidR="005B1CBD" w:rsidRPr="00AF4BB7">
          <w:rPr>
            <w:rFonts w:ascii="Times New Roman" w:hAnsi="Times New Roman"/>
            <w:sz w:val="24"/>
            <w:szCs w:val="24"/>
            <w:lang w:val="en-US"/>
          </w:rPr>
          <w:t>Main</w:t>
        </w:r>
      </w:smartTag>
      <w:r w:rsidR="005B1CBD" w:rsidRPr="00AF4BB7">
        <w:rPr>
          <w:rFonts w:ascii="Times New Roman" w:hAnsi="Times New Roman"/>
          <w:sz w:val="24"/>
          <w:szCs w:val="24"/>
          <w:lang w:val="en-US"/>
        </w:rPr>
        <w:t xml:space="preserve"> </w:t>
      </w:r>
      <w:r w:rsidRPr="00AF4BB7">
        <w:rPr>
          <w:rFonts w:ascii="Times New Roman" w:hAnsi="Times New Roman"/>
          <w:sz w:val="24"/>
          <w:szCs w:val="24"/>
          <w:lang w:val="en-US"/>
        </w:rPr>
        <w:t xml:space="preserve">layer (atoms and their bonds if any), the presence of a layer is not required and </w:t>
      </w:r>
      <w:r w:rsidR="005B1CBD" w:rsidRPr="00AF4BB7">
        <w:rPr>
          <w:rFonts w:ascii="Times New Roman" w:hAnsi="Times New Roman"/>
          <w:sz w:val="24"/>
          <w:szCs w:val="24"/>
          <w:lang w:val="en-US"/>
        </w:rPr>
        <w:t xml:space="preserve">the layer </w:t>
      </w:r>
      <w:r w:rsidRPr="00AF4BB7">
        <w:rPr>
          <w:rFonts w:ascii="Times New Roman" w:hAnsi="Times New Roman"/>
          <w:sz w:val="24"/>
          <w:szCs w:val="24"/>
          <w:lang w:val="en-US"/>
        </w:rPr>
        <w:t>appears only when corresponding input information has been provided.</w:t>
      </w:r>
    </w:p>
    <w:p w:rsidR="005839FC" w:rsidRPr="00AF4BB7" w:rsidRDefault="00E3347E" w:rsidP="005839FC">
      <w:pPr>
        <w:pStyle w:val="InChI-FAQ-answers"/>
      </w:pPr>
      <w:r>
        <w:lastRenderedPageBreak/>
        <w:pict>
          <v:shape id="_x0000_i1032" type="#_x0000_t75" style="width:468pt;height:210pt">
            <v:imagedata r:id="rId33" o:title=""/>
          </v:shape>
        </w:pict>
      </w:r>
    </w:p>
    <w:p w:rsidR="00E77F19" w:rsidRPr="00AF4BB7" w:rsidRDefault="0031306A" w:rsidP="00650385">
      <w:pPr>
        <w:pStyle w:val="InChI-FAQ-Heading-3"/>
      </w:pPr>
      <w:bookmarkStart w:id="1062" w:name="_Toc492493934"/>
      <w:r w:rsidRPr="00AF4BB7">
        <w:t xml:space="preserve">4.6. </w:t>
      </w:r>
      <w:r w:rsidR="00E77F19" w:rsidRPr="00AF4BB7">
        <w:t>Are layers reusable?</w:t>
      </w:r>
      <w:bookmarkEnd w:id="1062"/>
      <w:r w:rsidR="00E77F19" w:rsidRPr="00AF4BB7">
        <w:t xml:space="preserve"> </w:t>
      </w:r>
    </w:p>
    <w:p w:rsidR="00F61633" w:rsidRPr="00AF4BB7" w:rsidRDefault="00F61633" w:rsidP="00F61633">
      <w:pPr>
        <w:pStyle w:val="InChI-FAQ-answers"/>
      </w:pPr>
      <w:r w:rsidRPr="00AF4BB7">
        <w:t xml:space="preserve">Detailed information contained in a layer depends on preceding layers, so layers may not be </w:t>
      </w:r>
      <w:r w:rsidR="005B1CBD" w:rsidRPr="00AF4BB7">
        <w:rPr>
          <w:lang w:val="en-US"/>
        </w:rPr>
        <w:t xml:space="preserve">manually or programmatically </w:t>
      </w:r>
      <w:r w:rsidRPr="00AF4BB7">
        <w:t>'excised' and reused. However, bottom layers may be 'pruned', leaving a valid, though less constraining InChI.</w:t>
      </w:r>
    </w:p>
    <w:p w:rsidR="00F61633" w:rsidRPr="00AF4BB7" w:rsidRDefault="00F61633" w:rsidP="00F61633">
      <w:pPr>
        <w:pStyle w:val="InChI-FAQ-answers"/>
      </w:pPr>
      <w:r w:rsidRPr="00AF4BB7">
        <w:t xml:space="preserve">For instance, if all layers following </w:t>
      </w:r>
      <w:r w:rsidR="00001498">
        <w:t xml:space="preserve">the </w:t>
      </w:r>
      <w:r w:rsidRPr="00AF4BB7">
        <w:t>formula are eliminated, the InChI will apply to all substances with that formula.</w:t>
      </w:r>
    </w:p>
    <w:p w:rsidR="00F61633" w:rsidRPr="00AF4BB7" w:rsidRDefault="00E3347E" w:rsidP="00F61633">
      <w:pPr>
        <w:pStyle w:val="InChI-FAQ-answers"/>
      </w:pPr>
      <w:r>
        <w:pict>
          <v:shape id="_x0000_i1033" type="#_x0000_t75" style="width:467.25pt;height:341.25pt">
            <v:imagedata r:id="rId34" o:title=""/>
          </v:shape>
        </w:pict>
      </w:r>
    </w:p>
    <w:p w:rsidR="00240903" w:rsidRPr="00AF4BB7" w:rsidRDefault="004047C2" w:rsidP="00240903">
      <w:pPr>
        <w:pStyle w:val="InChI-FAQ-Heading-3"/>
      </w:pPr>
      <w:bookmarkStart w:id="1063" w:name="_Toc492493935"/>
      <w:r w:rsidRPr="00AF4BB7">
        <w:lastRenderedPageBreak/>
        <w:t xml:space="preserve">4.7. </w:t>
      </w:r>
      <w:r w:rsidR="00240903" w:rsidRPr="00AF4BB7">
        <w:t>Standard InChI specifics</w:t>
      </w:r>
      <w:bookmarkEnd w:id="1063"/>
    </w:p>
    <w:p w:rsidR="00236BD9" w:rsidRPr="00AF4BB7" w:rsidRDefault="00236BD9" w:rsidP="00236BD9">
      <w:pPr>
        <w:pStyle w:val="InChI-FAQ-answers"/>
      </w:pPr>
      <w:r w:rsidRPr="00AF4BB7">
        <w:t xml:space="preserve">The </w:t>
      </w:r>
      <w:r w:rsidR="00264527" w:rsidRPr="00AF4BB7">
        <w:t>S</w:t>
      </w:r>
      <w:r w:rsidRPr="00AF4BB7">
        <w:t xml:space="preserve">tandard InChI is designated by </w:t>
      </w:r>
      <w:r w:rsidR="00001498">
        <w:t xml:space="preserve">the </w:t>
      </w:r>
      <w:r w:rsidRPr="00AF4BB7">
        <w:t>prefix:</w:t>
      </w:r>
    </w:p>
    <w:p w:rsidR="00236BD9" w:rsidRPr="00AF4BB7" w:rsidRDefault="00236BD9" w:rsidP="00236BD9">
      <w:pPr>
        <w:pStyle w:val="InChI-FAQ-answers"/>
      </w:pPr>
      <w:r w:rsidRPr="00AF4BB7">
        <w:t xml:space="preserve">“InChI=1S/……….. “ </w:t>
      </w:r>
    </w:p>
    <w:p w:rsidR="00236BD9" w:rsidRPr="00AF4BB7" w:rsidRDefault="00236BD9" w:rsidP="00236BD9">
      <w:pPr>
        <w:pStyle w:val="InChI-FAQ-answers"/>
      </w:pPr>
      <w:r w:rsidRPr="00AF4BB7">
        <w:t xml:space="preserve">(that is, letter ‘S’ immediately follows the version number; </w:t>
      </w:r>
      <w:r w:rsidR="00001498">
        <w:t>S</w:t>
      </w:r>
      <w:r w:rsidRPr="00AF4BB7">
        <w:t>tandard InChI version numbers are always whole numbers).</w:t>
      </w:r>
    </w:p>
    <w:p w:rsidR="00240903" w:rsidRPr="00AF4BB7" w:rsidRDefault="00240903" w:rsidP="00240903">
      <w:pPr>
        <w:pStyle w:val="InChI-FAQ-answers"/>
      </w:pPr>
      <w:r w:rsidRPr="00AF4BB7">
        <w:t xml:space="preserve">With respect to its internal (layered) structure, the </w:t>
      </w:r>
      <w:r w:rsidR="00001498">
        <w:t>S</w:t>
      </w:r>
      <w:r w:rsidRPr="00AF4BB7">
        <w:t>tandard InChI is a subset of the IUPAC International Chemical Identifier v.1.</w:t>
      </w:r>
    </w:p>
    <w:p w:rsidR="00240903" w:rsidRPr="00AF4BB7" w:rsidRDefault="00240903" w:rsidP="00240903">
      <w:pPr>
        <w:pStyle w:val="InChI-FAQ-answers"/>
      </w:pPr>
      <w:r w:rsidRPr="00AF4BB7">
        <w:t xml:space="preserve">The </w:t>
      </w:r>
      <w:r w:rsidR="00264527" w:rsidRPr="00AF4BB7">
        <w:t>S</w:t>
      </w:r>
      <w:r w:rsidRPr="00AF4BB7">
        <w:t>tandard InChI was defined to reach</w:t>
      </w:r>
      <w:r w:rsidR="009B4E69" w:rsidRPr="00AF4BB7">
        <w:t xml:space="preserve"> the</w:t>
      </w:r>
      <w:r w:rsidRPr="00AF4BB7">
        <w:t xml:space="preserve"> following goals.</w:t>
      </w:r>
    </w:p>
    <w:p w:rsidR="00240903" w:rsidRPr="00AF4BB7" w:rsidRDefault="00240903" w:rsidP="00240903">
      <w:pPr>
        <w:numPr>
          <w:ilvl w:val="0"/>
          <w:numId w:val="7"/>
        </w:numPr>
        <w:spacing w:after="120"/>
        <w:jc w:val="both"/>
        <w:rPr>
          <w:lang w:val="en-US"/>
        </w:rPr>
      </w:pPr>
      <w:r w:rsidRPr="00AF4BB7">
        <w:rPr>
          <w:lang w:val="en-US"/>
        </w:rPr>
        <w:t>Standard InChI is for the purposes of interoperability/compatibility between large databases/web searching and information exchange.</w:t>
      </w:r>
    </w:p>
    <w:p w:rsidR="00240903" w:rsidRPr="00AF4BB7" w:rsidRDefault="00240903" w:rsidP="00240903">
      <w:pPr>
        <w:numPr>
          <w:ilvl w:val="0"/>
          <w:numId w:val="7"/>
        </w:numPr>
        <w:spacing w:after="120"/>
        <w:jc w:val="both"/>
        <w:rPr>
          <w:lang w:val="en-US"/>
        </w:rPr>
      </w:pPr>
      <w:r w:rsidRPr="00AF4BB7">
        <w:rPr>
          <w:lang w:val="en-US"/>
        </w:rPr>
        <w:t>Standard InChI and non-standard InChI are always distinguishable.</w:t>
      </w:r>
    </w:p>
    <w:p w:rsidR="00240903" w:rsidRPr="00AF4BB7" w:rsidRDefault="00240903" w:rsidP="00240903">
      <w:pPr>
        <w:numPr>
          <w:ilvl w:val="0"/>
          <w:numId w:val="7"/>
        </w:numPr>
        <w:spacing w:after="120"/>
        <w:jc w:val="both"/>
        <w:rPr>
          <w:lang w:val="en-US"/>
        </w:rPr>
      </w:pPr>
      <w:r w:rsidRPr="00AF4BB7">
        <w:rPr>
          <w:lang w:val="en-US"/>
        </w:rPr>
        <w:t xml:space="preserve">Standard InChI is a stable identifier; however, periodic updates may be necessary; they are reflected in the identifier version designation, which is included in the InChI string. </w:t>
      </w:r>
    </w:p>
    <w:p w:rsidR="00240903" w:rsidRPr="00AF4BB7" w:rsidRDefault="00240903" w:rsidP="00240903">
      <w:pPr>
        <w:numPr>
          <w:ilvl w:val="0"/>
          <w:numId w:val="7"/>
        </w:numPr>
        <w:spacing w:after="120"/>
        <w:jc w:val="both"/>
        <w:rPr>
          <w:lang w:val="en-US"/>
        </w:rPr>
      </w:pPr>
      <w:r w:rsidRPr="00AF4BB7">
        <w:rPr>
          <w:lang w:val="en-US"/>
        </w:rPr>
        <w:t xml:space="preserve">Any shortcomings in </w:t>
      </w:r>
      <w:r w:rsidR="00001498">
        <w:rPr>
          <w:lang w:val="en-US"/>
        </w:rPr>
        <w:t>S</w:t>
      </w:r>
      <w:r w:rsidRPr="00AF4BB7">
        <w:rPr>
          <w:lang w:val="en-US"/>
        </w:rPr>
        <w:t>tandard InChI may be addressed using non-standard InChI.</w:t>
      </w:r>
    </w:p>
    <w:p w:rsidR="00240903" w:rsidRPr="00AF4BB7" w:rsidRDefault="00240903" w:rsidP="00240903">
      <w:pPr>
        <w:pStyle w:val="InChI-FAQ-answers"/>
      </w:pPr>
      <w:r w:rsidRPr="00AF4BB7">
        <w:t xml:space="preserve">The layered structure of the </w:t>
      </w:r>
      <w:r w:rsidR="00264527" w:rsidRPr="00AF4BB7">
        <w:t>S</w:t>
      </w:r>
      <w:r w:rsidRPr="00AF4BB7">
        <w:t>tandard InChI conforms to the following requirements.</w:t>
      </w:r>
    </w:p>
    <w:p w:rsidR="00240903" w:rsidRPr="00AF4BB7" w:rsidRDefault="00240903" w:rsidP="00240903">
      <w:pPr>
        <w:numPr>
          <w:ilvl w:val="0"/>
          <w:numId w:val="8"/>
        </w:numPr>
        <w:spacing w:after="120"/>
        <w:jc w:val="both"/>
        <w:rPr>
          <w:lang w:val="en-US"/>
        </w:rPr>
      </w:pPr>
      <w:r w:rsidRPr="00AF4BB7">
        <w:rPr>
          <w:lang w:val="en-US"/>
        </w:rPr>
        <w:t>Standard InChI organometallic representation should not include bonds to metal for the time being.</w:t>
      </w:r>
    </w:p>
    <w:p w:rsidR="00240903" w:rsidRPr="00AF4BB7" w:rsidRDefault="00240903" w:rsidP="00240903">
      <w:pPr>
        <w:numPr>
          <w:ilvl w:val="0"/>
          <w:numId w:val="8"/>
        </w:numPr>
        <w:spacing w:after="120"/>
        <w:jc w:val="both"/>
        <w:rPr>
          <w:lang w:val="en-US"/>
        </w:rPr>
      </w:pPr>
      <w:r w:rsidRPr="00AF4BB7">
        <w:rPr>
          <w:lang w:val="en-US"/>
        </w:rPr>
        <w:t>Standard InChI distinguishes between chemical substances at the level of ‘connectivity’, ‘stereochemistry’, and ‘isotopic composition’, where:</w:t>
      </w:r>
    </w:p>
    <w:p w:rsidR="00240903" w:rsidRPr="00AF4BB7" w:rsidRDefault="00240903" w:rsidP="00240903">
      <w:pPr>
        <w:numPr>
          <w:ilvl w:val="1"/>
          <w:numId w:val="8"/>
        </w:numPr>
        <w:tabs>
          <w:tab w:val="clear" w:pos="1080"/>
          <w:tab w:val="num" w:pos="900"/>
        </w:tabs>
        <w:spacing w:after="120"/>
        <w:ind w:left="900"/>
        <w:jc w:val="both"/>
        <w:rPr>
          <w:lang w:val="en-US"/>
        </w:rPr>
      </w:pPr>
      <w:r w:rsidRPr="00AF4BB7">
        <w:rPr>
          <w:lang w:val="en-US"/>
        </w:rPr>
        <w:t xml:space="preserve">connectivity means tautomer-invariant valence-bond connectivity (different </w:t>
      </w:r>
      <w:proofErr w:type="spellStart"/>
      <w:r w:rsidRPr="00AF4BB7">
        <w:rPr>
          <w:lang w:val="en-US"/>
        </w:rPr>
        <w:t>tautomers</w:t>
      </w:r>
      <w:proofErr w:type="spellEnd"/>
      <w:r w:rsidRPr="00AF4BB7">
        <w:rPr>
          <w:lang w:val="en-US"/>
        </w:rPr>
        <w:t xml:space="preserve"> have the same connectivity/hydrogen layer);</w:t>
      </w:r>
    </w:p>
    <w:p w:rsidR="00240903" w:rsidRPr="00AF4BB7" w:rsidRDefault="00240903" w:rsidP="00240903">
      <w:pPr>
        <w:numPr>
          <w:ilvl w:val="1"/>
          <w:numId w:val="8"/>
        </w:numPr>
        <w:tabs>
          <w:tab w:val="clear" w:pos="1080"/>
          <w:tab w:val="num" w:pos="900"/>
        </w:tabs>
        <w:spacing w:after="120"/>
        <w:ind w:left="900"/>
        <w:jc w:val="both"/>
        <w:rPr>
          <w:lang w:val="en-US"/>
        </w:rPr>
      </w:pPr>
      <w:r w:rsidRPr="00AF4BB7">
        <w:rPr>
          <w:lang w:val="en-US"/>
        </w:rPr>
        <w:t xml:space="preserve">stereochemistry means configuration of </w:t>
      </w:r>
      <w:proofErr w:type="spellStart"/>
      <w:r w:rsidRPr="00AF4BB7">
        <w:rPr>
          <w:lang w:val="en-US"/>
        </w:rPr>
        <w:t>stereogenic</w:t>
      </w:r>
      <w:proofErr w:type="spellEnd"/>
      <w:r w:rsidRPr="00AF4BB7">
        <w:rPr>
          <w:lang w:val="en-US"/>
        </w:rPr>
        <w:t xml:space="preserve"> atoms and bonds; undefined and unknown stereo designations treated as the same;</w:t>
      </w:r>
    </w:p>
    <w:p w:rsidR="00240903" w:rsidRPr="00AF4BB7" w:rsidRDefault="00240903" w:rsidP="00240903">
      <w:pPr>
        <w:numPr>
          <w:ilvl w:val="1"/>
          <w:numId w:val="8"/>
        </w:numPr>
        <w:tabs>
          <w:tab w:val="clear" w:pos="1080"/>
          <w:tab w:val="num" w:pos="900"/>
        </w:tabs>
        <w:spacing w:after="120"/>
        <w:ind w:left="900"/>
        <w:jc w:val="both"/>
        <w:rPr>
          <w:lang w:val="en-US"/>
        </w:rPr>
      </w:pPr>
      <w:r w:rsidRPr="00AF4BB7">
        <w:rPr>
          <w:lang w:val="en-US"/>
        </w:rPr>
        <w:t xml:space="preserve">isotopic composition </w:t>
      </w:r>
      <w:r w:rsidR="00B724F0" w:rsidRPr="00AF4BB7">
        <w:rPr>
          <w:lang w:val="en-US"/>
        </w:rPr>
        <w:t xml:space="preserve">is based on </w:t>
      </w:r>
      <w:r w:rsidRPr="00AF4BB7">
        <w:rPr>
          <w:lang w:val="en-US"/>
        </w:rPr>
        <w:t>mass number of isotopic atoms (when specified)</w:t>
      </w:r>
    </w:p>
    <w:p w:rsidR="00240903" w:rsidRPr="00AF4BB7" w:rsidRDefault="00240903" w:rsidP="00240903">
      <w:pPr>
        <w:pStyle w:val="InChI-FAQ-answers"/>
      </w:pPr>
      <w:r w:rsidRPr="00AF4BB7">
        <w:t xml:space="preserve">In the light of the above requirements, the following options are selected for generation of </w:t>
      </w:r>
      <w:r w:rsidR="00D23085" w:rsidRPr="00AF4BB7">
        <w:t>S</w:t>
      </w:r>
      <w:r w:rsidRPr="00AF4BB7">
        <w:t>tandard InChI</w:t>
      </w:r>
      <w:r w:rsidR="001D429A" w:rsidRPr="00AF4BB7">
        <w:t>:</w:t>
      </w:r>
    </w:p>
    <w:p w:rsidR="00240903" w:rsidRPr="00AF4BB7" w:rsidRDefault="00240903" w:rsidP="00240903">
      <w:pPr>
        <w:numPr>
          <w:ilvl w:val="0"/>
          <w:numId w:val="9"/>
        </w:numPr>
        <w:spacing w:after="120"/>
        <w:jc w:val="both"/>
        <w:rPr>
          <w:lang w:val="en-US"/>
        </w:rPr>
      </w:pPr>
      <w:r w:rsidRPr="00AF4BB7">
        <w:rPr>
          <w:lang w:val="en-US"/>
        </w:rPr>
        <w:t>include tautomerism (i.e., turn mobile H perception on, exclude “fixed hydrogen</w:t>
      </w:r>
      <w:r w:rsidR="00236BD9" w:rsidRPr="00AF4BB7">
        <w:rPr>
          <w:lang w:val="en-US"/>
        </w:rPr>
        <w:t>”</w:t>
      </w:r>
      <w:r w:rsidRPr="00AF4BB7">
        <w:rPr>
          <w:lang w:val="en-US"/>
        </w:rPr>
        <w:t xml:space="preserve"> atoms layer);</w:t>
      </w:r>
    </w:p>
    <w:p w:rsidR="00240903" w:rsidRPr="00AF4BB7" w:rsidRDefault="00240903" w:rsidP="00240903">
      <w:pPr>
        <w:numPr>
          <w:ilvl w:val="0"/>
          <w:numId w:val="9"/>
        </w:numPr>
        <w:spacing w:after="120"/>
        <w:jc w:val="both"/>
        <w:rPr>
          <w:lang w:val="en-US"/>
        </w:rPr>
      </w:pPr>
      <w:r w:rsidRPr="00AF4BB7">
        <w:rPr>
          <w:lang w:val="en-US"/>
        </w:rPr>
        <w:t>omit reconnection of bonds to metal atoms;</w:t>
      </w:r>
    </w:p>
    <w:p w:rsidR="00240903" w:rsidRPr="00AF4BB7" w:rsidRDefault="00236BD9" w:rsidP="00240903">
      <w:pPr>
        <w:numPr>
          <w:ilvl w:val="0"/>
          <w:numId w:val="9"/>
        </w:numPr>
        <w:spacing w:after="120"/>
        <w:jc w:val="both"/>
        <w:rPr>
          <w:lang w:val="en-US"/>
        </w:rPr>
      </w:pPr>
      <w:r w:rsidRPr="00AF4BB7">
        <w:rPr>
          <w:lang w:val="en-US"/>
        </w:rPr>
        <w:t xml:space="preserve">assume that </w:t>
      </w:r>
      <w:r w:rsidR="00240903" w:rsidRPr="00AF4BB7">
        <w:rPr>
          <w:lang w:val="en-US"/>
        </w:rPr>
        <w:t xml:space="preserve">only </w:t>
      </w:r>
      <w:r w:rsidR="00001498">
        <w:rPr>
          <w:lang w:val="en-US"/>
        </w:rPr>
        <w:t>the</w:t>
      </w:r>
      <w:r w:rsidR="00240903" w:rsidRPr="00AF4BB7">
        <w:rPr>
          <w:lang w:val="en-US"/>
        </w:rPr>
        <w:t xml:space="preserve"> narrow end of a wedge points to a stereocenter;</w:t>
      </w:r>
    </w:p>
    <w:p w:rsidR="00240903" w:rsidRPr="00AF4BB7" w:rsidRDefault="00240903" w:rsidP="00240903">
      <w:pPr>
        <w:numPr>
          <w:ilvl w:val="0"/>
          <w:numId w:val="9"/>
        </w:numPr>
        <w:spacing w:after="120"/>
        <w:jc w:val="both"/>
        <w:rPr>
          <w:lang w:val="en-US"/>
        </w:rPr>
      </w:pPr>
      <w:r w:rsidRPr="00AF4BB7">
        <w:rPr>
          <w:lang w:val="en-US"/>
        </w:rPr>
        <w:t>exclude unknown/undefined stereo if no other stereo is present;</w:t>
      </w:r>
    </w:p>
    <w:p w:rsidR="00240903" w:rsidRPr="00AF4BB7" w:rsidRDefault="00240903" w:rsidP="00240903">
      <w:pPr>
        <w:numPr>
          <w:ilvl w:val="0"/>
          <w:numId w:val="9"/>
        </w:numPr>
        <w:spacing w:after="120"/>
        <w:jc w:val="both"/>
        <w:rPr>
          <w:lang w:val="en-US"/>
        </w:rPr>
      </w:pPr>
      <w:r w:rsidRPr="00AF4BB7">
        <w:rPr>
          <w:lang w:val="en-US"/>
        </w:rPr>
        <w:t>treat stereochemistry as absolute (not relative or racemic).</w:t>
      </w:r>
    </w:p>
    <w:p w:rsidR="00DA5E11" w:rsidRPr="00AF4BB7" w:rsidRDefault="00DA5E11" w:rsidP="00DA5E11">
      <w:pPr>
        <w:pStyle w:val="InChI-FAQ-answers"/>
      </w:pPr>
      <w:r w:rsidRPr="00AF4BB7">
        <w:t>For more technical details about Standard/Non-standard InChI generation (and, specifically, for explanation of ‘structure perception’, ‘stereo interpretation’ and ‘InChI creation’ options) see the Section</w:t>
      </w:r>
      <w:r w:rsidR="00D23085" w:rsidRPr="00AF4BB7">
        <w:t xml:space="preserve"> 15</w:t>
      </w:r>
      <w:r w:rsidRPr="00AF4BB7">
        <w:t xml:space="preserve"> ‘InChI Software’ of this FAQ.</w:t>
      </w:r>
    </w:p>
    <w:p w:rsidR="00BB4653" w:rsidRPr="00AF4BB7" w:rsidRDefault="004047C2" w:rsidP="00BB4653">
      <w:pPr>
        <w:pStyle w:val="InChI-FAQ-Heading-3"/>
      </w:pPr>
      <w:bookmarkStart w:id="1064" w:name="_Toc492493936"/>
      <w:r w:rsidRPr="00AF4BB7">
        <w:t xml:space="preserve">4.8. </w:t>
      </w:r>
      <w:r w:rsidR="00BB4653" w:rsidRPr="00AF4BB7">
        <w:t>How is an InChI created from the input information?</w:t>
      </w:r>
      <w:bookmarkEnd w:id="1064"/>
      <w:r w:rsidR="00BB4653" w:rsidRPr="00AF4BB7">
        <w:t xml:space="preserve"> </w:t>
      </w:r>
    </w:p>
    <w:p w:rsidR="00DA5E11" w:rsidRPr="00AF4BB7" w:rsidRDefault="00DA5E11" w:rsidP="00BB4653">
      <w:pPr>
        <w:pStyle w:val="InChI-FAQ-answers"/>
      </w:pPr>
      <w:r w:rsidRPr="00AF4BB7">
        <w:t xml:space="preserve">An InChI is created from </w:t>
      </w:r>
      <w:r w:rsidR="00D23085" w:rsidRPr="00AF4BB7">
        <w:t xml:space="preserve">the </w:t>
      </w:r>
      <w:r w:rsidRPr="00AF4BB7">
        <w:t>input information in three steps:</w:t>
      </w:r>
    </w:p>
    <w:p w:rsidR="00BB4653" w:rsidRPr="00AF4BB7" w:rsidRDefault="00BB4653" w:rsidP="00BB4653">
      <w:pPr>
        <w:pStyle w:val="InChI-FAQ-answers"/>
      </w:pPr>
      <w:r w:rsidRPr="00AF4BB7">
        <w:rPr>
          <w:b/>
          <w:bCs/>
        </w:rPr>
        <w:t>Normalization</w:t>
      </w:r>
      <w:r w:rsidRPr="00AF4BB7">
        <w:t xml:space="preserve"> - </w:t>
      </w:r>
      <w:r w:rsidR="005D7422" w:rsidRPr="00AF4BB7">
        <w:rPr>
          <w:lang w:val="en-US"/>
        </w:rPr>
        <w:t>chemical structure drawing art</w:t>
      </w:r>
      <w:r w:rsidR="00E7149E">
        <w:rPr>
          <w:lang w:val="en-US"/>
        </w:rPr>
        <w:t>e</w:t>
      </w:r>
      <w:r w:rsidR="005D7422" w:rsidRPr="00AF4BB7">
        <w:rPr>
          <w:lang w:val="en-US"/>
        </w:rPr>
        <w:t>facts are removed while maintaining a complete description of the compound. Steps involved are:</w:t>
      </w:r>
    </w:p>
    <w:p w:rsidR="00BB4653" w:rsidRPr="00AF4BB7" w:rsidRDefault="00BB4653" w:rsidP="00BB4653">
      <w:pPr>
        <w:pStyle w:val="InChI-FAQ-answers"/>
        <w:ind w:firstLine="708"/>
      </w:pPr>
      <w:r w:rsidRPr="00AF4BB7">
        <w:t xml:space="preserve">- Ignore electron density and use simple atom connectivity only. </w:t>
      </w:r>
    </w:p>
    <w:p w:rsidR="00BB4653" w:rsidRPr="00AF4BB7" w:rsidRDefault="00BB4653" w:rsidP="00BB4653">
      <w:pPr>
        <w:pStyle w:val="InChI-FAQ-answers"/>
        <w:ind w:firstLine="708"/>
      </w:pPr>
      <w:r w:rsidRPr="00AF4BB7">
        <w:lastRenderedPageBreak/>
        <w:t xml:space="preserve">- Disconnect salts and metal atoms in organometallic compounds. </w:t>
      </w:r>
    </w:p>
    <w:p w:rsidR="00BB4653" w:rsidRPr="00AF4BB7" w:rsidRDefault="00BB4653" w:rsidP="00BB4653">
      <w:pPr>
        <w:pStyle w:val="InChI-FAQ-answers"/>
        <w:ind w:firstLine="708"/>
      </w:pPr>
      <w:r w:rsidRPr="00AF4BB7">
        <w:t xml:space="preserve">- </w:t>
      </w:r>
      <w:proofErr w:type="spellStart"/>
      <w:r w:rsidRPr="00AF4BB7">
        <w:t>Normalise</w:t>
      </w:r>
      <w:proofErr w:type="spellEnd"/>
      <w:r w:rsidRPr="00AF4BB7">
        <w:t xml:space="preserve"> mobile</w:t>
      </w:r>
      <w:r w:rsidR="00DA5E11" w:rsidRPr="00AF4BB7">
        <w:t xml:space="preserve"> </w:t>
      </w:r>
      <w:r w:rsidRPr="00AF4BB7">
        <w:t>hydrogen</w:t>
      </w:r>
      <w:r w:rsidR="005D7422" w:rsidRPr="00AF4BB7">
        <w:t xml:space="preserve"> atom</w:t>
      </w:r>
      <w:r w:rsidRPr="00AF4BB7">
        <w:t xml:space="preserve">s, variable protonation and charge. </w:t>
      </w:r>
    </w:p>
    <w:p w:rsidR="00BB4653" w:rsidRPr="00AF4BB7" w:rsidRDefault="00BB4653" w:rsidP="00BB4653">
      <w:pPr>
        <w:pStyle w:val="InChI-FAQ-answers"/>
      </w:pPr>
      <w:r w:rsidRPr="00AF4BB7">
        <w:rPr>
          <w:b/>
          <w:bCs/>
        </w:rPr>
        <w:t>Canonicalization</w:t>
      </w:r>
      <w:r w:rsidRPr="00AF4BB7">
        <w:t xml:space="preserve"> - a set of atom labels are algorithmically generated; they do not depend on how the structure was initially drawn.</w:t>
      </w:r>
    </w:p>
    <w:p w:rsidR="00DA5E11" w:rsidRPr="00AF4BB7" w:rsidRDefault="00DA5E11" w:rsidP="00DA5E11">
      <w:pPr>
        <w:pStyle w:val="InChI-FAQ-answers"/>
      </w:pPr>
      <w:r w:rsidRPr="00AF4BB7">
        <w:rPr>
          <w:b/>
          <w:bCs/>
        </w:rPr>
        <w:t>Serialization</w:t>
      </w:r>
      <w:r w:rsidRPr="00AF4BB7">
        <w:t xml:space="preserve"> - the set of labels derived during canonicalization is converted into a string of characters, the InChI. </w:t>
      </w:r>
    </w:p>
    <w:p w:rsidR="00DA5E11" w:rsidRPr="00AF4BB7" w:rsidRDefault="00DA5E11" w:rsidP="00DA5E11">
      <w:pPr>
        <w:pStyle w:val="InChI-FAQ-answers"/>
      </w:pPr>
      <w:r w:rsidRPr="00AF4BB7">
        <w:t>Note that the InChI API does allow one to perform these steps via separate procedures, see InChI API Reference.</w:t>
      </w:r>
    </w:p>
    <w:p w:rsidR="00BB4653" w:rsidRPr="00AF4BB7" w:rsidRDefault="00DA5E11" w:rsidP="00DA5E11">
      <w:pPr>
        <w:pStyle w:val="InChI-FAQ-answers"/>
      </w:pPr>
      <w:r w:rsidRPr="00AF4BB7">
        <w:t>For more details, check with the InChI Technical Manual.</w:t>
      </w:r>
    </w:p>
    <w:p w:rsidR="00BB4653" w:rsidRPr="00AF4BB7" w:rsidRDefault="004047C2" w:rsidP="00BB4653">
      <w:pPr>
        <w:pStyle w:val="InChI-FAQ-Heading-3"/>
      </w:pPr>
      <w:bookmarkStart w:id="1065" w:name="_Toc492493937"/>
      <w:r w:rsidRPr="00AF4BB7">
        <w:t xml:space="preserve">4.9. </w:t>
      </w:r>
      <w:r w:rsidR="00BB4653" w:rsidRPr="00AF4BB7">
        <w:t>How does InChI deal with the many equivalent ways of arranging bonds and charges in delocalized structures?</w:t>
      </w:r>
      <w:bookmarkEnd w:id="1065"/>
      <w:r w:rsidR="00BB4653" w:rsidRPr="00AF4BB7">
        <w:t xml:space="preserve"> </w:t>
      </w:r>
    </w:p>
    <w:p w:rsidR="00B04BF4" w:rsidRPr="00AF4BB7" w:rsidRDefault="00DA5E11" w:rsidP="00B04BF4">
      <w:pPr>
        <w:pStyle w:val="InChI-FAQ-answers"/>
        <w:rPr>
          <w:lang w:val="en-US"/>
        </w:rPr>
      </w:pPr>
      <w:r w:rsidRPr="00AF4BB7">
        <w:t>When computing atom numbers</w:t>
      </w:r>
      <w:r w:rsidR="005D7422" w:rsidRPr="00AF4BB7">
        <w:t xml:space="preserve"> (labels) </w:t>
      </w:r>
      <w:r w:rsidRPr="00AF4BB7">
        <w:t xml:space="preserve">during </w:t>
      </w:r>
      <w:r w:rsidR="005D7422" w:rsidRPr="00AF4BB7">
        <w:t xml:space="preserve">the </w:t>
      </w:r>
      <w:r w:rsidRPr="00AF4BB7">
        <w:t xml:space="preserve">canonicalization, bond orders and charge positions are ignored. Electron density and pi-electrons are important for describing much interesting chemistry but they can be ignored here as they are not important for </w:t>
      </w:r>
      <w:r w:rsidR="00B04BF4" w:rsidRPr="00AF4BB7">
        <w:rPr>
          <w:lang w:val="en-US"/>
        </w:rPr>
        <w:t>naming purposes.</w:t>
      </w:r>
    </w:p>
    <w:p w:rsidR="00BB4653" w:rsidRPr="00AF4BB7" w:rsidRDefault="00264527" w:rsidP="00DA5E11">
      <w:pPr>
        <w:pStyle w:val="InChI-FAQ-answers"/>
      </w:pPr>
      <w:r w:rsidRPr="00AF4BB7">
        <w:t>This does not introduce ambiguity as long as all H</w:t>
      </w:r>
      <w:r w:rsidR="00B04BF4" w:rsidRPr="00AF4BB7">
        <w:rPr>
          <w:color w:val="auto"/>
          <w:lang w:val="en-US"/>
        </w:rPr>
        <w:t xml:space="preserve"> </w:t>
      </w:r>
      <w:r w:rsidR="00B04BF4" w:rsidRPr="00AF4BB7">
        <w:rPr>
          <w:lang w:val="en-US"/>
        </w:rPr>
        <w:t xml:space="preserve">atoms and net charges </w:t>
      </w:r>
      <w:r w:rsidRPr="00AF4BB7">
        <w:t>are accounted for. InChI only uses bond orders for perceiving stereochemistry [(</w:t>
      </w:r>
      <w:r w:rsidRPr="00AF4BB7">
        <w:rPr>
          <w:i/>
          <w:iCs/>
        </w:rPr>
        <w:t>Z</w:t>
      </w:r>
      <w:r w:rsidRPr="00AF4BB7">
        <w:t>)- vs (</w:t>
      </w:r>
      <w:r w:rsidRPr="00AF4BB7">
        <w:rPr>
          <w:i/>
          <w:iCs/>
        </w:rPr>
        <w:t>E</w:t>
      </w:r>
      <w:r w:rsidRPr="00AF4BB7">
        <w:t xml:space="preserve">)- </w:t>
      </w:r>
      <w:r w:rsidR="00B04BF4" w:rsidRPr="00AF4BB7">
        <w:t xml:space="preserve">in </w:t>
      </w:r>
      <w:r w:rsidRPr="00AF4BB7">
        <w:t>but-2-ene, for example] and mobile H</w:t>
      </w:r>
      <w:r w:rsidR="00B04BF4" w:rsidRPr="00AF4BB7">
        <w:t>-atoms</w:t>
      </w:r>
      <w:r w:rsidRPr="00AF4BB7">
        <w:t>. It only stores the net charge, without regard to</w:t>
      </w:r>
      <w:r w:rsidR="002D15BF" w:rsidRPr="00AF4BB7">
        <w:t xml:space="preserve"> its</w:t>
      </w:r>
      <w:r w:rsidRPr="00AF4BB7">
        <w:t xml:space="preserve"> position.</w:t>
      </w:r>
    </w:p>
    <w:p w:rsidR="00BB4653" w:rsidRPr="00AF4BB7" w:rsidRDefault="00E3347E" w:rsidP="00BB4653">
      <w:pPr>
        <w:pStyle w:val="InChI-FAQ-answers"/>
        <w:jc w:val="center"/>
      </w:pPr>
      <w:r>
        <w:pict>
          <v:shape id="_x0000_i1034" type="#_x0000_t75" style="width:336pt;height:126.75pt">
            <v:imagedata r:id="rId35" o:title=""/>
          </v:shape>
        </w:pict>
      </w:r>
    </w:p>
    <w:p w:rsidR="00BB4653" w:rsidRPr="00AF4BB7" w:rsidRDefault="00BB4653" w:rsidP="00BB4653">
      <w:pPr>
        <w:pStyle w:val="InChI-FAQ-answers"/>
      </w:pPr>
      <w:r w:rsidRPr="00AF4BB7">
        <w:t>Note that the above InChI does not contain any information on the double bond position</w:t>
      </w:r>
      <w:r w:rsidR="00E7149E">
        <w:t>s</w:t>
      </w:r>
      <w:r w:rsidRPr="00AF4BB7">
        <w:t xml:space="preserve"> </w:t>
      </w:r>
      <w:r w:rsidR="002D15BF" w:rsidRPr="00AF4BB7">
        <w:rPr>
          <w:lang w:val="en-US"/>
        </w:rPr>
        <w:t>or charge positions.</w:t>
      </w:r>
    </w:p>
    <w:p w:rsidR="00BB4653" w:rsidRPr="00AF4BB7" w:rsidRDefault="004047C2" w:rsidP="00BB4653">
      <w:pPr>
        <w:pStyle w:val="InChI-FAQ-Heading-3"/>
      </w:pPr>
      <w:bookmarkStart w:id="1066" w:name="_Toc492493938"/>
      <w:r w:rsidRPr="00AF4BB7">
        <w:t xml:space="preserve">4.10. </w:t>
      </w:r>
      <w:r w:rsidR="00BB4653" w:rsidRPr="00AF4BB7">
        <w:t>Is InChI extensible?</w:t>
      </w:r>
      <w:bookmarkEnd w:id="1066"/>
      <w:r w:rsidR="00BB4653" w:rsidRPr="00AF4BB7">
        <w:t xml:space="preserve"> </w:t>
      </w:r>
    </w:p>
    <w:p w:rsidR="00BB4653" w:rsidRPr="00AF4BB7" w:rsidRDefault="00DA5E11" w:rsidP="00BB4653">
      <w:pPr>
        <w:pStyle w:val="InChI-FAQ-answers"/>
      </w:pPr>
      <w:r w:rsidRPr="00AF4BB7">
        <w:t xml:space="preserve">Yes, as InChI is composed of hierarchical layers; new layers could be added to the specification to refine the information represented by current layers. Future versions of InChI, for example, </w:t>
      </w:r>
      <w:r w:rsidR="00344F34" w:rsidRPr="00AF4BB7">
        <w:t xml:space="preserve">may </w:t>
      </w:r>
      <w:r w:rsidRPr="00AF4BB7">
        <w:t>include polymers, mixtures, additional classes of stereochemistry, electronic states, etc. Consideration is currently being given to further extension to chemical reactions.</w:t>
      </w:r>
    </w:p>
    <w:p w:rsidR="00BB4653" w:rsidRPr="00AF4BB7" w:rsidRDefault="004047C2" w:rsidP="00BB4653">
      <w:pPr>
        <w:pStyle w:val="InChI-FAQ-Heading-3"/>
      </w:pPr>
      <w:bookmarkStart w:id="1067" w:name="_Toc492493939"/>
      <w:r w:rsidRPr="00AF4BB7">
        <w:t xml:space="preserve">4.11. </w:t>
      </w:r>
      <w:r w:rsidR="00BB4653" w:rsidRPr="00AF4BB7">
        <w:t>Can an InChI be invalid?</w:t>
      </w:r>
      <w:bookmarkEnd w:id="1067"/>
      <w:r w:rsidR="00BB4653" w:rsidRPr="00AF4BB7">
        <w:t xml:space="preserve"> </w:t>
      </w:r>
    </w:p>
    <w:p w:rsidR="00BB4653" w:rsidRPr="00AF4BB7" w:rsidRDefault="00BB4653" w:rsidP="00BB4653">
      <w:pPr>
        <w:pStyle w:val="InChI-FAQ-answers"/>
      </w:pPr>
      <w:r w:rsidRPr="00AF4BB7">
        <w:t>If an Identifier is produced, it will be a unique representation of whatever was submitted and is not 'invalid'. While some checking is done, and warnings are issued if the input structure is ambiguous, errors and ambiguities in the input will remain in the output.</w:t>
      </w:r>
    </w:p>
    <w:p w:rsidR="00BB4653" w:rsidRPr="00AF4BB7" w:rsidRDefault="00DA5E11" w:rsidP="00BB4653">
      <w:pPr>
        <w:pStyle w:val="InChI-FAQ-answers"/>
        <w:rPr>
          <w:lang w:val="en-US"/>
        </w:rPr>
      </w:pPr>
      <w:r w:rsidRPr="00AF4BB7">
        <w:rPr>
          <w:lang w:val="en-US"/>
        </w:rPr>
        <w:t>If, for example, a molecule with hypervalent C is submitted [e.g. C(CH</w:t>
      </w:r>
      <w:r w:rsidRPr="00AF4BB7">
        <w:rPr>
          <w:vertAlign w:val="subscript"/>
          <w:lang w:val="en-US"/>
        </w:rPr>
        <w:t>3</w:t>
      </w:r>
      <w:r w:rsidRPr="00AF4BB7">
        <w:rPr>
          <w:lang w:val="en-US"/>
        </w:rPr>
        <w:t>)</w:t>
      </w:r>
      <w:r w:rsidRPr="00AF4BB7">
        <w:rPr>
          <w:vertAlign w:val="subscript"/>
          <w:lang w:val="en-US"/>
        </w:rPr>
        <w:t>6</w:t>
      </w:r>
      <w:r w:rsidRPr="00AF4BB7">
        <w:t>]</w:t>
      </w:r>
      <w:r w:rsidRPr="00AF4BB7">
        <w:rPr>
          <w:lang w:val="en-US"/>
        </w:rPr>
        <w:t>, a valid InChI will be produced, though with a warning that the carbon valence has been exceeded.</w:t>
      </w:r>
    </w:p>
    <w:p w:rsidR="00BB4653" w:rsidRPr="00AF4BB7" w:rsidRDefault="00E3347E" w:rsidP="00BB4653">
      <w:pPr>
        <w:pStyle w:val="InChI-FAQ-answers"/>
      </w:pPr>
      <w:r>
        <w:lastRenderedPageBreak/>
        <w:pict>
          <v:shape id="_x0000_i1035" type="#_x0000_t75" style="width:467.25pt;height:93pt">
            <v:imagedata r:id="rId36" o:title=""/>
          </v:shape>
        </w:pict>
      </w:r>
    </w:p>
    <w:p w:rsidR="00BB4653" w:rsidRPr="00AF4BB7" w:rsidRDefault="004047C2" w:rsidP="00BB4653">
      <w:pPr>
        <w:pStyle w:val="InChI-FAQ-Heading-3"/>
      </w:pPr>
      <w:bookmarkStart w:id="1068" w:name="_Toc492493940"/>
      <w:r w:rsidRPr="00AF4BB7">
        <w:t xml:space="preserve">4.12. </w:t>
      </w:r>
      <w:r w:rsidR="00BB4653" w:rsidRPr="00AF4BB7">
        <w:t>Is the version number considered to be part of the InChI string?</w:t>
      </w:r>
      <w:bookmarkEnd w:id="1068"/>
      <w:r w:rsidR="00BB4653" w:rsidRPr="00AF4BB7">
        <w:t xml:space="preserve"> </w:t>
      </w:r>
    </w:p>
    <w:p w:rsidR="00BB4653" w:rsidRPr="00AF4BB7" w:rsidRDefault="00BB4653" w:rsidP="00BB4653">
      <w:pPr>
        <w:pStyle w:val="InChI-FAQ-answers"/>
      </w:pPr>
      <w:r w:rsidRPr="00AF4BB7">
        <w:t>Yes, the version number is an inalienable part of the Identifier.</w:t>
      </w:r>
    </w:p>
    <w:p w:rsidR="00B02581" w:rsidRPr="00AF4BB7" w:rsidRDefault="004047C2" w:rsidP="00B02581">
      <w:pPr>
        <w:pStyle w:val="InChI-FAQ-Heading-3"/>
      </w:pPr>
      <w:bookmarkStart w:id="1069" w:name="_Toc492493941"/>
      <w:r w:rsidRPr="00AF4BB7">
        <w:t xml:space="preserve">4.13. </w:t>
      </w:r>
      <w:r w:rsidR="00B02581" w:rsidRPr="00AF4BB7">
        <w:t>How do I check that the InChI represents my compound?</w:t>
      </w:r>
      <w:bookmarkEnd w:id="1069"/>
      <w:r w:rsidR="00B02581" w:rsidRPr="00AF4BB7">
        <w:t xml:space="preserve"> </w:t>
      </w:r>
    </w:p>
    <w:p w:rsidR="00967780" w:rsidRPr="00AF4BB7" w:rsidRDefault="00967780" w:rsidP="00967780">
      <w:pPr>
        <w:pStyle w:val="InChI-FAQ-answers"/>
      </w:pPr>
      <w:r w:rsidRPr="00AF4BB7">
        <w:t xml:space="preserve">To better understand what InChI does it is strongly suggested </w:t>
      </w:r>
      <w:r w:rsidR="00473141" w:rsidRPr="00AF4BB7">
        <w:t>to</w:t>
      </w:r>
      <w:r w:rsidRPr="00AF4BB7">
        <w:t xml:space="preserve"> run the Win32 GUI application wInChI-1.exe against your test structures because it displays:</w:t>
      </w:r>
    </w:p>
    <w:p w:rsidR="00967780" w:rsidRPr="00AF4BB7" w:rsidRDefault="00967780" w:rsidP="00967780">
      <w:pPr>
        <w:pStyle w:val="InChI-FAQ-answers"/>
        <w:numPr>
          <w:ilvl w:val="0"/>
          <w:numId w:val="25"/>
        </w:numPr>
      </w:pPr>
      <w:r w:rsidRPr="00AF4BB7">
        <w:t xml:space="preserve">input structures as InChI understands them, with all H and charges; </w:t>
      </w:r>
    </w:p>
    <w:p w:rsidR="00967780" w:rsidRPr="00AF4BB7" w:rsidRDefault="00967780" w:rsidP="00967780">
      <w:pPr>
        <w:pStyle w:val="InChI-FAQ-answers"/>
        <w:numPr>
          <w:ilvl w:val="0"/>
          <w:numId w:val="25"/>
        </w:numPr>
      </w:pPr>
      <w:r w:rsidRPr="00AF4BB7">
        <w:t xml:space="preserve">their initial numberings; </w:t>
      </w:r>
    </w:p>
    <w:p w:rsidR="00967780" w:rsidRPr="00AF4BB7" w:rsidRDefault="00967780" w:rsidP="00967780">
      <w:pPr>
        <w:pStyle w:val="InChI-FAQ-answers"/>
        <w:numPr>
          <w:ilvl w:val="0"/>
          <w:numId w:val="25"/>
        </w:numPr>
      </w:pPr>
      <w:r w:rsidRPr="00AF4BB7">
        <w:t xml:space="preserve">canonical numberings, equivalence, tautomeric groups; </w:t>
      </w:r>
    </w:p>
    <w:p w:rsidR="00967780" w:rsidRPr="00AF4BB7" w:rsidRDefault="00967780" w:rsidP="00967780">
      <w:pPr>
        <w:pStyle w:val="InChI-FAQ-answers"/>
        <w:numPr>
          <w:ilvl w:val="0"/>
          <w:numId w:val="25"/>
        </w:numPr>
      </w:pPr>
      <w:r w:rsidRPr="00AF4BB7">
        <w:t xml:space="preserve">stereo parities; </w:t>
      </w:r>
    </w:p>
    <w:p w:rsidR="00B02581" w:rsidRPr="00AF4BB7" w:rsidRDefault="00967780" w:rsidP="00967780">
      <w:pPr>
        <w:pStyle w:val="InChI-FAQ-answers"/>
        <w:numPr>
          <w:ilvl w:val="0"/>
          <w:numId w:val="25"/>
        </w:numPr>
      </w:pPr>
      <w:r w:rsidRPr="00AF4BB7">
        <w:t xml:space="preserve">bond changes (these cannot be observed in any other way but in </w:t>
      </w:r>
      <w:proofErr w:type="spellStart"/>
      <w:r w:rsidRPr="00AF4BB7">
        <w:t>wInChI</w:t>
      </w:r>
      <w:proofErr w:type="spellEnd"/>
      <w:r w:rsidRPr="00AF4BB7">
        <w:t xml:space="preserve"> or under a debugger).</w:t>
      </w:r>
    </w:p>
    <w:p w:rsidR="00B02581" w:rsidRPr="00AF4BB7" w:rsidRDefault="004047C2" w:rsidP="00B02581">
      <w:pPr>
        <w:pStyle w:val="InChI-FAQ-Heading-3"/>
      </w:pPr>
      <w:bookmarkStart w:id="1070" w:name="_Toc492493942"/>
      <w:r w:rsidRPr="00AF4BB7">
        <w:t xml:space="preserve">4.14. </w:t>
      </w:r>
      <w:r w:rsidR="00B02581" w:rsidRPr="00AF4BB7">
        <w:t xml:space="preserve">May I edit an InChI </w:t>
      </w:r>
      <w:r w:rsidR="00965925" w:rsidRPr="00AF4BB7">
        <w:t>manuall</w:t>
      </w:r>
      <w:r w:rsidR="00B02581" w:rsidRPr="00AF4BB7">
        <w:t>y?</w:t>
      </w:r>
      <w:bookmarkEnd w:id="1070"/>
      <w:r w:rsidR="00B02581" w:rsidRPr="00AF4BB7">
        <w:t xml:space="preserve"> </w:t>
      </w:r>
    </w:p>
    <w:p w:rsidR="00B02581" w:rsidRPr="00AF4BB7" w:rsidRDefault="00965925" w:rsidP="001E31CD">
      <w:pPr>
        <w:pStyle w:val="InChI-FAQ-answers"/>
      </w:pPr>
      <w:r w:rsidRPr="00AF4BB7">
        <w:t>You should not do so (though you of course can). This may give apparently reasonable answers but it is error-prone and may break relations in the InChI.</w:t>
      </w:r>
    </w:p>
    <w:p w:rsidR="001A1B02" w:rsidRPr="00AF4BB7" w:rsidRDefault="004047C2" w:rsidP="001A1B02">
      <w:pPr>
        <w:pStyle w:val="InChI-FAQ-Heading-3"/>
      </w:pPr>
      <w:bookmarkStart w:id="1071" w:name="_Toc492493943"/>
      <w:r w:rsidRPr="00AF4BB7">
        <w:t xml:space="preserve">4.15. </w:t>
      </w:r>
      <w:r w:rsidR="00365D8B" w:rsidRPr="00AF4BB7">
        <w:t xml:space="preserve">What </w:t>
      </w:r>
      <w:r w:rsidR="00186BD1">
        <w:t xml:space="preserve">can </w:t>
      </w:r>
      <w:r w:rsidR="00365D8B" w:rsidRPr="00AF4BB7">
        <w:t>the current version of  InChI not represent</w:t>
      </w:r>
      <w:r w:rsidR="001A1B02" w:rsidRPr="00AF4BB7">
        <w:t>?</w:t>
      </w:r>
      <w:bookmarkEnd w:id="1071"/>
      <w:r w:rsidR="001A1B02" w:rsidRPr="00AF4BB7">
        <w:t xml:space="preserve"> </w:t>
      </w:r>
    </w:p>
    <w:p w:rsidR="001A1B02" w:rsidRPr="00AF4BB7" w:rsidRDefault="001A1B02" w:rsidP="001A1B02">
      <w:pPr>
        <w:pStyle w:val="InChI-FAQ-answers"/>
      </w:pPr>
      <w:r w:rsidRPr="00AF4BB7">
        <w:t>InChI currently does not support the representation of:</w:t>
      </w:r>
    </w:p>
    <w:p w:rsidR="001A1B02" w:rsidRPr="00AF4BB7" w:rsidDel="00A86E54" w:rsidRDefault="001A1B02" w:rsidP="001A1B02">
      <w:pPr>
        <w:pStyle w:val="InChI-FAQ-answers"/>
        <w:numPr>
          <w:ilvl w:val="0"/>
          <w:numId w:val="13"/>
        </w:numPr>
        <w:rPr>
          <w:del w:id="1072" w:author="Igor P" w:date="2017-08-09T14:26:00Z"/>
        </w:rPr>
      </w:pPr>
      <w:del w:id="1073" w:author="Igor P" w:date="2017-08-09T14:26:00Z">
        <w:r w:rsidRPr="00AF4BB7" w:rsidDel="00A86E54">
          <w:delText xml:space="preserve">Polymers </w:delText>
        </w:r>
      </w:del>
    </w:p>
    <w:p w:rsidR="001A1B02" w:rsidRPr="00AF4BB7" w:rsidRDefault="001A1B02" w:rsidP="001A1B02">
      <w:pPr>
        <w:pStyle w:val="InChI-FAQ-answers"/>
        <w:numPr>
          <w:ilvl w:val="0"/>
          <w:numId w:val="13"/>
        </w:numPr>
      </w:pPr>
      <w:r w:rsidRPr="00AF4BB7">
        <w:t xml:space="preserve">Complex organometallics </w:t>
      </w:r>
    </w:p>
    <w:p w:rsidR="001A1B02" w:rsidRPr="00AF4BB7" w:rsidRDefault="00DA5E11" w:rsidP="001A1B02">
      <w:pPr>
        <w:pStyle w:val="InChI-FAQ-answers"/>
        <w:numPr>
          <w:ilvl w:val="0"/>
          <w:numId w:val="13"/>
        </w:numPr>
      </w:pPr>
      <w:r w:rsidRPr="00AF4BB7">
        <w:t>Markush s</w:t>
      </w:r>
      <w:r w:rsidR="001A1B02" w:rsidRPr="00AF4BB7">
        <w:t xml:space="preserve">tructures </w:t>
      </w:r>
    </w:p>
    <w:p w:rsidR="001A1B02" w:rsidRPr="00AF4BB7" w:rsidRDefault="001A1B02" w:rsidP="001A1B02">
      <w:pPr>
        <w:pStyle w:val="InChI-FAQ-answers"/>
        <w:numPr>
          <w:ilvl w:val="0"/>
          <w:numId w:val="13"/>
        </w:numPr>
      </w:pPr>
      <w:r w:rsidRPr="00AF4BB7">
        <w:t xml:space="preserve">Mixtures </w:t>
      </w:r>
    </w:p>
    <w:p w:rsidR="001A1B02" w:rsidRPr="00AF4BB7" w:rsidRDefault="001A1B02" w:rsidP="001A1B02">
      <w:pPr>
        <w:pStyle w:val="InChI-FAQ-answers"/>
        <w:numPr>
          <w:ilvl w:val="0"/>
          <w:numId w:val="13"/>
        </w:numPr>
      </w:pPr>
      <w:r w:rsidRPr="00AF4BB7">
        <w:t xml:space="preserve">Conformers </w:t>
      </w:r>
    </w:p>
    <w:p w:rsidR="001A1B02" w:rsidRPr="00AF4BB7" w:rsidRDefault="001A1B02" w:rsidP="001A1B02">
      <w:pPr>
        <w:pStyle w:val="InChI-FAQ-answers"/>
        <w:numPr>
          <w:ilvl w:val="0"/>
          <w:numId w:val="13"/>
        </w:numPr>
      </w:pPr>
      <w:r w:rsidRPr="00AF4BB7">
        <w:t xml:space="preserve">Excited state and spin isomers </w:t>
      </w:r>
    </w:p>
    <w:p w:rsidR="001A1B02" w:rsidRPr="00AF4BB7" w:rsidRDefault="001A1B02" w:rsidP="001A1B02">
      <w:pPr>
        <w:pStyle w:val="InChI-FAQ-answers"/>
        <w:numPr>
          <w:ilvl w:val="0"/>
          <w:numId w:val="13"/>
        </w:numPr>
      </w:pPr>
      <w:r w:rsidRPr="00AF4BB7">
        <w:t xml:space="preserve">Non-local stereochemistry/chirality </w:t>
      </w:r>
    </w:p>
    <w:p w:rsidR="001A1B02" w:rsidRPr="00AF4BB7" w:rsidRDefault="001A1B02" w:rsidP="001A1B02">
      <w:pPr>
        <w:pStyle w:val="InChI-FAQ-answers"/>
        <w:numPr>
          <w:ilvl w:val="0"/>
          <w:numId w:val="13"/>
        </w:numPr>
      </w:pPr>
      <w:r w:rsidRPr="00AF4BB7">
        <w:t xml:space="preserve">Topological isomers </w:t>
      </w:r>
    </w:p>
    <w:p w:rsidR="001A1B02" w:rsidRPr="00AF4BB7" w:rsidRDefault="001A1B02" w:rsidP="001A1B02">
      <w:pPr>
        <w:pStyle w:val="InChI-FAQ-answers"/>
        <w:numPr>
          <w:ilvl w:val="0"/>
          <w:numId w:val="13"/>
        </w:numPr>
      </w:pPr>
      <w:r w:rsidRPr="00AF4BB7">
        <w:t xml:space="preserve">Cluster molecules </w:t>
      </w:r>
    </w:p>
    <w:p w:rsidR="001A1B02" w:rsidRPr="00AF4BB7" w:rsidRDefault="001A1B02" w:rsidP="001A1B02">
      <w:pPr>
        <w:pStyle w:val="InChI-FAQ-answers"/>
        <w:numPr>
          <w:ilvl w:val="0"/>
          <w:numId w:val="13"/>
        </w:numPr>
      </w:pPr>
      <w:r w:rsidRPr="00AF4BB7">
        <w:t xml:space="preserve">Polymorphs </w:t>
      </w:r>
    </w:p>
    <w:p w:rsidR="001A1B02" w:rsidRPr="00AF4BB7" w:rsidRDefault="001A1B02" w:rsidP="001A1B02">
      <w:pPr>
        <w:pStyle w:val="InChI-FAQ-answers"/>
        <w:numPr>
          <w:ilvl w:val="0"/>
          <w:numId w:val="13"/>
        </w:numPr>
      </w:pPr>
      <w:r w:rsidRPr="00AF4BB7">
        <w:t xml:space="preserve">Unspecific isotopic enrichment </w:t>
      </w:r>
    </w:p>
    <w:p w:rsidR="001A1B02" w:rsidRPr="00AF4BB7" w:rsidRDefault="001A1B02" w:rsidP="001A1B02">
      <w:pPr>
        <w:pStyle w:val="InChI-FAQ-answers"/>
        <w:numPr>
          <w:ilvl w:val="0"/>
          <w:numId w:val="13"/>
        </w:numPr>
      </w:pPr>
      <w:del w:id="1074" w:author="Igor P" w:date="2017-08-09T14:27:00Z">
        <w:r w:rsidRPr="00AF4BB7" w:rsidDel="00A86E54">
          <w:delText xml:space="preserve">Reactions </w:delText>
        </w:r>
      </w:del>
    </w:p>
    <w:p w:rsidR="00FC6F23" w:rsidRPr="00AF4BB7" w:rsidRDefault="00A86E54" w:rsidP="00FC6F23">
      <w:pPr>
        <w:pStyle w:val="InChI-FAQ-answers"/>
      </w:pPr>
      <w:ins w:id="1075" w:author="Igor P" w:date="2017-08-09T14:27:00Z">
        <w:r>
          <w:lastRenderedPageBreak/>
          <w:t>Originally</w:t>
        </w:r>
      </w:ins>
      <w:del w:id="1076" w:author="Igor P" w:date="2017-08-09T14:27:00Z">
        <w:r w:rsidR="00FC6F23" w:rsidRPr="00AF4BB7" w:rsidDel="00A86E54">
          <w:delText>Also</w:delText>
        </w:r>
      </w:del>
      <w:r w:rsidR="00FC6F23" w:rsidRPr="00AF4BB7">
        <w:t xml:space="preserve">, InChI </w:t>
      </w:r>
      <w:ins w:id="1077" w:author="Igor P" w:date="2017-08-09T14:27:00Z">
        <w:r>
          <w:t xml:space="preserve">was not considered </w:t>
        </w:r>
      </w:ins>
      <w:del w:id="1078" w:author="Igor P" w:date="2017-08-09T14:27:00Z">
        <w:r w:rsidR="00FC6F23" w:rsidRPr="00AF4BB7" w:rsidDel="00A86E54">
          <w:delText xml:space="preserve">is not </w:delText>
        </w:r>
      </w:del>
      <w:r w:rsidR="00DA5E11" w:rsidRPr="00AF4BB7">
        <w:t xml:space="preserve">suitable </w:t>
      </w:r>
      <w:r w:rsidR="00FC6F23" w:rsidRPr="00AF4BB7">
        <w:t xml:space="preserve">for very large compounds; technically, InChI input </w:t>
      </w:r>
      <w:del w:id="1079" w:author="Igor P" w:date="2017-08-09T14:27:00Z">
        <w:r w:rsidR="00FC6F23" w:rsidRPr="00AF4BB7" w:rsidDel="00A86E54">
          <w:delText xml:space="preserve">may </w:delText>
        </w:r>
      </w:del>
      <w:ins w:id="1080" w:author="Igor P" w:date="2017-08-09T14:27:00Z">
        <w:r>
          <w:t xml:space="preserve">is by default limited to </w:t>
        </w:r>
      </w:ins>
      <w:r w:rsidR="00FC6F23" w:rsidRPr="00AF4BB7">
        <w:t xml:space="preserve">not </w:t>
      </w:r>
      <w:del w:id="1081" w:author="Igor P" w:date="2017-08-09T14:27:00Z">
        <w:r w:rsidR="00FC6F23" w:rsidRPr="00AF4BB7" w:rsidDel="00A86E54">
          <w:delText xml:space="preserve">contain </w:delText>
        </w:r>
      </w:del>
      <w:r w:rsidR="00FC6F23" w:rsidRPr="00AF4BB7">
        <w:t>more than 1023 atoms.</w:t>
      </w:r>
      <w:ins w:id="1082" w:author="Igor P" w:date="2017-08-09T14:27:00Z">
        <w:r>
          <w:t xml:space="preserve"> However, since v. 1.05 there exists </w:t>
        </w:r>
      </w:ins>
      <w:ins w:id="1083" w:author="Igor P" w:date="2017-08-09T14:28:00Z">
        <w:r>
          <w:t xml:space="preserve">an </w:t>
        </w:r>
      </w:ins>
      <w:ins w:id="1084" w:author="Igor P" w:date="2017-08-09T14:27:00Z">
        <w:r>
          <w:t xml:space="preserve">experimental support for </w:t>
        </w:r>
      </w:ins>
      <w:ins w:id="1085" w:author="Igor P" w:date="2017-08-09T14:28:00Z">
        <w:r>
          <w:t>molecules up to 32767 atoms.</w:t>
        </w:r>
      </w:ins>
    </w:p>
    <w:p w:rsidR="00AA227C" w:rsidRPr="00AF4BB7" w:rsidRDefault="00AA227C" w:rsidP="00AA227C">
      <w:pPr>
        <w:pStyle w:val="InChI-FAQ-answers"/>
      </w:pPr>
      <w:r w:rsidRPr="00AF4BB7">
        <w:t>Please note that there are IUPAC InChI</w:t>
      </w:r>
      <w:r w:rsidRPr="00AF4BB7">
        <w:rPr>
          <w:rStyle w:val="apple-converted-space"/>
          <w:color w:val="222222"/>
          <w:lang w:val="en-US"/>
        </w:rPr>
        <w:t> </w:t>
      </w:r>
      <w:r w:rsidRPr="00AF4BB7">
        <w:t>subcommittee working</w:t>
      </w:r>
      <w:r w:rsidRPr="00AF4BB7">
        <w:rPr>
          <w:rStyle w:val="apple-converted-space"/>
          <w:color w:val="222222"/>
          <w:lang w:val="en-US"/>
        </w:rPr>
        <w:t> </w:t>
      </w:r>
      <w:r w:rsidRPr="00AF4BB7">
        <w:t>groups currently addressing some of these</w:t>
      </w:r>
      <w:r w:rsidRPr="00AF4BB7">
        <w:rPr>
          <w:rStyle w:val="apple-converted-space"/>
          <w:color w:val="222222"/>
          <w:lang w:val="en-US"/>
        </w:rPr>
        <w:t> </w:t>
      </w:r>
      <w:r w:rsidRPr="00AF4BB7">
        <w:t>matters. Details of these efforts can be found at:</w:t>
      </w:r>
    </w:p>
    <w:p w:rsidR="00AA227C" w:rsidRPr="00AF4BB7" w:rsidRDefault="00E3347E" w:rsidP="00AA227C">
      <w:pPr>
        <w:pStyle w:val="InChI-FAQ-answers"/>
      </w:pPr>
      <w:hyperlink r:id="rId37" w:tgtFrame="_blank" w:history="1">
        <w:r w:rsidR="00AA227C" w:rsidRPr="00AF4BB7">
          <w:rPr>
            <w:rStyle w:val="Hyperlink"/>
            <w:color w:val="1155CC"/>
            <w:lang w:val="en-US"/>
          </w:rPr>
          <w:t>http://iupac.org/web/ins/802</w:t>
        </w:r>
      </w:hyperlink>
    </w:p>
    <w:p w:rsidR="00FE0E03" w:rsidRPr="00AF4BB7" w:rsidRDefault="004047C2" w:rsidP="00CF0417">
      <w:pPr>
        <w:pStyle w:val="Heading2"/>
        <w:rPr>
          <w:lang w:val="en-US"/>
        </w:rPr>
      </w:pPr>
      <w:bookmarkStart w:id="1086" w:name="_Toc492493944"/>
      <w:r w:rsidRPr="00AF4BB7">
        <w:rPr>
          <w:lang w:val="en-US"/>
        </w:rPr>
        <w:t xml:space="preserve">5. </w:t>
      </w:r>
      <w:r w:rsidR="00CF0417" w:rsidRPr="00AF4BB7">
        <w:rPr>
          <w:lang w:val="en-US"/>
        </w:rPr>
        <w:t xml:space="preserve">Composition </w:t>
      </w:r>
      <w:r w:rsidR="00FE0E03" w:rsidRPr="00AF4BB7">
        <w:rPr>
          <w:lang w:val="en-US"/>
        </w:rPr>
        <w:t xml:space="preserve">and </w:t>
      </w:r>
      <w:r w:rsidR="00CF0417" w:rsidRPr="00AF4BB7">
        <w:rPr>
          <w:lang w:val="en-US"/>
        </w:rPr>
        <w:t>C</w:t>
      </w:r>
      <w:r w:rsidR="00FE0E03" w:rsidRPr="00AF4BB7">
        <w:rPr>
          <w:lang w:val="en-US"/>
        </w:rPr>
        <w:t>onnectivity</w:t>
      </w:r>
      <w:bookmarkEnd w:id="1086"/>
    </w:p>
    <w:p w:rsidR="00365730" w:rsidRPr="00AF4BB7" w:rsidRDefault="004047C2" w:rsidP="00365730">
      <w:pPr>
        <w:pStyle w:val="InChI-FAQ-Heading-3"/>
      </w:pPr>
      <w:bookmarkStart w:id="1087" w:name="_Toc492493945"/>
      <w:r w:rsidRPr="00AF4BB7">
        <w:t xml:space="preserve">5.1. </w:t>
      </w:r>
      <w:r w:rsidR="00365730" w:rsidRPr="00AF4BB7">
        <w:t>Does the formula always represent the complete composition of the substance?</w:t>
      </w:r>
      <w:bookmarkEnd w:id="1087"/>
      <w:r w:rsidR="00365730" w:rsidRPr="00AF4BB7">
        <w:t xml:space="preserve"> </w:t>
      </w:r>
    </w:p>
    <w:p w:rsidR="00365730" w:rsidRPr="00AF4BB7" w:rsidRDefault="00365730" w:rsidP="00365730">
      <w:pPr>
        <w:pStyle w:val="InChI-FAQ-answers"/>
      </w:pPr>
      <w:r w:rsidRPr="00AF4BB7">
        <w:t>Normally yes, but if a charged species can be described by (de)protonation from a neutral compound, then it will not. For example:</w:t>
      </w:r>
    </w:p>
    <w:p w:rsidR="00365730" w:rsidRPr="00AF4BB7" w:rsidRDefault="00365730" w:rsidP="00365730">
      <w:pPr>
        <w:pStyle w:val="InChI-FAQ-answers"/>
        <w:jc w:val="center"/>
        <w:rPr>
          <w:lang w:val="en-US"/>
        </w:rPr>
      </w:pPr>
      <w:r w:rsidRPr="00AF4BB7">
        <w:object w:dxaOrig="3250" w:dyaOrig="1579">
          <v:shape id="_x0000_i1036" type="#_x0000_t75" style="width:162.75pt;height:78.75pt" o:ole="">
            <v:imagedata r:id="rId38" o:title=""/>
          </v:shape>
          <o:OLEObject Type="Embed" ProgID="ACD.ChemSketch.20" ShapeID="_x0000_i1036" DrawAspect="Content" ObjectID="_1627748811" r:id="rId39"/>
        </w:object>
      </w:r>
    </w:p>
    <w:p w:rsidR="00365730" w:rsidRPr="00AF4BB7" w:rsidRDefault="000C1F52" w:rsidP="00365730">
      <w:pPr>
        <w:pStyle w:val="InChI-FAQ-Heading-3"/>
      </w:pPr>
      <w:bookmarkStart w:id="1088" w:name="_Toc492493946"/>
      <w:r w:rsidRPr="00AF4BB7">
        <w:t xml:space="preserve">5.2. </w:t>
      </w:r>
      <w:r w:rsidR="00365730" w:rsidRPr="00AF4BB7">
        <w:t>Is there always a connection table layer (/c)?</w:t>
      </w:r>
      <w:bookmarkEnd w:id="1088"/>
      <w:r w:rsidR="00365730" w:rsidRPr="00AF4BB7">
        <w:t xml:space="preserve"> </w:t>
      </w:r>
    </w:p>
    <w:p w:rsidR="00365730" w:rsidRPr="00AF4BB7" w:rsidRDefault="00365730" w:rsidP="00365730">
      <w:pPr>
        <w:pStyle w:val="InChI-FAQ-answers"/>
      </w:pPr>
      <w:r w:rsidRPr="00AF4BB7">
        <w:t xml:space="preserve">No. </w:t>
      </w:r>
    </w:p>
    <w:p w:rsidR="00365730" w:rsidRPr="00AF4BB7" w:rsidRDefault="00365730" w:rsidP="00365730">
      <w:pPr>
        <w:pStyle w:val="InChI-FAQ-answers"/>
      </w:pPr>
      <w:r w:rsidRPr="00AF4BB7">
        <w:t xml:space="preserve">There is no connection layer </w:t>
      </w:r>
      <w:r w:rsidR="00E7149E">
        <w:t>for</w:t>
      </w:r>
      <w:r w:rsidRPr="00AF4BB7">
        <w:t xml:space="preserve"> just an elemental (atomic) argon </w:t>
      </w:r>
      <w:proofErr w:type="spellStart"/>
      <w:r w:rsidRPr="00AF4BB7">
        <w:t>Ar</w:t>
      </w:r>
      <w:proofErr w:type="spellEnd"/>
      <w:r w:rsidRPr="00AF4BB7">
        <w:t xml:space="preserve">, silver Ag, etc. </w:t>
      </w:r>
    </w:p>
    <w:p w:rsidR="00365730" w:rsidRPr="009F4C4E" w:rsidRDefault="00365730" w:rsidP="008960D3">
      <w:pPr>
        <w:pStyle w:val="InChI-FAQ-InChI-string"/>
        <w:rPr>
          <w:lang w:val="pt-BR"/>
        </w:rPr>
      </w:pPr>
      <w:r w:rsidRPr="009F4C4E">
        <w:rPr>
          <w:lang w:val="pt-BR"/>
        </w:rPr>
        <w:t>InChI=1S/Ar</w:t>
      </w:r>
    </w:p>
    <w:p w:rsidR="00DA5E11" w:rsidRPr="009F4C4E" w:rsidRDefault="00DA5E11" w:rsidP="008960D3">
      <w:pPr>
        <w:pStyle w:val="InChI-FAQ-InChI-string"/>
        <w:rPr>
          <w:lang w:val="pt-BR"/>
        </w:rPr>
      </w:pPr>
      <w:r w:rsidRPr="009F4C4E">
        <w:rPr>
          <w:lang w:val="pt-BR"/>
        </w:rPr>
        <w:t>InChI=1S/Ag</w:t>
      </w:r>
    </w:p>
    <w:p w:rsidR="00365730" w:rsidRPr="00AF4BB7" w:rsidRDefault="00DA5E11" w:rsidP="00365730">
      <w:pPr>
        <w:pStyle w:val="InChI-FAQ-answers"/>
      </w:pPr>
      <w:r w:rsidRPr="00AF4BB7">
        <w:t>Another example is provided by the mononuclear hydrides such as OH</w:t>
      </w:r>
      <w:r w:rsidRPr="00AF4BB7">
        <w:rPr>
          <w:vertAlign w:val="subscript"/>
        </w:rPr>
        <w:t>2</w:t>
      </w:r>
      <w:r w:rsidRPr="00AF4BB7">
        <w:t xml:space="preserve"> which have no connection table. The Standard InChI for water is</w:t>
      </w:r>
    </w:p>
    <w:p w:rsidR="00365730" w:rsidRPr="00AF4BB7" w:rsidRDefault="00365730" w:rsidP="008960D3">
      <w:pPr>
        <w:pStyle w:val="InChI-FAQ-InChI-string"/>
      </w:pPr>
      <w:r w:rsidRPr="00AF4BB7">
        <w:t>InChI=1S/H2O/h1H2</w:t>
      </w:r>
    </w:p>
    <w:p w:rsidR="008960D3" w:rsidRPr="00AF4BB7" w:rsidRDefault="008960D3" w:rsidP="008960D3">
      <w:pPr>
        <w:pStyle w:val="InChI-FAQ-answers"/>
        <w:rPr>
          <w:lang w:val="en-US"/>
        </w:rPr>
      </w:pPr>
      <w:r w:rsidRPr="00AF4BB7">
        <w:rPr>
          <w:lang w:val="en-US"/>
        </w:rPr>
        <w:t>InChI</w:t>
      </w:r>
      <w:r w:rsidR="00E7149E">
        <w:rPr>
          <w:lang w:val="en-US"/>
        </w:rPr>
        <w:t>s</w:t>
      </w:r>
      <w:r w:rsidRPr="00AF4BB7">
        <w:rPr>
          <w:lang w:val="en-US"/>
        </w:rPr>
        <w:t xml:space="preserve"> of a proton, deuteron, or triton (H</w:t>
      </w:r>
      <w:r w:rsidRPr="00AF4BB7">
        <w:rPr>
          <w:vertAlign w:val="superscript"/>
          <w:lang w:val="en-US"/>
        </w:rPr>
        <w:t>+</w:t>
      </w:r>
      <w:r w:rsidRPr="00AF4BB7">
        <w:rPr>
          <w:lang w:val="en-US"/>
        </w:rPr>
        <w:t xml:space="preserve">, </w:t>
      </w:r>
      <w:r w:rsidRPr="00AF4BB7">
        <w:rPr>
          <w:vertAlign w:val="superscript"/>
          <w:lang w:val="en-US"/>
        </w:rPr>
        <w:t>2</w:t>
      </w:r>
      <w:r w:rsidRPr="00AF4BB7">
        <w:rPr>
          <w:lang w:val="en-US"/>
        </w:rPr>
        <w:t>H</w:t>
      </w:r>
      <w:r w:rsidRPr="00AF4BB7">
        <w:rPr>
          <w:vertAlign w:val="superscript"/>
          <w:lang w:val="en-US"/>
        </w:rPr>
        <w:t>+</w:t>
      </w:r>
      <w:r w:rsidRPr="00AF4BB7">
        <w:rPr>
          <w:lang w:val="en-US"/>
        </w:rPr>
        <w:t xml:space="preserve">, </w:t>
      </w:r>
      <w:r w:rsidRPr="00AF4BB7">
        <w:rPr>
          <w:vertAlign w:val="superscript"/>
          <w:lang w:val="en-US"/>
        </w:rPr>
        <w:t>3</w:t>
      </w:r>
      <w:r w:rsidRPr="00AF4BB7">
        <w:rPr>
          <w:lang w:val="en-US"/>
        </w:rPr>
        <w:t>H</w:t>
      </w:r>
      <w:r w:rsidRPr="00AF4BB7">
        <w:rPr>
          <w:vertAlign w:val="superscript"/>
          <w:lang w:val="en-US"/>
        </w:rPr>
        <w:t>+</w:t>
      </w:r>
      <w:r w:rsidRPr="00AF4BB7">
        <w:rPr>
          <w:lang w:val="en-US"/>
        </w:rPr>
        <w:t xml:space="preserve">) do not have even a chemical formula. For example, InChI of </w:t>
      </w:r>
      <w:r w:rsidRPr="00AF4BB7">
        <w:rPr>
          <w:vertAlign w:val="superscript"/>
          <w:lang w:val="en-US"/>
        </w:rPr>
        <w:t>2</w:t>
      </w:r>
      <w:r w:rsidRPr="00AF4BB7">
        <w:rPr>
          <w:lang w:val="en-US"/>
        </w:rPr>
        <w:t>H</w:t>
      </w:r>
      <w:r w:rsidRPr="00AF4BB7">
        <w:rPr>
          <w:vertAlign w:val="superscript"/>
          <w:lang w:val="en-US"/>
        </w:rPr>
        <w:t>+</w:t>
      </w:r>
      <w:r w:rsidRPr="00AF4BB7">
        <w:rPr>
          <w:lang w:val="en-US"/>
        </w:rPr>
        <w:t xml:space="preserve"> is </w:t>
      </w:r>
    </w:p>
    <w:p w:rsidR="008960D3" w:rsidRPr="00003AFC" w:rsidRDefault="008960D3" w:rsidP="00003AFC">
      <w:pPr>
        <w:pStyle w:val="InChI-FAQ-InChI-string"/>
      </w:pPr>
      <w:r w:rsidRPr="00003AFC">
        <w:t>InChI=1S/p+1/</w:t>
      </w:r>
      <w:proofErr w:type="spellStart"/>
      <w:r w:rsidRPr="00003AFC">
        <w:t>i</w:t>
      </w:r>
      <w:proofErr w:type="spellEnd"/>
      <w:r w:rsidRPr="00003AFC">
        <w:t>/</w:t>
      </w:r>
      <w:proofErr w:type="spellStart"/>
      <w:r w:rsidRPr="00003AFC">
        <w:t>hD</w:t>
      </w:r>
      <w:proofErr w:type="spellEnd"/>
    </w:p>
    <w:p w:rsidR="00365730" w:rsidRPr="00AF4BB7" w:rsidRDefault="00DA5E11" w:rsidP="00365730">
      <w:pPr>
        <w:pStyle w:val="InChI-FAQ-answers"/>
      </w:pPr>
      <w:r w:rsidRPr="00AF4BB7">
        <w:t>Also, if the precise connectivity is unknown, connection-less InChI may be used. For example, ethylene oxide and ethanal both have the formula C</w:t>
      </w:r>
      <w:r w:rsidRPr="00AF4BB7">
        <w:rPr>
          <w:vertAlign w:val="subscript"/>
        </w:rPr>
        <w:t>2</w:t>
      </w:r>
      <w:r w:rsidRPr="00AF4BB7">
        <w:t>H</w:t>
      </w:r>
      <w:r w:rsidRPr="00AF4BB7">
        <w:rPr>
          <w:vertAlign w:val="subscript"/>
        </w:rPr>
        <w:t>4</w:t>
      </w:r>
      <w:r w:rsidRPr="00AF4BB7">
        <w:t>O and the string</w:t>
      </w:r>
    </w:p>
    <w:p w:rsidR="00365730" w:rsidRPr="00AF4BB7" w:rsidRDefault="00365730" w:rsidP="008960D3">
      <w:pPr>
        <w:pStyle w:val="InChI-FAQ-InChI-string"/>
      </w:pPr>
      <w:r w:rsidRPr="00AF4BB7">
        <w:t xml:space="preserve">InChI=1S/C2H4O </w:t>
      </w:r>
    </w:p>
    <w:p w:rsidR="00365730" w:rsidRPr="00AF4BB7" w:rsidRDefault="00DA5E11" w:rsidP="00365730">
      <w:pPr>
        <w:pStyle w:val="InChI-FAQ-answers"/>
      </w:pPr>
      <w:r w:rsidRPr="00AF4BB7">
        <w:t>is compatible with either. However, the semantics of such an InChI are not precisely defined.</w:t>
      </w:r>
    </w:p>
    <w:p w:rsidR="00365730" w:rsidRPr="00AF4BB7" w:rsidRDefault="000C1F52" w:rsidP="00365730">
      <w:pPr>
        <w:pStyle w:val="InChI-FAQ-Heading-3"/>
      </w:pPr>
      <w:bookmarkStart w:id="1089" w:name="_Toc492493947"/>
      <w:r w:rsidRPr="00AF4BB7">
        <w:t xml:space="preserve">5.3. </w:t>
      </w:r>
      <w:r w:rsidR="00365730" w:rsidRPr="00AF4BB7">
        <w:t>Is there always an H layer (/h)?</w:t>
      </w:r>
      <w:bookmarkEnd w:id="1089"/>
      <w:r w:rsidR="00365730" w:rsidRPr="00AF4BB7">
        <w:t xml:space="preserve"> </w:t>
      </w:r>
    </w:p>
    <w:p w:rsidR="00365730" w:rsidRPr="00AF4BB7" w:rsidRDefault="00365730" w:rsidP="00365730">
      <w:pPr>
        <w:pStyle w:val="InChI-FAQ-answers"/>
      </w:pPr>
      <w:r w:rsidRPr="00AF4BB7">
        <w:t>No, it is absent if the compound does not contain hydrogen, e.g., for CO</w:t>
      </w:r>
      <w:r w:rsidRPr="00AF4BB7">
        <w:rPr>
          <w:vertAlign w:val="subscript"/>
        </w:rPr>
        <w:t>2</w:t>
      </w:r>
    </w:p>
    <w:p w:rsidR="00365730" w:rsidRPr="00AF4BB7" w:rsidRDefault="00365730" w:rsidP="00365730">
      <w:pPr>
        <w:pStyle w:val="InChI-FAQ-InChI-string"/>
      </w:pPr>
      <w:r w:rsidRPr="00AF4BB7">
        <w:lastRenderedPageBreak/>
        <w:t>InChI=1S/CO2/c2-1-3</w:t>
      </w:r>
    </w:p>
    <w:p w:rsidR="00365730" w:rsidRPr="00AF4BB7" w:rsidRDefault="000C1F52" w:rsidP="00365730">
      <w:pPr>
        <w:pStyle w:val="InChI-FAQ-Heading-3"/>
      </w:pPr>
      <w:bookmarkStart w:id="1090" w:name="_Toc492493948"/>
      <w:r w:rsidRPr="00AF4BB7">
        <w:t xml:space="preserve">5.4. </w:t>
      </w:r>
      <w:r w:rsidR="00365730" w:rsidRPr="00AF4BB7">
        <w:t>Does the total number of hydrogens in the /h layer represent the number of hydrogens in the input compound?</w:t>
      </w:r>
      <w:bookmarkEnd w:id="1090"/>
      <w:r w:rsidR="00365730" w:rsidRPr="00AF4BB7">
        <w:t xml:space="preserve"> </w:t>
      </w:r>
    </w:p>
    <w:p w:rsidR="00365730" w:rsidRPr="00AF4BB7" w:rsidRDefault="00365730" w:rsidP="00365730">
      <w:pPr>
        <w:pStyle w:val="InChI-FAQ-answers"/>
      </w:pPr>
      <w:r w:rsidRPr="00AF4BB7">
        <w:t>Normally yes, but if the /p flag is present it must be adjusted for this.</w:t>
      </w:r>
    </w:p>
    <w:p w:rsidR="00365730" w:rsidRPr="00AF4BB7" w:rsidRDefault="00E3347E" w:rsidP="00365730">
      <w:pPr>
        <w:rPr>
          <w:rFonts w:ascii="Georgia" w:hAnsi="Georgia"/>
          <w:color w:val="000000"/>
          <w:lang w:val="en"/>
        </w:rPr>
      </w:pPr>
      <w:r>
        <w:rPr>
          <w:rFonts w:ascii="Georgia" w:hAnsi="Georgia"/>
          <w:color w:val="000000"/>
          <w:lang w:val="en"/>
        </w:rPr>
        <w:pict>
          <v:shape id="_x0000_i1037" type="#_x0000_t75" style="width:373.5pt;height:261pt">
            <v:imagedata r:id="rId40" o:title=""/>
          </v:shape>
        </w:pict>
      </w:r>
    </w:p>
    <w:p w:rsidR="00FE0E03" w:rsidRPr="00AF4BB7" w:rsidRDefault="000C1F52" w:rsidP="00FE0E03">
      <w:pPr>
        <w:pStyle w:val="InChI-FAQ-Heading-3"/>
      </w:pPr>
      <w:bookmarkStart w:id="1091" w:name="_Toc492493949"/>
      <w:r w:rsidRPr="00AF4BB7">
        <w:t xml:space="preserve">5.5. </w:t>
      </w:r>
      <w:r w:rsidR="00FE0E03" w:rsidRPr="00AF4BB7">
        <w:t>How does InChI deal with structures that are composed of multiple interconnected (covalently bonded) components?</w:t>
      </w:r>
      <w:bookmarkEnd w:id="1091"/>
      <w:r w:rsidR="00FE0E03" w:rsidRPr="00AF4BB7">
        <w:t xml:space="preserve"> </w:t>
      </w:r>
    </w:p>
    <w:p w:rsidR="00FE0E03" w:rsidRPr="00AF4BB7" w:rsidRDefault="00FE0E03" w:rsidP="00340EB2">
      <w:pPr>
        <w:pStyle w:val="InChI-FAQ-answers"/>
      </w:pPr>
      <w:r w:rsidRPr="00AF4BB7">
        <w:t>Many substances are best represented as multiple, independent structures. InChI will represent such substances by simply appending the individual layers for each component in each layer and sorting these components using a set of fixed rules (these are represented as conventional 'dot-disconnected' units in the formula layer, or with semicolons in other layers).</w:t>
      </w:r>
    </w:p>
    <w:p w:rsidR="000274BC" w:rsidRPr="00AF4BB7" w:rsidRDefault="00EE63AD" w:rsidP="00340EB2">
      <w:pPr>
        <w:pStyle w:val="InChI-FAQ-answers"/>
      </w:pPr>
      <w:r w:rsidRPr="00AF4BB7">
        <w:t>InChI creation assumes that if multiple structures are present in a single input connection table, they are components of a single compound. In most cases, it is possible to extract the InChI of each component from a composite InChI by excising the corresponding part of each layer. The order of the components in the layers is strictly defined. Note that the orders in different layers may differ (and this may cause an appearance of an additional indicator sub-layer “/o”; for the details, see Appendix 3 “Extracting Layers from InChI” of the InChI Technical Manual).</w:t>
      </w:r>
    </w:p>
    <w:p w:rsidR="00544ADE" w:rsidRPr="00AF4BB7" w:rsidRDefault="000C1F52" w:rsidP="00DA2B79">
      <w:pPr>
        <w:pStyle w:val="InChI-FAQ-Heading-3"/>
      </w:pPr>
      <w:bookmarkStart w:id="1092" w:name="_Toc492493950"/>
      <w:bookmarkStart w:id="1093" w:name="In_InChIs_of_structures_containing_more_"/>
      <w:r w:rsidRPr="00AF4BB7">
        <w:t xml:space="preserve">5.6. </w:t>
      </w:r>
      <w:r w:rsidR="00544ADE" w:rsidRPr="00AF4BB7">
        <w:t xml:space="preserve">In InChIs of structures containing more than one component, is the ; separator necessary </w:t>
      </w:r>
      <w:r w:rsidR="008740A2" w:rsidRPr="00AF4BB7">
        <w:t>between contributions from components if one contribution is empty</w:t>
      </w:r>
      <w:r w:rsidR="00544ADE" w:rsidRPr="00AF4BB7">
        <w:t>?</w:t>
      </w:r>
      <w:bookmarkEnd w:id="1092"/>
    </w:p>
    <w:bookmarkEnd w:id="1093"/>
    <w:p w:rsidR="00544ADE" w:rsidRPr="00AF4BB7" w:rsidRDefault="00544ADE" w:rsidP="00343EA5">
      <w:pPr>
        <w:pStyle w:val="InChI-FAQ-answers"/>
      </w:pPr>
      <w:r w:rsidRPr="00AF4BB7">
        <w:t>Yes. Delimiters between components are kept if at least one connection table is not empty. Consider the InChI for Zn(CH</w:t>
      </w:r>
      <w:r w:rsidRPr="00AF4BB7">
        <w:rPr>
          <w:vertAlign w:val="subscript"/>
        </w:rPr>
        <w:t>2</w:t>
      </w:r>
      <w:r w:rsidRPr="00AF4BB7">
        <w:t>CH</w:t>
      </w:r>
      <w:r w:rsidRPr="00AF4BB7">
        <w:rPr>
          <w:vertAlign w:val="subscript"/>
        </w:rPr>
        <w:t>3</w:t>
      </w:r>
      <w:r w:rsidRPr="00AF4BB7">
        <w:t>)</w:t>
      </w:r>
      <w:r w:rsidRPr="00AF4BB7">
        <w:rPr>
          <w:vertAlign w:val="subscript"/>
        </w:rPr>
        <w:t>2</w:t>
      </w:r>
      <w:r w:rsidRPr="00AF4BB7">
        <w:t>.</w:t>
      </w:r>
    </w:p>
    <w:p w:rsidR="00544ADE" w:rsidRPr="00AF4BB7" w:rsidRDefault="00E3347E" w:rsidP="00DA2B79">
      <w:pPr>
        <w:jc w:val="center"/>
        <w:rPr>
          <w:rFonts w:ascii="Georgia" w:hAnsi="Georgia"/>
          <w:color w:val="000000"/>
          <w:lang w:val="en"/>
        </w:rPr>
      </w:pPr>
      <w:r>
        <w:rPr>
          <w:rFonts w:ascii="Georgia" w:hAnsi="Georgia"/>
          <w:color w:val="000000"/>
          <w:lang w:val="en"/>
        </w:rPr>
        <w:pict>
          <v:shape id="_x0000_i1038" type="#_x0000_t75" style="width:186pt;height:53.25pt">
            <v:imagedata r:id="rId41" o:title=""/>
          </v:shape>
        </w:pict>
      </w:r>
    </w:p>
    <w:p w:rsidR="00315524" w:rsidRPr="00AF4BB7" w:rsidRDefault="00315524" w:rsidP="00343EA5">
      <w:pPr>
        <w:pStyle w:val="InChI-FAQ-answers"/>
      </w:pPr>
      <w:r w:rsidRPr="00AF4BB7">
        <w:lastRenderedPageBreak/>
        <w:t>The chemical formula layer "</w:t>
      </w:r>
      <w:r w:rsidRPr="00AF4BB7">
        <w:rPr>
          <w:rFonts w:ascii="Arial" w:hAnsi="Arial" w:cs="Arial"/>
        </w:rPr>
        <w:t>2C2H5.Zn</w:t>
      </w:r>
      <w:r w:rsidRPr="00AF4BB7">
        <w:t>" shows that the two ethyl groups are considered first in all subsequent layers. The atom connection layer is "</w:t>
      </w:r>
      <w:r w:rsidRPr="00AF4BB7">
        <w:rPr>
          <w:rFonts w:ascii="Arial" w:hAnsi="Arial" w:cs="Arial"/>
        </w:rPr>
        <w:t>c2*1-2;</w:t>
      </w:r>
      <w:r w:rsidRPr="00AF4BB7">
        <w:t>"; it may be broken up into the following parts, each bearing its own meaning:</w:t>
      </w:r>
    </w:p>
    <w:p w:rsidR="00315524" w:rsidRPr="00343EA5" w:rsidRDefault="00315524" w:rsidP="00315524">
      <w:pPr>
        <w:numPr>
          <w:ilvl w:val="0"/>
          <w:numId w:val="48"/>
        </w:numPr>
        <w:spacing w:before="100" w:beforeAutospacing="1" w:after="100" w:afterAutospacing="1"/>
        <w:rPr>
          <w:color w:val="000000"/>
          <w:lang w:val="en-US"/>
        </w:rPr>
      </w:pPr>
      <w:r w:rsidRPr="00343EA5">
        <w:rPr>
          <w:color w:val="000000"/>
          <w:lang w:val="en-US"/>
        </w:rPr>
        <w:t xml:space="preserve">c - means that this is the start of the atom connection layer. </w:t>
      </w:r>
    </w:p>
    <w:p w:rsidR="00315524" w:rsidRPr="00343EA5" w:rsidRDefault="00315524" w:rsidP="00315524">
      <w:pPr>
        <w:numPr>
          <w:ilvl w:val="0"/>
          <w:numId w:val="48"/>
        </w:numPr>
        <w:spacing w:before="100" w:beforeAutospacing="1" w:after="100" w:afterAutospacing="1"/>
        <w:rPr>
          <w:color w:val="000000"/>
          <w:lang w:val="en-US"/>
        </w:rPr>
      </w:pPr>
      <w:r w:rsidRPr="00343EA5">
        <w:rPr>
          <w:color w:val="000000"/>
          <w:lang w:val="en-US"/>
        </w:rPr>
        <w:t xml:space="preserve">2* - means that there are two identical components with the following atom connections. </w:t>
      </w:r>
    </w:p>
    <w:p w:rsidR="00315524" w:rsidRPr="00343EA5" w:rsidRDefault="00315524" w:rsidP="00315524">
      <w:pPr>
        <w:numPr>
          <w:ilvl w:val="0"/>
          <w:numId w:val="48"/>
        </w:numPr>
        <w:spacing w:before="100" w:beforeAutospacing="1" w:after="100" w:afterAutospacing="1"/>
        <w:rPr>
          <w:color w:val="000000"/>
          <w:lang w:val="en-US"/>
        </w:rPr>
      </w:pPr>
      <w:r w:rsidRPr="00343EA5">
        <w:rPr>
          <w:color w:val="000000"/>
          <w:lang w:val="en-US"/>
        </w:rPr>
        <w:t xml:space="preserve">1-2 - atom with canonical number 1 is bonded to the atom with number 2. </w:t>
      </w:r>
    </w:p>
    <w:p w:rsidR="00315524" w:rsidRPr="00343EA5" w:rsidRDefault="00315524" w:rsidP="00315524">
      <w:pPr>
        <w:numPr>
          <w:ilvl w:val="0"/>
          <w:numId w:val="48"/>
        </w:numPr>
        <w:spacing w:before="100" w:beforeAutospacing="1" w:after="100" w:afterAutospacing="1"/>
        <w:rPr>
          <w:color w:val="000000"/>
          <w:lang w:val="en-US"/>
        </w:rPr>
      </w:pPr>
      <w:r w:rsidRPr="00343EA5">
        <w:rPr>
          <w:color w:val="000000"/>
          <w:lang w:val="en-US"/>
        </w:rPr>
        <w:t>; - separator between the atom connection information for 2C</w:t>
      </w:r>
      <w:r w:rsidRPr="00343EA5">
        <w:rPr>
          <w:color w:val="000000"/>
          <w:vertAlign w:val="subscript"/>
          <w:lang w:val="en-US"/>
        </w:rPr>
        <w:t>2</w:t>
      </w:r>
      <w:r w:rsidRPr="00343EA5">
        <w:rPr>
          <w:color w:val="000000"/>
          <w:lang w:val="en-US"/>
        </w:rPr>
        <w:t>H</w:t>
      </w:r>
      <w:r w:rsidRPr="00343EA5">
        <w:rPr>
          <w:color w:val="000000"/>
          <w:vertAlign w:val="subscript"/>
          <w:lang w:val="en-US"/>
        </w:rPr>
        <w:t>5</w:t>
      </w:r>
      <w:r w:rsidRPr="00343EA5">
        <w:rPr>
          <w:color w:val="000000"/>
          <w:lang w:val="en-US"/>
        </w:rPr>
        <w:t xml:space="preserve"> and Zn. </w:t>
      </w:r>
    </w:p>
    <w:p w:rsidR="00315524" w:rsidRPr="00343EA5" w:rsidRDefault="00315524" w:rsidP="00315524">
      <w:pPr>
        <w:numPr>
          <w:ilvl w:val="0"/>
          <w:numId w:val="48"/>
        </w:numPr>
        <w:spacing w:before="100" w:beforeAutospacing="1" w:after="100" w:afterAutospacing="1"/>
        <w:rPr>
          <w:color w:val="000000"/>
          <w:lang w:val="en-US"/>
        </w:rPr>
      </w:pPr>
      <w:r w:rsidRPr="00343EA5">
        <w:rPr>
          <w:color w:val="000000"/>
          <w:lang w:val="en-US"/>
        </w:rPr>
        <w:t xml:space="preserve">empty string following the semicolon - means that the component Zn has no atom connection information. </w:t>
      </w:r>
    </w:p>
    <w:p w:rsidR="00544ADE" w:rsidRPr="00AF4BB7" w:rsidRDefault="00544ADE" w:rsidP="00343EA5">
      <w:pPr>
        <w:pStyle w:val="InChI-FAQ-answers"/>
      </w:pPr>
      <w:r w:rsidRPr="00AF4BB7">
        <w:t>In the case of a structure where no component contains any information for a particular layer (for instance the atom connection layer in CH</w:t>
      </w:r>
      <w:r w:rsidRPr="00AF4BB7">
        <w:rPr>
          <w:vertAlign w:val="subscript"/>
        </w:rPr>
        <w:t>3</w:t>
      </w:r>
      <w:r w:rsidRPr="00AF4BB7">
        <w:t>-Zn-CH</w:t>
      </w:r>
      <w:r w:rsidRPr="00AF4BB7">
        <w:rPr>
          <w:vertAlign w:val="subscript"/>
        </w:rPr>
        <w:t>2</w:t>
      </w:r>
      <w:r w:rsidRPr="00AF4BB7">
        <w:t>-Zn-CH</w:t>
      </w:r>
      <w:r w:rsidRPr="00AF4BB7">
        <w:rPr>
          <w:vertAlign w:val="subscript"/>
        </w:rPr>
        <w:t>3</w:t>
      </w:r>
      <w:r w:rsidRPr="00AF4BB7">
        <w:t>) the</w:t>
      </w:r>
      <w:r w:rsidR="00315524" w:rsidRPr="00AF4BB7">
        <w:t xml:space="preserve"> </w:t>
      </w:r>
      <w:r w:rsidR="00315524" w:rsidRPr="00AF4BB7">
        <w:rPr>
          <w:lang w:val="en-US"/>
        </w:rPr>
        <w:t>connection</w:t>
      </w:r>
      <w:r w:rsidRPr="00AF4BB7">
        <w:t xml:space="preserve"> layer is omitted.</w:t>
      </w:r>
    </w:p>
    <w:p w:rsidR="00544ADE" w:rsidRPr="00AF4BB7" w:rsidRDefault="00E3347E" w:rsidP="00621E1A">
      <w:pPr>
        <w:jc w:val="center"/>
        <w:rPr>
          <w:rFonts w:ascii="Georgia" w:hAnsi="Georgia"/>
          <w:color w:val="000000"/>
          <w:lang w:val="en"/>
        </w:rPr>
      </w:pPr>
      <w:r>
        <w:rPr>
          <w:rFonts w:ascii="Georgia" w:hAnsi="Georgia"/>
          <w:color w:val="000000"/>
          <w:lang w:val="en"/>
        </w:rPr>
        <w:pict>
          <v:shape id="_x0000_i1039" type="#_x0000_t75" style="width:187.5pt;height:57.75pt">
            <v:imagedata r:id="rId42" o:title=""/>
          </v:shape>
        </w:pict>
      </w:r>
    </w:p>
    <w:p w:rsidR="00F512DB" w:rsidRPr="00AF4BB7" w:rsidRDefault="00F512DB" w:rsidP="00F512DB">
      <w:pPr>
        <w:pStyle w:val="InChI-FAQ-answers"/>
      </w:pPr>
      <w:r w:rsidRPr="00AF4BB7">
        <w:t>(</w:t>
      </w:r>
      <w:r w:rsidR="001E0C6A" w:rsidRPr="00AF4BB7">
        <w:t>I</w:t>
      </w:r>
      <w:r w:rsidRPr="00AF4BB7">
        <w:t xml:space="preserve">f you are confused by the absence of Zn-C connections in these examples, look at the </w:t>
      </w:r>
      <w:r w:rsidR="004A4048" w:rsidRPr="00AF4BB7">
        <w:t xml:space="preserve">topic </w:t>
      </w:r>
      <w:r w:rsidR="00315524" w:rsidRPr="00AF4BB7">
        <w:br/>
        <w:t xml:space="preserve">7.3 </w:t>
      </w:r>
      <w:r w:rsidR="004A4048" w:rsidRPr="00AF4BB7">
        <w:t xml:space="preserve">“How does InChI represent organometallic compounds” </w:t>
      </w:r>
      <w:r w:rsidRPr="00AF4BB7">
        <w:t>below).</w:t>
      </w:r>
    </w:p>
    <w:p w:rsidR="003A71DB" w:rsidRPr="00AF4BB7" w:rsidRDefault="000C1F52" w:rsidP="003A71DB">
      <w:pPr>
        <w:pStyle w:val="InChI-FAQ-Heading-3"/>
      </w:pPr>
      <w:bookmarkStart w:id="1094" w:name="_Toc492493951"/>
      <w:r w:rsidRPr="00AF4BB7">
        <w:t>5.7.</w:t>
      </w:r>
      <w:r w:rsidR="00186BD1">
        <w:t xml:space="preserve"> Can</w:t>
      </w:r>
      <w:r w:rsidR="003A71DB" w:rsidRPr="00AF4BB7">
        <w:t xml:space="preserve"> InChI represent mixtures?</w:t>
      </w:r>
      <w:bookmarkEnd w:id="1094"/>
    </w:p>
    <w:p w:rsidR="003A71DB" w:rsidRPr="00AF4BB7" w:rsidRDefault="003A71DB" w:rsidP="003A71DB">
      <w:pPr>
        <w:pStyle w:val="InChI-FAQ-answers"/>
      </w:pPr>
      <w:r w:rsidRPr="00AF4BB7">
        <w:t xml:space="preserve">In general, </w:t>
      </w:r>
      <w:r w:rsidR="00315524" w:rsidRPr="00AF4BB7">
        <w:rPr>
          <w:lang w:val="en-US"/>
        </w:rPr>
        <w:t xml:space="preserve">it </w:t>
      </w:r>
      <w:proofErr w:type="spellStart"/>
      <w:r w:rsidR="00315524" w:rsidRPr="00AF4BB7">
        <w:rPr>
          <w:lang w:val="en-US"/>
        </w:rPr>
        <w:t>can not</w:t>
      </w:r>
      <w:proofErr w:type="spellEnd"/>
      <w:r w:rsidRPr="00AF4BB7">
        <w:t>. There are minor exceptions though.</w:t>
      </w:r>
    </w:p>
    <w:p w:rsidR="00EE63AD" w:rsidRPr="00AF4BB7" w:rsidRDefault="00EE63AD" w:rsidP="00EE63AD">
      <w:pPr>
        <w:pStyle w:val="InChI-FAQ-answers"/>
      </w:pPr>
      <w:r w:rsidRPr="00AF4BB7">
        <w:t xml:space="preserve">1. Racemic mixtures – that is, 1:1 mixtures of enantiomers - may be represented if Non-standard InChI is generated with </w:t>
      </w:r>
      <w:proofErr w:type="spellStart"/>
      <w:r w:rsidRPr="00AF4BB7">
        <w:t>SRac</w:t>
      </w:r>
      <w:proofErr w:type="spellEnd"/>
      <w:r w:rsidRPr="00AF4BB7">
        <w:t xml:space="preserve"> option. </w:t>
      </w:r>
    </w:p>
    <w:p w:rsidR="003A71DB" w:rsidRPr="00AF4BB7" w:rsidRDefault="003A71DB" w:rsidP="003A71DB">
      <w:pPr>
        <w:pStyle w:val="InChI-FAQ-answers"/>
      </w:pPr>
      <w:r w:rsidRPr="00AF4BB7">
        <w:t xml:space="preserve">See the topics </w:t>
      </w:r>
      <w:r w:rsidR="00D570A3" w:rsidRPr="00AF4BB7">
        <w:t xml:space="preserve">8.1 </w:t>
      </w:r>
      <w:r w:rsidRPr="00AF4BB7">
        <w:t xml:space="preserve">“How is stereochemistry represented?” and </w:t>
      </w:r>
      <w:r w:rsidR="00D570A3" w:rsidRPr="00AF4BB7">
        <w:t xml:space="preserve">15.21 </w:t>
      </w:r>
      <w:r w:rsidRPr="00AF4BB7">
        <w:t>“What do the  ‘stereo interpretation’ switches do?” of this FAQ.</w:t>
      </w:r>
    </w:p>
    <w:p w:rsidR="003A71DB" w:rsidRPr="00AF4BB7" w:rsidRDefault="00EE63AD" w:rsidP="003A71DB">
      <w:pPr>
        <w:pStyle w:val="InChI-FAQ-answers"/>
      </w:pPr>
      <w:r w:rsidRPr="00AF4BB7">
        <w:t>2. Multi-component InChIs (see above) may be considered as representing equimolar mixtures of compounds that are not interconnected.</w:t>
      </w:r>
    </w:p>
    <w:p w:rsidR="00FE0E03" w:rsidRPr="00AF4BB7" w:rsidRDefault="003B3A97" w:rsidP="00CF0417">
      <w:pPr>
        <w:pStyle w:val="Heading2"/>
        <w:rPr>
          <w:lang w:val="en-US"/>
        </w:rPr>
      </w:pPr>
      <w:bookmarkStart w:id="1095" w:name="_Toc492493952"/>
      <w:r w:rsidRPr="00AF4BB7">
        <w:rPr>
          <w:lang w:val="en-US"/>
        </w:rPr>
        <w:t xml:space="preserve">6. </w:t>
      </w:r>
      <w:r w:rsidR="00CF0417" w:rsidRPr="00AF4BB7">
        <w:rPr>
          <w:lang w:val="en-US"/>
        </w:rPr>
        <w:t xml:space="preserve">Treating </w:t>
      </w:r>
      <w:smartTag w:uri="urn:schemas-microsoft-com:office:smarttags" w:element="place">
        <w:r w:rsidR="00FE0E03" w:rsidRPr="00AF4BB7">
          <w:rPr>
            <w:lang w:val="en-US"/>
          </w:rPr>
          <w:t>Mobile</w:t>
        </w:r>
      </w:smartTag>
      <w:r w:rsidR="00FE0E03" w:rsidRPr="00AF4BB7">
        <w:rPr>
          <w:lang w:val="en-US"/>
        </w:rPr>
        <w:t xml:space="preserve"> </w:t>
      </w:r>
      <w:r w:rsidR="00CF0417" w:rsidRPr="00AF4BB7">
        <w:rPr>
          <w:lang w:val="en-US"/>
        </w:rPr>
        <w:t>H</w:t>
      </w:r>
      <w:r w:rsidR="00FE0E03" w:rsidRPr="00AF4BB7">
        <w:rPr>
          <w:lang w:val="en-US"/>
        </w:rPr>
        <w:t>ydrogens</w:t>
      </w:r>
      <w:bookmarkEnd w:id="1095"/>
    </w:p>
    <w:p w:rsidR="00FE0E03" w:rsidRPr="00AF4BB7" w:rsidRDefault="003B3A97" w:rsidP="00FE0E03">
      <w:pPr>
        <w:pStyle w:val="InChI-FAQ-Heading-3"/>
      </w:pPr>
      <w:bookmarkStart w:id="1096" w:name="_Toc492493953"/>
      <w:r w:rsidRPr="00AF4BB7">
        <w:t xml:space="preserve">6.1. </w:t>
      </w:r>
      <w:r w:rsidR="00FE0E03" w:rsidRPr="00AF4BB7">
        <w:t>How does InChI represent compounds with mobile H atoms (tautomerism, for example)?</w:t>
      </w:r>
      <w:bookmarkEnd w:id="1096"/>
      <w:r w:rsidR="00FE0E03" w:rsidRPr="00AF4BB7">
        <w:t xml:space="preserve"> </w:t>
      </w:r>
    </w:p>
    <w:p w:rsidR="00FE0E03" w:rsidRPr="00AF4BB7" w:rsidRDefault="00EE63AD" w:rsidP="00FE0E03">
      <w:pPr>
        <w:pStyle w:val="InChI-FAQ-answers"/>
      </w:pPr>
      <w:r w:rsidRPr="00AF4BB7">
        <w:t xml:space="preserve">The Main layer of InChI (and </w:t>
      </w:r>
      <w:r w:rsidR="00186BD1">
        <w:t>the</w:t>
      </w:r>
      <w:r w:rsidR="00315524" w:rsidRPr="00AF4BB7">
        <w:t xml:space="preserve"> </w:t>
      </w:r>
      <w:r w:rsidRPr="00AF4BB7">
        <w:t>whole of a Standard InChI)  must be the same for any arrangement of mobile hydrogen atoms. This is achieved by the logical removal of mobile-H atoms and the tagging of H-donor and H-receptor atoms.</w:t>
      </w:r>
    </w:p>
    <w:p w:rsidR="00FE0E03" w:rsidRPr="00AF4BB7" w:rsidRDefault="00FE0E03" w:rsidP="00FE0E03">
      <w:pPr>
        <w:pStyle w:val="InChI-FAQ-answers"/>
      </w:pPr>
      <w:r w:rsidRPr="00AF4BB7">
        <w:t>As an example, look again at guanine some of whose tautomeric structures are shown below:</w:t>
      </w:r>
    </w:p>
    <w:p w:rsidR="00FE0E03" w:rsidRPr="00AF4BB7" w:rsidRDefault="00FE0E03" w:rsidP="00FE0E03">
      <w:pPr>
        <w:pStyle w:val="InChI-FAQ-answers"/>
      </w:pPr>
    </w:p>
    <w:p w:rsidR="00FE0E03" w:rsidRPr="00AF4BB7" w:rsidRDefault="00E3347E" w:rsidP="00FE0E03">
      <w:pPr>
        <w:pStyle w:val="InChI-FAQ-answers"/>
        <w:jc w:val="center"/>
      </w:pPr>
      <w:r>
        <w:pict>
          <v:shape id="_x0000_i1040" type="#_x0000_t75" style="width:336.75pt;height:75.75pt">
            <v:imagedata r:id="rId43" o:title=""/>
          </v:shape>
        </w:pict>
      </w:r>
    </w:p>
    <w:p w:rsidR="00FE0E03" w:rsidRPr="00AF4BB7" w:rsidRDefault="00FE0E03" w:rsidP="00FE0E03">
      <w:pPr>
        <w:pStyle w:val="InChI-FAQ-answers"/>
      </w:pPr>
      <w:r w:rsidRPr="00AF4BB7">
        <w:lastRenderedPageBreak/>
        <w:t xml:space="preserve">If we create a non-standard InChI for one of those tautomeric forms (with the option </w:t>
      </w:r>
      <w:proofErr w:type="spellStart"/>
      <w:r w:rsidRPr="00AF4BB7">
        <w:t>FixedH</w:t>
      </w:r>
      <w:proofErr w:type="spellEnd"/>
      <w:r w:rsidRPr="00AF4BB7">
        <w:t>) we get:</w:t>
      </w:r>
    </w:p>
    <w:p w:rsidR="00FE0E03" w:rsidRPr="00AF4BB7" w:rsidRDefault="00FE0E03" w:rsidP="00FE0E03">
      <w:pPr>
        <w:pStyle w:val="InChI-FAQ-answers"/>
        <w:jc w:val="center"/>
        <w:rPr>
          <w:rFonts w:ascii="Georgia" w:hAnsi="Georgia"/>
        </w:rPr>
      </w:pPr>
      <w:r w:rsidRPr="00AF4BB7">
        <w:rPr>
          <w:rFonts w:ascii="Georgia" w:hAnsi="Georgia"/>
        </w:rPr>
        <w:fldChar w:fldCharType="begin"/>
      </w:r>
      <w:r w:rsidRPr="00AF4BB7">
        <w:rPr>
          <w:rFonts w:ascii="Georgia" w:hAnsi="Georgia"/>
        </w:rPr>
        <w:instrText xml:space="preserve"> INCLUDEPICTURE "http://wwmm.ch.cam.ac.uk/inchifaq/images/guanineinchi.gif" \* MERGEFORMATINET </w:instrText>
      </w:r>
      <w:r w:rsidRPr="00AF4BB7">
        <w:rPr>
          <w:rFonts w:ascii="Georgia" w:hAnsi="Georgia"/>
        </w:rPr>
        <w:fldChar w:fldCharType="separate"/>
      </w:r>
      <w:r w:rsidR="006D73BC">
        <w:rPr>
          <w:rFonts w:ascii="Georgia" w:hAnsi="Georgia"/>
        </w:rPr>
        <w:fldChar w:fldCharType="begin"/>
      </w:r>
      <w:r w:rsidR="006D73BC">
        <w:rPr>
          <w:rFonts w:ascii="Georgia" w:hAnsi="Georgia"/>
        </w:rPr>
        <w:instrText xml:space="preserve"> INCLUDEPICTURE  "http://wwmm.ch.cam.ac.uk/inchifaq/images/guanineinchi.gif" \* MERGEFORMATINET </w:instrText>
      </w:r>
      <w:r w:rsidR="006D73BC">
        <w:rPr>
          <w:rFonts w:ascii="Georgia" w:hAnsi="Georgia"/>
        </w:rPr>
        <w:fldChar w:fldCharType="separate"/>
      </w:r>
      <w:r w:rsidR="00D96598">
        <w:rPr>
          <w:rFonts w:ascii="Georgia" w:hAnsi="Georgia"/>
        </w:rPr>
        <w:fldChar w:fldCharType="begin"/>
      </w:r>
      <w:r w:rsidR="00D96598">
        <w:rPr>
          <w:rFonts w:ascii="Georgia" w:hAnsi="Georgia"/>
        </w:rPr>
        <w:instrText xml:space="preserve"> INCLUDEPICTURE  "http://wwmm.ch.cam.ac.uk/inchifaq/images/guanineinchi.gif" \* MERGEFORMATINET </w:instrText>
      </w:r>
      <w:r w:rsidR="00D96598">
        <w:rPr>
          <w:rFonts w:ascii="Georgia" w:hAnsi="Georgia"/>
        </w:rPr>
        <w:fldChar w:fldCharType="separate"/>
      </w:r>
      <w:r w:rsidR="006D2F28">
        <w:rPr>
          <w:rFonts w:ascii="Georgia" w:hAnsi="Georgia"/>
        </w:rPr>
        <w:fldChar w:fldCharType="begin"/>
      </w:r>
      <w:r w:rsidR="006D2F28">
        <w:rPr>
          <w:rFonts w:ascii="Georgia" w:hAnsi="Georgia"/>
        </w:rPr>
        <w:instrText xml:space="preserve"> INCLUDEPICTURE  "http://wwmm.ch.cam.ac.uk/inchifaq/images/guanineinchi.gif" \* MERGEFORMATINET </w:instrText>
      </w:r>
      <w:r w:rsidR="006D2F28">
        <w:rPr>
          <w:rFonts w:ascii="Georgia" w:hAnsi="Georgia"/>
        </w:rPr>
        <w:fldChar w:fldCharType="separate"/>
      </w:r>
      <w:r w:rsidR="00305FC0">
        <w:rPr>
          <w:rFonts w:ascii="Georgia" w:hAnsi="Georgia"/>
        </w:rPr>
        <w:fldChar w:fldCharType="begin"/>
      </w:r>
      <w:r w:rsidR="00305FC0">
        <w:rPr>
          <w:rFonts w:ascii="Georgia" w:hAnsi="Georgia"/>
        </w:rPr>
        <w:instrText xml:space="preserve"> INCLUDEPICTURE  "http://wwmm.ch.cam.ac.uk/inchifaq/images/guanineinchi.gif" \* MERGEFORMATINET </w:instrText>
      </w:r>
      <w:r w:rsidR="00305FC0">
        <w:rPr>
          <w:rFonts w:ascii="Georgia" w:hAnsi="Georgia"/>
        </w:rPr>
        <w:fldChar w:fldCharType="separate"/>
      </w:r>
      <w:r w:rsidR="0093401C">
        <w:rPr>
          <w:rFonts w:ascii="Georgia" w:hAnsi="Georgia"/>
        </w:rPr>
        <w:fldChar w:fldCharType="begin"/>
      </w:r>
      <w:r w:rsidR="0093401C">
        <w:rPr>
          <w:rFonts w:ascii="Georgia" w:hAnsi="Georgia"/>
        </w:rPr>
        <w:instrText xml:space="preserve"> INCLUDEPICTURE  "http://wwmm.ch.cam.ac.uk/inchifaq/images/guanineinchi.gif" \* MERGEFORMATINET </w:instrText>
      </w:r>
      <w:r w:rsidR="0093401C">
        <w:rPr>
          <w:rFonts w:ascii="Georgia" w:hAnsi="Georgia"/>
        </w:rPr>
        <w:fldChar w:fldCharType="separate"/>
      </w:r>
      <w:r w:rsidR="00944717">
        <w:rPr>
          <w:rFonts w:ascii="Georgia" w:hAnsi="Georgia"/>
        </w:rPr>
        <w:fldChar w:fldCharType="begin"/>
      </w:r>
      <w:r w:rsidR="00944717">
        <w:rPr>
          <w:rFonts w:ascii="Georgia" w:hAnsi="Georgia"/>
        </w:rPr>
        <w:instrText xml:space="preserve"> INCLUDEPICTURE  "http://wwmm.ch.cam.ac.uk/inchifaq/images/guanineinchi.gif" \* MERGEFORMATINET </w:instrText>
      </w:r>
      <w:r w:rsidR="00944717">
        <w:rPr>
          <w:rFonts w:ascii="Georgia" w:hAnsi="Georgia"/>
        </w:rPr>
        <w:fldChar w:fldCharType="separate"/>
      </w:r>
      <w:r w:rsidR="00DD15CD">
        <w:rPr>
          <w:rFonts w:ascii="Georgia" w:hAnsi="Georgia"/>
        </w:rPr>
        <w:fldChar w:fldCharType="begin"/>
      </w:r>
      <w:r w:rsidR="00DD15CD">
        <w:rPr>
          <w:rFonts w:ascii="Georgia" w:hAnsi="Georgia"/>
        </w:rPr>
        <w:instrText xml:space="preserve"> INCLUDEPICTURE  "http://wwmm.ch.cam.ac.uk/inchifaq/images/guanineinchi.gif" \* MERGEFORMATINET </w:instrText>
      </w:r>
      <w:r w:rsidR="00DD15CD">
        <w:rPr>
          <w:rFonts w:ascii="Georgia" w:hAnsi="Georgia"/>
        </w:rPr>
        <w:fldChar w:fldCharType="separate"/>
      </w:r>
      <w:r w:rsidR="00E3347E">
        <w:rPr>
          <w:rFonts w:ascii="Georgia" w:hAnsi="Georgia"/>
        </w:rPr>
        <w:fldChar w:fldCharType="begin"/>
      </w:r>
      <w:r w:rsidR="00E3347E">
        <w:rPr>
          <w:rFonts w:ascii="Georgia" w:hAnsi="Georgia"/>
        </w:rPr>
        <w:instrText xml:space="preserve"> INCLUDEPICTURE  "http://wwmm.ch.cam.ac.uk/inchifaq/images/guanineinchi.gif" \* MERGEFORMATINET </w:instrText>
      </w:r>
      <w:r w:rsidR="00E3347E">
        <w:rPr>
          <w:rFonts w:ascii="Georgia" w:hAnsi="Georgia"/>
        </w:rPr>
        <w:fldChar w:fldCharType="separate"/>
      </w:r>
      <w:r w:rsidR="00E3347E">
        <w:rPr>
          <w:rFonts w:ascii="Georgia" w:hAnsi="Georgia"/>
        </w:rPr>
        <w:pict>
          <v:shape id="_x0000_i1041" type="#_x0000_t75" alt="The InChI of Guanine" style="width:437.25pt;height:299.25pt">
            <v:imagedata r:id="rId44" r:href="rId45"/>
          </v:shape>
        </w:pict>
      </w:r>
      <w:r w:rsidR="00E3347E">
        <w:rPr>
          <w:rFonts w:ascii="Georgia" w:hAnsi="Georgia"/>
        </w:rPr>
        <w:fldChar w:fldCharType="end"/>
      </w:r>
      <w:r w:rsidR="00DD15CD">
        <w:rPr>
          <w:rFonts w:ascii="Georgia" w:hAnsi="Georgia"/>
        </w:rPr>
        <w:fldChar w:fldCharType="end"/>
      </w:r>
      <w:r w:rsidR="00944717">
        <w:rPr>
          <w:rFonts w:ascii="Georgia" w:hAnsi="Georgia"/>
        </w:rPr>
        <w:fldChar w:fldCharType="end"/>
      </w:r>
      <w:r w:rsidR="0093401C">
        <w:rPr>
          <w:rFonts w:ascii="Georgia" w:hAnsi="Georgia"/>
        </w:rPr>
        <w:fldChar w:fldCharType="end"/>
      </w:r>
      <w:r w:rsidR="00305FC0">
        <w:rPr>
          <w:rFonts w:ascii="Georgia" w:hAnsi="Georgia"/>
        </w:rPr>
        <w:fldChar w:fldCharType="end"/>
      </w:r>
      <w:r w:rsidR="006D2F28">
        <w:rPr>
          <w:rFonts w:ascii="Georgia" w:hAnsi="Georgia"/>
        </w:rPr>
        <w:fldChar w:fldCharType="end"/>
      </w:r>
      <w:r w:rsidR="00D96598">
        <w:rPr>
          <w:rFonts w:ascii="Georgia" w:hAnsi="Georgia"/>
        </w:rPr>
        <w:fldChar w:fldCharType="end"/>
      </w:r>
      <w:r w:rsidR="006D73BC">
        <w:rPr>
          <w:rFonts w:ascii="Georgia" w:hAnsi="Georgia"/>
        </w:rPr>
        <w:fldChar w:fldCharType="end"/>
      </w:r>
      <w:r w:rsidRPr="00AF4BB7">
        <w:rPr>
          <w:rFonts w:ascii="Georgia" w:hAnsi="Georgia"/>
        </w:rPr>
        <w:fldChar w:fldCharType="end"/>
      </w:r>
    </w:p>
    <w:p w:rsidR="00FE0E03" w:rsidRPr="00AF4BB7" w:rsidRDefault="00FE0E03" w:rsidP="00FE0E03">
      <w:pPr>
        <w:pStyle w:val="InChI-FAQ-answers"/>
      </w:pPr>
      <w:r w:rsidRPr="00AF4BB7">
        <w:t>Note: Donors and receptors of H and changeable bonds are highlighted.</w:t>
      </w:r>
    </w:p>
    <w:p w:rsidR="00161A97" w:rsidRPr="00AF4BB7" w:rsidRDefault="00161A97" w:rsidP="00161A97">
      <w:pPr>
        <w:pStyle w:val="InChI-FAQ-answers"/>
        <w:rPr>
          <w:lang w:val="en-US"/>
        </w:rPr>
      </w:pPr>
      <w:r w:rsidRPr="00AF4BB7">
        <w:rPr>
          <w:lang w:val="en-US"/>
        </w:rPr>
        <w:t>If we take a closer look at the hydrogen sub-layer of the Main Layer we see that atom number 1 has one H and 4 atoms H are shared by atoms 6, 7, 8, 9, 10 and 11.</w:t>
      </w:r>
    </w:p>
    <w:p w:rsidR="00FE0E03" w:rsidRPr="00AF4BB7" w:rsidRDefault="003B3A97" w:rsidP="00FE0E03">
      <w:pPr>
        <w:pStyle w:val="InChI-FAQ-Heading-3"/>
      </w:pPr>
      <w:bookmarkStart w:id="1097" w:name="_Toc492493954"/>
      <w:r w:rsidRPr="00AF4BB7">
        <w:t xml:space="preserve">6.2. </w:t>
      </w:r>
      <w:r w:rsidR="00FE0E03" w:rsidRPr="00AF4BB7">
        <w:t xml:space="preserve">Why is there a Fixed-H layer if tautomeric groups are shown in the main </w:t>
      </w:r>
      <w:r w:rsidR="00161A97" w:rsidRPr="00AF4BB7">
        <w:br/>
      </w:r>
      <w:r w:rsidR="00FE0E03" w:rsidRPr="00AF4BB7">
        <w:t>layer ?</w:t>
      </w:r>
      <w:bookmarkEnd w:id="1097"/>
      <w:r w:rsidR="00FE0E03" w:rsidRPr="00AF4BB7">
        <w:t xml:space="preserve"> </w:t>
      </w:r>
    </w:p>
    <w:p w:rsidR="00161A97" w:rsidRPr="00AF4BB7" w:rsidRDefault="00161A97" w:rsidP="00161A97">
      <w:pPr>
        <w:pStyle w:val="InChI-FAQ-answers"/>
        <w:rPr>
          <w:lang w:val="en-US"/>
        </w:rPr>
      </w:pPr>
      <w:r w:rsidRPr="00AF4BB7">
        <w:rPr>
          <w:lang w:val="en-US"/>
        </w:rPr>
        <w:t xml:space="preserve">The Fixed-H layer is useful if you wish to represent a particular tautomer of a given structure. To represent different </w:t>
      </w:r>
      <w:proofErr w:type="spellStart"/>
      <w:r w:rsidRPr="00AF4BB7">
        <w:rPr>
          <w:lang w:val="en-US"/>
        </w:rPr>
        <w:t>tautomers</w:t>
      </w:r>
      <w:proofErr w:type="spellEnd"/>
      <w:r w:rsidRPr="00AF4BB7">
        <w:rPr>
          <w:lang w:val="en-US"/>
        </w:rPr>
        <w:t xml:space="preserve">, one should use a non-standard InChI created with </w:t>
      </w:r>
      <w:proofErr w:type="spellStart"/>
      <w:r w:rsidRPr="00AF4BB7">
        <w:rPr>
          <w:lang w:val="en-US"/>
        </w:rPr>
        <w:t>FixedH</w:t>
      </w:r>
      <w:proofErr w:type="spellEnd"/>
      <w:r w:rsidRPr="00AF4BB7">
        <w:rPr>
          <w:lang w:val="en-US"/>
        </w:rPr>
        <w:t xml:space="preserve"> option.  If InChIs for the </w:t>
      </w:r>
      <w:proofErr w:type="spellStart"/>
      <w:r w:rsidRPr="00AF4BB7">
        <w:rPr>
          <w:lang w:val="en-US"/>
        </w:rPr>
        <w:t>tautomers</w:t>
      </w:r>
      <w:proofErr w:type="spellEnd"/>
      <w:r w:rsidRPr="00AF4BB7">
        <w:rPr>
          <w:lang w:val="en-US"/>
        </w:rPr>
        <w:t xml:space="preserve"> were created without </w:t>
      </w:r>
      <w:proofErr w:type="spellStart"/>
      <w:r w:rsidRPr="00AF4BB7">
        <w:rPr>
          <w:lang w:val="en-US"/>
        </w:rPr>
        <w:t>FixedH</w:t>
      </w:r>
      <w:proofErr w:type="spellEnd"/>
      <w:r w:rsidRPr="00AF4BB7">
        <w:rPr>
          <w:lang w:val="en-US"/>
        </w:rPr>
        <w:t xml:space="preserve"> option, then the normalization performed by the InChI generation program would make these InChIs identical:</w:t>
      </w:r>
    </w:p>
    <w:p w:rsidR="00FE0E03" w:rsidRPr="00AF4BB7" w:rsidRDefault="00E3347E" w:rsidP="00FE0E03">
      <w:pPr>
        <w:pStyle w:val="InChI-FAQ-answers"/>
        <w:jc w:val="center"/>
        <w:rPr>
          <w:lang w:val="en-US"/>
        </w:rPr>
      </w:pPr>
      <w:r>
        <w:rPr>
          <w:lang w:val="en-US"/>
        </w:rPr>
        <w:pict>
          <v:shape id="_x0000_i1042" type="#_x0000_t75" style="width:235.5pt;height:163.5pt">
            <v:imagedata r:id="rId46" o:title=""/>
          </v:shape>
        </w:pict>
      </w:r>
    </w:p>
    <w:p w:rsidR="00161A97" w:rsidRPr="00AF4BB7" w:rsidRDefault="00161A97" w:rsidP="00161A97">
      <w:pPr>
        <w:pStyle w:val="InChI-FAQ-answers"/>
        <w:rPr>
          <w:lang w:val="en-US"/>
        </w:rPr>
      </w:pPr>
      <w:r w:rsidRPr="00AF4BB7">
        <w:rPr>
          <w:lang w:val="en-US"/>
        </w:rPr>
        <w:t xml:space="preserve">However, if one provides </w:t>
      </w:r>
      <w:proofErr w:type="spellStart"/>
      <w:r w:rsidRPr="00AF4BB7">
        <w:rPr>
          <w:lang w:val="en-US"/>
        </w:rPr>
        <w:t>FixedH</w:t>
      </w:r>
      <w:proofErr w:type="spellEnd"/>
      <w:r w:rsidRPr="00AF4BB7">
        <w:rPr>
          <w:lang w:val="en-US"/>
        </w:rPr>
        <w:t xml:space="preserve"> option, then the extra Fixed-H layer is appended. This layer is essentially an InChI for the whole structure without the normalization of the mobile hydrogen atom locations. This produces an InChI that specifies a single tautomeric form of the structure:</w:t>
      </w:r>
    </w:p>
    <w:p w:rsidR="00FE0E03" w:rsidRPr="00AF4BB7" w:rsidRDefault="00E3347E" w:rsidP="00FE0E03">
      <w:pPr>
        <w:pStyle w:val="InChI-FAQ-answers"/>
        <w:jc w:val="center"/>
        <w:rPr>
          <w:lang w:val="en-US"/>
        </w:rPr>
      </w:pPr>
      <w:r>
        <w:rPr>
          <w:lang w:val="en-US"/>
        </w:rPr>
        <w:lastRenderedPageBreak/>
        <w:pict>
          <v:shape id="_x0000_i1043" type="#_x0000_t75" style="width:433.5pt;height:185.25pt">
            <v:imagedata r:id="rId47" o:title=""/>
          </v:shape>
        </w:pict>
      </w:r>
    </w:p>
    <w:p w:rsidR="00FE0E03" w:rsidRPr="00AF4BB7" w:rsidRDefault="003B3A97" w:rsidP="00FE0E03">
      <w:pPr>
        <w:pStyle w:val="InChI-FAQ-Heading-3"/>
      </w:pPr>
      <w:bookmarkStart w:id="1098" w:name="Multiple_mobile_hydrogen_groups"/>
      <w:bookmarkStart w:id="1099" w:name="_Toc492493955"/>
      <w:r w:rsidRPr="00AF4BB7">
        <w:t xml:space="preserve">6.3. </w:t>
      </w:r>
      <w:r w:rsidR="00186BD1">
        <w:t>Can</w:t>
      </w:r>
      <w:r w:rsidR="00FE0E03" w:rsidRPr="00AF4BB7">
        <w:t xml:space="preserve"> </w:t>
      </w:r>
      <w:bookmarkEnd w:id="1098"/>
      <w:r w:rsidR="00FE0E03" w:rsidRPr="00AF4BB7">
        <w:t>InChI contain multiple mobile H groups in</w:t>
      </w:r>
      <w:r w:rsidR="00192B9B" w:rsidRPr="00AF4BB7">
        <w:t xml:space="preserve"> the </w:t>
      </w:r>
      <w:r w:rsidR="00FE0E03" w:rsidRPr="00AF4BB7">
        <w:t>hydrogen layer?</w:t>
      </w:r>
      <w:bookmarkEnd w:id="1099"/>
    </w:p>
    <w:p w:rsidR="00FE0E03" w:rsidRPr="00AF4BB7" w:rsidRDefault="00FE0E03" w:rsidP="00FE0E03">
      <w:pPr>
        <w:pStyle w:val="InChI-FAQ-answers"/>
      </w:pPr>
      <w:r w:rsidRPr="00AF4BB7">
        <w:t xml:space="preserve">Yes. </w:t>
      </w:r>
    </w:p>
    <w:p w:rsidR="00FE0E03" w:rsidRPr="00AF4BB7" w:rsidRDefault="00FE0E03" w:rsidP="00FE0E03">
      <w:pPr>
        <w:pStyle w:val="InChI-FAQ-answers"/>
      </w:pPr>
      <w:r w:rsidRPr="00AF4BB7">
        <w:t>For example, oxalamide:</w:t>
      </w:r>
    </w:p>
    <w:p w:rsidR="00FE0E03" w:rsidRPr="00AF4BB7" w:rsidRDefault="00E3347E" w:rsidP="00FE0E03">
      <w:pPr>
        <w:pStyle w:val="InChI-FAQ-answers"/>
        <w:jc w:val="center"/>
      </w:pPr>
      <w:r>
        <w:pict>
          <v:shape id="_x0000_i1044" type="#_x0000_t75" style="width:233.25pt;height:117.75pt">
            <v:imagedata r:id="rId48" o:title=""/>
          </v:shape>
        </w:pict>
      </w:r>
    </w:p>
    <w:p w:rsidR="00FE0E03" w:rsidRPr="00AF4BB7" w:rsidRDefault="00FE0E03" w:rsidP="00FE0E03">
      <w:pPr>
        <w:pStyle w:val="InChI-FAQ-answers"/>
      </w:pPr>
      <w:r w:rsidRPr="00AF4BB7">
        <w:t>The mobile hydrogen groups are:</w:t>
      </w:r>
    </w:p>
    <w:p w:rsidR="00192B9B" w:rsidRPr="00AF4BB7" w:rsidRDefault="00192B9B" w:rsidP="00192B9B">
      <w:pPr>
        <w:pStyle w:val="InChI-FAQ-answers"/>
      </w:pPr>
      <w:r w:rsidRPr="00AF4BB7">
        <w:t xml:space="preserve">(H2,3,5) - showing that there are two hydrogen atoms that are mobile between atoms with canonical numbers 3 and 5. </w:t>
      </w:r>
    </w:p>
    <w:p w:rsidR="00FE0E03" w:rsidRPr="00AF4BB7" w:rsidRDefault="00192B9B" w:rsidP="00192B9B">
      <w:pPr>
        <w:pStyle w:val="InChI-FAQ-answers"/>
      </w:pPr>
      <w:r w:rsidRPr="00AF4BB7">
        <w:t>(H2,4,6) - showing that there are two hydrogen atoms that are mobile between atoms with canonical numbers 4 and 6.</w:t>
      </w:r>
    </w:p>
    <w:p w:rsidR="00E169C8" w:rsidRPr="00AF4BB7" w:rsidRDefault="003B3A97" w:rsidP="003B3A97">
      <w:pPr>
        <w:pStyle w:val="InChI-FAQ-Heading-3"/>
      </w:pPr>
      <w:bookmarkStart w:id="1100" w:name="_Toc492493956"/>
      <w:r w:rsidRPr="00AF4BB7">
        <w:t xml:space="preserve">6.4. </w:t>
      </w:r>
      <w:r w:rsidR="00D570A3" w:rsidRPr="00AF4BB7">
        <w:t xml:space="preserve">If it seems that InChI does not recognize </w:t>
      </w:r>
      <w:proofErr w:type="spellStart"/>
      <w:r w:rsidR="00D570A3" w:rsidRPr="00AF4BB7">
        <w:t>tatomerism</w:t>
      </w:r>
      <w:proofErr w:type="spellEnd"/>
      <w:r w:rsidR="00D570A3" w:rsidRPr="00AF4BB7">
        <w:t xml:space="preserve"> in my molecule, what is the reason and how may this be corrected (if at all)?</w:t>
      </w:r>
      <w:bookmarkEnd w:id="1100"/>
    </w:p>
    <w:p w:rsidR="00192B9B" w:rsidRPr="00AF4BB7" w:rsidRDefault="00192B9B" w:rsidP="00192B9B">
      <w:pPr>
        <w:pStyle w:val="InChI-FAQ-answers"/>
      </w:pPr>
      <w:r w:rsidRPr="00AF4BB7">
        <w:t xml:space="preserve">In its current state, InChI recognizes the most common form of H migration (for the full list, see Table 6, Section </w:t>
      </w:r>
      <w:proofErr w:type="spellStart"/>
      <w:r w:rsidRPr="00AF4BB7">
        <w:t>IVb</w:t>
      </w:r>
      <w:proofErr w:type="spellEnd"/>
      <w:r w:rsidRPr="00AF4BB7">
        <w:t xml:space="preserve"> of the InChI Technical Manual). However, several ways of tautomeric migration that are not supported by default may appear important for some chemists. In particular, these are keto-enol and long-range tautomerisms.</w:t>
      </w:r>
    </w:p>
    <w:p w:rsidR="00192B9B" w:rsidRPr="00AF4BB7" w:rsidRDefault="00192B9B" w:rsidP="00192B9B">
      <w:pPr>
        <w:pStyle w:val="InChI-FAQ-answers"/>
      </w:pPr>
      <w:r w:rsidRPr="00AF4BB7">
        <w:t xml:space="preserve">The current InChI Software release </w:t>
      </w:r>
      <w:r w:rsidR="00D570A3" w:rsidRPr="00AF4BB7">
        <w:t>provides</w:t>
      </w:r>
      <w:r w:rsidRPr="00AF4BB7">
        <w:t xml:space="preserve">, as an experiment, an access to extended tautomerism detection related to keto-enol and 1,5-tautomerism. This is achieved through the use of the options KET and 15T, respectively. </w:t>
      </w:r>
    </w:p>
    <w:p w:rsidR="00E169C8" w:rsidRPr="00AF4BB7" w:rsidRDefault="00192B9B" w:rsidP="00192B9B">
      <w:pPr>
        <w:pStyle w:val="InChI-FAQ-answers"/>
        <w:rPr>
          <w:rFonts w:ascii="TimesNewRoman" w:hAnsi="TimesNewRoman" w:cs="TimesNewRoman"/>
          <w:sz w:val="23"/>
          <w:szCs w:val="23"/>
          <w:lang w:val="en-US"/>
        </w:rPr>
      </w:pPr>
      <w:r w:rsidRPr="00AF4BB7">
        <w:t xml:space="preserve">Note that </w:t>
      </w:r>
      <w:r w:rsidR="0086341D" w:rsidRPr="00AF4BB7">
        <w:rPr>
          <w:lang w:val="en-US"/>
        </w:rPr>
        <w:t xml:space="preserve">these two kinds </w:t>
      </w:r>
      <w:r w:rsidRPr="00AF4BB7">
        <w:t xml:space="preserve">of advanced tautomerism detection are, actually, an extension to InChI </w:t>
      </w:r>
      <w:r w:rsidRPr="00AF4BB7">
        <w:rPr>
          <w:rFonts w:ascii="TimesNewRoman" w:hAnsi="TimesNewRoman" w:cs="TimesNewRoman"/>
          <w:sz w:val="23"/>
          <w:szCs w:val="23"/>
          <w:lang w:val="en-US"/>
        </w:rPr>
        <w:t>v. 1. Their activation may affect very significant numbers of InChI strings. Also, these features are not yet tested completely. Therefore, the both options are provided only for experimentation purposes and are strongly discouraged for routine usage.</w:t>
      </w:r>
    </w:p>
    <w:p w:rsidR="00CF0417" w:rsidRPr="00AF4BB7" w:rsidRDefault="003B3A97" w:rsidP="00CF0417">
      <w:pPr>
        <w:pStyle w:val="Heading2"/>
        <w:rPr>
          <w:lang w:val="en-US"/>
        </w:rPr>
      </w:pPr>
      <w:bookmarkStart w:id="1101" w:name="_Toc492493957"/>
      <w:r w:rsidRPr="00AF4BB7">
        <w:rPr>
          <w:lang w:val="en-US"/>
        </w:rPr>
        <w:lastRenderedPageBreak/>
        <w:t xml:space="preserve">7. </w:t>
      </w:r>
      <w:r w:rsidR="00CF0417" w:rsidRPr="00AF4BB7">
        <w:rPr>
          <w:lang w:val="en-US"/>
        </w:rPr>
        <w:t>Salts and Organometallics</w:t>
      </w:r>
      <w:bookmarkEnd w:id="1101"/>
    </w:p>
    <w:p w:rsidR="00CF0417" w:rsidRPr="00AF4BB7" w:rsidRDefault="003B3A97" w:rsidP="00CF0417">
      <w:pPr>
        <w:pStyle w:val="InChI-FAQ-Heading-3"/>
      </w:pPr>
      <w:bookmarkStart w:id="1102" w:name="_Toc492493958"/>
      <w:r w:rsidRPr="00AF4BB7">
        <w:t xml:space="preserve">7.1. </w:t>
      </w:r>
      <w:r w:rsidR="00CF0417" w:rsidRPr="00AF4BB7">
        <w:t>How does InChI represent salts?</w:t>
      </w:r>
      <w:bookmarkEnd w:id="1102"/>
      <w:r w:rsidR="00CF0417" w:rsidRPr="00AF4BB7">
        <w:t xml:space="preserve"> </w:t>
      </w:r>
    </w:p>
    <w:p w:rsidR="00D570A3" w:rsidRPr="00AF4BB7" w:rsidRDefault="00D570A3" w:rsidP="00D570A3">
      <w:pPr>
        <w:pStyle w:val="InChI-FAQ-answers"/>
      </w:pPr>
      <w:r w:rsidRPr="00AF4BB7">
        <w:t>Each separate, covalently bonded entity in a salt is treated independently. The information for each component is separated by '</w:t>
      </w:r>
      <w:r w:rsidRPr="00AF4BB7">
        <w:rPr>
          <w:b/>
          <w:bCs/>
        </w:rPr>
        <w:t>;</w:t>
      </w:r>
      <w:r w:rsidRPr="00AF4BB7">
        <w:t xml:space="preserve">' in each layer. Note, however, that in keeping with common convention, in the chemical formula sub-layer of the </w:t>
      </w:r>
      <w:r w:rsidR="00F05D54" w:rsidRPr="00AF4BB7">
        <w:t>Main layer</w:t>
      </w:r>
      <w:r w:rsidRPr="00AF4BB7">
        <w:t xml:space="preserve"> the components are separated by a dot. InChI uses simple rules to separate these components if they are entered as a single entity.</w:t>
      </w:r>
    </w:p>
    <w:p w:rsidR="00CF0417" w:rsidRPr="00AF4BB7" w:rsidRDefault="00E3347E" w:rsidP="00CF0417">
      <w:pPr>
        <w:pStyle w:val="InChI-FAQ-answers"/>
        <w:jc w:val="center"/>
      </w:pPr>
      <w:r>
        <w:pict>
          <v:shape id="_x0000_i1045" type="#_x0000_t75" style="width:302.25pt;height:216.75pt">
            <v:imagedata r:id="rId49" o:title=""/>
          </v:shape>
        </w:pict>
      </w:r>
    </w:p>
    <w:p w:rsidR="00CF0417" w:rsidRPr="00AF4BB7" w:rsidRDefault="003B3A97" w:rsidP="00CF0417">
      <w:pPr>
        <w:pStyle w:val="InChI-FAQ-Heading-3"/>
      </w:pPr>
      <w:bookmarkStart w:id="1103" w:name="_Toc492493959"/>
      <w:r w:rsidRPr="00AF4BB7">
        <w:t xml:space="preserve">7.2. </w:t>
      </w:r>
      <w:r w:rsidR="00CF0417" w:rsidRPr="00AF4BB7">
        <w:t>What is</w:t>
      </w:r>
      <w:r w:rsidR="00DD0329" w:rsidRPr="00AF4BB7">
        <w:t xml:space="preserve"> the</w:t>
      </w:r>
      <w:r w:rsidR="00CF0417" w:rsidRPr="00AF4BB7">
        <w:t xml:space="preserve"> InChI definition of a salt?</w:t>
      </w:r>
      <w:bookmarkEnd w:id="1103"/>
    </w:p>
    <w:p w:rsidR="00CF0417" w:rsidRPr="00AF4BB7" w:rsidRDefault="00DD0329" w:rsidP="00CF0417">
      <w:pPr>
        <w:pStyle w:val="InChI-FAQ-answers"/>
        <w:rPr>
          <w:lang w:val="en-US"/>
        </w:rPr>
      </w:pPr>
      <w:r w:rsidRPr="00AF4BB7">
        <w:rPr>
          <w:lang w:val="en-US"/>
        </w:rPr>
        <w:t>The basic definition for recognition of a salt is:</w:t>
      </w:r>
    </w:p>
    <w:p w:rsidR="00CF0417" w:rsidRPr="00AF4BB7" w:rsidRDefault="00CF0417" w:rsidP="00CF0417">
      <w:pPr>
        <w:pStyle w:val="InChI-FAQ-answers"/>
        <w:rPr>
          <w:lang w:val="en-US"/>
        </w:rPr>
      </w:pPr>
      <w:r w:rsidRPr="00AF4BB7">
        <w:rPr>
          <w:lang w:val="en-US"/>
        </w:rPr>
        <w:t>M-X or Y-M-X</w:t>
      </w:r>
    </w:p>
    <w:p w:rsidR="00CF0417" w:rsidRPr="00AF4BB7" w:rsidRDefault="00CF0417" w:rsidP="00CF0417">
      <w:pPr>
        <w:pStyle w:val="InChI-FAQ-answers"/>
        <w:rPr>
          <w:lang w:val="en-US"/>
        </w:rPr>
      </w:pPr>
      <w:r w:rsidRPr="00AF4BB7">
        <w:rPr>
          <w:lang w:val="en-US"/>
        </w:rPr>
        <w:t>where M is a metal atom and HX, HY are "acids".</w:t>
      </w:r>
    </w:p>
    <w:p w:rsidR="00D570A3" w:rsidRPr="00AF4BB7" w:rsidRDefault="00D570A3" w:rsidP="00D570A3">
      <w:pPr>
        <w:pStyle w:val="InChI-FAQ-answers"/>
        <w:rPr>
          <w:lang w:val="en-US"/>
        </w:rPr>
      </w:pPr>
      <w:r w:rsidRPr="00AF4BB7">
        <w:rPr>
          <w:lang w:val="en-US"/>
        </w:rPr>
        <w:t>In connected "salts", metals are connected by single bonds only and do not have H-atoms connected to them. Metal valences should be the lowest known to InChI or, for some metals, the valence may also be the 2nd lowest valence. Positively charged metals should have the lowest known to InChI</w:t>
      </w:r>
      <w:r w:rsidR="0086341D" w:rsidRPr="00AF4BB7">
        <w:rPr>
          <w:lang w:val="en-US"/>
        </w:rPr>
        <w:t xml:space="preserve"> valence (see Appendix 1 “InChI Standard Valences” of </w:t>
      </w:r>
      <w:r w:rsidR="00186BD1">
        <w:rPr>
          <w:lang w:val="en-US"/>
        </w:rPr>
        <w:t xml:space="preserve">the </w:t>
      </w:r>
      <w:r w:rsidR="0086341D" w:rsidRPr="00AF4BB7">
        <w:rPr>
          <w:lang w:val="en-US"/>
        </w:rPr>
        <w:t>InChI Technical Manual)</w:t>
      </w:r>
      <w:r w:rsidRPr="00AF4BB7">
        <w:rPr>
          <w:lang w:val="en-US"/>
        </w:rPr>
        <w:t>.</w:t>
      </w:r>
    </w:p>
    <w:p w:rsidR="00D570A3" w:rsidRPr="00AF4BB7" w:rsidRDefault="00D570A3" w:rsidP="00D570A3">
      <w:pPr>
        <w:pStyle w:val="InChI-FAQ-answers"/>
        <w:rPr>
          <w:lang w:val="en-US"/>
        </w:rPr>
      </w:pPr>
      <w:r w:rsidRPr="00AF4BB7">
        <w:rPr>
          <w:lang w:val="en-US"/>
        </w:rPr>
        <w:t>Metals are all elements except these:</w:t>
      </w:r>
    </w:p>
    <w:p w:rsidR="00CF0417" w:rsidRPr="00AF4BB7" w:rsidRDefault="00CF0417" w:rsidP="00CF0417">
      <w:pPr>
        <w:pStyle w:val="InChI-FAQ-answers"/>
        <w:rPr>
          <w:lang w:val="en-US"/>
        </w:rPr>
      </w:pPr>
      <w:r w:rsidRPr="00AF4BB7">
        <w:rPr>
          <w:rFonts w:ascii="Georgia" w:hAnsi="Georgia"/>
        </w:rPr>
        <w:fldChar w:fldCharType="begin"/>
      </w:r>
      <w:r w:rsidRPr="00AF4BB7">
        <w:rPr>
          <w:rFonts w:ascii="Georgia" w:hAnsi="Georgia"/>
        </w:rPr>
        <w:instrText xml:space="preserve"> INCLUDEPICTURE "http://wwmm.ch.cam.ac.uk/inchifaq/images/nonmetals.gif" \* MERGEFORMATINET </w:instrText>
      </w:r>
      <w:r w:rsidRPr="00AF4BB7">
        <w:rPr>
          <w:rFonts w:ascii="Georgia" w:hAnsi="Georgia"/>
        </w:rPr>
        <w:fldChar w:fldCharType="separate"/>
      </w:r>
      <w:r w:rsidR="006D73BC">
        <w:rPr>
          <w:rFonts w:ascii="Georgia" w:hAnsi="Georgia"/>
        </w:rPr>
        <w:fldChar w:fldCharType="begin"/>
      </w:r>
      <w:r w:rsidR="006D73BC">
        <w:rPr>
          <w:rFonts w:ascii="Georgia" w:hAnsi="Georgia"/>
        </w:rPr>
        <w:instrText xml:space="preserve"> INCLUDEPICTURE  "http://wwmm.ch.cam.ac.uk/inchifaq/images/nonmetals.gif" \* MERGEFORMATINET </w:instrText>
      </w:r>
      <w:r w:rsidR="006D73BC">
        <w:rPr>
          <w:rFonts w:ascii="Georgia" w:hAnsi="Georgia"/>
        </w:rPr>
        <w:fldChar w:fldCharType="separate"/>
      </w:r>
      <w:r w:rsidR="00D96598">
        <w:rPr>
          <w:rFonts w:ascii="Georgia" w:hAnsi="Georgia"/>
        </w:rPr>
        <w:fldChar w:fldCharType="begin"/>
      </w:r>
      <w:r w:rsidR="00D96598">
        <w:rPr>
          <w:rFonts w:ascii="Georgia" w:hAnsi="Georgia"/>
        </w:rPr>
        <w:instrText xml:space="preserve"> INCLUDEPICTURE  "http://wwmm.ch.cam.ac.uk/inchifaq/images/nonmetals.gif" \* MERGEFORMATINET </w:instrText>
      </w:r>
      <w:r w:rsidR="00D96598">
        <w:rPr>
          <w:rFonts w:ascii="Georgia" w:hAnsi="Georgia"/>
        </w:rPr>
        <w:fldChar w:fldCharType="separate"/>
      </w:r>
      <w:r w:rsidR="006D2F28">
        <w:rPr>
          <w:rFonts w:ascii="Georgia" w:hAnsi="Georgia"/>
        </w:rPr>
        <w:fldChar w:fldCharType="begin"/>
      </w:r>
      <w:r w:rsidR="006D2F28">
        <w:rPr>
          <w:rFonts w:ascii="Georgia" w:hAnsi="Georgia"/>
        </w:rPr>
        <w:instrText xml:space="preserve"> INCLUDEPICTURE  "http://wwmm.ch.cam.ac.uk/inchifaq/images/nonmetals.gif" \* MERGEFORMATINET </w:instrText>
      </w:r>
      <w:r w:rsidR="006D2F28">
        <w:rPr>
          <w:rFonts w:ascii="Georgia" w:hAnsi="Georgia"/>
        </w:rPr>
        <w:fldChar w:fldCharType="separate"/>
      </w:r>
      <w:r w:rsidR="00305FC0">
        <w:rPr>
          <w:rFonts w:ascii="Georgia" w:hAnsi="Georgia"/>
        </w:rPr>
        <w:fldChar w:fldCharType="begin"/>
      </w:r>
      <w:r w:rsidR="00305FC0">
        <w:rPr>
          <w:rFonts w:ascii="Georgia" w:hAnsi="Georgia"/>
        </w:rPr>
        <w:instrText xml:space="preserve"> INCLUDEPICTURE  "http://wwmm.ch.cam.ac.uk/inchifaq/images/nonmetals.gif" \* MERGEFORMATINET </w:instrText>
      </w:r>
      <w:r w:rsidR="00305FC0">
        <w:rPr>
          <w:rFonts w:ascii="Georgia" w:hAnsi="Georgia"/>
        </w:rPr>
        <w:fldChar w:fldCharType="separate"/>
      </w:r>
      <w:r w:rsidR="0093401C">
        <w:rPr>
          <w:rFonts w:ascii="Georgia" w:hAnsi="Georgia"/>
        </w:rPr>
        <w:fldChar w:fldCharType="begin"/>
      </w:r>
      <w:r w:rsidR="0093401C">
        <w:rPr>
          <w:rFonts w:ascii="Georgia" w:hAnsi="Georgia"/>
        </w:rPr>
        <w:instrText xml:space="preserve"> INCLUDEPICTURE  "http://wwmm.ch.cam.ac.uk/inchifaq/images/nonmetals.gif" \* MERGEFORMATINET </w:instrText>
      </w:r>
      <w:r w:rsidR="0093401C">
        <w:rPr>
          <w:rFonts w:ascii="Georgia" w:hAnsi="Georgia"/>
        </w:rPr>
        <w:fldChar w:fldCharType="separate"/>
      </w:r>
      <w:r w:rsidR="00944717">
        <w:rPr>
          <w:rFonts w:ascii="Georgia" w:hAnsi="Georgia"/>
        </w:rPr>
        <w:fldChar w:fldCharType="begin"/>
      </w:r>
      <w:r w:rsidR="00944717">
        <w:rPr>
          <w:rFonts w:ascii="Georgia" w:hAnsi="Georgia"/>
        </w:rPr>
        <w:instrText xml:space="preserve"> INCLUDEPICTURE  "http://wwmm.ch.cam.ac.uk/inchifaq/images/nonmetals.gif" \* MERGEFORMATINET </w:instrText>
      </w:r>
      <w:r w:rsidR="00944717">
        <w:rPr>
          <w:rFonts w:ascii="Georgia" w:hAnsi="Georgia"/>
        </w:rPr>
        <w:fldChar w:fldCharType="separate"/>
      </w:r>
      <w:r w:rsidR="00DD15CD">
        <w:rPr>
          <w:rFonts w:ascii="Georgia" w:hAnsi="Georgia"/>
        </w:rPr>
        <w:fldChar w:fldCharType="begin"/>
      </w:r>
      <w:r w:rsidR="00DD15CD">
        <w:rPr>
          <w:rFonts w:ascii="Georgia" w:hAnsi="Georgia"/>
        </w:rPr>
        <w:instrText xml:space="preserve"> INCLUDEPICTURE  "http://wwmm.ch.cam.ac.uk/inchifaq/images/nonmetals.gif" \* MERGEFORMATINET </w:instrText>
      </w:r>
      <w:r w:rsidR="00DD15CD">
        <w:rPr>
          <w:rFonts w:ascii="Georgia" w:hAnsi="Georgia"/>
        </w:rPr>
        <w:fldChar w:fldCharType="separate"/>
      </w:r>
      <w:r w:rsidR="00E3347E">
        <w:rPr>
          <w:rFonts w:ascii="Georgia" w:hAnsi="Georgia"/>
        </w:rPr>
        <w:fldChar w:fldCharType="begin"/>
      </w:r>
      <w:r w:rsidR="00E3347E">
        <w:rPr>
          <w:rFonts w:ascii="Georgia" w:hAnsi="Georgia"/>
        </w:rPr>
        <w:instrText xml:space="preserve"> INCLUDEPICTURE  "http://wwmm.ch.cam.ac.uk/inchifaq/images/nonmetals.gif" \* MERGEFORMATINET </w:instrText>
      </w:r>
      <w:r w:rsidR="00E3347E">
        <w:rPr>
          <w:rFonts w:ascii="Georgia" w:hAnsi="Georgia"/>
        </w:rPr>
        <w:fldChar w:fldCharType="separate"/>
      </w:r>
      <w:r w:rsidR="00E3347E">
        <w:rPr>
          <w:rFonts w:ascii="Georgia" w:hAnsi="Georgia"/>
        </w:rPr>
        <w:pict>
          <v:shape id="_x0000_i1046" type="#_x0000_t75" alt="Table showing the elements treated as non-metals by InChI" style="width:253.5pt;height:147pt">
            <v:imagedata r:id="rId50" r:href="rId51"/>
          </v:shape>
        </w:pict>
      </w:r>
      <w:r w:rsidR="00E3347E">
        <w:rPr>
          <w:rFonts w:ascii="Georgia" w:hAnsi="Georgia"/>
        </w:rPr>
        <w:fldChar w:fldCharType="end"/>
      </w:r>
      <w:r w:rsidR="00DD15CD">
        <w:rPr>
          <w:rFonts w:ascii="Georgia" w:hAnsi="Georgia"/>
        </w:rPr>
        <w:fldChar w:fldCharType="end"/>
      </w:r>
      <w:r w:rsidR="00944717">
        <w:rPr>
          <w:rFonts w:ascii="Georgia" w:hAnsi="Georgia"/>
        </w:rPr>
        <w:fldChar w:fldCharType="end"/>
      </w:r>
      <w:r w:rsidR="0093401C">
        <w:rPr>
          <w:rFonts w:ascii="Georgia" w:hAnsi="Georgia"/>
        </w:rPr>
        <w:fldChar w:fldCharType="end"/>
      </w:r>
      <w:r w:rsidR="00305FC0">
        <w:rPr>
          <w:rFonts w:ascii="Georgia" w:hAnsi="Georgia"/>
        </w:rPr>
        <w:fldChar w:fldCharType="end"/>
      </w:r>
      <w:r w:rsidR="006D2F28">
        <w:rPr>
          <w:rFonts w:ascii="Georgia" w:hAnsi="Georgia"/>
        </w:rPr>
        <w:fldChar w:fldCharType="end"/>
      </w:r>
      <w:r w:rsidR="00D96598">
        <w:rPr>
          <w:rFonts w:ascii="Georgia" w:hAnsi="Georgia"/>
        </w:rPr>
        <w:fldChar w:fldCharType="end"/>
      </w:r>
      <w:r w:rsidR="006D73BC">
        <w:rPr>
          <w:rFonts w:ascii="Georgia" w:hAnsi="Georgia"/>
        </w:rPr>
        <w:fldChar w:fldCharType="end"/>
      </w:r>
      <w:r w:rsidRPr="00AF4BB7">
        <w:rPr>
          <w:rFonts w:ascii="Georgia" w:hAnsi="Georgia"/>
        </w:rPr>
        <w:fldChar w:fldCharType="end"/>
      </w:r>
    </w:p>
    <w:p w:rsidR="00CF0417" w:rsidRPr="00AF4BB7" w:rsidRDefault="00CF0417" w:rsidP="00CF0417">
      <w:pPr>
        <w:pStyle w:val="InChI-FAQ-answers"/>
      </w:pPr>
      <w:r w:rsidRPr="00AF4BB7">
        <w:t>"Acid" is one of the following three:</w:t>
      </w:r>
    </w:p>
    <w:p w:rsidR="00CF0417" w:rsidRPr="00AF4BB7" w:rsidRDefault="00CF0417" w:rsidP="00CF0417">
      <w:pPr>
        <w:pStyle w:val="InChI-FAQ-answers"/>
        <w:rPr>
          <w:rFonts w:ascii="Georgia" w:hAnsi="Georgia"/>
        </w:rPr>
      </w:pPr>
      <w:r w:rsidRPr="00AF4BB7">
        <w:rPr>
          <w:rFonts w:ascii="Georgia" w:hAnsi="Georgia"/>
        </w:rPr>
        <w:lastRenderedPageBreak/>
        <w:fldChar w:fldCharType="begin"/>
      </w:r>
      <w:r w:rsidRPr="00AF4BB7">
        <w:rPr>
          <w:rFonts w:ascii="Georgia" w:hAnsi="Georgia"/>
        </w:rPr>
        <w:instrText xml:space="preserve"> INCLUDEPICTURE "http://wwmm.ch.cam.ac.uk/inchifaq/images/aciddefinition.gif" \* MERGEFORMATINET </w:instrText>
      </w:r>
      <w:r w:rsidRPr="00AF4BB7">
        <w:rPr>
          <w:rFonts w:ascii="Georgia" w:hAnsi="Georgia"/>
        </w:rPr>
        <w:fldChar w:fldCharType="separate"/>
      </w:r>
      <w:r w:rsidR="006D73BC">
        <w:rPr>
          <w:rFonts w:ascii="Georgia" w:hAnsi="Georgia"/>
        </w:rPr>
        <w:fldChar w:fldCharType="begin"/>
      </w:r>
      <w:r w:rsidR="006D73BC">
        <w:rPr>
          <w:rFonts w:ascii="Georgia" w:hAnsi="Georgia"/>
        </w:rPr>
        <w:instrText xml:space="preserve"> INCLUDEPICTURE  "http://wwmm.ch.cam.ac.uk/inchifaq/images/aciddefinition.gif" \* MERGEFORMATINET </w:instrText>
      </w:r>
      <w:r w:rsidR="006D73BC">
        <w:rPr>
          <w:rFonts w:ascii="Georgia" w:hAnsi="Georgia"/>
        </w:rPr>
        <w:fldChar w:fldCharType="separate"/>
      </w:r>
      <w:r w:rsidR="00D96598">
        <w:rPr>
          <w:rFonts w:ascii="Georgia" w:hAnsi="Georgia"/>
        </w:rPr>
        <w:fldChar w:fldCharType="begin"/>
      </w:r>
      <w:r w:rsidR="00D96598">
        <w:rPr>
          <w:rFonts w:ascii="Georgia" w:hAnsi="Georgia"/>
        </w:rPr>
        <w:instrText xml:space="preserve"> INCLUDEPICTURE  "http://wwmm.ch.cam.ac.uk/inchifaq/images/aciddefinition.gif" \* MERGEFORMATINET </w:instrText>
      </w:r>
      <w:r w:rsidR="00D96598">
        <w:rPr>
          <w:rFonts w:ascii="Georgia" w:hAnsi="Georgia"/>
        </w:rPr>
        <w:fldChar w:fldCharType="separate"/>
      </w:r>
      <w:r w:rsidR="006D2F28">
        <w:rPr>
          <w:rFonts w:ascii="Georgia" w:hAnsi="Georgia"/>
        </w:rPr>
        <w:fldChar w:fldCharType="begin"/>
      </w:r>
      <w:r w:rsidR="006D2F28">
        <w:rPr>
          <w:rFonts w:ascii="Georgia" w:hAnsi="Georgia"/>
        </w:rPr>
        <w:instrText xml:space="preserve"> INCLUDEPICTURE  "http://wwmm.ch.cam.ac.uk/inchifaq/images/aciddefinition.gif" \* MERGEFORMATINET </w:instrText>
      </w:r>
      <w:r w:rsidR="006D2F28">
        <w:rPr>
          <w:rFonts w:ascii="Georgia" w:hAnsi="Georgia"/>
        </w:rPr>
        <w:fldChar w:fldCharType="separate"/>
      </w:r>
      <w:r w:rsidR="00305FC0">
        <w:rPr>
          <w:rFonts w:ascii="Georgia" w:hAnsi="Georgia"/>
        </w:rPr>
        <w:fldChar w:fldCharType="begin"/>
      </w:r>
      <w:r w:rsidR="00305FC0">
        <w:rPr>
          <w:rFonts w:ascii="Georgia" w:hAnsi="Georgia"/>
        </w:rPr>
        <w:instrText xml:space="preserve"> INCLUDEPICTURE  "http://wwmm.ch.cam.ac.uk/inchifaq/images/aciddefinition.gif" \* MERGEFORMATINET </w:instrText>
      </w:r>
      <w:r w:rsidR="00305FC0">
        <w:rPr>
          <w:rFonts w:ascii="Georgia" w:hAnsi="Georgia"/>
        </w:rPr>
        <w:fldChar w:fldCharType="separate"/>
      </w:r>
      <w:r w:rsidR="0093401C">
        <w:rPr>
          <w:rFonts w:ascii="Georgia" w:hAnsi="Georgia"/>
        </w:rPr>
        <w:fldChar w:fldCharType="begin"/>
      </w:r>
      <w:r w:rsidR="0093401C">
        <w:rPr>
          <w:rFonts w:ascii="Georgia" w:hAnsi="Georgia"/>
        </w:rPr>
        <w:instrText xml:space="preserve"> INCLUDEPICTURE  "http://wwmm.ch.cam.ac.uk/inchifaq/images/aciddefinition.gif" \* MERGEFORMATINET </w:instrText>
      </w:r>
      <w:r w:rsidR="0093401C">
        <w:rPr>
          <w:rFonts w:ascii="Georgia" w:hAnsi="Georgia"/>
        </w:rPr>
        <w:fldChar w:fldCharType="separate"/>
      </w:r>
      <w:r w:rsidR="00944717">
        <w:rPr>
          <w:rFonts w:ascii="Georgia" w:hAnsi="Georgia"/>
        </w:rPr>
        <w:fldChar w:fldCharType="begin"/>
      </w:r>
      <w:r w:rsidR="00944717">
        <w:rPr>
          <w:rFonts w:ascii="Georgia" w:hAnsi="Georgia"/>
        </w:rPr>
        <w:instrText xml:space="preserve"> INCLUDEPICTURE  "http://wwmm.ch.cam.ac.uk/inchifaq/images/aciddefinition.gif" \* MERGEFORMATINET </w:instrText>
      </w:r>
      <w:r w:rsidR="00944717">
        <w:rPr>
          <w:rFonts w:ascii="Georgia" w:hAnsi="Georgia"/>
        </w:rPr>
        <w:fldChar w:fldCharType="separate"/>
      </w:r>
      <w:r w:rsidR="00DD15CD">
        <w:rPr>
          <w:rFonts w:ascii="Georgia" w:hAnsi="Georgia"/>
        </w:rPr>
        <w:fldChar w:fldCharType="begin"/>
      </w:r>
      <w:r w:rsidR="00DD15CD">
        <w:rPr>
          <w:rFonts w:ascii="Georgia" w:hAnsi="Georgia"/>
        </w:rPr>
        <w:instrText xml:space="preserve"> INCLUDEPICTURE  "http://wwmm.ch.cam.ac.uk/inchifaq/images/aciddefinition.gif" \* MERGEFORMATINET </w:instrText>
      </w:r>
      <w:r w:rsidR="00DD15CD">
        <w:rPr>
          <w:rFonts w:ascii="Georgia" w:hAnsi="Georgia"/>
        </w:rPr>
        <w:fldChar w:fldCharType="separate"/>
      </w:r>
      <w:r w:rsidR="00E3347E">
        <w:rPr>
          <w:rFonts w:ascii="Georgia" w:hAnsi="Georgia"/>
        </w:rPr>
        <w:fldChar w:fldCharType="begin"/>
      </w:r>
      <w:r w:rsidR="00E3347E">
        <w:rPr>
          <w:rFonts w:ascii="Georgia" w:hAnsi="Georgia"/>
        </w:rPr>
        <w:instrText xml:space="preserve"> INCLUDEPICTURE  "http://wwmm.ch.cam.ac.uk/inchifaq/images/aciddefinition.gif" \* MERGEFORMATINET </w:instrText>
      </w:r>
      <w:r w:rsidR="00E3347E">
        <w:rPr>
          <w:rFonts w:ascii="Georgia" w:hAnsi="Georgia"/>
        </w:rPr>
        <w:fldChar w:fldCharType="separate"/>
      </w:r>
      <w:r w:rsidR="00E3347E">
        <w:rPr>
          <w:rFonts w:ascii="Georgia" w:hAnsi="Georgia"/>
        </w:rPr>
        <w:pict>
          <v:shape id="_x0000_i1047" type="#_x0000_t75" alt="Table showing the InChI definition of an acid" style="width:398.25pt;height:79.5pt">
            <v:imagedata r:id="rId52" r:href="rId53"/>
          </v:shape>
        </w:pict>
      </w:r>
      <w:r w:rsidR="00E3347E">
        <w:rPr>
          <w:rFonts w:ascii="Georgia" w:hAnsi="Georgia"/>
        </w:rPr>
        <w:fldChar w:fldCharType="end"/>
      </w:r>
      <w:r w:rsidR="00DD15CD">
        <w:rPr>
          <w:rFonts w:ascii="Georgia" w:hAnsi="Georgia"/>
        </w:rPr>
        <w:fldChar w:fldCharType="end"/>
      </w:r>
      <w:r w:rsidR="00944717">
        <w:rPr>
          <w:rFonts w:ascii="Georgia" w:hAnsi="Georgia"/>
        </w:rPr>
        <w:fldChar w:fldCharType="end"/>
      </w:r>
      <w:r w:rsidR="0093401C">
        <w:rPr>
          <w:rFonts w:ascii="Georgia" w:hAnsi="Georgia"/>
        </w:rPr>
        <w:fldChar w:fldCharType="end"/>
      </w:r>
      <w:r w:rsidR="00305FC0">
        <w:rPr>
          <w:rFonts w:ascii="Georgia" w:hAnsi="Georgia"/>
        </w:rPr>
        <w:fldChar w:fldCharType="end"/>
      </w:r>
      <w:r w:rsidR="006D2F28">
        <w:rPr>
          <w:rFonts w:ascii="Georgia" w:hAnsi="Georgia"/>
        </w:rPr>
        <w:fldChar w:fldCharType="end"/>
      </w:r>
      <w:r w:rsidR="00D96598">
        <w:rPr>
          <w:rFonts w:ascii="Georgia" w:hAnsi="Georgia"/>
        </w:rPr>
        <w:fldChar w:fldCharType="end"/>
      </w:r>
      <w:r w:rsidR="006D73BC">
        <w:rPr>
          <w:rFonts w:ascii="Georgia" w:hAnsi="Georgia"/>
        </w:rPr>
        <w:fldChar w:fldCharType="end"/>
      </w:r>
      <w:r w:rsidRPr="00AF4BB7">
        <w:rPr>
          <w:rFonts w:ascii="Georgia" w:hAnsi="Georgia"/>
        </w:rPr>
        <w:fldChar w:fldCharType="end"/>
      </w:r>
    </w:p>
    <w:p w:rsidR="00CF0417" w:rsidRPr="00AF4BB7" w:rsidRDefault="00CF0417" w:rsidP="00CF0417">
      <w:pPr>
        <w:pStyle w:val="InChI-FAQ-answers"/>
      </w:pPr>
      <w:r w:rsidRPr="00AF4BB7">
        <w:t xml:space="preserve">Upon disconnection atom X or O of the acid receives a single negative charge; the charge of the metal </w:t>
      </w:r>
      <w:r w:rsidR="0086341D" w:rsidRPr="00AF4BB7">
        <w:rPr>
          <w:lang w:val="en-US"/>
        </w:rPr>
        <w:t xml:space="preserve">atom </w:t>
      </w:r>
      <w:r w:rsidRPr="00AF4BB7">
        <w:t>is incremented. Substances drawn as H</w:t>
      </w:r>
      <w:r w:rsidRPr="00AF4BB7">
        <w:rPr>
          <w:vertAlign w:val="subscript"/>
        </w:rPr>
        <w:t>4</w:t>
      </w:r>
      <w:r w:rsidRPr="00AF4BB7">
        <w:t>N-X are disconnected to NH</w:t>
      </w:r>
      <w:r w:rsidRPr="00AF4BB7">
        <w:rPr>
          <w:vertAlign w:val="subscript"/>
        </w:rPr>
        <w:t>3</w:t>
      </w:r>
      <w:r w:rsidRPr="00AF4BB7">
        <w:t xml:space="preserve"> and HX.</w:t>
      </w:r>
    </w:p>
    <w:p w:rsidR="00CF0417" w:rsidRPr="00AF4BB7" w:rsidRDefault="00CF0417" w:rsidP="00CF0417">
      <w:pPr>
        <w:pStyle w:val="InChI-FAQ-answers"/>
      </w:pPr>
      <w:r w:rsidRPr="00AF4BB7">
        <w:t>Several examples are shown in the table below:</w:t>
      </w:r>
    </w:p>
    <w:p w:rsidR="00CF0417" w:rsidRPr="00AF4BB7" w:rsidRDefault="00CF0417" w:rsidP="00CF0417">
      <w:pPr>
        <w:pStyle w:val="InChI-FAQ-answers"/>
        <w:jc w:val="center"/>
      </w:pPr>
      <w:r w:rsidRPr="00AF4BB7">
        <w:rPr>
          <w:rFonts w:ascii="Georgia" w:hAnsi="Georgia"/>
        </w:rPr>
        <w:fldChar w:fldCharType="begin"/>
      </w:r>
      <w:r w:rsidRPr="00AF4BB7">
        <w:rPr>
          <w:rFonts w:ascii="Georgia" w:hAnsi="Georgia"/>
        </w:rPr>
        <w:instrText xml:space="preserve"> INCLUDEPICTURE "http://wwmm.ch.cam.ac.uk/inchifaq/images/saltdisconnection.gif" \* MERGEFORMATINET </w:instrText>
      </w:r>
      <w:r w:rsidRPr="00AF4BB7">
        <w:rPr>
          <w:rFonts w:ascii="Georgia" w:hAnsi="Georgia"/>
        </w:rPr>
        <w:fldChar w:fldCharType="separate"/>
      </w:r>
      <w:r w:rsidR="006D73BC">
        <w:rPr>
          <w:rFonts w:ascii="Georgia" w:hAnsi="Georgia"/>
        </w:rPr>
        <w:fldChar w:fldCharType="begin"/>
      </w:r>
      <w:r w:rsidR="006D73BC">
        <w:rPr>
          <w:rFonts w:ascii="Georgia" w:hAnsi="Georgia"/>
        </w:rPr>
        <w:instrText xml:space="preserve"> INCLUDEPICTURE  "http://wwmm.ch.cam.ac.uk/inchifaq/images/saltdisconnection.gif" \* MERGEFORMATINET </w:instrText>
      </w:r>
      <w:r w:rsidR="006D73BC">
        <w:rPr>
          <w:rFonts w:ascii="Georgia" w:hAnsi="Georgia"/>
        </w:rPr>
        <w:fldChar w:fldCharType="separate"/>
      </w:r>
      <w:r w:rsidR="00D96598">
        <w:rPr>
          <w:rFonts w:ascii="Georgia" w:hAnsi="Georgia"/>
        </w:rPr>
        <w:fldChar w:fldCharType="begin"/>
      </w:r>
      <w:r w:rsidR="00D96598">
        <w:rPr>
          <w:rFonts w:ascii="Georgia" w:hAnsi="Georgia"/>
        </w:rPr>
        <w:instrText xml:space="preserve"> INCLUDEPICTURE  "http://wwmm.ch.cam.ac.uk/inchifaq/images/saltdisconnection.gif" \* MERGEFORMATINET </w:instrText>
      </w:r>
      <w:r w:rsidR="00D96598">
        <w:rPr>
          <w:rFonts w:ascii="Georgia" w:hAnsi="Georgia"/>
        </w:rPr>
        <w:fldChar w:fldCharType="separate"/>
      </w:r>
      <w:r w:rsidR="006D2F28">
        <w:rPr>
          <w:rFonts w:ascii="Georgia" w:hAnsi="Georgia"/>
        </w:rPr>
        <w:fldChar w:fldCharType="begin"/>
      </w:r>
      <w:r w:rsidR="006D2F28">
        <w:rPr>
          <w:rFonts w:ascii="Georgia" w:hAnsi="Georgia"/>
        </w:rPr>
        <w:instrText xml:space="preserve"> INCLUDEPICTURE  "http://wwmm.ch.cam.ac.uk/inchifaq/images/saltdisconnection.gif" \* MERGEFORMATINET </w:instrText>
      </w:r>
      <w:r w:rsidR="006D2F28">
        <w:rPr>
          <w:rFonts w:ascii="Georgia" w:hAnsi="Georgia"/>
        </w:rPr>
        <w:fldChar w:fldCharType="separate"/>
      </w:r>
      <w:r w:rsidR="00305FC0">
        <w:rPr>
          <w:rFonts w:ascii="Georgia" w:hAnsi="Georgia"/>
        </w:rPr>
        <w:fldChar w:fldCharType="begin"/>
      </w:r>
      <w:r w:rsidR="00305FC0">
        <w:rPr>
          <w:rFonts w:ascii="Georgia" w:hAnsi="Georgia"/>
        </w:rPr>
        <w:instrText xml:space="preserve"> INCLUDEPICTURE  "http://wwmm.ch.cam.ac.uk/inchifaq/images/saltdisconnection.gif" \* MERGEFORMATINET </w:instrText>
      </w:r>
      <w:r w:rsidR="00305FC0">
        <w:rPr>
          <w:rFonts w:ascii="Georgia" w:hAnsi="Georgia"/>
        </w:rPr>
        <w:fldChar w:fldCharType="separate"/>
      </w:r>
      <w:r w:rsidR="0093401C">
        <w:rPr>
          <w:rFonts w:ascii="Georgia" w:hAnsi="Georgia"/>
        </w:rPr>
        <w:fldChar w:fldCharType="begin"/>
      </w:r>
      <w:r w:rsidR="0093401C">
        <w:rPr>
          <w:rFonts w:ascii="Georgia" w:hAnsi="Georgia"/>
        </w:rPr>
        <w:instrText xml:space="preserve"> INCLUDEPICTURE  "http://wwmm.ch.cam.ac.uk/inchifaq/images/saltdisconnection.gif" \* MERGEFORMATINET </w:instrText>
      </w:r>
      <w:r w:rsidR="0093401C">
        <w:rPr>
          <w:rFonts w:ascii="Georgia" w:hAnsi="Georgia"/>
        </w:rPr>
        <w:fldChar w:fldCharType="separate"/>
      </w:r>
      <w:r w:rsidR="00944717">
        <w:rPr>
          <w:rFonts w:ascii="Georgia" w:hAnsi="Georgia"/>
        </w:rPr>
        <w:fldChar w:fldCharType="begin"/>
      </w:r>
      <w:r w:rsidR="00944717">
        <w:rPr>
          <w:rFonts w:ascii="Georgia" w:hAnsi="Georgia"/>
        </w:rPr>
        <w:instrText xml:space="preserve"> INCLUDEPICTURE  "http://wwmm.ch.cam.ac.uk/inchifaq/images/saltdisconnection.gif" \* MERGEFORMATINET </w:instrText>
      </w:r>
      <w:r w:rsidR="00944717">
        <w:rPr>
          <w:rFonts w:ascii="Georgia" w:hAnsi="Georgia"/>
        </w:rPr>
        <w:fldChar w:fldCharType="separate"/>
      </w:r>
      <w:r w:rsidR="00DD15CD">
        <w:rPr>
          <w:rFonts w:ascii="Georgia" w:hAnsi="Georgia"/>
        </w:rPr>
        <w:fldChar w:fldCharType="begin"/>
      </w:r>
      <w:r w:rsidR="00DD15CD">
        <w:rPr>
          <w:rFonts w:ascii="Georgia" w:hAnsi="Georgia"/>
        </w:rPr>
        <w:instrText xml:space="preserve"> INCLUDEPICTURE  "http://wwmm.ch.cam.ac.uk/inchifaq/images/saltdisconnection.gif" \* MERGEFORMATINET </w:instrText>
      </w:r>
      <w:r w:rsidR="00DD15CD">
        <w:rPr>
          <w:rFonts w:ascii="Georgia" w:hAnsi="Georgia"/>
        </w:rPr>
        <w:fldChar w:fldCharType="separate"/>
      </w:r>
      <w:r w:rsidR="00E3347E">
        <w:rPr>
          <w:rFonts w:ascii="Georgia" w:hAnsi="Georgia"/>
        </w:rPr>
        <w:fldChar w:fldCharType="begin"/>
      </w:r>
      <w:r w:rsidR="00E3347E">
        <w:rPr>
          <w:rFonts w:ascii="Georgia" w:hAnsi="Georgia"/>
        </w:rPr>
        <w:instrText xml:space="preserve"> INCLUDEPICTURE  "http://wwmm.ch.cam.ac.uk/inchifaq/images/saltdisconnection.gif" \* MERGEFORMATINET </w:instrText>
      </w:r>
      <w:r w:rsidR="00E3347E">
        <w:rPr>
          <w:rFonts w:ascii="Georgia" w:hAnsi="Georgia"/>
        </w:rPr>
        <w:fldChar w:fldCharType="separate"/>
      </w:r>
      <w:r w:rsidR="00E3347E">
        <w:rPr>
          <w:rFonts w:ascii="Georgia" w:hAnsi="Georgia"/>
        </w:rPr>
        <w:pict>
          <v:shape id="_x0000_i1048" type="#_x0000_t75" alt="Table showing examples of InChI salt disconnection" style="width:483.75pt;height:219pt">
            <v:imagedata r:id="rId54" r:href="rId55"/>
          </v:shape>
        </w:pict>
      </w:r>
      <w:r w:rsidR="00E3347E">
        <w:rPr>
          <w:rFonts w:ascii="Georgia" w:hAnsi="Georgia"/>
        </w:rPr>
        <w:fldChar w:fldCharType="end"/>
      </w:r>
      <w:r w:rsidR="00DD15CD">
        <w:rPr>
          <w:rFonts w:ascii="Georgia" w:hAnsi="Georgia"/>
        </w:rPr>
        <w:fldChar w:fldCharType="end"/>
      </w:r>
      <w:r w:rsidR="00944717">
        <w:rPr>
          <w:rFonts w:ascii="Georgia" w:hAnsi="Georgia"/>
        </w:rPr>
        <w:fldChar w:fldCharType="end"/>
      </w:r>
      <w:r w:rsidR="0093401C">
        <w:rPr>
          <w:rFonts w:ascii="Georgia" w:hAnsi="Georgia"/>
        </w:rPr>
        <w:fldChar w:fldCharType="end"/>
      </w:r>
      <w:r w:rsidR="00305FC0">
        <w:rPr>
          <w:rFonts w:ascii="Georgia" w:hAnsi="Georgia"/>
        </w:rPr>
        <w:fldChar w:fldCharType="end"/>
      </w:r>
      <w:r w:rsidR="006D2F28">
        <w:rPr>
          <w:rFonts w:ascii="Georgia" w:hAnsi="Georgia"/>
        </w:rPr>
        <w:fldChar w:fldCharType="end"/>
      </w:r>
      <w:r w:rsidR="00D96598">
        <w:rPr>
          <w:rFonts w:ascii="Georgia" w:hAnsi="Georgia"/>
        </w:rPr>
        <w:fldChar w:fldCharType="end"/>
      </w:r>
      <w:r w:rsidR="006D73BC">
        <w:rPr>
          <w:rFonts w:ascii="Georgia" w:hAnsi="Georgia"/>
        </w:rPr>
        <w:fldChar w:fldCharType="end"/>
      </w:r>
      <w:r w:rsidRPr="00AF4BB7">
        <w:rPr>
          <w:rFonts w:ascii="Georgia" w:hAnsi="Georgia"/>
        </w:rPr>
        <w:fldChar w:fldCharType="end"/>
      </w:r>
    </w:p>
    <w:p w:rsidR="00CF0417" w:rsidRPr="00AF4BB7" w:rsidRDefault="00CF0417" w:rsidP="00CF0417">
      <w:pPr>
        <w:pStyle w:val="InChI-FAQ-answers"/>
      </w:pPr>
      <w:r w:rsidRPr="00AF4BB7">
        <w:t>Note that inorganic acid</w:t>
      </w:r>
      <w:r w:rsidR="0086341D" w:rsidRPr="00AF4BB7">
        <w:t xml:space="preserve"> anion</w:t>
      </w:r>
      <w:r w:rsidRPr="00AF4BB7">
        <w:t>s do not fit the salt definition. For example, sodium nitrate is treated as a coordination compound, so may be reconnected on user request.</w:t>
      </w:r>
    </w:p>
    <w:p w:rsidR="00CF0417" w:rsidRPr="00AF4BB7" w:rsidRDefault="003B3A97" w:rsidP="00CF0417">
      <w:pPr>
        <w:pStyle w:val="InChI-FAQ-Heading-3"/>
      </w:pPr>
      <w:bookmarkStart w:id="1104" w:name="_Toc492493960"/>
      <w:r w:rsidRPr="00AF4BB7">
        <w:t xml:space="preserve">7.3. </w:t>
      </w:r>
      <w:r w:rsidR="00CF0417" w:rsidRPr="00AF4BB7">
        <w:t>How does InChI represent organometallic compounds?</w:t>
      </w:r>
      <w:bookmarkEnd w:id="1104"/>
      <w:r w:rsidR="00CF0417" w:rsidRPr="00AF4BB7">
        <w:t xml:space="preserve"> </w:t>
      </w:r>
    </w:p>
    <w:p w:rsidR="00CF0417" w:rsidRPr="00AF4BB7" w:rsidRDefault="00CF0417" w:rsidP="00CF0417">
      <w:pPr>
        <w:pStyle w:val="InChI-FAQ-answers"/>
      </w:pPr>
      <w:r w:rsidRPr="00AF4BB7">
        <w:t>No widely accepted means of representing organometallic substances exists. Ferrocene, for instance, may be drawn with the central iron atom connected to each of the two rings, to each of the atoms in the rings, to each of the bonds in the rings or not connected at all.</w:t>
      </w:r>
    </w:p>
    <w:p w:rsidR="00CF0417" w:rsidRPr="00AF4BB7" w:rsidRDefault="00CF0417" w:rsidP="00CF0417">
      <w:pPr>
        <w:pStyle w:val="InChI-FAQ-answers"/>
      </w:pPr>
      <w:r w:rsidRPr="00AF4BB7">
        <w:t>The default approach taken by InChI is to represent the structure as the individual, interconnected components along with the separated, unconnected metal atoms. For a large majority of organometallic compounds, this provides a unique InChI.</w:t>
      </w:r>
    </w:p>
    <w:p w:rsidR="00CF0417" w:rsidRPr="00AF4BB7" w:rsidRDefault="00CF0417" w:rsidP="00CF0417">
      <w:pPr>
        <w:pStyle w:val="InChI-FAQ-answers"/>
      </w:pPr>
      <w:r w:rsidRPr="00AF4BB7">
        <w:t xml:space="preserve">This </w:t>
      </w:r>
      <w:r w:rsidR="008125F7" w:rsidRPr="00AF4BB7">
        <w:t xml:space="preserve">is </w:t>
      </w:r>
      <w:r w:rsidRPr="00AF4BB7">
        <w:t xml:space="preserve">the only choice for </w:t>
      </w:r>
      <w:r w:rsidR="008125F7" w:rsidRPr="00AF4BB7">
        <w:rPr>
          <w:lang w:val="en-US"/>
        </w:rPr>
        <w:t xml:space="preserve">generating </w:t>
      </w:r>
      <w:r w:rsidRPr="00AF4BB7">
        <w:t>Standard InChI.</w:t>
      </w:r>
    </w:p>
    <w:p w:rsidR="008125F7" w:rsidRPr="00AF4BB7" w:rsidRDefault="00CF0417" w:rsidP="00CF0417">
      <w:pPr>
        <w:pStyle w:val="InChI-FAQ-answers"/>
        <w:rPr>
          <w:lang w:val="en-US"/>
        </w:rPr>
      </w:pPr>
      <w:r w:rsidRPr="00AF4BB7">
        <w:t xml:space="preserve">If a bonded organometallic structure representation is desired, however, it may be specified by selecting option </w:t>
      </w:r>
      <w:proofErr w:type="spellStart"/>
      <w:r w:rsidRPr="00AF4BB7">
        <w:t>RecMet</w:t>
      </w:r>
      <w:proofErr w:type="spellEnd"/>
      <w:r w:rsidRPr="00AF4BB7">
        <w:t xml:space="preserve"> of InChI Software, which adds an extra 'Reconnected' layer to the end of the current InChI (which of course </w:t>
      </w:r>
      <w:r w:rsidR="008125F7" w:rsidRPr="00AF4BB7">
        <w:rPr>
          <w:lang w:val="en-US"/>
        </w:rPr>
        <w:t xml:space="preserve">becomes a non-standard InChI). </w:t>
      </w:r>
    </w:p>
    <w:p w:rsidR="00CF0417" w:rsidRPr="00AF4BB7" w:rsidRDefault="00CF0417" w:rsidP="00CF0417">
      <w:pPr>
        <w:pStyle w:val="InChI-FAQ-answers"/>
      </w:pPr>
      <w:r w:rsidRPr="00AF4BB7">
        <w:t xml:space="preserve">This </w:t>
      </w:r>
      <w:r w:rsidR="008125F7" w:rsidRPr="00AF4BB7">
        <w:rPr>
          <w:lang w:val="en-US"/>
        </w:rPr>
        <w:t xml:space="preserve">reconnected </w:t>
      </w:r>
      <w:r w:rsidRPr="00AF4BB7">
        <w:t>layer does depend on drawing conventions.</w:t>
      </w:r>
    </w:p>
    <w:p w:rsidR="00CF0417" w:rsidRPr="00AF4BB7" w:rsidRDefault="00E3347E" w:rsidP="00CF0417">
      <w:pPr>
        <w:pStyle w:val="InChI-FAQ-answers"/>
        <w:jc w:val="center"/>
      </w:pPr>
      <w:r>
        <w:lastRenderedPageBreak/>
        <w:pict>
          <v:shape id="_x0000_i1049" type="#_x0000_t75" style="width:468pt;height:277.5pt">
            <v:imagedata r:id="rId56" o:title=""/>
          </v:shape>
        </w:pict>
      </w:r>
    </w:p>
    <w:p w:rsidR="003806A1" w:rsidRPr="00AF4BB7" w:rsidRDefault="003806A1" w:rsidP="003806A1">
      <w:pPr>
        <w:pStyle w:val="InChI-FAQ-answers"/>
        <w:rPr>
          <w:lang w:val="en-US"/>
        </w:rPr>
      </w:pPr>
      <w:r w:rsidRPr="00AF4BB7">
        <w:rPr>
          <w:lang w:val="en-US"/>
        </w:rPr>
        <w:t>Note that in the InChI, the layers are sectioned by semicolons, ";", to separate the information for each of the components. To minimize the length of the InChI, as the two cyclopentadienyl rings are identical, both are represented in the same section of each layer (indicated by 2*). In the Reconnected Layer, the structure is treated as one large component.</w:t>
      </w:r>
    </w:p>
    <w:p w:rsidR="003806A1" w:rsidRPr="00AF4BB7" w:rsidRDefault="003806A1" w:rsidP="003806A1">
      <w:pPr>
        <w:pStyle w:val="InChI-FAQ-answers"/>
        <w:rPr>
          <w:lang w:val="en-US"/>
        </w:rPr>
      </w:pPr>
      <w:r w:rsidRPr="00AF4BB7">
        <w:rPr>
          <w:lang w:val="en-US"/>
        </w:rPr>
        <w:t>Note that the "reconnected" structure could contain a full-fledged InChI consisting of all InChI layers (Main Layer, Charge Layer, Isotopic Layer, Fixed H Layer, and Fixed/Isotopic Combination Layer). Examples showing repetitions may easily be constructed by adding components (entities) that have no bonds to metal. These components will be repeated after /r.</w:t>
      </w:r>
    </w:p>
    <w:p w:rsidR="003806A1" w:rsidRPr="00AF4BB7" w:rsidRDefault="003806A1" w:rsidP="003806A1">
      <w:pPr>
        <w:pStyle w:val="InChI-FAQ-answers"/>
        <w:rPr>
          <w:lang w:val="en-US"/>
        </w:rPr>
      </w:pPr>
      <w:r w:rsidRPr="00AF4BB7">
        <w:rPr>
          <w:lang w:val="en-US"/>
        </w:rPr>
        <w:t xml:space="preserve">From the technical viewpoint, the full InChI normalization and canonicalization algorithm in case of </w:t>
      </w:r>
      <w:proofErr w:type="spellStart"/>
      <w:r w:rsidRPr="00AF4BB7">
        <w:rPr>
          <w:lang w:val="en-US"/>
        </w:rPr>
        <w:t>metallated</w:t>
      </w:r>
      <w:proofErr w:type="spellEnd"/>
      <w:r w:rsidRPr="00AF4BB7">
        <w:rPr>
          <w:lang w:val="en-US"/>
        </w:rPr>
        <w:t xml:space="preserve"> compound and </w:t>
      </w:r>
      <w:proofErr w:type="spellStart"/>
      <w:r w:rsidRPr="00AF4BB7">
        <w:rPr>
          <w:lang w:val="en-US"/>
        </w:rPr>
        <w:t>RecMet</w:t>
      </w:r>
      <w:proofErr w:type="spellEnd"/>
      <w:r w:rsidRPr="00AF4BB7">
        <w:rPr>
          <w:lang w:val="en-US"/>
        </w:rPr>
        <w:t xml:space="preserve"> option is called two times: (a) for the structure after disconnection of the bonds to metal, and (b) for the original structure.</w:t>
      </w:r>
    </w:p>
    <w:p w:rsidR="00CF0417" w:rsidRPr="00AF4BB7" w:rsidRDefault="003B3A97" w:rsidP="00CF0417">
      <w:pPr>
        <w:pStyle w:val="InChI-FAQ-Heading-3"/>
      </w:pPr>
      <w:bookmarkStart w:id="1105" w:name="_Toc492493961"/>
      <w:r w:rsidRPr="00AF4BB7">
        <w:t xml:space="preserve">7.4. </w:t>
      </w:r>
      <w:r w:rsidR="00CF0417" w:rsidRPr="00AF4BB7">
        <w:t xml:space="preserve">What is the difference between </w:t>
      </w:r>
      <w:r w:rsidR="0028557D" w:rsidRPr="00AF4BB7">
        <w:t xml:space="preserve">the </w:t>
      </w:r>
      <w:r w:rsidR="00CF0417" w:rsidRPr="00AF4BB7">
        <w:t>salt and metal disconnection?</w:t>
      </w:r>
      <w:bookmarkEnd w:id="1105"/>
      <w:r w:rsidR="00CF0417" w:rsidRPr="00AF4BB7">
        <w:t xml:space="preserve"> </w:t>
      </w:r>
    </w:p>
    <w:p w:rsidR="0028557D" w:rsidRPr="00AF4BB7" w:rsidRDefault="0028557D" w:rsidP="0028557D">
      <w:pPr>
        <w:pStyle w:val="InChI-FAQ-answers"/>
        <w:rPr>
          <w:lang w:val="en-US"/>
        </w:rPr>
      </w:pPr>
      <w:r w:rsidRPr="00AF4BB7">
        <w:rPr>
          <w:lang w:val="en-US"/>
        </w:rPr>
        <w:t xml:space="preserve">In case of the metal disconnection, the user may request to append the Reconnected layer (which represents the structure as given in the input) to the normalized InChI. This is done by selecting "Include bonds to metal" in the winchi-1.exe and option </w:t>
      </w:r>
      <w:proofErr w:type="spellStart"/>
      <w:r w:rsidRPr="00AF4BB7">
        <w:rPr>
          <w:lang w:val="en-US"/>
        </w:rPr>
        <w:t>RecMet</w:t>
      </w:r>
      <w:proofErr w:type="spellEnd"/>
      <w:r w:rsidRPr="00AF4BB7">
        <w:rPr>
          <w:lang w:val="en-US"/>
        </w:rPr>
        <w:t xml:space="preserve"> in the InChI generation program.</w:t>
      </w:r>
    </w:p>
    <w:p w:rsidR="00CF0417" w:rsidRPr="00AF4BB7" w:rsidRDefault="00CF0417" w:rsidP="00CF0417">
      <w:pPr>
        <w:pStyle w:val="InChI-FAQ-answers"/>
      </w:pPr>
      <w:r w:rsidRPr="00AF4BB7">
        <w:t xml:space="preserve">A disconnected salt cannot be reconnected in this way. For instance, if you were to enter sodium ethanoate with a bond between O and Na (as below) into the InChI generation program, this bond would be disconnected with no </w:t>
      </w:r>
      <w:r w:rsidR="0028557D" w:rsidRPr="00AF4BB7">
        <w:rPr>
          <w:lang w:val="en-US"/>
        </w:rPr>
        <w:t xml:space="preserve">possibility </w:t>
      </w:r>
      <w:r w:rsidRPr="00AF4BB7">
        <w:t>to reconnect it.</w:t>
      </w:r>
    </w:p>
    <w:p w:rsidR="00CF0417" w:rsidRPr="00AF4BB7" w:rsidRDefault="00CF0417" w:rsidP="00CF0417">
      <w:pPr>
        <w:pStyle w:val="InChI-FAQ-answers"/>
        <w:jc w:val="center"/>
        <w:rPr>
          <w:lang w:val="en-US"/>
        </w:rPr>
      </w:pPr>
      <w:r w:rsidRPr="00AF4BB7">
        <w:fldChar w:fldCharType="begin"/>
      </w:r>
      <w:r w:rsidRPr="00AF4BB7">
        <w:instrText xml:space="preserve"> INCLUDEPICTURE "http://wwmm.ch.cam.ac.uk/inchifaq/images/sodiumethanoate.gif" \* MERGEFORMATINET </w:instrText>
      </w:r>
      <w:r w:rsidRPr="00AF4BB7">
        <w:fldChar w:fldCharType="separate"/>
      </w:r>
      <w:r w:rsidR="006D73BC">
        <w:fldChar w:fldCharType="begin"/>
      </w:r>
      <w:r w:rsidR="006D73BC">
        <w:instrText xml:space="preserve"> INCLUDEPICTURE  "http://wwmm.ch.cam.ac.uk/inchifaq/images/sodiumethanoate.gif" \* MERGEFORMATINET </w:instrText>
      </w:r>
      <w:r w:rsidR="006D73BC">
        <w:fldChar w:fldCharType="separate"/>
      </w:r>
      <w:r w:rsidR="00D96598">
        <w:fldChar w:fldCharType="begin"/>
      </w:r>
      <w:r w:rsidR="00D96598">
        <w:instrText xml:space="preserve"> INCLUDEPICTURE  "http://wwmm.ch.cam.ac.uk/inchifaq/images/sodiumethanoate.gif" \* MERGEFORMATINET </w:instrText>
      </w:r>
      <w:r w:rsidR="00D96598">
        <w:fldChar w:fldCharType="separate"/>
      </w:r>
      <w:r w:rsidR="006D2F28">
        <w:fldChar w:fldCharType="begin"/>
      </w:r>
      <w:r w:rsidR="006D2F28">
        <w:instrText xml:space="preserve"> INCLUDEPICTURE  "http://wwmm.ch.cam.ac.uk/inchifaq/images/sodiumethanoate.gif" \* MERGEFORMATINET </w:instrText>
      </w:r>
      <w:r w:rsidR="006D2F28">
        <w:fldChar w:fldCharType="separate"/>
      </w:r>
      <w:r w:rsidR="00305FC0">
        <w:fldChar w:fldCharType="begin"/>
      </w:r>
      <w:r w:rsidR="00305FC0">
        <w:instrText xml:space="preserve"> INCLUDEPICTURE  "http://wwmm.ch.cam.ac.uk/inchifaq/images/sodiumethanoate.gif" \* MERGEFORMATINET </w:instrText>
      </w:r>
      <w:r w:rsidR="00305FC0">
        <w:fldChar w:fldCharType="separate"/>
      </w:r>
      <w:r w:rsidR="0093401C">
        <w:fldChar w:fldCharType="begin"/>
      </w:r>
      <w:r w:rsidR="0093401C">
        <w:instrText xml:space="preserve"> INCLUDEPICTURE  "http://wwmm.ch.cam.ac.uk/inchifaq/images/sodiumethanoate.gif" \* MERGEFORMATINET </w:instrText>
      </w:r>
      <w:r w:rsidR="0093401C">
        <w:fldChar w:fldCharType="separate"/>
      </w:r>
      <w:r w:rsidR="00944717">
        <w:fldChar w:fldCharType="begin"/>
      </w:r>
      <w:r w:rsidR="00944717">
        <w:instrText xml:space="preserve"> INCLUDEPICTURE  "http://wwmm.ch.cam.ac.uk/inchifaq/images/sodiumethanoate.gif" \* MERGEFORMATINET </w:instrText>
      </w:r>
      <w:r w:rsidR="00944717">
        <w:fldChar w:fldCharType="separate"/>
      </w:r>
      <w:r w:rsidR="00DD15CD">
        <w:fldChar w:fldCharType="begin"/>
      </w:r>
      <w:r w:rsidR="00DD15CD">
        <w:instrText xml:space="preserve"> INCLUDEPICTURE  "http://wwmm.ch.cam.ac.uk/inchifaq/images/sodiumethanoate.gif" \* MERGEFORMATINET </w:instrText>
      </w:r>
      <w:r w:rsidR="00DD15CD">
        <w:fldChar w:fldCharType="separate"/>
      </w:r>
      <w:r w:rsidR="00E3347E">
        <w:fldChar w:fldCharType="begin"/>
      </w:r>
      <w:r w:rsidR="00E3347E">
        <w:instrText xml:space="preserve"> INCLUDEPICTURE  "http://wwmm.ch.cam.ac.uk/inchifaq/images/sodiumethanoate.gif" \* MERGEFORMATINET </w:instrText>
      </w:r>
      <w:r w:rsidR="00E3347E">
        <w:fldChar w:fldCharType="separate"/>
      </w:r>
      <w:r w:rsidR="00E3347E">
        <w:pict>
          <v:shape id="_x0000_i1050" type="#_x0000_t75" alt="Sodium ethanoate" style="width:96pt;height:72.75pt">
            <v:imagedata r:id="rId57" r:href="rId58"/>
          </v:shape>
        </w:pict>
      </w:r>
      <w:r w:rsidR="00E3347E">
        <w:fldChar w:fldCharType="end"/>
      </w:r>
      <w:r w:rsidR="00DD15CD">
        <w:fldChar w:fldCharType="end"/>
      </w:r>
      <w:r w:rsidR="00944717">
        <w:fldChar w:fldCharType="end"/>
      </w:r>
      <w:r w:rsidR="0093401C">
        <w:fldChar w:fldCharType="end"/>
      </w:r>
      <w:r w:rsidR="00305FC0">
        <w:fldChar w:fldCharType="end"/>
      </w:r>
      <w:r w:rsidR="006D2F28">
        <w:fldChar w:fldCharType="end"/>
      </w:r>
      <w:r w:rsidR="00D96598">
        <w:fldChar w:fldCharType="end"/>
      </w:r>
      <w:r w:rsidR="006D73BC">
        <w:fldChar w:fldCharType="end"/>
      </w:r>
      <w:r w:rsidRPr="00AF4BB7">
        <w:fldChar w:fldCharType="end"/>
      </w:r>
    </w:p>
    <w:p w:rsidR="00CF0417" w:rsidRPr="00AF4BB7" w:rsidRDefault="003B3A97" w:rsidP="00CF0417">
      <w:pPr>
        <w:pStyle w:val="InChI-FAQ-Heading-3"/>
      </w:pPr>
      <w:bookmarkStart w:id="1106" w:name="_Toc492493962"/>
      <w:r w:rsidRPr="00AF4BB7">
        <w:lastRenderedPageBreak/>
        <w:t xml:space="preserve">7.5. </w:t>
      </w:r>
      <w:r w:rsidR="00CF0417" w:rsidRPr="00AF4BB7">
        <w:t>Can a metal-reconnected layer (/r) consist of more than one entity?</w:t>
      </w:r>
      <w:bookmarkEnd w:id="1106"/>
      <w:r w:rsidR="00CF0417" w:rsidRPr="00AF4BB7">
        <w:t xml:space="preserve"> </w:t>
      </w:r>
    </w:p>
    <w:p w:rsidR="00CF0417" w:rsidRPr="00AF4BB7" w:rsidRDefault="00CF0417" w:rsidP="00CF0417">
      <w:pPr>
        <w:pStyle w:val="InChI-FAQ-answers"/>
      </w:pPr>
      <w:r w:rsidRPr="00AF4BB7">
        <w:rPr>
          <w:bCs/>
        </w:rPr>
        <w:t>Yes.</w:t>
      </w:r>
      <w:r w:rsidRPr="00AF4BB7">
        <w:t xml:space="preserve"> In fact, it is the case if you calculate an InChI of a compound drawn as two or more coordination compounds (entities) that are not connected to each other by chemical bonds.</w:t>
      </w:r>
    </w:p>
    <w:p w:rsidR="00CF0417" w:rsidRPr="00AF4BB7" w:rsidRDefault="00CF0417" w:rsidP="00CF0417">
      <w:pPr>
        <w:pStyle w:val="InChI-FAQ-answers"/>
      </w:pPr>
      <w:r w:rsidRPr="00AF4BB7">
        <w:t>For example:</w:t>
      </w:r>
    </w:p>
    <w:p w:rsidR="00CF0417" w:rsidRPr="00AF4BB7" w:rsidRDefault="00CF0417" w:rsidP="00CF0417">
      <w:pPr>
        <w:rPr>
          <w:rFonts w:ascii="Georgia" w:hAnsi="Georgia"/>
          <w:color w:val="000000"/>
          <w:lang w:val="en"/>
        </w:rPr>
      </w:pPr>
      <w:r w:rsidRPr="00AF4BB7">
        <w:rPr>
          <w:rFonts w:ascii="Georgia" w:hAnsi="Georgia"/>
          <w:color w:val="000000"/>
          <w:lang w:val="en"/>
        </w:rPr>
        <w:fldChar w:fldCharType="begin"/>
      </w:r>
      <w:r w:rsidRPr="00AF4BB7">
        <w:rPr>
          <w:rFonts w:ascii="Georgia" w:hAnsi="Georgia"/>
          <w:color w:val="000000"/>
          <w:lang w:val="en"/>
        </w:rPr>
        <w:instrText xml:space="preserve"> INCLUDEPICTURE "http://wwmm.ch.cam.ac.uk/inchifaq/images/reconmultcomp.GIF" \* MERGEFORMATINET </w:instrText>
      </w:r>
      <w:r w:rsidRPr="00AF4BB7">
        <w:rPr>
          <w:rFonts w:ascii="Georgia" w:hAnsi="Georgia"/>
          <w:color w:val="000000"/>
          <w:lang w:val="en"/>
        </w:rPr>
        <w:fldChar w:fldCharType="separate"/>
      </w:r>
      <w:r w:rsidR="006D73BC">
        <w:rPr>
          <w:rFonts w:ascii="Georgia" w:hAnsi="Georgia"/>
          <w:color w:val="000000"/>
          <w:lang w:val="en"/>
        </w:rPr>
        <w:fldChar w:fldCharType="begin"/>
      </w:r>
      <w:r w:rsidR="006D73BC">
        <w:rPr>
          <w:rFonts w:ascii="Georgia" w:hAnsi="Georgia"/>
          <w:color w:val="000000"/>
          <w:lang w:val="en"/>
        </w:rPr>
        <w:instrText xml:space="preserve"> INCLUDEPICTURE  "http://wwmm.ch.cam.ac.uk/inchifaq/images/reconmultcomp.GIF" \* MERGEFORMATINET </w:instrText>
      </w:r>
      <w:r w:rsidR="006D73BC">
        <w:rPr>
          <w:rFonts w:ascii="Georgia" w:hAnsi="Georgia"/>
          <w:color w:val="000000"/>
          <w:lang w:val="en"/>
        </w:rPr>
        <w:fldChar w:fldCharType="separate"/>
      </w:r>
      <w:r w:rsidR="00D96598">
        <w:rPr>
          <w:rFonts w:ascii="Georgia" w:hAnsi="Georgia"/>
          <w:color w:val="000000"/>
          <w:lang w:val="en"/>
        </w:rPr>
        <w:fldChar w:fldCharType="begin"/>
      </w:r>
      <w:r w:rsidR="00D96598">
        <w:rPr>
          <w:rFonts w:ascii="Georgia" w:hAnsi="Georgia"/>
          <w:color w:val="000000"/>
          <w:lang w:val="en"/>
        </w:rPr>
        <w:instrText xml:space="preserve"> INCLUDEPICTURE  "http://wwmm.ch.cam.ac.uk/inchifaq/images/reconmultcomp.GIF" \* MERGEFORMATINET </w:instrText>
      </w:r>
      <w:r w:rsidR="00D96598">
        <w:rPr>
          <w:rFonts w:ascii="Georgia" w:hAnsi="Georgia"/>
          <w:color w:val="000000"/>
          <w:lang w:val="en"/>
        </w:rPr>
        <w:fldChar w:fldCharType="separate"/>
      </w:r>
      <w:r w:rsidR="006D2F28">
        <w:rPr>
          <w:rFonts w:ascii="Georgia" w:hAnsi="Georgia"/>
          <w:color w:val="000000"/>
          <w:lang w:val="en"/>
        </w:rPr>
        <w:fldChar w:fldCharType="begin"/>
      </w:r>
      <w:r w:rsidR="006D2F28">
        <w:rPr>
          <w:rFonts w:ascii="Georgia" w:hAnsi="Georgia"/>
          <w:color w:val="000000"/>
          <w:lang w:val="en"/>
        </w:rPr>
        <w:instrText xml:space="preserve"> INCLUDEPICTURE  "http://wwmm.ch.cam.ac.uk/inchifaq/images/reconmultcomp.GIF" \* MERGEFORMATINET </w:instrText>
      </w:r>
      <w:r w:rsidR="006D2F28">
        <w:rPr>
          <w:rFonts w:ascii="Georgia" w:hAnsi="Georgia"/>
          <w:color w:val="000000"/>
          <w:lang w:val="en"/>
        </w:rPr>
        <w:fldChar w:fldCharType="separate"/>
      </w:r>
      <w:r w:rsidR="00305FC0">
        <w:rPr>
          <w:rFonts w:ascii="Georgia" w:hAnsi="Georgia"/>
          <w:color w:val="000000"/>
          <w:lang w:val="en"/>
        </w:rPr>
        <w:fldChar w:fldCharType="begin"/>
      </w:r>
      <w:r w:rsidR="00305FC0">
        <w:rPr>
          <w:rFonts w:ascii="Georgia" w:hAnsi="Georgia"/>
          <w:color w:val="000000"/>
          <w:lang w:val="en"/>
        </w:rPr>
        <w:instrText xml:space="preserve"> INCLUDEPICTURE  "http://wwmm.ch.cam.ac.uk/inchifaq/images/reconmultcomp.GIF" \* MERGEFORMATINET </w:instrText>
      </w:r>
      <w:r w:rsidR="00305FC0">
        <w:rPr>
          <w:rFonts w:ascii="Georgia" w:hAnsi="Georgia"/>
          <w:color w:val="000000"/>
          <w:lang w:val="en"/>
        </w:rPr>
        <w:fldChar w:fldCharType="separate"/>
      </w:r>
      <w:r w:rsidR="0093401C">
        <w:rPr>
          <w:rFonts w:ascii="Georgia" w:hAnsi="Georgia"/>
          <w:color w:val="000000"/>
          <w:lang w:val="en"/>
        </w:rPr>
        <w:fldChar w:fldCharType="begin"/>
      </w:r>
      <w:r w:rsidR="0093401C">
        <w:rPr>
          <w:rFonts w:ascii="Georgia" w:hAnsi="Georgia"/>
          <w:color w:val="000000"/>
          <w:lang w:val="en"/>
        </w:rPr>
        <w:instrText xml:space="preserve"> INCLUDEPICTURE  "http://wwmm.ch.cam.ac.uk/inchifaq/images/reconmultcomp.GIF" \* MERGEFORMATINET </w:instrText>
      </w:r>
      <w:r w:rsidR="0093401C">
        <w:rPr>
          <w:rFonts w:ascii="Georgia" w:hAnsi="Georgia"/>
          <w:color w:val="000000"/>
          <w:lang w:val="en"/>
        </w:rPr>
        <w:fldChar w:fldCharType="separate"/>
      </w:r>
      <w:r w:rsidR="00944717">
        <w:rPr>
          <w:rFonts w:ascii="Georgia" w:hAnsi="Georgia"/>
          <w:color w:val="000000"/>
          <w:lang w:val="en"/>
        </w:rPr>
        <w:fldChar w:fldCharType="begin"/>
      </w:r>
      <w:r w:rsidR="00944717">
        <w:rPr>
          <w:rFonts w:ascii="Georgia" w:hAnsi="Georgia"/>
          <w:color w:val="000000"/>
          <w:lang w:val="en"/>
        </w:rPr>
        <w:instrText xml:space="preserve"> INCLUDEPICTURE  "http://wwmm.ch.cam.ac.uk/inchifaq/images/reconmultcomp.GIF" \* MERGEFORMATINET </w:instrText>
      </w:r>
      <w:r w:rsidR="00944717">
        <w:rPr>
          <w:rFonts w:ascii="Georgia" w:hAnsi="Georgia"/>
          <w:color w:val="000000"/>
          <w:lang w:val="en"/>
        </w:rPr>
        <w:fldChar w:fldCharType="separate"/>
      </w:r>
      <w:r w:rsidR="00DD15CD">
        <w:rPr>
          <w:rFonts w:ascii="Georgia" w:hAnsi="Georgia"/>
          <w:color w:val="000000"/>
          <w:lang w:val="en"/>
        </w:rPr>
        <w:fldChar w:fldCharType="begin"/>
      </w:r>
      <w:r w:rsidR="00DD15CD">
        <w:rPr>
          <w:rFonts w:ascii="Georgia" w:hAnsi="Georgia"/>
          <w:color w:val="000000"/>
          <w:lang w:val="en"/>
        </w:rPr>
        <w:instrText xml:space="preserve"> INCLUDEPICTURE  "http://wwmm.ch.cam.ac.uk/inchifaq/images/reconmultcomp.GIF" \* MERGEFORMATINET </w:instrText>
      </w:r>
      <w:r w:rsidR="00DD15CD">
        <w:rPr>
          <w:rFonts w:ascii="Georgia" w:hAnsi="Georgia"/>
          <w:color w:val="000000"/>
          <w:lang w:val="en"/>
        </w:rPr>
        <w:fldChar w:fldCharType="separate"/>
      </w:r>
      <w:r w:rsidR="00E3347E">
        <w:rPr>
          <w:rFonts w:ascii="Georgia" w:hAnsi="Georgia"/>
          <w:color w:val="000000"/>
          <w:lang w:val="en"/>
        </w:rPr>
        <w:fldChar w:fldCharType="begin"/>
      </w:r>
      <w:r w:rsidR="00E3347E">
        <w:rPr>
          <w:rFonts w:ascii="Georgia" w:hAnsi="Georgia"/>
          <w:color w:val="000000"/>
          <w:lang w:val="en"/>
        </w:rPr>
        <w:instrText xml:space="preserve"> INCLUDEPICTURE  "http://wwmm.ch.cam.ac.uk/inchifaq/images/reconmultcomp.GIF" \* MERGEFORMATINET </w:instrText>
      </w:r>
      <w:r w:rsidR="00E3347E">
        <w:rPr>
          <w:rFonts w:ascii="Georgia" w:hAnsi="Georgia"/>
          <w:color w:val="000000"/>
          <w:lang w:val="en"/>
        </w:rPr>
        <w:fldChar w:fldCharType="separate"/>
      </w:r>
      <w:r w:rsidR="00E3347E">
        <w:rPr>
          <w:rFonts w:ascii="Georgia" w:hAnsi="Georgia"/>
          <w:color w:val="000000"/>
          <w:lang w:val="en"/>
        </w:rPr>
        <w:pict>
          <v:shape id="_x0000_i1051" type="#_x0000_t75" alt="" style="width:414pt;height:168pt">
            <v:imagedata r:id="rId59" r:href="rId60"/>
          </v:shape>
        </w:pict>
      </w:r>
      <w:r w:rsidR="00E3347E">
        <w:rPr>
          <w:rFonts w:ascii="Georgia" w:hAnsi="Georgia"/>
          <w:color w:val="000000"/>
          <w:lang w:val="en"/>
        </w:rPr>
        <w:fldChar w:fldCharType="end"/>
      </w:r>
      <w:r w:rsidR="00DD15CD">
        <w:rPr>
          <w:rFonts w:ascii="Georgia" w:hAnsi="Georgia"/>
          <w:color w:val="000000"/>
          <w:lang w:val="en"/>
        </w:rPr>
        <w:fldChar w:fldCharType="end"/>
      </w:r>
      <w:r w:rsidR="00944717">
        <w:rPr>
          <w:rFonts w:ascii="Georgia" w:hAnsi="Georgia"/>
          <w:color w:val="000000"/>
          <w:lang w:val="en"/>
        </w:rPr>
        <w:fldChar w:fldCharType="end"/>
      </w:r>
      <w:r w:rsidR="0093401C">
        <w:rPr>
          <w:rFonts w:ascii="Georgia" w:hAnsi="Georgia"/>
          <w:color w:val="000000"/>
          <w:lang w:val="en"/>
        </w:rPr>
        <w:fldChar w:fldCharType="end"/>
      </w:r>
      <w:r w:rsidR="00305FC0">
        <w:rPr>
          <w:rFonts w:ascii="Georgia" w:hAnsi="Georgia"/>
          <w:color w:val="000000"/>
          <w:lang w:val="en"/>
        </w:rPr>
        <w:fldChar w:fldCharType="end"/>
      </w:r>
      <w:r w:rsidR="006D2F28">
        <w:rPr>
          <w:rFonts w:ascii="Georgia" w:hAnsi="Georgia"/>
          <w:color w:val="000000"/>
          <w:lang w:val="en"/>
        </w:rPr>
        <w:fldChar w:fldCharType="end"/>
      </w:r>
      <w:r w:rsidR="00D96598">
        <w:rPr>
          <w:rFonts w:ascii="Georgia" w:hAnsi="Georgia"/>
          <w:color w:val="000000"/>
          <w:lang w:val="en"/>
        </w:rPr>
        <w:fldChar w:fldCharType="end"/>
      </w:r>
      <w:r w:rsidR="006D73BC">
        <w:rPr>
          <w:rFonts w:ascii="Georgia" w:hAnsi="Georgia"/>
          <w:color w:val="000000"/>
          <w:lang w:val="en"/>
        </w:rPr>
        <w:fldChar w:fldCharType="end"/>
      </w:r>
      <w:r w:rsidRPr="00AF4BB7">
        <w:rPr>
          <w:rFonts w:ascii="Georgia" w:hAnsi="Georgia"/>
          <w:color w:val="000000"/>
          <w:lang w:val="en"/>
        </w:rPr>
        <w:fldChar w:fldCharType="end"/>
      </w:r>
    </w:p>
    <w:p w:rsidR="00E53393" w:rsidRPr="00AF4BB7" w:rsidRDefault="003B3A97" w:rsidP="00CF0417">
      <w:pPr>
        <w:pStyle w:val="Heading2"/>
        <w:rPr>
          <w:lang w:val="en-US"/>
        </w:rPr>
      </w:pPr>
      <w:bookmarkStart w:id="1107" w:name="_Toc492493963"/>
      <w:r w:rsidRPr="00AF4BB7">
        <w:rPr>
          <w:lang w:val="en-US"/>
        </w:rPr>
        <w:t xml:space="preserve">8. </w:t>
      </w:r>
      <w:r w:rsidR="00E53393" w:rsidRPr="00AF4BB7">
        <w:rPr>
          <w:lang w:val="en-US"/>
        </w:rPr>
        <w:t>Stereo</w:t>
      </w:r>
      <w:r w:rsidR="00CF0417" w:rsidRPr="00AF4BB7">
        <w:rPr>
          <w:lang w:val="en-US"/>
        </w:rPr>
        <w:t>chemistry</w:t>
      </w:r>
      <w:bookmarkEnd w:id="1107"/>
    </w:p>
    <w:p w:rsidR="00E77F19" w:rsidRPr="00AF4BB7" w:rsidRDefault="003B3A97" w:rsidP="00154379">
      <w:pPr>
        <w:pStyle w:val="InChI-FAQ-Heading-3"/>
      </w:pPr>
      <w:bookmarkStart w:id="1108" w:name="_Toc492493964"/>
      <w:r w:rsidRPr="00AF4BB7">
        <w:t xml:space="preserve">8.1. </w:t>
      </w:r>
      <w:r w:rsidR="00E77F19" w:rsidRPr="00AF4BB7">
        <w:t>How is stereochemistry represented?</w:t>
      </w:r>
      <w:bookmarkEnd w:id="1108"/>
      <w:r w:rsidR="00E77F19" w:rsidRPr="00AF4BB7">
        <w:t xml:space="preserve"> </w:t>
      </w:r>
    </w:p>
    <w:p w:rsidR="0028557D" w:rsidRPr="00AF4BB7" w:rsidRDefault="0028557D" w:rsidP="0028557D">
      <w:pPr>
        <w:pStyle w:val="InChI-FAQ-answers"/>
        <w:rPr>
          <w:lang w:val="en-US"/>
        </w:rPr>
      </w:pPr>
      <w:r w:rsidRPr="00AF4BB7">
        <w:rPr>
          <w:lang w:val="en-US"/>
        </w:rPr>
        <w:t xml:space="preserve">The two types of represented stereochemistry, double bond and tetrahedral, are expressed as separate sub-layers. At present, double bond stereochemistry is extracted from input </w:t>
      </w:r>
      <w:proofErr w:type="spellStart"/>
      <w:r w:rsidRPr="00935DD2">
        <w:rPr>
          <w:i/>
          <w:lang w:val="en-US"/>
        </w:rPr>
        <w:t>x,y</w:t>
      </w:r>
      <w:proofErr w:type="spellEnd"/>
      <w:r w:rsidRPr="00AF4BB7">
        <w:rPr>
          <w:lang w:val="en-US"/>
        </w:rPr>
        <w:t xml:space="preserve"> coordinates (and is not calculated for </w:t>
      </w:r>
      <w:proofErr w:type="spellStart"/>
      <w:r w:rsidRPr="00AF4BB7">
        <w:rPr>
          <w:lang w:val="en-US"/>
        </w:rPr>
        <w:t>stereogenic</w:t>
      </w:r>
      <w:proofErr w:type="spellEnd"/>
      <w:r w:rsidRPr="00AF4BB7">
        <w:rPr>
          <w:lang w:val="en-US"/>
        </w:rPr>
        <w:t xml:space="preserve"> bonds inside rings of 7 or fewer members), while tetrahedral stereochemistry is derived from 'in-out' wedge bond types or </w:t>
      </w:r>
      <w:proofErr w:type="spellStart"/>
      <w:r w:rsidRPr="00935DD2">
        <w:rPr>
          <w:i/>
          <w:lang w:val="en-US"/>
        </w:rPr>
        <w:t>x,y,z</w:t>
      </w:r>
      <w:proofErr w:type="spellEnd"/>
      <w:r w:rsidRPr="00935DD2">
        <w:rPr>
          <w:i/>
          <w:lang w:val="en-US"/>
        </w:rPr>
        <w:t xml:space="preserve"> </w:t>
      </w:r>
      <w:r w:rsidRPr="00AF4BB7">
        <w:rPr>
          <w:lang w:val="en-US"/>
        </w:rPr>
        <w:t xml:space="preserve">coordinates. InChI library calls also allow parities instead of coordinates. </w:t>
      </w:r>
    </w:p>
    <w:p w:rsidR="00D570A3" w:rsidRPr="00AF4BB7" w:rsidRDefault="00D570A3" w:rsidP="00D570A3">
      <w:pPr>
        <w:pStyle w:val="InChI-FAQ-answers"/>
      </w:pPr>
      <w:r w:rsidRPr="00AF4BB7">
        <w:t>Double bond stereochemistry is encoded in the /b sub-layer. Tetrahedral stereochemistry is encoded in the /t sublayer.  Relative, absolute and racemic stereoisomers are distinguished.</w:t>
      </w:r>
    </w:p>
    <w:p w:rsidR="00D570A3" w:rsidRPr="00AF4BB7" w:rsidRDefault="00D570A3" w:rsidP="00D570A3">
      <w:pPr>
        <w:pStyle w:val="InChI-FAQ-answers"/>
      </w:pPr>
      <w:r w:rsidRPr="00AF4BB7">
        <w:t>Stereo descriptors may also be explicitly entered as unknown, which is distinct from cases where an expected stereo descriptor is missing, in which case an 'unspecified' (or undefined) tag is used.</w:t>
      </w:r>
    </w:p>
    <w:p w:rsidR="0028557D" w:rsidRPr="00AF4BB7" w:rsidRDefault="00F2485D" w:rsidP="0028557D">
      <w:pPr>
        <w:pStyle w:val="InChI-FAQ-answers"/>
        <w:rPr>
          <w:lang w:val="en-US"/>
        </w:rPr>
      </w:pPr>
      <w:r w:rsidRPr="00AF4BB7">
        <w:t>Therefore, depending on the completeness of the stereo description entered, a variety of sets of stereo</w:t>
      </w:r>
      <w:r w:rsidR="00124286" w:rsidRPr="00AF4BB7">
        <w:t xml:space="preserve"> </w:t>
      </w:r>
      <w:r w:rsidRPr="00AF4BB7">
        <w:t xml:space="preserve">descriptors are possible for a structure with multiple stereocenters. This is a common source of ambiguity and error in chemical structure representation. An advantage of the layered representation is that all of these variations are contained in a single </w:t>
      </w:r>
      <w:r w:rsidR="0028557D" w:rsidRPr="00AF4BB7">
        <w:rPr>
          <w:lang w:val="en-US"/>
        </w:rPr>
        <w:t>layer, which does not affect other layers (a rare exception may occur in the order of the components if /o layer is present).</w:t>
      </w:r>
    </w:p>
    <w:p w:rsidR="0028557D" w:rsidRPr="00AF4BB7" w:rsidRDefault="00E3347E" w:rsidP="0028557D">
      <w:pPr>
        <w:pStyle w:val="InChI-FAQ-answers"/>
      </w:pPr>
      <w:r>
        <w:lastRenderedPageBreak/>
        <w:pict>
          <v:shape id="_x0000_i1052" type="#_x0000_t75" style="width:302.25pt;height:188.25pt">
            <v:imagedata r:id="rId61" o:title=""/>
          </v:shape>
        </w:pict>
      </w:r>
    </w:p>
    <w:p w:rsidR="00E77F19" w:rsidRPr="00AF4BB7" w:rsidRDefault="00E77F19" w:rsidP="0028557D">
      <w:pPr>
        <w:pStyle w:val="InChI-FAQ-answers"/>
      </w:pPr>
    </w:p>
    <w:p w:rsidR="0028557D" w:rsidRPr="00AF4BB7" w:rsidRDefault="0028557D" w:rsidP="0028557D">
      <w:pPr>
        <w:pStyle w:val="InChI-FAQ-answers"/>
        <w:jc w:val="left"/>
        <w:rPr>
          <w:lang w:val="en-US"/>
        </w:rPr>
      </w:pPr>
      <w:r w:rsidRPr="00AF4BB7">
        <w:rPr>
          <w:lang w:val="en-US"/>
        </w:rPr>
        <w:t xml:space="preserve">The stereochemistry of </w:t>
      </w:r>
      <w:proofErr w:type="spellStart"/>
      <w:r w:rsidRPr="00AF4BB7">
        <w:rPr>
          <w:lang w:val="en-US"/>
        </w:rPr>
        <w:t>allenes</w:t>
      </w:r>
      <w:proofErr w:type="spellEnd"/>
      <w:r w:rsidRPr="00AF4BB7">
        <w:rPr>
          <w:lang w:val="en-US"/>
        </w:rPr>
        <w:t xml:space="preserve"> is represented in the /t segment and cumulenes - in /b segment of the Stereochemical layer.</w:t>
      </w:r>
    </w:p>
    <w:p w:rsidR="00CF2B64" w:rsidRPr="00AF4BB7" w:rsidRDefault="006A0BC3" w:rsidP="00CF2B64">
      <w:pPr>
        <w:pStyle w:val="InChI-FAQ-Heading-3"/>
      </w:pPr>
      <w:bookmarkStart w:id="1109" w:name="_Toc492493965"/>
      <w:r w:rsidRPr="00AF4BB7">
        <w:t xml:space="preserve">8.2. </w:t>
      </w:r>
      <w:r w:rsidR="00CF2B64" w:rsidRPr="00AF4BB7">
        <w:t>How does</w:t>
      </w:r>
      <w:r w:rsidR="00CF2B64" w:rsidRPr="00AF4BB7">
        <w:rPr>
          <w:rStyle w:val="apple-converted-space"/>
          <w:color w:val="222222"/>
        </w:rPr>
        <w:t> </w:t>
      </w:r>
      <w:r w:rsidR="00E40FE1">
        <w:t xml:space="preserve">InChI </w:t>
      </w:r>
      <w:r w:rsidR="00E40FE1" w:rsidRPr="00AF4BB7">
        <w:t xml:space="preserve">distinguish </w:t>
      </w:r>
      <w:r w:rsidR="00CF2B64" w:rsidRPr="00AF4BB7">
        <w:t xml:space="preserve">isomers where the </w:t>
      </w:r>
      <w:r w:rsidR="00146D94" w:rsidRPr="00AF4BB7">
        <w:t xml:space="preserve">stereochemical </w:t>
      </w:r>
      <w:proofErr w:type="spellStart"/>
      <w:r w:rsidR="00146D94" w:rsidRPr="00AF4BB7">
        <w:t>centre</w:t>
      </w:r>
      <w:proofErr w:type="spellEnd"/>
      <w:r w:rsidR="00146D94" w:rsidRPr="00AF4BB7">
        <w:t xml:space="preserve"> is a </w:t>
      </w:r>
      <w:r w:rsidR="00D76578" w:rsidRPr="00AF4BB7">
        <w:t>n</w:t>
      </w:r>
      <w:r w:rsidR="00146D94" w:rsidRPr="00AF4BB7">
        <w:t>itrogen atom?</w:t>
      </w:r>
      <w:bookmarkEnd w:id="1109"/>
    </w:p>
    <w:p w:rsidR="00B35B93" w:rsidRPr="00AF4BB7" w:rsidRDefault="00E40FE1" w:rsidP="00B35B93">
      <w:pPr>
        <w:pStyle w:val="InChI-FAQ-answers"/>
      </w:pPr>
      <w:r>
        <w:rPr>
          <w:rStyle w:val="apple-converted-space"/>
          <w:color w:val="222222"/>
          <w:lang w:val="en-US"/>
        </w:rPr>
        <w:t xml:space="preserve">InChI </w:t>
      </w:r>
      <w:r w:rsidR="00B35B93" w:rsidRPr="00AF4BB7">
        <w:t xml:space="preserve">considers tetrahedral centers as possibly </w:t>
      </w:r>
      <w:proofErr w:type="spellStart"/>
      <w:r w:rsidR="00B35B93" w:rsidRPr="00AF4BB7">
        <w:t>stereogenic</w:t>
      </w:r>
      <w:proofErr w:type="spellEnd"/>
      <w:r w:rsidR="00B35B93" w:rsidRPr="00AF4BB7">
        <w:t xml:space="preserve"> if they meet some formal requirements which reflect a common chemical knowledge. Tetrahedral carbon atom is the most obvious case. </w:t>
      </w:r>
    </w:p>
    <w:p w:rsidR="00B35B93" w:rsidRPr="00AF4BB7" w:rsidRDefault="00B35B93" w:rsidP="00B35B93">
      <w:pPr>
        <w:pStyle w:val="InChI-FAQ-answers"/>
      </w:pPr>
      <w:r w:rsidRPr="00AF4BB7">
        <w:t>For aliphatic nitrogen,</w:t>
      </w:r>
      <w:r w:rsidRPr="00AF4BB7">
        <w:rPr>
          <w:rStyle w:val="apple-converted-space"/>
          <w:color w:val="222222"/>
          <w:lang w:val="en-US"/>
        </w:rPr>
        <w:t> </w:t>
      </w:r>
      <w:r w:rsidR="00E40FE1">
        <w:rPr>
          <w:rStyle w:val="apple-converted-space"/>
          <w:color w:val="222222"/>
          <w:lang w:val="en-US"/>
        </w:rPr>
        <w:t xml:space="preserve">InChI </w:t>
      </w:r>
      <w:r w:rsidRPr="00AF4BB7">
        <w:t xml:space="preserve">generally does not consider it as a possible </w:t>
      </w:r>
      <w:proofErr w:type="spellStart"/>
      <w:r w:rsidRPr="00AF4BB7">
        <w:t>stereogenic</w:t>
      </w:r>
      <w:proofErr w:type="spellEnd"/>
      <w:r w:rsidRPr="00AF4BB7">
        <w:t xml:space="preserve"> center due to a likely inversion of </w:t>
      </w:r>
      <w:r w:rsidR="00EE47B5" w:rsidRPr="00AF4BB7">
        <w:t xml:space="preserve">the </w:t>
      </w:r>
      <w:r w:rsidRPr="00AF4BB7">
        <w:t>sp3-nitrogen configuration. </w:t>
      </w:r>
    </w:p>
    <w:p w:rsidR="00B35B93" w:rsidRPr="00AF4BB7" w:rsidRDefault="00B35B93" w:rsidP="00B35B93">
      <w:pPr>
        <w:pStyle w:val="InChI-FAQ-answers"/>
      </w:pPr>
      <w:r w:rsidRPr="00AF4BB7">
        <w:t xml:space="preserve"> However, there are two exceptions. The first case is N in </w:t>
      </w:r>
      <w:r w:rsidR="00935DD2">
        <w:t xml:space="preserve">a </w:t>
      </w:r>
      <w:r w:rsidRPr="00AF4BB7">
        <w:t xml:space="preserve">3-membered ring (aziridines). The second case is </w:t>
      </w:r>
      <w:proofErr w:type="spellStart"/>
      <w:r w:rsidRPr="00AF4BB7">
        <w:t>quaternized</w:t>
      </w:r>
      <w:proofErr w:type="spellEnd"/>
      <w:r w:rsidRPr="00AF4BB7">
        <w:t xml:space="preserve"> nitrogen, N(RR'R"R'"R"")</w:t>
      </w:r>
      <w:r w:rsidRPr="00AF4BB7">
        <w:rPr>
          <w:vertAlign w:val="superscript"/>
        </w:rPr>
        <w:t>+</w:t>
      </w:r>
      <w:r w:rsidRPr="00AF4BB7">
        <w:t xml:space="preserve"> . </w:t>
      </w:r>
    </w:p>
    <w:p w:rsidR="00B35B93" w:rsidRPr="00AF4BB7" w:rsidRDefault="00EE47B5" w:rsidP="00B35B93">
      <w:pPr>
        <w:pStyle w:val="InChI-FAQ-answers"/>
      </w:pPr>
      <w:r w:rsidRPr="00AF4BB7">
        <w:rPr>
          <w:lang w:val="en-US"/>
        </w:rPr>
        <w:t>Even in these cases an additional requirements should be met in order for N to qualify for a possibly stereo center (e.g., there should be no H among the substituents). The list of formal requirements which</w:t>
      </w:r>
      <w:r w:rsidRPr="00AF4BB7">
        <w:rPr>
          <w:rStyle w:val="apple-converted-space"/>
          <w:color w:val="222222"/>
          <w:lang w:val="en-US"/>
        </w:rPr>
        <w:t> </w:t>
      </w:r>
      <w:r w:rsidR="00E40FE1">
        <w:rPr>
          <w:rStyle w:val="apple-converted-space"/>
          <w:color w:val="222222"/>
          <w:lang w:val="en-US"/>
        </w:rPr>
        <w:t xml:space="preserve">InChI </w:t>
      </w:r>
      <w:r w:rsidRPr="00AF4BB7">
        <w:rPr>
          <w:lang w:val="en-US"/>
        </w:rPr>
        <w:t>considers while deciding if tetrahedral centers (N or other) are possibly </w:t>
      </w:r>
      <w:proofErr w:type="spellStart"/>
      <w:r w:rsidRPr="00AF4BB7">
        <w:rPr>
          <w:lang w:val="en-US"/>
        </w:rPr>
        <w:t>stereogenic</w:t>
      </w:r>
      <w:proofErr w:type="spellEnd"/>
      <w:r w:rsidRPr="00AF4BB7">
        <w:rPr>
          <w:lang w:val="en-US"/>
        </w:rPr>
        <w:t xml:space="preserve"> is given in</w:t>
      </w:r>
      <w:r w:rsidRPr="00AF4BB7">
        <w:rPr>
          <w:rStyle w:val="apple-converted-space"/>
          <w:color w:val="222222"/>
          <w:lang w:val="en-US"/>
        </w:rPr>
        <w:t xml:space="preserve"> Table 8 (Section </w:t>
      </w:r>
      <w:proofErr w:type="spellStart"/>
      <w:r w:rsidRPr="00AF4BB7">
        <w:rPr>
          <w:rStyle w:val="apple-converted-space"/>
          <w:color w:val="222222"/>
          <w:lang w:val="en-US"/>
        </w:rPr>
        <w:t>IVd</w:t>
      </w:r>
      <w:proofErr w:type="spellEnd"/>
      <w:r w:rsidRPr="00AF4BB7">
        <w:rPr>
          <w:rStyle w:val="apple-converted-space"/>
          <w:color w:val="222222"/>
          <w:lang w:val="en-US"/>
        </w:rPr>
        <w:t xml:space="preserve">) of the </w:t>
      </w:r>
      <w:r w:rsidR="00E40FE1">
        <w:rPr>
          <w:rStyle w:val="apple-converted-space"/>
          <w:color w:val="222222"/>
          <w:lang w:val="en-US"/>
        </w:rPr>
        <w:t xml:space="preserve">InChI </w:t>
      </w:r>
      <w:r w:rsidRPr="00AF4BB7">
        <w:rPr>
          <w:lang w:val="en-US"/>
        </w:rPr>
        <w:t>Technical Manual.</w:t>
      </w:r>
    </w:p>
    <w:p w:rsidR="00EE47B5" w:rsidRPr="00AF4BB7" w:rsidRDefault="00EE47B5" w:rsidP="00EE47B5">
      <w:pPr>
        <w:pStyle w:val="InChI-FAQ-answers"/>
        <w:rPr>
          <w:lang w:val="en-US"/>
        </w:rPr>
      </w:pPr>
      <w:r w:rsidRPr="00AF4BB7">
        <w:rPr>
          <w:lang w:val="en-US"/>
        </w:rPr>
        <w:t>In some situations,</w:t>
      </w:r>
      <w:r w:rsidRPr="00AF4BB7">
        <w:rPr>
          <w:rStyle w:val="apple-converted-space"/>
          <w:color w:val="222222"/>
          <w:lang w:val="en-US"/>
        </w:rPr>
        <w:t> </w:t>
      </w:r>
      <w:r w:rsidR="00E40FE1">
        <w:rPr>
          <w:rStyle w:val="apple-converted-space"/>
          <w:color w:val="222222"/>
          <w:lang w:val="en-US"/>
        </w:rPr>
        <w:t xml:space="preserve">InChI </w:t>
      </w:r>
      <w:r w:rsidRPr="00AF4BB7">
        <w:rPr>
          <w:lang w:val="en-US"/>
        </w:rPr>
        <w:t xml:space="preserve">logic may be imperfect. </w:t>
      </w:r>
      <w:r w:rsidR="00935DD2">
        <w:rPr>
          <w:lang w:val="en-US"/>
        </w:rPr>
        <w:t>Thus</w:t>
      </w:r>
      <w:r w:rsidRPr="00AF4BB7">
        <w:rPr>
          <w:lang w:val="en-US"/>
        </w:rPr>
        <w:t xml:space="preserve"> for tetrahedral nitrogen, inversion may be blocked by conformational restrictions. One example is aziridines, which </w:t>
      </w:r>
      <w:r w:rsidR="00E40FE1">
        <w:rPr>
          <w:rStyle w:val="apple-converted-space"/>
          <w:color w:val="222222"/>
          <w:lang w:val="en-US"/>
        </w:rPr>
        <w:t xml:space="preserve">InChI </w:t>
      </w:r>
      <w:r w:rsidRPr="00AF4BB7">
        <w:rPr>
          <w:lang w:val="en-US"/>
        </w:rPr>
        <w:t xml:space="preserve">"understands". However, inversion may be blocked in other situations, e.g. if N sits in a </w:t>
      </w:r>
      <w:proofErr w:type="spellStart"/>
      <w:r w:rsidRPr="00AF4BB7">
        <w:rPr>
          <w:lang w:val="en-US"/>
        </w:rPr>
        <w:t>brigehead</w:t>
      </w:r>
      <w:proofErr w:type="spellEnd"/>
      <w:r w:rsidRPr="00AF4BB7">
        <w:rPr>
          <w:lang w:val="en-US"/>
        </w:rPr>
        <w:t xml:space="preserve"> position in bi (or poly) cyclic systems. An example is </w:t>
      </w:r>
      <w:proofErr w:type="spellStart"/>
      <w:r w:rsidR="00935DD2" w:rsidRPr="00AF4BB7">
        <w:rPr>
          <w:lang w:val="en-US"/>
        </w:rPr>
        <w:t>Tr</w:t>
      </w:r>
      <w:r w:rsidR="00935DD2">
        <w:rPr>
          <w:lang w:val="en-US"/>
        </w:rPr>
        <w:t>ö</w:t>
      </w:r>
      <w:r w:rsidR="00935DD2" w:rsidRPr="00AF4BB7">
        <w:rPr>
          <w:lang w:val="en-US"/>
        </w:rPr>
        <w:t>ger's</w:t>
      </w:r>
      <w:proofErr w:type="spellEnd"/>
      <w:r w:rsidR="00935DD2" w:rsidRPr="00AF4BB7">
        <w:rPr>
          <w:lang w:val="en-US"/>
        </w:rPr>
        <w:t xml:space="preserve"> </w:t>
      </w:r>
      <w:r w:rsidRPr="00AF4BB7">
        <w:rPr>
          <w:lang w:val="en-US"/>
        </w:rPr>
        <w:t>base which is optically active.</w:t>
      </w:r>
      <w:r w:rsidRPr="00AF4BB7">
        <w:rPr>
          <w:rStyle w:val="apple-converted-space"/>
          <w:color w:val="222222"/>
          <w:lang w:val="en-US"/>
        </w:rPr>
        <w:t> </w:t>
      </w:r>
      <w:r w:rsidR="00E40FE1">
        <w:rPr>
          <w:rStyle w:val="apple-converted-space"/>
          <w:color w:val="222222"/>
          <w:lang w:val="en-US"/>
        </w:rPr>
        <w:t xml:space="preserve">InChI </w:t>
      </w:r>
      <w:r w:rsidRPr="00AF4BB7">
        <w:rPr>
          <w:lang w:val="en-US"/>
        </w:rPr>
        <w:t>does not recognize this. Such confusions are probably unavoidable in general (unless</w:t>
      </w:r>
      <w:r w:rsidRPr="00AF4BB7">
        <w:rPr>
          <w:rStyle w:val="apple-converted-space"/>
          <w:color w:val="222222"/>
          <w:lang w:val="en-US"/>
        </w:rPr>
        <w:t> </w:t>
      </w:r>
      <w:r w:rsidR="00E40FE1">
        <w:rPr>
          <w:rStyle w:val="apple-converted-space"/>
          <w:color w:val="222222"/>
          <w:lang w:val="en-US"/>
        </w:rPr>
        <w:t xml:space="preserve">InChI </w:t>
      </w:r>
      <w:r w:rsidRPr="00AF4BB7">
        <w:rPr>
          <w:lang w:val="en-US"/>
        </w:rPr>
        <w:t>software is able to estimate inversion barriers) and may only be excluded on a per-class based approach, like that for aziridines. </w:t>
      </w:r>
    </w:p>
    <w:p w:rsidR="009D0871" w:rsidRPr="00AF4BB7" w:rsidRDefault="006A0BC3" w:rsidP="009D0871">
      <w:pPr>
        <w:pStyle w:val="InChI-FAQ-Heading-3"/>
      </w:pPr>
      <w:bookmarkStart w:id="1110" w:name="_Toc492493966"/>
      <w:r w:rsidRPr="00AF4BB7">
        <w:t xml:space="preserve">8.3. </w:t>
      </w:r>
      <w:r w:rsidR="009D0871" w:rsidRPr="00AF4BB7">
        <w:t xml:space="preserve">How </w:t>
      </w:r>
      <w:r w:rsidR="00B35B93" w:rsidRPr="00AF4BB7">
        <w:t xml:space="preserve">does InChI express </w:t>
      </w:r>
      <w:r w:rsidR="00741F1A" w:rsidRPr="00AF4BB7">
        <w:t xml:space="preserve">overall </w:t>
      </w:r>
      <w:proofErr w:type="spellStart"/>
      <w:r w:rsidR="00B35B93" w:rsidRPr="00AF4BB7">
        <w:t>stereoconfiguration</w:t>
      </w:r>
      <w:proofErr w:type="spellEnd"/>
      <w:r w:rsidR="00B35B93" w:rsidRPr="00AF4BB7">
        <w:t xml:space="preserve"> (absolute, relative, or racemic)?</w:t>
      </w:r>
      <w:bookmarkEnd w:id="1110"/>
    </w:p>
    <w:p w:rsidR="00EE47B5" w:rsidRPr="00AF4BB7" w:rsidRDefault="00EE47B5" w:rsidP="00EE47B5">
      <w:pPr>
        <w:pStyle w:val="InChI-FAQ-answers"/>
        <w:rPr>
          <w:lang w:val="en-US"/>
        </w:rPr>
      </w:pPr>
      <w:r w:rsidRPr="00AF4BB7">
        <w:rPr>
          <w:lang w:val="en-US"/>
        </w:rPr>
        <w:t xml:space="preserve">By default, InChI Software (and Standard InChI) assumes that the stereo configuration of tetrahedral centers indicated in an input structure is an absolute one (this behavior corresponds to Sabs option; the other two correspond to </w:t>
      </w:r>
      <w:proofErr w:type="spellStart"/>
      <w:r w:rsidRPr="00AF4BB7">
        <w:rPr>
          <w:lang w:val="en-US"/>
        </w:rPr>
        <w:t>Srel</w:t>
      </w:r>
      <w:proofErr w:type="spellEnd"/>
      <w:r w:rsidRPr="00AF4BB7">
        <w:rPr>
          <w:lang w:val="en-US"/>
        </w:rPr>
        <w:t xml:space="preserve"> and </w:t>
      </w:r>
      <w:proofErr w:type="spellStart"/>
      <w:r w:rsidRPr="00AF4BB7">
        <w:rPr>
          <w:lang w:val="en-US"/>
        </w:rPr>
        <w:t>Srac</w:t>
      </w:r>
      <w:proofErr w:type="spellEnd"/>
      <w:r w:rsidRPr="00AF4BB7">
        <w:rPr>
          <w:lang w:val="en-US"/>
        </w:rPr>
        <w:t xml:space="preserve"> options). That is, the default interpretation is that the compound is a single enantiomer and its absolute configuration is in the input structure. InChI stores the configuration as parities (+ or - for all of the known </w:t>
      </w:r>
      <w:proofErr w:type="spellStart"/>
      <w:r w:rsidRPr="00AF4BB7">
        <w:rPr>
          <w:lang w:val="en-US"/>
        </w:rPr>
        <w:t>stereogenic</w:t>
      </w:r>
      <w:proofErr w:type="spellEnd"/>
      <w:r w:rsidRPr="00AF4BB7">
        <w:rPr>
          <w:lang w:val="en-US"/>
        </w:rPr>
        <w:t xml:space="preserve"> centers) in the /t layer. There may also be unknown centers with unknown or undefined stereo but at least one must be absolutely known. </w:t>
      </w:r>
    </w:p>
    <w:p w:rsidR="00EE47B5" w:rsidRPr="00AF4BB7" w:rsidRDefault="00EE47B5" w:rsidP="00EE47B5">
      <w:pPr>
        <w:pStyle w:val="InChI-FAQ-answers"/>
        <w:rPr>
          <w:lang w:val="en-US"/>
        </w:rPr>
      </w:pPr>
      <w:r w:rsidRPr="00AF4BB7">
        <w:rPr>
          <w:lang w:val="en-US"/>
        </w:rPr>
        <w:lastRenderedPageBreak/>
        <w:t xml:space="preserve">The flag /s1 indicating “absolute stereo” is set automatically if the mirror image is different from the input structure. The /m flag will always be present in </w:t>
      </w:r>
      <w:r w:rsidR="00935DD2">
        <w:rPr>
          <w:lang w:val="en-US"/>
        </w:rPr>
        <w:t xml:space="preserve">the </w:t>
      </w:r>
      <w:r w:rsidRPr="00AF4BB7">
        <w:rPr>
          <w:lang w:val="en-US"/>
        </w:rPr>
        <w:t xml:space="preserve">case of absolute stereo. Two enantiomeric InChIs have identical /t layers but differ by having /m0 or /m1. The /m1 configuration is a mirror reflection of the /m0 configuration. (not all </w:t>
      </w:r>
      <w:proofErr w:type="spellStart"/>
      <w:r w:rsidRPr="00AF4BB7">
        <w:rPr>
          <w:lang w:val="en-US"/>
        </w:rPr>
        <w:t>parities</w:t>
      </w:r>
      <w:proofErr w:type="spellEnd"/>
      <w:r w:rsidRPr="00AF4BB7">
        <w:rPr>
          <w:lang w:val="en-US"/>
        </w:rPr>
        <w:t xml:space="preserve"> are necessarily inverted by the mirror reflection; for example, parities of the </w:t>
      </w:r>
      <w:proofErr w:type="spellStart"/>
      <w:r w:rsidRPr="00AF4BB7">
        <w:rPr>
          <w:lang w:val="en-US"/>
        </w:rPr>
        <w:t>stereogenic</w:t>
      </w:r>
      <w:proofErr w:type="spellEnd"/>
      <w:r w:rsidRPr="00AF4BB7">
        <w:rPr>
          <w:lang w:val="en-US"/>
        </w:rPr>
        <w:t xml:space="preserve"> atoms involved in a </w:t>
      </w:r>
      <w:r w:rsidRPr="00935DD2">
        <w:rPr>
          <w:i/>
          <w:lang w:val="en-US"/>
        </w:rPr>
        <w:t>cis</w:t>
      </w:r>
      <w:r w:rsidRPr="00AF4BB7">
        <w:rPr>
          <w:lang w:val="en-US"/>
        </w:rPr>
        <w:t xml:space="preserve"> or </w:t>
      </w:r>
      <w:r w:rsidRPr="00935DD2">
        <w:rPr>
          <w:i/>
          <w:lang w:val="en-US"/>
        </w:rPr>
        <w:t>trans</w:t>
      </w:r>
      <w:r w:rsidRPr="00AF4BB7">
        <w:rPr>
          <w:lang w:val="en-US"/>
        </w:rPr>
        <w:t xml:space="preserve"> arrangement do not change.) </w:t>
      </w:r>
    </w:p>
    <w:p w:rsidR="009D0871" w:rsidRPr="00AF4BB7" w:rsidRDefault="00E3347E" w:rsidP="009D0871">
      <w:pPr>
        <w:pStyle w:val="InChI-FAQ-answers"/>
      </w:pPr>
      <w:r>
        <w:pict>
          <v:shape id="_x0000_i1053" type="#_x0000_t75" style="width:467.25pt;height:148.5pt">
            <v:imagedata r:id="rId62" o:title=""/>
          </v:shape>
        </w:pict>
      </w:r>
      <w:r w:rsidR="00FC6F23" w:rsidRPr="00AF4BB7">
        <w:t xml:space="preserve"> </w:t>
      </w:r>
      <w:r w:rsidR="009D0871" w:rsidRPr="00AF4BB7">
        <w:t xml:space="preserve">If a mirror image of a structure is identical to the </w:t>
      </w:r>
      <w:proofErr w:type="gramStart"/>
      <w:r w:rsidR="009D0871" w:rsidRPr="00AF4BB7">
        <w:t>structure</w:t>
      </w:r>
      <w:proofErr w:type="gramEnd"/>
      <w:r w:rsidR="009D0871" w:rsidRPr="00AF4BB7">
        <w:t xml:space="preserve"> then no /s1 or /m will be added (and the warning “Not chiral” will be issued by InChI Software). For example: </w:t>
      </w:r>
    </w:p>
    <w:p w:rsidR="009D0871" w:rsidRPr="00AF4BB7" w:rsidRDefault="00E3347E" w:rsidP="009D0871">
      <w:pPr>
        <w:pStyle w:val="InChI-FAQ-answers"/>
      </w:pPr>
      <w:r>
        <w:pict>
          <v:shape id="_x0000_i1054" type="#_x0000_t75" style="width:351.75pt;height:106.5pt">
            <v:imagedata r:id="rId63" o:title=""/>
          </v:shape>
        </w:pict>
      </w:r>
    </w:p>
    <w:p w:rsidR="009D0871" w:rsidRPr="00AF4BB7" w:rsidRDefault="00204C5C" w:rsidP="009D0871">
      <w:pPr>
        <w:pStyle w:val="InChI-FAQ-answers"/>
      </w:pPr>
      <w:r w:rsidRPr="00AF4BB7">
        <w:t xml:space="preserve">Alternatively, one may </w:t>
      </w:r>
      <w:r w:rsidR="009D0871" w:rsidRPr="00AF4BB7">
        <w:t xml:space="preserve">modify the default behavior </w:t>
      </w:r>
      <w:r w:rsidRPr="00AF4BB7">
        <w:t xml:space="preserve">of the software (through appropriate program switches; see the Section </w:t>
      </w:r>
      <w:r w:rsidR="007A71FE">
        <w:t xml:space="preserve">15 </w:t>
      </w:r>
      <w:r w:rsidRPr="00AF4BB7">
        <w:t>‘InChI Software’ of this FAQ) and consider the whole stereo as ‘relative’ or ‘racemic’.</w:t>
      </w:r>
    </w:p>
    <w:p w:rsidR="00EE47B5" w:rsidRPr="00AF4BB7" w:rsidRDefault="00EE47B5" w:rsidP="00EE47B5">
      <w:pPr>
        <w:pStyle w:val="InChI-FAQ-answers"/>
        <w:rPr>
          <w:lang w:val="en-US"/>
        </w:rPr>
      </w:pPr>
      <w:r w:rsidRPr="00AF4BB7">
        <w:rPr>
          <w:lang w:val="en-US"/>
        </w:rPr>
        <w:t xml:space="preserve">‘Relative‘ assumes that the compound is a single enantiomer but its absolute configuration is not known. There may be additional /t centers which do not have known stereochemistry but at least one must have known stereochemistry. The fact of using this option is signified by </w:t>
      </w:r>
      <w:r w:rsidR="00935DD2">
        <w:rPr>
          <w:lang w:val="en-US"/>
        </w:rPr>
        <w:t xml:space="preserve">the </w:t>
      </w:r>
      <w:r w:rsidRPr="00AF4BB7">
        <w:rPr>
          <w:lang w:val="en-US"/>
        </w:rPr>
        <w:t>/s2 segment in the resulting InChI. (Note that in this case the /m segment is never present.)</w:t>
      </w:r>
    </w:p>
    <w:p w:rsidR="00EE47B5" w:rsidRPr="00AF4BB7" w:rsidRDefault="00EE47B5" w:rsidP="00EE47B5">
      <w:pPr>
        <w:pStyle w:val="InChI-FAQ-answers"/>
        <w:rPr>
          <w:lang w:val="en-US"/>
        </w:rPr>
      </w:pPr>
      <w:r w:rsidRPr="00AF4BB7" w:rsidDel="00EE47B5">
        <w:t xml:space="preserve"> </w:t>
      </w:r>
      <w:r w:rsidRPr="00AF4BB7">
        <w:rPr>
          <w:lang w:val="en-US"/>
        </w:rPr>
        <w:t xml:space="preserve">‘Racemic’ assumes that the compound is a 1:1 mixture of enantiomers. At least one /t center must have known stereochemistry. The fact of using this option is signified by </w:t>
      </w:r>
      <w:r w:rsidR="00935DD2">
        <w:rPr>
          <w:lang w:val="en-US"/>
        </w:rPr>
        <w:t xml:space="preserve">the </w:t>
      </w:r>
      <w:r w:rsidRPr="00AF4BB7">
        <w:rPr>
          <w:lang w:val="en-US"/>
        </w:rPr>
        <w:t>/s3 segment in the resulting InChI.</w:t>
      </w:r>
    </w:p>
    <w:p w:rsidR="009D0871" w:rsidRPr="00AF4BB7" w:rsidRDefault="00E3347E" w:rsidP="009D0871">
      <w:pPr>
        <w:pStyle w:val="InChI-FAQ-answers"/>
        <w:rPr>
          <w:rFonts w:ascii="Georgia" w:hAnsi="Georgia"/>
        </w:rPr>
      </w:pPr>
      <w:r>
        <w:rPr>
          <w:rFonts w:ascii="Georgia" w:hAnsi="Georgia"/>
        </w:rPr>
        <w:pict>
          <v:shape id="_x0000_i1055" type="#_x0000_t75" style="width:420.75pt;height:171pt">
            <v:imagedata r:id="rId64" o:title=""/>
          </v:shape>
        </w:pict>
      </w:r>
    </w:p>
    <w:p w:rsidR="00204C5C" w:rsidRPr="00AF4BB7" w:rsidRDefault="006A0BC3" w:rsidP="00204C5C">
      <w:pPr>
        <w:pStyle w:val="InChI-FAQ-Heading-3"/>
      </w:pPr>
      <w:bookmarkStart w:id="1111" w:name="_Toc492493967"/>
      <w:bookmarkStart w:id="1112" w:name="What_is_the_difference_between_?_and_u_i"/>
      <w:r w:rsidRPr="00AF4BB7">
        <w:lastRenderedPageBreak/>
        <w:t xml:space="preserve">8.4. </w:t>
      </w:r>
      <w:r w:rsidR="00204C5C" w:rsidRPr="00AF4BB7">
        <w:t xml:space="preserve">What </w:t>
      </w:r>
      <w:r w:rsidR="00B35B93" w:rsidRPr="00AF4BB7">
        <w:t>does "/s" modify - is it tetrahedral stereo, double bond stereo or both?</w:t>
      </w:r>
      <w:bookmarkEnd w:id="1111"/>
    </w:p>
    <w:p w:rsidR="00204C5C" w:rsidRPr="00AF4BB7" w:rsidRDefault="00B35B93" w:rsidP="00204C5C">
      <w:pPr>
        <w:pStyle w:val="InChI-FAQ-answers"/>
        <w:rPr>
          <w:position w:val="8"/>
        </w:rPr>
      </w:pPr>
      <w:r w:rsidRPr="00AF4BB7">
        <w:rPr>
          <w:position w:val="8"/>
        </w:rPr>
        <w:t>The /s refers only to the stereochemistry that changes upon spatial inversion (or a reflection in a plane since the reflection is an inversion and a proper rotation). As the inversion cannot change the double bond stereo, /s modifies the /t (tetrahedral stereo) layer and has nothing to do with the double bond stereo /b layer.</w:t>
      </w:r>
    </w:p>
    <w:p w:rsidR="00B66D55" w:rsidRPr="00AF4BB7" w:rsidRDefault="00BC5FF1" w:rsidP="00B66D55">
      <w:pPr>
        <w:pStyle w:val="InChI-FAQ-Heading-3"/>
      </w:pPr>
      <w:bookmarkStart w:id="1113" w:name="_Toc492493968"/>
      <w:r w:rsidRPr="00AF4BB7">
        <w:t xml:space="preserve">8.5. </w:t>
      </w:r>
      <w:r w:rsidR="00B66D55" w:rsidRPr="00AF4BB7">
        <w:t xml:space="preserve">It is not evident </w:t>
      </w:r>
      <w:r w:rsidR="00DA3BB3" w:rsidRPr="00AF4BB7">
        <w:t xml:space="preserve">how </w:t>
      </w:r>
      <w:r w:rsidR="00D570A3" w:rsidRPr="00AF4BB7">
        <w:t xml:space="preserve">the </w:t>
      </w:r>
      <w:r w:rsidR="00B35B93" w:rsidRPr="00AF4BB7">
        <w:t>mark m0 or m1 is assigned in the stereochemistry /t sub-layer… so are these marks of any interest?</w:t>
      </w:r>
      <w:bookmarkEnd w:id="1113"/>
    </w:p>
    <w:p w:rsidR="00B66D55" w:rsidRPr="00AF4BB7" w:rsidRDefault="00204C5C" w:rsidP="00B66D55">
      <w:pPr>
        <w:pStyle w:val="InChI-FAQ-answers"/>
      </w:pPr>
      <w:r w:rsidRPr="00AF4BB7">
        <w:t xml:space="preserve">The only </w:t>
      </w:r>
      <w:r w:rsidR="00B66D55" w:rsidRPr="00AF4BB7">
        <w:t xml:space="preserve">significant </w:t>
      </w:r>
      <w:r w:rsidRPr="00AF4BB7">
        <w:t xml:space="preserve">thing </w:t>
      </w:r>
      <w:r w:rsidR="00B66D55" w:rsidRPr="00AF4BB7">
        <w:t xml:space="preserve">from </w:t>
      </w:r>
      <w:r w:rsidRPr="00AF4BB7">
        <w:t xml:space="preserve">a </w:t>
      </w:r>
      <w:r w:rsidR="00B66D55" w:rsidRPr="00AF4BB7">
        <w:t>practical viewpoint is that the enantiomers of a chiral molecule do have the same '/t' layer but different /m indicators, either /m0 or /m1.</w:t>
      </w:r>
    </w:p>
    <w:p w:rsidR="00B66D55" w:rsidRPr="00AF4BB7" w:rsidRDefault="00B66D55" w:rsidP="00B66D55">
      <w:pPr>
        <w:pStyle w:val="InChI-FAQ-answers"/>
      </w:pPr>
      <w:r w:rsidRPr="00AF4BB7">
        <w:t>For example, the two enantiomers of bromochloroflu</w:t>
      </w:r>
      <w:r w:rsidR="00935DD2">
        <w:t>o</w:t>
      </w:r>
      <w:r w:rsidRPr="00AF4BB7">
        <w:t>romethane are represented as the following Standard</w:t>
      </w:r>
      <w:r w:rsidRPr="00AF4BB7">
        <w:rPr>
          <w:rStyle w:val="apple-converted-space"/>
          <w:color w:val="222222"/>
          <w:lang w:val="en-US"/>
        </w:rPr>
        <w:t> </w:t>
      </w:r>
      <w:r w:rsidR="00E40FE1">
        <w:rPr>
          <w:rStyle w:val="apple-converted-space"/>
          <w:color w:val="222222"/>
          <w:lang w:val="en-US"/>
        </w:rPr>
        <w:t>InChI</w:t>
      </w:r>
      <w:r w:rsidRPr="00AF4BB7">
        <w:t>s:</w:t>
      </w:r>
    </w:p>
    <w:p w:rsidR="00B66D55" w:rsidRPr="009F4C4E" w:rsidRDefault="00E40FE1" w:rsidP="00B66D55">
      <w:pPr>
        <w:pStyle w:val="InChI-FAQ-InChI-string"/>
        <w:rPr>
          <w:lang w:val="pt-BR"/>
        </w:rPr>
      </w:pPr>
      <w:r w:rsidRPr="00E40FE1">
        <w:rPr>
          <w:rStyle w:val="apple-converted-space"/>
          <w:color w:val="222222"/>
          <w:lang w:val="pt-BR"/>
        </w:rPr>
        <w:t>InChI</w:t>
      </w:r>
      <w:r w:rsidR="00B66D55" w:rsidRPr="009F4C4E">
        <w:rPr>
          <w:lang w:val="pt-BR"/>
        </w:rPr>
        <w:t>=1S/CHBrClF/c2-1(3)4/h1H/t1-/m0/s1</w:t>
      </w:r>
    </w:p>
    <w:p w:rsidR="00B66D55" w:rsidRPr="009F4C4E" w:rsidRDefault="00E40FE1" w:rsidP="00B66D55">
      <w:pPr>
        <w:pStyle w:val="InChI-FAQ-InChI-string"/>
        <w:rPr>
          <w:lang w:val="pt-BR"/>
        </w:rPr>
      </w:pPr>
      <w:r w:rsidRPr="00E40FE1">
        <w:rPr>
          <w:rStyle w:val="apple-converted-space"/>
          <w:color w:val="222222"/>
          <w:lang w:val="pt-BR"/>
        </w:rPr>
        <w:t>InChI</w:t>
      </w:r>
      <w:r w:rsidR="00B66D55" w:rsidRPr="009F4C4E">
        <w:rPr>
          <w:lang w:val="pt-BR"/>
        </w:rPr>
        <w:t>=1S/CHBrClF/c2-1(3)4/h1H/t1-/m1/s1</w:t>
      </w:r>
    </w:p>
    <w:p w:rsidR="00D570A3" w:rsidRPr="00AF4BB7" w:rsidRDefault="00D570A3" w:rsidP="00D570A3">
      <w:pPr>
        <w:pStyle w:val="InChI-FAQ-answers"/>
      </w:pPr>
      <w:r w:rsidRPr="00AF4BB7">
        <w:t>Actually, the first string is generated for the (</w:t>
      </w:r>
      <w:r w:rsidRPr="00AF4BB7">
        <w:rPr>
          <w:i/>
        </w:rPr>
        <w:t>R</w:t>
      </w:r>
      <w:r w:rsidRPr="00AF4BB7">
        <w:t>)- and the second for the (</w:t>
      </w:r>
      <w:r w:rsidRPr="00AF4BB7">
        <w:rPr>
          <w:i/>
        </w:rPr>
        <w:t>S</w:t>
      </w:r>
      <w:r w:rsidRPr="00AF4BB7">
        <w:t>)-stereoisomer. However, there is no simple relation between</w:t>
      </w:r>
      <w:r w:rsidRPr="00AF4BB7">
        <w:rPr>
          <w:rStyle w:val="apple-converted-space"/>
          <w:color w:val="222222"/>
          <w:lang w:val="en-US"/>
        </w:rPr>
        <w:t> </w:t>
      </w:r>
      <w:r w:rsidR="00E40FE1">
        <w:rPr>
          <w:rStyle w:val="apple-converted-space"/>
          <w:color w:val="222222"/>
          <w:lang w:val="en-US"/>
        </w:rPr>
        <w:t xml:space="preserve">InChI </w:t>
      </w:r>
      <w:r w:rsidRPr="00AF4BB7">
        <w:t xml:space="preserve">parities +/- and </w:t>
      </w:r>
      <w:r w:rsidRPr="00AF4BB7">
        <w:rPr>
          <w:i/>
        </w:rPr>
        <w:t>R</w:t>
      </w:r>
      <w:r w:rsidRPr="00AF4BB7">
        <w:t>/</w:t>
      </w:r>
      <w:r w:rsidRPr="00AF4BB7">
        <w:rPr>
          <w:i/>
        </w:rPr>
        <w:t>S</w:t>
      </w:r>
      <w:r w:rsidRPr="00AF4BB7">
        <w:t xml:space="preserve"> configurations of stereocenters;</w:t>
      </w:r>
      <w:r w:rsidRPr="00AF4BB7">
        <w:rPr>
          <w:rStyle w:val="apple-converted-space"/>
          <w:color w:val="222222"/>
          <w:lang w:val="en-US"/>
        </w:rPr>
        <w:t> </w:t>
      </w:r>
      <w:r w:rsidR="00E40FE1">
        <w:rPr>
          <w:rStyle w:val="apple-converted-space"/>
          <w:color w:val="222222"/>
          <w:lang w:val="en-US"/>
        </w:rPr>
        <w:t xml:space="preserve">InChI </w:t>
      </w:r>
      <w:r w:rsidRPr="00AF4BB7">
        <w:t>does not use CIP rules and deduces parities from its own canonical numbers of atoms. </w:t>
      </w:r>
    </w:p>
    <w:p w:rsidR="00D570A3" w:rsidRPr="00AF4BB7" w:rsidRDefault="00D570A3" w:rsidP="00D570A3">
      <w:pPr>
        <w:pStyle w:val="InChI-FAQ-answers"/>
      </w:pPr>
      <w:r w:rsidRPr="00AF4BB7">
        <w:t> For diastereomers,</w:t>
      </w:r>
      <w:r w:rsidRPr="00AF4BB7">
        <w:rPr>
          <w:rStyle w:val="apple-converted-space"/>
          <w:color w:val="222222"/>
          <w:lang w:val="en-US"/>
        </w:rPr>
        <w:t> </w:t>
      </w:r>
      <w:r w:rsidR="00E40FE1">
        <w:rPr>
          <w:rStyle w:val="apple-converted-space"/>
          <w:color w:val="222222"/>
          <w:lang w:val="en-US"/>
        </w:rPr>
        <w:t xml:space="preserve">InChI </w:t>
      </w:r>
      <w:r w:rsidRPr="00AF4BB7">
        <w:t>strings will differ by {/t../m..} sub-strings. Among those diastereomers, stereoisomers in each enantiomeric pair will have the same {/t..} sub-string but different {/m..}. For example, the four stereoisomers of (F)(Cl)C-C(Br)(I) are represented as:</w:t>
      </w:r>
    </w:p>
    <w:p w:rsidR="00D570A3" w:rsidRPr="009F4C4E" w:rsidRDefault="00D570A3" w:rsidP="00D570A3">
      <w:pPr>
        <w:pStyle w:val="InChI-FAQ-InChI-string"/>
        <w:rPr>
          <w:lang w:val="pt-BR"/>
        </w:rPr>
      </w:pPr>
      <w:r w:rsidRPr="009F4C4E">
        <w:rPr>
          <w:lang w:val="pt-BR"/>
        </w:rPr>
        <w:t>(</w:t>
      </w:r>
      <w:r w:rsidRPr="009F4C4E">
        <w:rPr>
          <w:i/>
          <w:lang w:val="pt-BR"/>
        </w:rPr>
        <w:t>R,R</w:t>
      </w:r>
      <w:r w:rsidRPr="009F4C4E">
        <w:rPr>
          <w:lang w:val="pt-BR"/>
        </w:rPr>
        <w:t>)</w:t>
      </w:r>
      <w:r w:rsidRPr="009F4C4E">
        <w:rPr>
          <w:rStyle w:val="apple-converted-space"/>
          <w:color w:val="222222"/>
          <w:lang w:val="pt-BR"/>
        </w:rPr>
        <w:t> </w:t>
      </w:r>
      <w:r w:rsidR="00E40FE1" w:rsidRPr="00E40FE1">
        <w:rPr>
          <w:rStyle w:val="apple-converted-space"/>
          <w:color w:val="222222"/>
          <w:lang w:val="pt-BR"/>
        </w:rPr>
        <w:t>InChI</w:t>
      </w:r>
      <w:r w:rsidRPr="009F4C4E">
        <w:rPr>
          <w:lang w:val="pt-BR"/>
        </w:rPr>
        <w:t>=1S/C2H2BrClFI/c3-1(6)2(4)5/h1-2H/t1-,2+/m1/s1</w:t>
      </w:r>
    </w:p>
    <w:p w:rsidR="00D570A3" w:rsidRPr="009F4C4E" w:rsidRDefault="00D570A3" w:rsidP="00D570A3">
      <w:pPr>
        <w:pStyle w:val="InChI-FAQ-InChI-string"/>
        <w:rPr>
          <w:lang w:val="pt-BR"/>
        </w:rPr>
      </w:pPr>
      <w:r w:rsidRPr="009F4C4E">
        <w:rPr>
          <w:lang w:val="pt-BR"/>
        </w:rPr>
        <w:t>(</w:t>
      </w:r>
      <w:r w:rsidRPr="009F4C4E">
        <w:rPr>
          <w:i/>
          <w:lang w:val="pt-BR"/>
        </w:rPr>
        <w:t>S,S</w:t>
      </w:r>
      <w:r w:rsidRPr="009F4C4E">
        <w:rPr>
          <w:lang w:val="pt-BR"/>
        </w:rPr>
        <w:t>)</w:t>
      </w:r>
      <w:r w:rsidRPr="009F4C4E">
        <w:rPr>
          <w:rStyle w:val="apple-converted-space"/>
          <w:color w:val="222222"/>
          <w:lang w:val="pt-BR"/>
        </w:rPr>
        <w:t> </w:t>
      </w:r>
      <w:r w:rsidR="00E40FE1" w:rsidRPr="00E40FE1">
        <w:rPr>
          <w:rStyle w:val="apple-converted-space"/>
          <w:color w:val="222222"/>
          <w:lang w:val="pt-BR"/>
        </w:rPr>
        <w:t>InChI</w:t>
      </w:r>
      <w:r w:rsidRPr="009F4C4E">
        <w:rPr>
          <w:lang w:val="pt-BR"/>
        </w:rPr>
        <w:t>=1S/C2H2BrClFI/c3-1(6)2(4)5/h1-2H/t1-,2+/m0/s1</w:t>
      </w:r>
    </w:p>
    <w:p w:rsidR="00D570A3" w:rsidRPr="009F4C4E" w:rsidRDefault="00D570A3" w:rsidP="00D570A3">
      <w:pPr>
        <w:pStyle w:val="InChI-FAQ-InChI-string"/>
        <w:rPr>
          <w:lang w:val="pt-BR"/>
        </w:rPr>
      </w:pPr>
      <w:r w:rsidRPr="009F4C4E">
        <w:rPr>
          <w:lang w:val="pt-BR"/>
        </w:rPr>
        <w:t>(</w:t>
      </w:r>
      <w:r w:rsidRPr="009F4C4E">
        <w:rPr>
          <w:i/>
          <w:lang w:val="pt-BR"/>
        </w:rPr>
        <w:t>R,S</w:t>
      </w:r>
      <w:r w:rsidRPr="009F4C4E">
        <w:rPr>
          <w:lang w:val="pt-BR"/>
        </w:rPr>
        <w:t>)</w:t>
      </w:r>
      <w:r w:rsidRPr="009F4C4E">
        <w:rPr>
          <w:rStyle w:val="apple-converted-space"/>
          <w:color w:val="222222"/>
          <w:lang w:val="pt-BR"/>
        </w:rPr>
        <w:t> </w:t>
      </w:r>
      <w:r w:rsidR="00E40FE1" w:rsidRPr="00E40FE1">
        <w:rPr>
          <w:rStyle w:val="apple-converted-space"/>
          <w:color w:val="222222"/>
          <w:lang w:val="pt-BR"/>
        </w:rPr>
        <w:t>InChI</w:t>
      </w:r>
      <w:r w:rsidRPr="009F4C4E">
        <w:rPr>
          <w:lang w:val="pt-BR"/>
        </w:rPr>
        <w:t>=1S/C2H2BrClFI/c3-1(6)2(4)5/h1-2H/t1-,2-/m0/s1</w:t>
      </w:r>
    </w:p>
    <w:p w:rsidR="00D570A3" w:rsidRPr="009F4C4E" w:rsidRDefault="00D570A3" w:rsidP="00D570A3">
      <w:pPr>
        <w:pStyle w:val="InChI-FAQ-InChI-string"/>
        <w:rPr>
          <w:lang w:val="pt-BR"/>
        </w:rPr>
      </w:pPr>
      <w:r w:rsidRPr="009F4C4E">
        <w:rPr>
          <w:lang w:val="pt-BR"/>
        </w:rPr>
        <w:t>(</w:t>
      </w:r>
      <w:r w:rsidRPr="009F4C4E">
        <w:rPr>
          <w:i/>
          <w:lang w:val="pt-BR"/>
        </w:rPr>
        <w:t>S,R</w:t>
      </w:r>
      <w:r w:rsidRPr="009F4C4E">
        <w:rPr>
          <w:lang w:val="pt-BR"/>
        </w:rPr>
        <w:t>)</w:t>
      </w:r>
      <w:r w:rsidRPr="009F4C4E">
        <w:rPr>
          <w:rStyle w:val="apple-converted-space"/>
          <w:color w:val="222222"/>
          <w:lang w:val="pt-BR"/>
        </w:rPr>
        <w:t> </w:t>
      </w:r>
      <w:r w:rsidR="00E40FE1" w:rsidRPr="00E40FE1">
        <w:rPr>
          <w:rStyle w:val="apple-converted-space"/>
          <w:color w:val="222222"/>
          <w:lang w:val="pt-BR"/>
        </w:rPr>
        <w:t>InChI</w:t>
      </w:r>
      <w:r w:rsidRPr="009F4C4E">
        <w:rPr>
          <w:lang w:val="pt-BR"/>
        </w:rPr>
        <w:t>=1S/C2H2BrClFI/c3-1(6)2(4)5/h1-2H/t1-,2-/m1/s1</w:t>
      </w:r>
    </w:p>
    <w:p w:rsidR="00D570A3" w:rsidRPr="00AF4BB7" w:rsidRDefault="00D570A3" w:rsidP="00D570A3">
      <w:pPr>
        <w:pStyle w:val="InChI-FAQ-answers"/>
      </w:pPr>
      <w:r w:rsidRPr="00AF4BB7">
        <w:t xml:space="preserve">(again, the </w:t>
      </w:r>
      <w:r w:rsidRPr="00AF4BB7">
        <w:rPr>
          <w:i/>
        </w:rPr>
        <w:t>RS</w:t>
      </w:r>
      <w:r w:rsidRPr="00AF4BB7">
        <w:t>-convention is used just for convenience)</w:t>
      </w:r>
    </w:p>
    <w:p w:rsidR="00E213F5" w:rsidRPr="00AF4BB7" w:rsidRDefault="00BC5FF1" w:rsidP="00E213F5">
      <w:pPr>
        <w:pStyle w:val="InChI-FAQ-Heading-3"/>
      </w:pPr>
      <w:bookmarkStart w:id="1114" w:name="_Toc492493969"/>
      <w:bookmarkEnd w:id="1112"/>
      <w:r w:rsidRPr="00AF4BB7">
        <w:t xml:space="preserve">8.6. </w:t>
      </w:r>
      <w:r w:rsidR="00FD5CB1" w:rsidRPr="00AF4BB7">
        <w:t xml:space="preserve">Can </w:t>
      </w:r>
      <w:r w:rsidR="00E213F5" w:rsidRPr="00AF4BB7">
        <w:t>InChI show “unknown” and “undefined” chiral centers differently?</w:t>
      </w:r>
      <w:bookmarkEnd w:id="1114"/>
      <w:r w:rsidR="00E213F5" w:rsidRPr="00AF4BB7">
        <w:t xml:space="preserve"> </w:t>
      </w:r>
    </w:p>
    <w:p w:rsidR="00FD5CB1" w:rsidRPr="00AF4BB7" w:rsidRDefault="00FD5CB1" w:rsidP="00FD5CB1">
      <w:pPr>
        <w:pStyle w:val="InChI-FAQ-answers"/>
      </w:pPr>
      <w:r w:rsidRPr="00AF4BB7">
        <w:t xml:space="preserve">Yes, if you use a Non-standard InChI. </w:t>
      </w:r>
    </w:p>
    <w:p w:rsidR="00FD5CB1" w:rsidRPr="00AF4BB7" w:rsidRDefault="00FD5CB1" w:rsidP="00FD5CB1">
      <w:pPr>
        <w:pStyle w:val="InChI-FAQ-answers"/>
        <w:rPr>
          <w:rFonts w:ascii="TimesNewRoman" w:hAnsi="TimesNewRoman" w:cs="TimesNewRoman"/>
          <w:sz w:val="23"/>
          <w:szCs w:val="23"/>
          <w:lang w:val="en-US"/>
        </w:rPr>
      </w:pPr>
      <w:r w:rsidRPr="00AF4BB7">
        <w:t xml:space="preserve">Standard InChI always marks both </w:t>
      </w:r>
      <w:r w:rsidRPr="00AF4BB7">
        <w:rPr>
          <w:rFonts w:ascii="TimesNewRoman" w:hAnsi="TimesNewRoman" w:cs="TimesNewRoman"/>
          <w:sz w:val="23"/>
          <w:szCs w:val="23"/>
          <w:lang w:val="en-US"/>
        </w:rPr>
        <w:t xml:space="preserve">“unknown” and “undefined” chiral centers </w:t>
      </w:r>
      <w:r w:rsidRPr="00AF4BB7">
        <w:t>(briefly: “undefined” means not assigned while “unknown” means explicitly marked as unknown, e.g., with</w:t>
      </w:r>
      <w:r w:rsidR="00EE47B5" w:rsidRPr="00AF4BB7">
        <w:t xml:space="preserve"> </w:t>
      </w:r>
      <w:r w:rsidRPr="00AF4BB7">
        <w:t xml:space="preserve">“wavy” bonds) </w:t>
      </w:r>
      <w:r w:rsidRPr="00AF4BB7">
        <w:rPr>
          <w:rFonts w:ascii="TimesNewRoman" w:hAnsi="TimesNewRoman" w:cs="TimesNewRoman"/>
          <w:sz w:val="23"/>
          <w:szCs w:val="23"/>
          <w:lang w:val="en-US"/>
        </w:rPr>
        <w:t>with the same ‘?’ sign.</w:t>
      </w:r>
    </w:p>
    <w:p w:rsidR="00E213F5" w:rsidRPr="00AF4BB7" w:rsidRDefault="00FD5CB1" w:rsidP="00FD5CB1">
      <w:pPr>
        <w:pStyle w:val="InChI-FAQ-answers"/>
      </w:pPr>
      <w:r w:rsidRPr="00AF4BB7">
        <w:rPr>
          <w:rFonts w:ascii="TimesNewRoman" w:hAnsi="TimesNewRoman" w:cs="TimesNewRoman"/>
          <w:sz w:val="23"/>
          <w:szCs w:val="23"/>
        </w:rPr>
        <w:t xml:space="preserve">In the Non-standard InChI </w:t>
      </w:r>
      <w:proofErr w:type="spellStart"/>
      <w:r w:rsidRPr="00AF4BB7">
        <w:rPr>
          <w:rFonts w:ascii="TimesNewRoman" w:hAnsi="TimesNewRoman" w:cs="TimesNewRoman"/>
          <w:sz w:val="23"/>
          <w:szCs w:val="23"/>
        </w:rPr>
        <w:t>flavour</w:t>
      </w:r>
      <w:proofErr w:type="spellEnd"/>
      <w:r w:rsidRPr="00AF4BB7">
        <w:rPr>
          <w:rFonts w:ascii="TimesNewRoman" w:hAnsi="TimesNewRoman" w:cs="TimesNewRoman"/>
          <w:sz w:val="23"/>
          <w:szCs w:val="23"/>
        </w:rPr>
        <w:t xml:space="preserve"> created with the option SLUUD </w:t>
      </w:r>
      <w:r w:rsidRPr="00AF4BB7">
        <w:t>(stands for ‘stereo labels for “unknown” and “undefined” are different’)</w:t>
      </w:r>
      <w:r w:rsidRPr="00AF4BB7">
        <w:rPr>
          <w:rFonts w:ascii="TimesNewRoman" w:hAnsi="TimesNewRoman" w:cs="TimesNewRoman"/>
          <w:sz w:val="23"/>
          <w:szCs w:val="23"/>
        </w:rPr>
        <w:t xml:space="preserve">, </w:t>
      </w:r>
      <w:r w:rsidRPr="00AF4BB7">
        <w:t>two different signs were used to mark “unknown” and “undefined” stereo: ‘u’ and ‘?’, respectively.</w:t>
      </w:r>
    </w:p>
    <w:p w:rsidR="007977E4" w:rsidRPr="00AF4BB7" w:rsidRDefault="00E3347E" w:rsidP="008A6E8C">
      <w:pPr>
        <w:pStyle w:val="InChI-FAQ-answers"/>
        <w:jc w:val="center"/>
      </w:pPr>
      <w:r>
        <w:lastRenderedPageBreak/>
        <w:pict>
          <v:shape id="_x0000_i1056" type="#_x0000_t75" style="width:393.75pt;height:376.5pt">
            <v:imagedata r:id="rId65" o:title=""/>
          </v:shape>
        </w:pict>
      </w:r>
      <w:r w:rsidR="008A6E8C" w:rsidRPr="00AF4BB7">
        <w:softHyphen/>
      </w:r>
    </w:p>
    <w:p w:rsidR="001957E9" w:rsidRPr="00AF4BB7" w:rsidRDefault="00BC5FF1" w:rsidP="001957E9">
      <w:pPr>
        <w:pStyle w:val="InChI-FAQ-Heading-3"/>
      </w:pPr>
      <w:bookmarkStart w:id="1115" w:name="_Toc492493970"/>
      <w:r w:rsidRPr="00AF4BB7">
        <w:t xml:space="preserve">8.7. </w:t>
      </w:r>
      <w:r w:rsidR="001957E9" w:rsidRPr="00AF4BB7">
        <w:t>Why</w:t>
      </w:r>
      <w:r w:rsidR="00FD5CB1" w:rsidRPr="00AF4BB7">
        <w:t xml:space="preserve"> does InChI show no stereo marks for tetrahedral centers which are actually present in the molecule (though none of the precise configurations is known)?</w:t>
      </w:r>
      <w:bookmarkEnd w:id="1115"/>
    </w:p>
    <w:p w:rsidR="00FD5CB1" w:rsidRPr="00AF4BB7" w:rsidRDefault="00FD5CB1" w:rsidP="00FD5CB1">
      <w:pPr>
        <w:pStyle w:val="InChI-FAQ-answers"/>
      </w:pPr>
      <w:r w:rsidRPr="00AF4BB7">
        <w:t xml:space="preserve">By default, InChI Software does not include in the </w:t>
      </w:r>
      <w:proofErr w:type="spellStart"/>
      <w:r w:rsidRPr="00AF4BB7">
        <w:t>Identifer</w:t>
      </w:r>
      <w:proofErr w:type="spellEnd"/>
      <w:r w:rsidRPr="00AF4BB7">
        <w:t xml:space="preserve"> an unknown/undefined stereo designation unless at least one defined stereocenter is present in the input structure. In particular, a single unknown/undefined stereocenter will not appear in the InChI string. </w:t>
      </w:r>
    </w:p>
    <w:p w:rsidR="00FD5CB1" w:rsidRPr="00AF4BB7" w:rsidRDefault="00FD5CB1" w:rsidP="00FD5CB1">
      <w:pPr>
        <w:pStyle w:val="InChI-FAQ-answers"/>
      </w:pPr>
      <w:r w:rsidRPr="00AF4BB7">
        <w:t>This is always true for Standard InChI.</w:t>
      </w:r>
    </w:p>
    <w:p w:rsidR="00FD5CB1" w:rsidRPr="00AF4BB7" w:rsidRDefault="00FD5CB1" w:rsidP="00FD5CB1">
      <w:pPr>
        <w:pStyle w:val="InChI-FAQ-answers"/>
      </w:pPr>
      <w:r w:rsidRPr="00AF4BB7">
        <w:t xml:space="preserve">The evident reason is </w:t>
      </w:r>
      <w:r w:rsidR="00C5605F" w:rsidRPr="00AF4BB7">
        <w:rPr>
          <w:lang w:val="en-US"/>
        </w:rPr>
        <w:t>that, in general, the explicit indication of completely unknown stereo would just add irrelevant information to the identifier</w:t>
      </w:r>
      <w:r w:rsidRPr="00AF4BB7">
        <w:t>.</w:t>
      </w:r>
    </w:p>
    <w:p w:rsidR="001957E9" w:rsidRPr="00AF4BB7" w:rsidRDefault="00FD5CB1" w:rsidP="00FD5CB1">
      <w:pPr>
        <w:pStyle w:val="InChI-FAQ-answers"/>
      </w:pPr>
      <w:r w:rsidRPr="00AF4BB7">
        <w:t xml:space="preserve">However, one may specifically create Non-standard InChI with unconditionally shown unknown/undefined stereo; see topic </w:t>
      </w:r>
      <w:r w:rsidR="00C5605F" w:rsidRPr="00AF4BB7">
        <w:t xml:space="preserve">15.22 </w:t>
      </w:r>
      <w:r w:rsidRPr="00AF4BB7">
        <w:t>“What does SUU do?” of this FAQ.</w:t>
      </w:r>
    </w:p>
    <w:p w:rsidR="00025D71" w:rsidRPr="00AF4BB7" w:rsidRDefault="00BC5FF1" w:rsidP="00025D71">
      <w:pPr>
        <w:pStyle w:val="InChI-FAQ-Heading-3"/>
      </w:pPr>
      <w:bookmarkStart w:id="1116" w:name="_Toc492493971"/>
      <w:r w:rsidRPr="00AF4BB7">
        <w:t xml:space="preserve">8.8. </w:t>
      </w:r>
      <w:r w:rsidR="00025D71" w:rsidRPr="00AF4BB7">
        <w:t>Why may a stereo layer appear several times in a single InChI?</w:t>
      </w:r>
      <w:bookmarkEnd w:id="1116"/>
      <w:r w:rsidR="00025D71" w:rsidRPr="00AF4BB7">
        <w:t xml:space="preserve"> </w:t>
      </w:r>
    </w:p>
    <w:p w:rsidR="00025D71" w:rsidRPr="00AF4BB7" w:rsidRDefault="00025D71" w:rsidP="00025D71">
      <w:pPr>
        <w:pStyle w:val="InChI-FAQ-answers"/>
      </w:pPr>
      <w:r w:rsidRPr="00AF4BB7">
        <w:t>As additional levels are added, stereo</w:t>
      </w:r>
      <w:r w:rsidR="00FE22CD" w:rsidRPr="00AF4BB7">
        <w:t xml:space="preserve"> </w:t>
      </w:r>
      <w:r w:rsidRPr="00AF4BB7">
        <w:t>descriptors may change, and this may result in a new stereo layer.</w:t>
      </w:r>
    </w:p>
    <w:p w:rsidR="001354D3" w:rsidRPr="00AF4BB7" w:rsidRDefault="001354D3" w:rsidP="001354D3">
      <w:pPr>
        <w:pStyle w:val="InChI-FAQ-answers"/>
        <w:rPr>
          <w:lang w:val="en-US"/>
        </w:rPr>
      </w:pPr>
      <w:r w:rsidRPr="00AF4BB7">
        <w:rPr>
          <w:lang w:val="en-US"/>
        </w:rPr>
        <w:t>An example is shown below. If no isotopes are taken into consideration, as it is in the Stereo Layer, only the chiral center at atom 3 is calculated because H and D are treated as equivalent. However, in the Isotopic Layer, the H and D are treated as different; therefore, the Isotopic Stereo sub-layer is included with stereo information for chiral centers 2 and 3:</w:t>
      </w:r>
    </w:p>
    <w:p w:rsidR="00025D71" w:rsidRPr="00AF4BB7" w:rsidRDefault="00E3347E" w:rsidP="00025D71">
      <w:pPr>
        <w:pStyle w:val="InChI-FAQ-answers"/>
        <w:jc w:val="center"/>
      </w:pPr>
      <w:r>
        <w:lastRenderedPageBreak/>
        <w:pict>
          <v:shape id="_x0000_i1057" type="#_x0000_t75" style="width:302.25pt;height:188.25pt">
            <v:imagedata r:id="rId66" o:title=""/>
          </v:shape>
        </w:pict>
      </w:r>
    </w:p>
    <w:p w:rsidR="00FE22CD" w:rsidRPr="00AF4BB7" w:rsidRDefault="00BC5FF1" w:rsidP="00F117C0">
      <w:pPr>
        <w:pStyle w:val="InChI-FAQ-Heading-3"/>
      </w:pPr>
      <w:bookmarkStart w:id="1117" w:name="_Toc492493972"/>
      <w:bookmarkStart w:id="1118" w:name="Can_the_/s_sub-layer_of_the_stereochemic"/>
      <w:r w:rsidRPr="00AF4BB7">
        <w:t xml:space="preserve">8.9. </w:t>
      </w:r>
      <w:r w:rsidR="006F3DED" w:rsidRPr="00AF4BB7">
        <w:t>If</w:t>
      </w:r>
      <w:r w:rsidR="00FD5CB1" w:rsidRPr="00AF4BB7">
        <w:t xml:space="preserve"> the /s sub-layer of the stereochemical layer can appear in more than one layer, why it is omitted sometimes?</w:t>
      </w:r>
      <w:bookmarkEnd w:id="1117"/>
    </w:p>
    <w:bookmarkEnd w:id="1118"/>
    <w:p w:rsidR="00FD5CB1" w:rsidRPr="00AF4BB7" w:rsidRDefault="00FD5CB1" w:rsidP="00FD5CB1">
      <w:pPr>
        <w:pStyle w:val="InChI-FAQ-answers"/>
      </w:pPr>
      <w:r w:rsidRPr="00AF4BB7">
        <w:t>In general, /s may appear in main (M), main-isotopic (MI), fixed-H (F), and fixed-H-isotopic (FI) layers (you may want to take a look at the "Appendix 2. Abbreviations and Layer Precedence" of the InChI Techni</w:t>
      </w:r>
      <w:r w:rsidR="00167826">
        <w:t>c</w:t>
      </w:r>
      <w:r w:rsidRPr="00AF4BB7">
        <w:t>al Manual)</w:t>
      </w:r>
    </w:p>
    <w:p w:rsidR="00FD5CB1" w:rsidRPr="00AF4BB7" w:rsidRDefault="00FD5CB1" w:rsidP="00FD5CB1">
      <w:pPr>
        <w:pStyle w:val="InChI-FAQ-answers"/>
      </w:pPr>
      <w:r w:rsidRPr="00AF4BB7">
        <w:t>However, the /s segment (as well as /t, /b, and /m) may be deliberately omitted if it is the same as in the preceding layer. For stereochemical layers the precedence is somewhat complicated because it depends on the existence (that is, non-emptiness) of the layers in M or F.</w:t>
      </w:r>
    </w:p>
    <w:p w:rsidR="00FD5CB1" w:rsidRPr="00AF4BB7" w:rsidRDefault="00FD5CB1" w:rsidP="00FD5CB1">
      <w:pPr>
        <w:pStyle w:val="InChI-FAQ-answers"/>
      </w:pPr>
      <w:r w:rsidRPr="00AF4BB7">
        <w:t>One more (not quite obvious) reason for omitting a contribution from a non-isotopic component of an isotopic stereo segment /t or /b (located MI or FI) is that this component, unlike isotopic components, *always* has isotopic stereo exactly same as its non-isotopic stereo in the preceding layer. The contribution from such a non-isotopic component to the isotopic layer /m is ".", as if the inversion does not change its /t stereo.</w:t>
      </w:r>
    </w:p>
    <w:p w:rsidR="00FE22CD" w:rsidRPr="00AF4BB7" w:rsidRDefault="00FD5CB1" w:rsidP="00FD5CB1">
      <w:pPr>
        <w:pStyle w:val="InChI-FAQ-answers"/>
      </w:pPr>
      <w:r w:rsidRPr="00AF4BB7">
        <w:t>However /s may not be omitted in, for example, MI if some of the components do not have /t in M and have /t in MI even though another component has absolute or relative stereo in both M and MI and as a result both /s segments are same.</w:t>
      </w:r>
    </w:p>
    <w:p w:rsidR="00E53393" w:rsidRPr="00AF4BB7" w:rsidRDefault="00BC5FF1" w:rsidP="00CF0417">
      <w:pPr>
        <w:pStyle w:val="Heading2"/>
        <w:rPr>
          <w:lang w:val="en-US"/>
        </w:rPr>
      </w:pPr>
      <w:bookmarkStart w:id="1119" w:name="_Toc492493973"/>
      <w:r w:rsidRPr="00AF4BB7">
        <w:rPr>
          <w:lang w:val="en-US"/>
        </w:rPr>
        <w:t xml:space="preserve">9. </w:t>
      </w:r>
      <w:r w:rsidR="00E53393" w:rsidRPr="00AF4BB7">
        <w:rPr>
          <w:lang w:val="en-US"/>
        </w:rPr>
        <w:t>Isotop</w:t>
      </w:r>
      <w:r w:rsidR="00CB6706" w:rsidRPr="00AF4BB7">
        <w:rPr>
          <w:lang w:val="en-US"/>
        </w:rPr>
        <w:t>es</w:t>
      </w:r>
      <w:bookmarkEnd w:id="1119"/>
    </w:p>
    <w:p w:rsidR="00E77F19" w:rsidRPr="00AF4BB7" w:rsidRDefault="00BC5FF1" w:rsidP="00154379">
      <w:pPr>
        <w:pStyle w:val="InChI-FAQ-Heading-3"/>
      </w:pPr>
      <w:bookmarkStart w:id="1120" w:name="_Toc492493974"/>
      <w:r w:rsidRPr="00AF4BB7">
        <w:t xml:space="preserve">9.1. </w:t>
      </w:r>
      <w:r w:rsidR="00E77F19" w:rsidRPr="00AF4BB7">
        <w:t>How does InChI manage isotopes?</w:t>
      </w:r>
      <w:bookmarkEnd w:id="1120"/>
      <w:r w:rsidR="00E77F19" w:rsidRPr="00AF4BB7">
        <w:t xml:space="preserve"> </w:t>
      </w:r>
    </w:p>
    <w:p w:rsidR="00213601" w:rsidRPr="00AF4BB7" w:rsidRDefault="00213601" w:rsidP="00213601">
      <w:pPr>
        <w:pStyle w:val="InChI-FAQ-answers"/>
      </w:pPr>
      <w:r w:rsidRPr="00AF4BB7">
        <w:t>InChI represents isotopes as a single layer in the identifier.</w:t>
      </w:r>
    </w:p>
    <w:p w:rsidR="00213601" w:rsidRPr="00AF4BB7" w:rsidRDefault="00E3347E" w:rsidP="00213601">
      <w:pPr>
        <w:pStyle w:val="InChI-FAQ-answers"/>
        <w:jc w:val="center"/>
      </w:pPr>
      <w:r>
        <w:pict>
          <v:shape id="_x0000_i1058" type="#_x0000_t75" style="width:361.5pt;height:118.5pt">
            <v:imagedata r:id="rId67" o:title=""/>
          </v:shape>
        </w:pict>
      </w:r>
    </w:p>
    <w:p w:rsidR="00213601" w:rsidRDefault="00205EB3" w:rsidP="00213601">
      <w:pPr>
        <w:pStyle w:val="InChI-FAQ-answers"/>
      </w:pPr>
      <w:r w:rsidRPr="00AF4BB7">
        <w:lastRenderedPageBreak/>
        <w:t>For each isotopically enriched atom in the structure, the InChI layer will hold that atom's canonical number followed by the isotopic shift [i.e. +0 for chlorine-35(35-35) or +1 for carbon-13 (13-12)], followed by isotopic hydrogen (D or T) if present e.g.</w:t>
      </w:r>
    </w:p>
    <w:p w:rsidR="00A72B47" w:rsidRPr="00AF4BB7" w:rsidRDefault="00E3347E" w:rsidP="00213601">
      <w:pPr>
        <w:pStyle w:val="InChI-FAQ-answers"/>
      </w:pPr>
      <w:r>
        <w:pict>
          <v:shape id="_x0000_i1059" type="#_x0000_t75" style="width:467.25pt;height:138.75pt">
            <v:imagedata r:id="rId68" o:title=""/>
          </v:shape>
        </w:pict>
      </w:r>
    </w:p>
    <w:p w:rsidR="00213601" w:rsidRPr="00AF4BB7" w:rsidRDefault="00213601" w:rsidP="002C54F8">
      <w:pPr>
        <w:pStyle w:val="InChI-FAQ-answers"/>
        <w:jc w:val="center"/>
      </w:pPr>
    </w:p>
    <w:p w:rsidR="00213601" w:rsidRPr="00AF4BB7" w:rsidRDefault="00BF2CCD" w:rsidP="00213601">
      <w:pPr>
        <w:pStyle w:val="InChI-FAQ-answers"/>
      </w:pPr>
      <w:r w:rsidRPr="00AF4BB7">
        <w:rPr>
          <w:lang w:val="en-US"/>
        </w:rPr>
        <w:t xml:space="preserve">Some </w:t>
      </w:r>
      <w:r w:rsidR="00205EB3" w:rsidRPr="00AF4BB7">
        <w:t>complexity arises when there are isotopically labelled hydrogen</w:t>
      </w:r>
      <w:r w:rsidRPr="00AF4BB7">
        <w:t xml:space="preserve"> atom</w:t>
      </w:r>
      <w:r w:rsidR="00205EB3" w:rsidRPr="00AF4BB7">
        <w:t>s that can undergo tautomerism. In the Hydrogen sub-layer of the Main layer these hydrogen atoms are treated as non-isotopic; the number of these mobile isotopic hydrogens atoms is appended to the "exchangeable isotopic hydrogen atoms" part of the isotopic layer. The same is done to isotopic hydrogen atoms that may be subject to heterolytic dissociation in aqueous solution (for example D in RS-D).</w:t>
      </w:r>
    </w:p>
    <w:p w:rsidR="00EC0517" w:rsidRPr="00AF4BB7" w:rsidRDefault="00EC0517" w:rsidP="00213601">
      <w:pPr>
        <w:pStyle w:val="InChI-FAQ-answers"/>
      </w:pPr>
    </w:p>
    <w:p w:rsidR="00213601" w:rsidRPr="00AF4BB7" w:rsidRDefault="00E3347E" w:rsidP="002C54F8">
      <w:pPr>
        <w:pStyle w:val="InChI-FAQ-answers"/>
        <w:jc w:val="center"/>
      </w:pPr>
      <w:r>
        <w:pict>
          <v:shape id="_x0000_i1060" type="#_x0000_t75" style="width:393pt;height:255.75pt">
            <v:imagedata r:id="rId69" o:title=""/>
          </v:shape>
        </w:pict>
      </w:r>
    </w:p>
    <w:p w:rsidR="00205EB3" w:rsidRPr="00AF4BB7" w:rsidRDefault="00205EB3" w:rsidP="00205EB3">
      <w:pPr>
        <w:pStyle w:val="InChI-FAQ-answers"/>
      </w:pPr>
      <w:r w:rsidRPr="00AF4BB7">
        <w:t>The Hydrogen sub-layer of the Main layer does not take isotopic labelling into account and thus treats the deuterium atoms as hydrogen. The layer states that the four H are shared between atoms with canonical numbers 2, 3 and 4 (the two N and O).</w:t>
      </w:r>
    </w:p>
    <w:p w:rsidR="00F05D54" w:rsidRPr="00AF4BB7" w:rsidRDefault="00F05D54" w:rsidP="00F05D54">
      <w:pPr>
        <w:pStyle w:val="InChI-FAQ-answers"/>
        <w:rPr>
          <w:lang w:val="en-US"/>
        </w:rPr>
      </w:pPr>
      <w:r w:rsidRPr="00AF4BB7">
        <w:rPr>
          <w:lang w:val="en-US"/>
        </w:rPr>
        <w:t>The Exchangeable Isotopic-H sub-layer of the Isotopic Layer contains two deuterium atoms that are shared between heteroatoms in the whole structure.</w:t>
      </w:r>
    </w:p>
    <w:p w:rsidR="00CF452F" w:rsidRPr="00AF4BB7" w:rsidRDefault="00BC5FF1" w:rsidP="00CF452F">
      <w:pPr>
        <w:pStyle w:val="InChI-FAQ-Heading-3"/>
      </w:pPr>
      <w:bookmarkStart w:id="1121" w:name="_Toc492493975"/>
      <w:r w:rsidRPr="00AF4BB7">
        <w:lastRenderedPageBreak/>
        <w:t xml:space="preserve">9.2. </w:t>
      </w:r>
      <w:r w:rsidR="00CF452F" w:rsidRPr="00AF4BB7">
        <w:t>How</w:t>
      </w:r>
      <w:r w:rsidR="00205EB3" w:rsidRPr="00AF4BB7">
        <w:t xml:space="preserve"> is</w:t>
      </w:r>
      <w:r w:rsidR="00CF452F" w:rsidRPr="00AF4BB7">
        <w:t xml:space="preserve"> isotopic shift counted?</w:t>
      </w:r>
      <w:bookmarkEnd w:id="1121"/>
      <w:r w:rsidR="00CF452F" w:rsidRPr="00AF4BB7">
        <w:t xml:space="preserve"> </w:t>
      </w:r>
    </w:p>
    <w:p w:rsidR="00205EB3" w:rsidRPr="00AF4BB7" w:rsidRDefault="00205EB3" w:rsidP="00205EB3">
      <w:pPr>
        <w:pStyle w:val="InChI-FAQ-answers"/>
      </w:pPr>
      <w:r w:rsidRPr="00AF4BB7">
        <w:t xml:space="preserve">The isotopic shift indicated in the isotopic layer is an integer giving atomic mass relative to the rounded average atomic mass of the element. </w:t>
      </w:r>
    </w:p>
    <w:p w:rsidR="00205EB3" w:rsidRPr="00AF4BB7" w:rsidRDefault="00205EB3" w:rsidP="00205EB3">
      <w:pPr>
        <w:pStyle w:val="InChI-FAQ-answers"/>
      </w:pPr>
      <w:r w:rsidRPr="00AF4BB7">
        <w:t xml:space="preserve">For example, if atom number 6 is </w:t>
      </w:r>
      <w:r w:rsidRPr="00AF4BB7">
        <w:rPr>
          <w:vertAlign w:val="superscript"/>
        </w:rPr>
        <w:t>37</w:t>
      </w:r>
      <w:r w:rsidRPr="00AF4BB7">
        <w:t>Cl, it is represented as “6+2” (average atomic mass of Cl is 35.453; rounding to the nearest integer gives 35, 37 – 35 = +2).</w:t>
      </w:r>
    </w:p>
    <w:p w:rsidR="00205EB3" w:rsidRPr="00AF4BB7" w:rsidRDefault="00205EB3" w:rsidP="00205EB3">
      <w:pPr>
        <w:pStyle w:val="InChI-FAQ-answers"/>
      </w:pPr>
      <w:r w:rsidRPr="00AF4BB7">
        <w:t>The reference averaged atomic masses used by the InChI algorithm are listed in Appendix 1 “InChI Standard Valences” of the InChI Technical Manual.</w:t>
      </w:r>
    </w:p>
    <w:p w:rsidR="00CF452F" w:rsidRPr="00AF4BB7" w:rsidRDefault="00BC5FF1" w:rsidP="00CF452F">
      <w:pPr>
        <w:pStyle w:val="InChI-FAQ-Heading-3"/>
      </w:pPr>
      <w:bookmarkStart w:id="1122" w:name="_Toc492493976"/>
      <w:r w:rsidRPr="00AF4BB7">
        <w:t xml:space="preserve">9.3. </w:t>
      </w:r>
      <w:r w:rsidR="00CF452F" w:rsidRPr="00AF4BB7">
        <w:t>Why</w:t>
      </w:r>
      <w:r w:rsidR="00205EB3" w:rsidRPr="00AF4BB7">
        <w:t xml:space="preserve"> may</w:t>
      </w:r>
      <w:r w:rsidR="00CF452F" w:rsidRPr="00AF4BB7">
        <w:t xml:space="preserve"> isotopic shift +0 appear in InChI?</w:t>
      </w:r>
      <w:bookmarkEnd w:id="1122"/>
    </w:p>
    <w:p w:rsidR="00F05D54" w:rsidRPr="00AF4BB7" w:rsidRDefault="00205EB3" w:rsidP="00F05D54">
      <w:pPr>
        <w:pStyle w:val="InChI-FAQ-answers"/>
        <w:rPr>
          <w:lang w:val="en-US"/>
        </w:rPr>
      </w:pPr>
      <w:r w:rsidRPr="00AF4BB7">
        <w:t>The value of isotopic shift “+0” means that the atom is of a specific isotope</w:t>
      </w:r>
      <w:r w:rsidR="00F05D54" w:rsidRPr="00AF4BB7">
        <w:rPr>
          <w:lang w:val="en-US"/>
        </w:rPr>
        <w:t xml:space="preserve"> whose mass number is the same as the rounded average atomic mass.</w:t>
      </w:r>
    </w:p>
    <w:p w:rsidR="00CF452F" w:rsidRPr="00AF4BB7" w:rsidRDefault="00CF452F" w:rsidP="00CF452F">
      <w:pPr>
        <w:pStyle w:val="InChI-FAQ-answers"/>
      </w:pPr>
      <w:r w:rsidRPr="00AF4BB7">
        <w:t xml:space="preserve">For example, </w:t>
      </w:r>
      <w:r w:rsidR="00551215" w:rsidRPr="00AF4BB7">
        <w:t>the string</w:t>
      </w:r>
    </w:p>
    <w:p w:rsidR="00CF452F" w:rsidRPr="00AF4BB7" w:rsidRDefault="00CF452F" w:rsidP="001A5C08">
      <w:pPr>
        <w:pStyle w:val="InChI-FAQ-InChI-string"/>
      </w:pPr>
      <w:r w:rsidRPr="00AF4BB7">
        <w:t>InChI=1S/H2O/h1H2</w:t>
      </w:r>
    </w:p>
    <w:p w:rsidR="00E93FC3" w:rsidRPr="00AF4BB7" w:rsidRDefault="00256328" w:rsidP="00E93FC3">
      <w:pPr>
        <w:pStyle w:val="InChI-FAQ-answers"/>
        <w:rPr>
          <w:lang w:val="en-US"/>
        </w:rPr>
      </w:pPr>
      <w:r w:rsidRPr="00AF4BB7">
        <w:t>corresponds to water containing a natural mixture</w:t>
      </w:r>
      <w:r w:rsidR="00F05D54" w:rsidRPr="00AF4BB7">
        <w:t xml:space="preserve"> of </w:t>
      </w:r>
      <w:r w:rsidR="00E93FC3" w:rsidRPr="00AF4BB7">
        <w:rPr>
          <w:lang w:val="en-US"/>
        </w:rPr>
        <w:t xml:space="preserve">isotopes (99.757% of </w:t>
      </w:r>
      <w:r w:rsidR="00E93FC3" w:rsidRPr="00AF4BB7">
        <w:rPr>
          <w:vertAlign w:val="superscript"/>
          <w:lang w:val="en-US"/>
        </w:rPr>
        <w:t>16</w:t>
      </w:r>
      <w:r w:rsidR="00E93FC3" w:rsidRPr="00AF4BB7">
        <w:rPr>
          <w:lang w:val="en-US"/>
        </w:rPr>
        <w:t xml:space="preserve">O, 0.038% of </w:t>
      </w:r>
      <w:r w:rsidR="00E93FC3" w:rsidRPr="00AF4BB7">
        <w:rPr>
          <w:vertAlign w:val="superscript"/>
          <w:lang w:val="en-US"/>
        </w:rPr>
        <w:t>17</w:t>
      </w:r>
      <w:r w:rsidR="00E93FC3" w:rsidRPr="00AF4BB7">
        <w:rPr>
          <w:lang w:val="en-US"/>
        </w:rPr>
        <w:t xml:space="preserve">O, and 0.205% of </w:t>
      </w:r>
      <w:r w:rsidR="00E93FC3" w:rsidRPr="00AF4BB7">
        <w:rPr>
          <w:vertAlign w:val="superscript"/>
          <w:lang w:val="en-US"/>
        </w:rPr>
        <w:t>18</w:t>
      </w:r>
      <w:r w:rsidR="00E93FC3" w:rsidRPr="00AF4BB7">
        <w:rPr>
          <w:lang w:val="en-US"/>
        </w:rPr>
        <w:t xml:space="preserve">O; 99.9885% of </w:t>
      </w:r>
      <w:r w:rsidR="00E93FC3" w:rsidRPr="00AF4BB7">
        <w:rPr>
          <w:vertAlign w:val="superscript"/>
          <w:lang w:val="en-US"/>
        </w:rPr>
        <w:t>1</w:t>
      </w:r>
      <w:r w:rsidR="00E93FC3" w:rsidRPr="00AF4BB7">
        <w:rPr>
          <w:lang w:val="en-US"/>
        </w:rPr>
        <w:t xml:space="preserve">H and 0.0115% of </w:t>
      </w:r>
      <w:r w:rsidR="00E93FC3" w:rsidRPr="00AF4BB7">
        <w:rPr>
          <w:vertAlign w:val="superscript"/>
          <w:lang w:val="en-US"/>
        </w:rPr>
        <w:t>2</w:t>
      </w:r>
      <w:r w:rsidR="00E93FC3" w:rsidRPr="00AF4BB7">
        <w:rPr>
          <w:lang w:val="en-US"/>
        </w:rPr>
        <w:t>H; the uncertainties being omitted ), while</w:t>
      </w:r>
    </w:p>
    <w:p w:rsidR="001A5C08" w:rsidRPr="009F4C4E" w:rsidRDefault="001A5C08" w:rsidP="00E93FC3">
      <w:pPr>
        <w:pStyle w:val="InChI-FAQ-InChI-string"/>
        <w:rPr>
          <w:lang w:val="pt-BR"/>
        </w:rPr>
      </w:pPr>
      <w:r w:rsidRPr="009F4C4E">
        <w:rPr>
          <w:lang w:val="pt-BR"/>
        </w:rPr>
        <w:t>InChI=1S/H2O/h1H2/i1+0</w:t>
      </w:r>
    </w:p>
    <w:p w:rsidR="00E93FC3" w:rsidRPr="00AF4BB7" w:rsidRDefault="00256328" w:rsidP="00E93FC3">
      <w:pPr>
        <w:pStyle w:val="InChI-FAQ-answers"/>
        <w:rPr>
          <w:lang w:val="en-US"/>
        </w:rPr>
      </w:pPr>
      <w:r w:rsidRPr="00AF4BB7">
        <w:t>represents water</w:t>
      </w:r>
      <w:r w:rsidR="00E93FC3" w:rsidRPr="00AF4BB7">
        <w:t xml:space="preserve"> </w:t>
      </w:r>
      <w:r w:rsidR="00E93FC3" w:rsidRPr="00AF4BB7">
        <w:rPr>
          <w:lang w:val="en-US"/>
        </w:rPr>
        <w:t xml:space="preserve">containing a specific isotope of oxygen, </w:t>
      </w:r>
      <w:r w:rsidR="00E93FC3" w:rsidRPr="00AF4BB7">
        <w:rPr>
          <w:vertAlign w:val="superscript"/>
          <w:lang w:val="en-US"/>
        </w:rPr>
        <w:t>16</w:t>
      </w:r>
      <w:r w:rsidR="00E93FC3" w:rsidRPr="00AF4BB7">
        <w:rPr>
          <w:lang w:val="en-US"/>
        </w:rPr>
        <w:t>O.</w:t>
      </w:r>
    </w:p>
    <w:p w:rsidR="00256328" w:rsidRPr="00AF4BB7" w:rsidRDefault="00E93FC3" w:rsidP="00256328">
      <w:pPr>
        <w:pStyle w:val="InChI-FAQ-answers"/>
      </w:pPr>
      <w:r w:rsidRPr="00AF4BB7">
        <w:rPr>
          <w:lang w:val="en-US"/>
        </w:rPr>
        <w:t xml:space="preserve">A seeming ambiguity arises for elements that have a single stable isotope, namely, Be, F, Na, Al, P, Sc, Co, As, </w:t>
      </w:r>
      <w:proofErr w:type="spellStart"/>
      <w:r w:rsidRPr="00AF4BB7">
        <w:rPr>
          <w:lang w:val="en-US"/>
        </w:rPr>
        <w:t>Nb</w:t>
      </w:r>
      <w:proofErr w:type="spellEnd"/>
      <w:r w:rsidRPr="00AF4BB7">
        <w:rPr>
          <w:lang w:val="en-US"/>
        </w:rPr>
        <w:t xml:space="preserve">, Rh, I, Cs, </w:t>
      </w:r>
      <w:proofErr w:type="spellStart"/>
      <w:r w:rsidRPr="00AF4BB7">
        <w:rPr>
          <w:lang w:val="en-US"/>
        </w:rPr>
        <w:t>Pr</w:t>
      </w:r>
      <w:proofErr w:type="spellEnd"/>
      <w:r w:rsidRPr="00AF4BB7">
        <w:rPr>
          <w:lang w:val="en-US"/>
        </w:rPr>
        <w:t xml:space="preserve">, Tb, Ho, Tm, Au, Bi, Pa, or a single known isotope.. For these elements, "+0" seems to be redundant and </w:t>
      </w:r>
      <w:r w:rsidR="008A425A">
        <w:rPr>
          <w:lang w:val="en-US"/>
        </w:rPr>
        <w:t xml:space="preserve">to </w:t>
      </w:r>
      <w:r w:rsidRPr="00AF4BB7">
        <w:rPr>
          <w:lang w:val="en-US"/>
        </w:rPr>
        <w:t>creat</w:t>
      </w:r>
      <w:r w:rsidR="008A425A">
        <w:rPr>
          <w:lang w:val="en-US"/>
        </w:rPr>
        <w:t>e</w:t>
      </w:r>
      <w:r w:rsidRPr="00AF4BB7">
        <w:rPr>
          <w:lang w:val="en-US"/>
        </w:rPr>
        <w:t xml:space="preserve"> an ambiguity. However, "+0" reflects the intention of the user to distinguish the particular isotope from others, </w:t>
      </w:r>
      <w:r w:rsidR="004C2E72" w:rsidRPr="004C2E72">
        <w:rPr>
          <w:lang w:val="en-US"/>
        </w:rPr>
        <w:t>possibly artificial isotopes of the same element</w:t>
      </w:r>
      <w:r w:rsidRPr="00AF4BB7">
        <w:rPr>
          <w:lang w:val="en-US"/>
        </w:rPr>
        <w:t>.</w:t>
      </w:r>
    </w:p>
    <w:p w:rsidR="006C5B40" w:rsidRPr="00AF4BB7" w:rsidRDefault="00BC5FF1" w:rsidP="006C5B40">
      <w:pPr>
        <w:pStyle w:val="InChI-FAQ-Heading-3"/>
      </w:pPr>
      <w:bookmarkStart w:id="1123" w:name="_Toc492493977"/>
      <w:r w:rsidRPr="00AF4BB7">
        <w:t xml:space="preserve">9.4. </w:t>
      </w:r>
      <w:r w:rsidR="006C5B40" w:rsidRPr="00AF4BB7">
        <w:t xml:space="preserve">Does InChI recognize the </w:t>
      </w:r>
      <w:r w:rsidR="00256328" w:rsidRPr="00AF4BB7">
        <w:t xml:space="preserve">one-letter </w:t>
      </w:r>
      <w:r w:rsidR="006C5B40" w:rsidRPr="00AF4BB7">
        <w:t>symbols of deuterium and tritium?</w:t>
      </w:r>
      <w:bookmarkEnd w:id="1123"/>
      <w:r w:rsidR="006C5B40" w:rsidRPr="00AF4BB7">
        <w:t xml:space="preserve"> </w:t>
      </w:r>
    </w:p>
    <w:p w:rsidR="006C5B40" w:rsidRPr="00AF4BB7" w:rsidRDefault="006C5B40" w:rsidP="00B1493D">
      <w:pPr>
        <w:pStyle w:val="InChI-FAQ-answers"/>
      </w:pPr>
      <w:r w:rsidRPr="00AF4BB7">
        <w:t>Yes.</w:t>
      </w:r>
    </w:p>
    <w:p w:rsidR="00B1493D" w:rsidRPr="00AF4BB7" w:rsidRDefault="006C5B40" w:rsidP="00B1493D">
      <w:pPr>
        <w:pStyle w:val="InChI-FAQ-answers"/>
      </w:pPr>
      <w:r w:rsidRPr="00AF4BB7">
        <w:t>Element name "D" is equivalent to element="H", isotope 2.</w:t>
      </w:r>
    </w:p>
    <w:p w:rsidR="00B1493D" w:rsidRPr="00AF4BB7" w:rsidRDefault="006C5B40" w:rsidP="00B1493D">
      <w:pPr>
        <w:pStyle w:val="InChI-FAQ-answers"/>
      </w:pPr>
      <w:r w:rsidRPr="00AF4BB7">
        <w:t>Element name "T" is equivalent to element="H", isotope 3.</w:t>
      </w:r>
    </w:p>
    <w:p w:rsidR="006C5B40" w:rsidRPr="00AF4BB7" w:rsidRDefault="006C5B40" w:rsidP="00B1493D">
      <w:pPr>
        <w:pStyle w:val="InChI-FAQ-answers"/>
      </w:pPr>
      <w:r w:rsidRPr="00AF4BB7">
        <w:t>Any isotopic attributes of "D" or "T" provided in the structure are ignored.</w:t>
      </w:r>
    </w:p>
    <w:p w:rsidR="00F27DD9" w:rsidRPr="00AF4BB7" w:rsidRDefault="00BC5FF1" w:rsidP="00F27DD9">
      <w:pPr>
        <w:pStyle w:val="InChI-FAQ-Heading-3"/>
      </w:pPr>
      <w:bookmarkStart w:id="1124" w:name="_Toc492493978"/>
      <w:bookmarkStart w:id="1125" w:name="What_is_the_ordering_of_Deuterium_and_Tr"/>
      <w:r w:rsidRPr="00AF4BB7">
        <w:t xml:space="preserve">9.5. </w:t>
      </w:r>
      <w:r w:rsidR="00F27DD9" w:rsidRPr="00AF4BB7">
        <w:t>What is the ordering of D</w:t>
      </w:r>
      <w:r w:rsidR="004C6E72" w:rsidRPr="00AF4BB7">
        <w:t xml:space="preserve"> </w:t>
      </w:r>
      <w:r w:rsidR="00F27DD9" w:rsidRPr="00AF4BB7">
        <w:t>and T</w:t>
      </w:r>
      <w:r w:rsidR="004C6E72" w:rsidRPr="00AF4BB7">
        <w:t xml:space="preserve"> </w:t>
      </w:r>
      <w:r w:rsidR="00F27DD9" w:rsidRPr="00AF4BB7">
        <w:t>in the isotopic layer?</w:t>
      </w:r>
      <w:bookmarkEnd w:id="1124"/>
    </w:p>
    <w:bookmarkEnd w:id="1125"/>
    <w:p w:rsidR="00CE4D4B" w:rsidRPr="00AF4BB7" w:rsidRDefault="00CE4D4B" w:rsidP="00CE4D4B">
      <w:pPr>
        <w:pStyle w:val="InChI-FAQ-answers"/>
      </w:pPr>
      <w:r w:rsidRPr="00AF4BB7">
        <w:t>The ordering of isotopes goes according to descending atomic mass. Thus the ordering for Tritium, Deuterium and Protium is T&gt;D&gt;</w:t>
      </w:r>
      <w:r w:rsidRPr="00AF4BB7">
        <w:rPr>
          <w:vertAlign w:val="superscript"/>
        </w:rPr>
        <w:t>1</w:t>
      </w:r>
      <w:r w:rsidRPr="00AF4BB7">
        <w:t>H.</w:t>
      </w:r>
    </w:p>
    <w:p w:rsidR="00F27DD9" w:rsidRPr="00AF4BB7" w:rsidRDefault="00E3347E" w:rsidP="005770EF">
      <w:pPr>
        <w:pStyle w:val="InChI-FAQ-answers"/>
        <w:jc w:val="center"/>
        <w:rPr>
          <w:rFonts w:ascii="Georgia" w:hAnsi="Georgia"/>
        </w:rPr>
      </w:pPr>
      <w:r>
        <w:rPr>
          <w:rFonts w:ascii="Georgia" w:hAnsi="Georgia"/>
        </w:rPr>
        <w:pict>
          <v:shape id="_x0000_i1061" type="#_x0000_t75" style="width:202.5pt;height:83.25pt">
            <v:imagedata r:id="rId70" o:title=""/>
          </v:shape>
        </w:pict>
      </w:r>
    </w:p>
    <w:p w:rsidR="00CE4D4B" w:rsidRPr="00AF4BB7" w:rsidRDefault="00CE4D4B" w:rsidP="00CE4D4B">
      <w:pPr>
        <w:pStyle w:val="InChI-FAQ-answers"/>
      </w:pPr>
      <w:r w:rsidRPr="00AF4BB7">
        <w:t xml:space="preserve">Note that if you specify the generic H (rather than the specific protium isotope </w:t>
      </w:r>
      <w:r w:rsidRPr="00AF4BB7">
        <w:rPr>
          <w:vertAlign w:val="superscript"/>
        </w:rPr>
        <w:t>1</w:t>
      </w:r>
      <w:r w:rsidRPr="00AF4BB7">
        <w:t>H) then it will not appear in the isotopic layer (which only deals with specific isotopic enrichment).</w:t>
      </w:r>
    </w:p>
    <w:p w:rsidR="00F04B5D" w:rsidRPr="00AF4BB7" w:rsidRDefault="00BC5FF1" w:rsidP="00154379">
      <w:pPr>
        <w:pStyle w:val="InChI-FAQ-Heading-3"/>
      </w:pPr>
      <w:bookmarkStart w:id="1126" w:name="_Toc492493979"/>
      <w:r w:rsidRPr="00AF4BB7">
        <w:lastRenderedPageBreak/>
        <w:t xml:space="preserve">9.6. </w:t>
      </w:r>
      <w:r w:rsidR="00F04B5D" w:rsidRPr="00AF4BB7">
        <w:t>Can InChI represent nuclear isomers?</w:t>
      </w:r>
      <w:bookmarkEnd w:id="1126"/>
      <w:r w:rsidR="00F04B5D" w:rsidRPr="00AF4BB7">
        <w:t xml:space="preserve"> </w:t>
      </w:r>
    </w:p>
    <w:p w:rsidR="00F04B5D" w:rsidRPr="00AF4BB7" w:rsidRDefault="00F04B5D" w:rsidP="009E2716">
      <w:pPr>
        <w:pStyle w:val="InChI-FAQ-answers"/>
      </w:pPr>
      <w:r w:rsidRPr="00AF4BB7">
        <w:t>No</w:t>
      </w:r>
      <w:r w:rsidR="009E2716" w:rsidRPr="00AF4BB7">
        <w:t xml:space="preserve">, there is no support for nuclear isomers (metastable isotopes, like </w:t>
      </w:r>
      <w:r w:rsidR="009E2716" w:rsidRPr="00AF4BB7">
        <w:rPr>
          <w:szCs w:val="17"/>
          <w:shd w:val="clear" w:color="auto" w:fill="FFFFFF"/>
        </w:rPr>
        <w:t>Technetium-99m)</w:t>
      </w:r>
      <w:r w:rsidRPr="00AF4BB7">
        <w:t>. The main reason is that the main structure input format (</w:t>
      </w:r>
      <w:r w:rsidR="009E2716" w:rsidRPr="00AF4BB7">
        <w:t>MOL/</w:t>
      </w:r>
      <w:r w:rsidRPr="00AF4BB7">
        <w:t>SD</w:t>
      </w:r>
      <w:r w:rsidR="009E2716" w:rsidRPr="00AF4BB7">
        <w:t xml:space="preserve">F </w:t>
      </w:r>
      <w:r w:rsidRPr="00AF4BB7">
        <w:t xml:space="preserve">v2000) does not allow </w:t>
      </w:r>
      <w:r w:rsidR="0090236C" w:rsidRPr="00AF4BB7">
        <w:t xml:space="preserve">one </w:t>
      </w:r>
      <w:r w:rsidRPr="00AF4BB7">
        <w:t>to express metastable nuclei</w:t>
      </w:r>
      <w:r w:rsidR="002D51E8" w:rsidRPr="00AF4BB7">
        <w:t>.</w:t>
      </w:r>
    </w:p>
    <w:p w:rsidR="00F04B5D" w:rsidRPr="00AF4BB7" w:rsidRDefault="00BC5FF1" w:rsidP="00CF0417">
      <w:pPr>
        <w:pStyle w:val="Heading2"/>
        <w:rPr>
          <w:lang w:val="en-US"/>
        </w:rPr>
      </w:pPr>
      <w:bookmarkStart w:id="1127" w:name="_Toc492493980"/>
      <w:r w:rsidRPr="00AF4BB7">
        <w:rPr>
          <w:lang w:val="en-US"/>
        </w:rPr>
        <w:t xml:space="preserve">10. </w:t>
      </w:r>
      <w:r w:rsidR="00E53393" w:rsidRPr="00AF4BB7">
        <w:rPr>
          <w:lang w:val="en-US"/>
        </w:rPr>
        <w:t>Charge</w:t>
      </w:r>
      <w:r w:rsidR="00FE0E03" w:rsidRPr="00AF4BB7">
        <w:rPr>
          <w:lang w:val="en-US"/>
        </w:rPr>
        <w:t xml:space="preserve">, </w:t>
      </w:r>
      <w:r w:rsidR="00CF0417" w:rsidRPr="00AF4BB7">
        <w:rPr>
          <w:lang w:val="en-US"/>
        </w:rPr>
        <w:t>P</w:t>
      </w:r>
      <w:r w:rsidR="00FE0E03" w:rsidRPr="00AF4BB7">
        <w:rPr>
          <w:lang w:val="en-US"/>
        </w:rPr>
        <w:t xml:space="preserve">rotons and </w:t>
      </w:r>
      <w:r w:rsidR="00CF0417" w:rsidRPr="00AF4BB7">
        <w:rPr>
          <w:lang w:val="en-US"/>
        </w:rPr>
        <w:t>R</w:t>
      </w:r>
      <w:r w:rsidR="00FE0E03" w:rsidRPr="00AF4BB7">
        <w:rPr>
          <w:lang w:val="en-US"/>
        </w:rPr>
        <w:t>adicals</w:t>
      </w:r>
      <w:bookmarkEnd w:id="1127"/>
    </w:p>
    <w:p w:rsidR="00E77F19" w:rsidRPr="00AF4BB7" w:rsidRDefault="00BC5FF1" w:rsidP="00154379">
      <w:pPr>
        <w:pStyle w:val="InChI-FAQ-Heading-3"/>
      </w:pPr>
      <w:bookmarkStart w:id="1128" w:name="_Toc492493981"/>
      <w:r w:rsidRPr="00AF4BB7">
        <w:t xml:space="preserve">10.1. </w:t>
      </w:r>
      <w:r w:rsidR="00A50258" w:rsidRPr="00AF4BB7">
        <w:t>Ho</w:t>
      </w:r>
      <w:r w:rsidR="00E77F19" w:rsidRPr="00AF4BB7">
        <w:t>w does InChI manage charge?</w:t>
      </w:r>
      <w:bookmarkEnd w:id="1128"/>
      <w:r w:rsidR="00E77F19" w:rsidRPr="00AF4BB7">
        <w:t xml:space="preserve"> </w:t>
      </w:r>
    </w:p>
    <w:p w:rsidR="006E534D" w:rsidRPr="00AF4BB7" w:rsidRDefault="006E534D" w:rsidP="006E534D">
      <w:pPr>
        <w:pStyle w:val="InChI-FAQ-answers"/>
      </w:pPr>
      <w:r w:rsidRPr="00AF4BB7">
        <w:t>For most compounds the /q layer uses a positive or negative integer to represent the actual charge on the species</w:t>
      </w:r>
      <w:r w:rsidR="00320F95" w:rsidRPr="00AF4BB7">
        <w:t>;</w:t>
      </w:r>
      <w:r w:rsidRPr="00AF4BB7">
        <w:t xml:space="preserve"> the formula represents the correct composition.</w:t>
      </w:r>
    </w:p>
    <w:p w:rsidR="00CE4D4B" w:rsidRPr="00AF4BB7" w:rsidRDefault="00CE4D4B" w:rsidP="00CE4D4B">
      <w:pPr>
        <w:pStyle w:val="InChI-FAQ-answers"/>
      </w:pPr>
      <w:r w:rsidRPr="00AF4BB7">
        <w:t>For certain hydrides, or compounds derivable from hydrides the charge is derived by removing or adding a proton(s) from a neutral hydride. The formula is then NOT the actual composition of the compound but a neutral hydride from which it is derived by (de)protonation. A table of corresponding rules is given in Appendix 1 of the InChI Technical Manual.</w:t>
      </w:r>
    </w:p>
    <w:p w:rsidR="006E534D" w:rsidRPr="00AF4BB7" w:rsidRDefault="00E3347E" w:rsidP="007D4732">
      <w:pPr>
        <w:pStyle w:val="InChI-FAQ-answers"/>
        <w:jc w:val="center"/>
      </w:pPr>
      <w:r>
        <w:pict>
          <v:shape id="_x0000_i1062" type="#_x0000_t75" style="width:308.25pt;height:305.25pt">
            <v:imagedata r:id="rId71" o:title=""/>
          </v:shape>
        </w:pict>
      </w:r>
    </w:p>
    <w:p w:rsidR="00FE0E03" w:rsidRPr="00AF4BB7" w:rsidRDefault="00940997" w:rsidP="00FE0E03">
      <w:pPr>
        <w:pStyle w:val="InChI-FAQ-Heading-3"/>
      </w:pPr>
      <w:bookmarkStart w:id="1129" w:name="_Toc492493982"/>
      <w:r w:rsidRPr="00AF4BB7">
        <w:t xml:space="preserve">10.2. </w:t>
      </w:r>
      <w:r w:rsidR="00FE0E03" w:rsidRPr="00AF4BB7">
        <w:t>What does the /p layer mean?</w:t>
      </w:r>
      <w:bookmarkEnd w:id="1129"/>
      <w:r w:rsidR="00FE0E03" w:rsidRPr="00AF4BB7">
        <w:t xml:space="preserve"> </w:t>
      </w:r>
    </w:p>
    <w:p w:rsidR="00CE4D4B" w:rsidRPr="00AF4BB7" w:rsidRDefault="00CE4D4B" w:rsidP="00CE4D4B">
      <w:pPr>
        <w:pStyle w:val="InChI-FAQ-answers"/>
        <w:rPr>
          <w:lang w:val="en-US"/>
        </w:rPr>
      </w:pPr>
      <w:r w:rsidRPr="00AF4BB7">
        <w:t>This is the number of protons that must be added to or removed from the formula to give the input composition.</w:t>
      </w:r>
    </w:p>
    <w:p w:rsidR="00E77F19" w:rsidRPr="00AF4BB7" w:rsidRDefault="00940997" w:rsidP="00154379">
      <w:pPr>
        <w:pStyle w:val="InChI-FAQ-Heading-3"/>
      </w:pPr>
      <w:bookmarkStart w:id="1130" w:name="_Toc492493983"/>
      <w:r w:rsidRPr="00AF4BB7">
        <w:t xml:space="preserve">10.3. </w:t>
      </w:r>
      <w:r w:rsidR="00A50258" w:rsidRPr="00AF4BB7">
        <w:t>C</w:t>
      </w:r>
      <w:r w:rsidR="00E77F19" w:rsidRPr="00AF4BB7">
        <w:t>an InChI represent radicals?</w:t>
      </w:r>
      <w:bookmarkEnd w:id="1130"/>
      <w:r w:rsidR="00E77F19" w:rsidRPr="00AF4BB7">
        <w:t xml:space="preserve"> </w:t>
      </w:r>
    </w:p>
    <w:p w:rsidR="00E77F19" w:rsidRPr="00AF4BB7" w:rsidRDefault="00320F95" w:rsidP="002F7C7B">
      <w:pPr>
        <w:pStyle w:val="InChI-FAQ-answers"/>
      </w:pPr>
      <w:r w:rsidRPr="00AF4BB7">
        <w:rPr>
          <w:lang w:val="en-US"/>
        </w:rPr>
        <w:t xml:space="preserve">No. InChI can be used to calculate the total number of electrons from which the parity of the number of electrons can be obtained. However, there is no information in InChI to distinguish a triplet state from a </w:t>
      </w:r>
      <w:proofErr w:type="spellStart"/>
      <w:r w:rsidRPr="00AF4BB7">
        <w:rPr>
          <w:lang w:val="en-US"/>
        </w:rPr>
        <w:t>singlet</w:t>
      </w:r>
      <w:proofErr w:type="spellEnd"/>
      <w:r w:rsidRPr="00AF4BB7">
        <w:rPr>
          <w:lang w:val="en-US"/>
        </w:rPr>
        <w:t xml:space="preserve"> sta</w:t>
      </w:r>
      <w:r w:rsidR="00934C85">
        <w:rPr>
          <w:lang w:val="en-US"/>
        </w:rPr>
        <w:t>t</w:t>
      </w:r>
      <w:r w:rsidRPr="00AF4BB7">
        <w:rPr>
          <w:lang w:val="en-US"/>
        </w:rPr>
        <w:t>e, or a state with spin 1/2 from 3/2..</w:t>
      </w:r>
    </w:p>
    <w:p w:rsidR="00A65ACA" w:rsidRPr="00AF4BB7" w:rsidRDefault="00A65ACA" w:rsidP="00A65ACA">
      <w:pPr>
        <w:pStyle w:val="InChI-FAQ-answers"/>
        <w:jc w:val="center"/>
      </w:pPr>
      <w:r w:rsidRPr="00AF4BB7">
        <w:object w:dxaOrig="3057" w:dyaOrig="2928">
          <v:shape id="_x0000_i1063" type="#_x0000_t75" style="width:153pt;height:146.25pt" o:ole="">
            <v:imagedata r:id="rId72" o:title=""/>
          </v:shape>
          <o:OLEObject Type="Embed" ProgID="ACD.ChemSketch.20" ShapeID="_x0000_i1063" DrawAspect="Content" ObjectID="_1627748812" r:id="rId73"/>
        </w:object>
      </w:r>
    </w:p>
    <w:p w:rsidR="00E77F19" w:rsidRPr="00AF4BB7" w:rsidRDefault="00940997" w:rsidP="00154379">
      <w:pPr>
        <w:pStyle w:val="InChI-FAQ-Heading-3"/>
      </w:pPr>
      <w:bookmarkStart w:id="1131" w:name="_Toc492493984"/>
      <w:r w:rsidRPr="00AF4BB7">
        <w:t xml:space="preserve">10.4. </w:t>
      </w:r>
      <w:r w:rsidR="00A50258" w:rsidRPr="00AF4BB7">
        <w:t>C</w:t>
      </w:r>
      <w:r w:rsidR="00E77F19" w:rsidRPr="00AF4BB7">
        <w:t>an InChI represent different spin states?</w:t>
      </w:r>
      <w:bookmarkEnd w:id="1131"/>
      <w:r w:rsidR="00E77F19" w:rsidRPr="00AF4BB7">
        <w:t xml:space="preserve"> </w:t>
      </w:r>
    </w:p>
    <w:p w:rsidR="0090236C" w:rsidRPr="00AF4BB7" w:rsidRDefault="0090236C" w:rsidP="00EC419D">
      <w:pPr>
        <w:pStyle w:val="InChI-FAQ-answers"/>
      </w:pPr>
      <w:r w:rsidRPr="00AF4BB7">
        <w:t>No.</w:t>
      </w:r>
    </w:p>
    <w:p w:rsidR="00A215BC" w:rsidRPr="00AF4BB7" w:rsidRDefault="00940997" w:rsidP="00A215BC">
      <w:pPr>
        <w:pStyle w:val="Heading2"/>
        <w:rPr>
          <w:lang w:val="en-US"/>
        </w:rPr>
      </w:pPr>
      <w:bookmarkStart w:id="1132" w:name="_Toc492493985"/>
      <w:r w:rsidRPr="00AF4BB7">
        <w:rPr>
          <w:lang w:val="en-US"/>
        </w:rPr>
        <w:t xml:space="preserve">11. </w:t>
      </w:r>
      <w:r w:rsidR="00A215BC" w:rsidRPr="00AF4BB7">
        <w:rPr>
          <w:lang w:val="en-US"/>
        </w:rPr>
        <w:t>Other</w:t>
      </w:r>
      <w:bookmarkEnd w:id="1132"/>
    </w:p>
    <w:p w:rsidR="00A215BC" w:rsidRPr="00AF4BB7" w:rsidRDefault="00940997" w:rsidP="00A215BC">
      <w:pPr>
        <w:pStyle w:val="InChI-FAQ-Heading-3"/>
      </w:pPr>
      <w:bookmarkStart w:id="1133" w:name="_Toc492493986"/>
      <w:r w:rsidRPr="00AF4BB7">
        <w:t xml:space="preserve">11.1. </w:t>
      </w:r>
      <w:r w:rsidR="00A215BC" w:rsidRPr="00AF4BB7">
        <w:t>What is the 'Auxiliary Information' (</w:t>
      </w:r>
      <w:proofErr w:type="spellStart"/>
      <w:r w:rsidR="00A215BC" w:rsidRPr="00AF4BB7">
        <w:t>AuxInfo</w:t>
      </w:r>
      <w:proofErr w:type="spellEnd"/>
      <w:r w:rsidR="00A215BC" w:rsidRPr="00AF4BB7">
        <w:t>) in the InChI output?</w:t>
      </w:r>
      <w:bookmarkEnd w:id="1133"/>
      <w:r w:rsidR="00A215BC" w:rsidRPr="00AF4BB7">
        <w:t xml:space="preserve"> </w:t>
      </w:r>
    </w:p>
    <w:p w:rsidR="00CE4D4B" w:rsidRPr="00AF4BB7" w:rsidRDefault="00CE4D4B" w:rsidP="00CE4D4B">
      <w:pPr>
        <w:pStyle w:val="InChI-FAQ-answers"/>
      </w:pPr>
      <w:r w:rsidRPr="00AF4BB7">
        <w:t>The InChI Software output complements the Identifier itself with a range of additional information. This includes warnings and errors messages, as well as a specific 'Auxiliary Information' (</w:t>
      </w:r>
      <w:proofErr w:type="spellStart"/>
      <w:r w:rsidRPr="00AF4BB7">
        <w:t>AuxInfo</w:t>
      </w:r>
      <w:proofErr w:type="spellEnd"/>
      <w:r w:rsidRPr="00AF4BB7">
        <w:t>) string.</w:t>
      </w:r>
    </w:p>
    <w:p w:rsidR="00CE4D4B" w:rsidRPr="00AF4BB7" w:rsidRDefault="00CE4D4B" w:rsidP="00CE4D4B">
      <w:pPr>
        <w:pStyle w:val="InChI-FAQ-answers"/>
      </w:pPr>
      <w:proofErr w:type="spellStart"/>
      <w:r w:rsidRPr="00AF4BB7">
        <w:t>AuxInfo</w:t>
      </w:r>
      <w:proofErr w:type="spellEnd"/>
      <w:r w:rsidRPr="00AF4BB7">
        <w:t xml:space="preserve"> contains, in particular, atom </w:t>
      </w:r>
      <w:r w:rsidR="00320F95" w:rsidRPr="00AF4BB7">
        <w:rPr>
          <w:lang w:val="en-US"/>
        </w:rPr>
        <w:t xml:space="preserve">non-stereo </w:t>
      </w:r>
      <w:r w:rsidRPr="00AF4BB7">
        <w:t xml:space="preserve">equivalence information, mapping input atom positions to output positions, and 'reversibility' information for re-drawing the structure. To see how </w:t>
      </w:r>
      <w:proofErr w:type="spellStart"/>
      <w:r w:rsidRPr="00AF4BB7">
        <w:t>AuxInfo</w:t>
      </w:r>
      <w:proofErr w:type="spellEnd"/>
      <w:r w:rsidRPr="00AF4BB7">
        <w:t xml:space="preserve"> is decrypted, look at Section “Auxiliary Information Output” of the InChI Software User Guide, (it may also be necessary to consult the file InChI_UserGuide.pdf ).</w:t>
      </w:r>
    </w:p>
    <w:p w:rsidR="00CE4D4B" w:rsidRPr="00AF4BB7" w:rsidRDefault="00CE4D4B" w:rsidP="00CE4D4B">
      <w:pPr>
        <w:pStyle w:val="InChI-FAQ-answers"/>
      </w:pPr>
      <w:proofErr w:type="spellStart"/>
      <w:r w:rsidRPr="00AF4BB7">
        <w:t>AuxInfo</w:t>
      </w:r>
      <w:proofErr w:type="spellEnd"/>
      <w:r w:rsidRPr="00AF4BB7">
        <w:t xml:space="preserve"> is generated by the inchi-1 executable by default (this behavior may be turned off by using the switch </w:t>
      </w:r>
      <w:proofErr w:type="spellStart"/>
      <w:r w:rsidRPr="00AF4BB7">
        <w:t>AuxNone</w:t>
      </w:r>
      <w:proofErr w:type="spellEnd"/>
      <w:r w:rsidRPr="00AF4BB7">
        <w:t>).</w:t>
      </w:r>
    </w:p>
    <w:p w:rsidR="00A215BC" w:rsidRPr="00AF4BB7" w:rsidRDefault="00CE4D4B" w:rsidP="00CE4D4B">
      <w:pPr>
        <w:pStyle w:val="InChI-FAQ-answers"/>
        <w:rPr>
          <w:lang w:val="en-US"/>
        </w:rPr>
      </w:pPr>
      <w:r w:rsidRPr="00AF4BB7">
        <w:t xml:space="preserve">Note that the </w:t>
      </w:r>
      <w:proofErr w:type="spellStart"/>
      <w:r w:rsidRPr="00AF4BB7">
        <w:t>AuxInfo</w:t>
      </w:r>
      <w:proofErr w:type="spellEnd"/>
      <w:r w:rsidRPr="00AF4BB7">
        <w:t xml:space="preserve"> string itself is a valid input for the inchi-1 generator and may be used to regenerate the source structure.</w:t>
      </w:r>
    </w:p>
    <w:p w:rsidR="00A215BC" w:rsidRPr="00AF4BB7" w:rsidRDefault="00940997" w:rsidP="00A215BC">
      <w:pPr>
        <w:pStyle w:val="InChI-FAQ-Heading-3"/>
      </w:pPr>
      <w:bookmarkStart w:id="1134" w:name="_Toc492493987"/>
      <w:r w:rsidRPr="00AF4BB7">
        <w:t xml:space="preserve">11.2. </w:t>
      </w:r>
      <w:r w:rsidR="00A215BC" w:rsidRPr="00AF4BB7">
        <w:t xml:space="preserve">How </w:t>
      </w:r>
      <w:r w:rsidR="00FF0408" w:rsidRPr="00AF4BB7">
        <w:t xml:space="preserve">may </w:t>
      </w:r>
      <w:r w:rsidR="00186BD1">
        <w:t xml:space="preserve">I </w:t>
      </w:r>
      <w:r w:rsidR="00FF0408" w:rsidRPr="00AF4BB7">
        <w:t xml:space="preserve">see which original atom numbers correspond to </w:t>
      </w:r>
      <w:r w:rsidR="00A215BC" w:rsidRPr="00AF4BB7">
        <w:t xml:space="preserve">InChI </w:t>
      </w:r>
      <w:r w:rsidR="00FF0408" w:rsidRPr="00AF4BB7">
        <w:t>numbers</w:t>
      </w:r>
      <w:r w:rsidR="00A215BC" w:rsidRPr="00AF4BB7">
        <w:t>?</w:t>
      </w:r>
      <w:bookmarkEnd w:id="1134"/>
      <w:r w:rsidR="00A215BC" w:rsidRPr="00AF4BB7">
        <w:t xml:space="preserve"> </w:t>
      </w:r>
    </w:p>
    <w:p w:rsidR="00CE4D4B" w:rsidRPr="00AF4BB7" w:rsidRDefault="00CE4D4B" w:rsidP="00CE4D4B">
      <w:pPr>
        <w:pStyle w:val="InChI-FAQ-answers"/>
      </w:pPr>
      <w:r w:rsidRPr="00AF4BB7">
        <w:t>InChI creates its own canonical atom numbers as a result of normalization and canonicalization of the input structure.</w:t>
      </w:r>
    </w:p>
    <w:p w:rsidR="00CE4D4B" w:rsidRPr="00AF4BB7" w:rsidRDefault="00CE4D4B" w:rsidP="00CE4D4B">
      <w:pPr>
        <w:pStyle w:val="InChI-FAQ-answers"/>
      </w:pPr>
      <w:r w:rsidRPr="00AF4BB7">
        <w:t>The most visual way to check which original atom numbers correspond to canonical numbers is to use a GUI application winchi-1</w:t>
      </w:r>
      <w:r w:rsidR="00F60AD4" w:rsidRPr="00AF4BB7">
        <w:t>.exe</w:t>
      </w:r>
      <w:r w:rsidRPr="00AF4BB7">
        <w:t>. This provides the two views, “Input” and “Result” (switchable through radio buttons at the top of the structure window), which show the respective atomic numbering on the structure drawing.</w:t>
      </w:r>
    </w:p>
    <w:p w:rsidR="00CE4D4B" w:rsidRPr="00AF4BB7" w:rsidRDefault="00CE4D4B" w:rsidP="00CE4D4B">
      <w:pPr>
        <w:pStyle w:val="InChI-FAQ-answers"/>
        <w:rPr>
          <w:sz w:val="23"/>
          <w:szCs w:val="23"/>
        </w:rPr>
      </w:pPr>
      <w:r w:rsidRPr="00AF4BB7">
        <w:t xml:space="preserve">Another way is to use the </w:t>
      </w:r>
      <w:proofErr w:type="spellStart"/>
      <w:r w:rsidRPr="00AF4BB7">
        <w:t>AuxInfo</w:t>
      </w:r>
      <w:proofErr w:type="spellEnd"/>
      <w:r w:rsidRPr="00AF4BB7">
        <w:t xml:space="preserve"> string generated by the inchi-1 executable which contains, after the “</w:t>
      </w:r>
      <w:r w:rsidRPr="00AF4BB7">
        <w:rPr>
          <w:sz w:val="23"/>
          <w:szCs w:val="23"/>
        </w:rPr>
        <w:t>/N:” prefix,</w:t>
      </w:r>
      <w:r w:rsidRPr="00AF4BB7">
        <w:t xml:space="preserve"> the original atom numbers </w:t>
      </w:r>
      <w:r w:rsidRPr="00AF4BB7">
        <w:rPr>
          <w:sz w:val="23"/>
          <w:szCs w:val="23"/>
        </w:rPr>
        <w:t xml:space="preserve">in the order of canonical numbers related to the InChI Main layer. </w:t>
      </w:r>
    </w:p>
    <w:p w:rsidR="005C0958" w:rsidRDefault="00CE4D4B" w:rsidP="00CE4D4B">
      <w:pPr>
        <w:pStyle w:val="InChI-FAQ-answers"/>
        <w:rPr>
          <w:ins w:id="1135" w:author="Igor P" w:date="2017-09-06T20:33:00Z"/>
        </w:rPr>
      </w:pPr>
      <w:r w:rsidRPr="00AF4BB7">
        <w:rPr>
          <w:sz w:val="23"/>
          <w:szCs w:val="23"/>
        </w:rPr>
        <w:t xml:space="preserve">For more detailed information, look </w:t>
      </w:r>
      <w:r w:rsidRPr="00AF4BB7">
        <w:t xml:space="preserve">at Section “Auxiliary Information Output” of the InChI Software User Guide and </w:t>
      </w:r>
      <w:r w:rsidRPr="00AF4BB7">
        <w:rPr>
          <w:lang w:val="en-US"/>
        </w:rPr>
        <w:t xml:space="preserve">Appendix 2 </w:t>
      </w:r>
      <w:r w:rsidRPr="00AF4BB7">
        <w:t>”</w:t>
      </w:r>
      <w:r w:rsidRPr="00AF4BB7">
        <w:rPr>
          <w:lang w:val="en-US"/>
        </w:rPr>
        <w:t xml:space="preserve">Abbreviations and Layer Precedence” </w:t>
      </w:r>
      <w:r w:rsidRPr="00AF4BB7">
        <w:t>of the InChI Technical Manual.</w:t>
      </w:r>
    </w:p>
    <w:p w:rsidR="0093401C" w:rsidRPr="00AF4BB7" w:rsidRDefault="0093401C" w:rsidP="0093401C">
      <w:pPr>
        <w:pStyle w:val="InChI-FAQ-Heading-3"/>
        <w:rPr>
          <w:ins w:id="1136" w:author="Igor P" w:date="2017-09-06T20:33:00Z"/>
        </w:rPr>
      </w:pPr>
      <w:bookmarkStart w:id="1137" w:name="_Toc492493988"/>
      <w:ins w:id="1138" w:author="Igor P" w:date="2017-09-06T20:33:00Z">
        <w:r w:rsidRPr="00AF4BB7">
          <w:lastRenderedPageBreak/>
          <w:t>11.</w:t>
        </w:r>
        <w:r>
          <w:t>3</w:t>
        </w:r>
        <w:r w:rsidRPr="00AF4BB7">
          <w:t xml:space="preserve">. </w:t>
        </w:r>
        <w:r>
          <w:t xml:space="preserve">May InChI contain whitespaces? </w:t>
        </w:r>
      </w:ins>
      <w:ins w:id="1139" w:author="Igor P" w:date="2017-09-06T20:34:00Z">
        <w:r>
          <w:t>More broadly, wh</w:t>
        </w:r>
      </w:ins>
      <w:ins w:id="1140" w:author="Igor P" w:date="2017-09-06T20:37:00Z">
        <w:r>
          <w:t xml:space="preserve">ich </w:t>
        </w:r>
      </w:ins>
      <w:ins w:id="1141" w:author="Igor P" w:date="2017-09-06T20:38:00Z">
        <w:r w:rsidRPr="0093401C">
          <w:t xml:space="preserve">characters </w:t>
        </w:r>
      </w:ins>
      <w:ins w:id="1142" w:author="Igor P" w:date="2017-09-06T20:34:00Z">
        <w:r>
          <w:t>may occur in InChI string</w:t>
        </w:r>
      </w:ins>
      <w:ins w:id="1143" w:author="Igor P" w:date="2017-09-06T20:39:00Z">
        <w:r>
          <w:t>s</w:t>
        </w:r>
      </w:ins>
      <w:ins w:id="1144" w:author="Igor P" w:date="2017-09-06T20:34:00Z">
        <w:r>
          <w:t>?</w:t>
        </w:r>
      </w:ins>
      <w:bookmarkEnd w:id="1137"/>
      <w:ins w:id="1145" w:author="Igor P" w:date="2017-09-06T20:33:00Z">
        <w:r w:rsidRPr="00AF4BB7">
          <w:t xml:space="preserve"> </w:t>
        </w:r>
      </w:ins>
    </w:p>
    <w:p w:rsidR="0093401C" w:rsidRDefault="0093401C" w:rsidP="0093401C">
      <w:pPr>
        <w:pStyle w:val="InChI-FAQ-answers"/>
        <w:rPr>
          <w:ins w:id="1146" w:author="Igor P" w:date="2017-09-06T20:37:00Z"/>
        </w:rPr>
      </w:pPr>
      <w:ins w:id="1147" w:author="Igor P" w:date="2017-09-06T20:37:00Z">
        <w:r>
          <w:t>InChI identifier may contain the following characters:</w:t>
        </w:r>
      </w:ins>
    </w:p>
    <w:p w:rsidR="0093401C" w:rsidRDefault="0093401C" w:rsidP="0093401C">
      <w:pPr>
        <w:pStyle w:val="InChI-FAQ-answers"/>
        <w:rPr>
          <w:ins w:id="1148" w:author="Igor P" w:date="2017-09-06T20:37:00Z"/>
        </w:rPr>
      </w:pPr>
      <w:ins w:id="1149" w:author="Igor P" w:date="2017-09-06T20:37:00Z">
        <w:r>
          <w:t>A-Z</w:t>
        </w:r>
      </w:ins>
    </w:p>
    <w:p w:rsidR="0093401C" w:rsidRDefault="0093401C" w:rsidP="0093401C">
      <w:pPr>
        <w:pStyle w:val="InChI-FAQ-answers"/>
        <w:rPr>
          <w:ins w:id="1150" w:author="Igor P" w:date="2017-09-06T20:37:00Z"/>
        </w:rPr>
      </w:pPr>
      <w:ins w:id="1151" w:author="Igor P" w:date="2017-09-06T20:37:00Z">
        <w:r>
          <w:t>a-z</w:t>
        </w:r>
      </w:ins>
    </w:p>
    <w:p w:rsidR="0093401C" w:rsidRDefault="0093401C" w:rsidP="0093401C">
      <w:pPr>
        <w:pStyle w:val="InChI-FAQ-answers"/>
        <w:rPr>
          <w:ins w:id="1152" w:author="Igor P" w:date="2017-09-06T20:37:00Z"/>
        </w:rPr>
      </w:pPr>
      <w:ins w:id="1153" w:author="Igor P" w:date="2017-09-06T20:37:00Z">
        <w:r>
          <w:t>0-9</w:t>
        </w:r>
      </w:ins>
    </w:p>
    <w:p w:rsidR="0093401C" w:rsidRDefault="0093401C" w:rsidP="0093401C">
      <w:pPr>
        <w:pStyle w:val="InChI-FAQ-answers"/>
        <w:rPr>
          <w:ins w:id="1154" w:author="Igor P" w:date="2017-09-06T20:37:00Z"/>
        </w:rPr>
      </w:pPr>
      <w:ins w:id="1155" w:author="Igor P" w:date="2017-09-06T20:37:00Z">
        <w:r>
          <w:t>()*+,-./;=?@</w:t>
        </w:r>
      </w:ins>
    </w:p>
    <w:p w:rsidR="0093401C" w:rsidRDefault="0093401C" w:rsidP="0093401C">
      <w:pPr>
        <w:pStyle w:val="InChI-FAQ-answers"/>
        <w:rPr>
          <w:ins w:id="1156" w:author="Igor P" w:date="2017-09-06T20:40:00Z"/>
        </w:rPr>
      </w:pPr>
      <w:ins w:id="1157" w:author="Igor P" w:date="2017-09-06T20:38:00Z">
        <w:r>
          <w:t xml:space="preserve">That is, </w:t>
        </w:r>
      </w:ins>
      <w:ins w:id="1158" w:author="Igor P" w:date="2017-09-06T20:37:00Z">
        <w:r>
          <w:t xml:space="preserve">26 uppercase and 26 lowercase English letters, 10 digits, and 12 </w:t>
        </w:r>
      </w:ins>
      <w:ins w:id="1159" w:author="Igor P" w:date="2017-09-06T20:39:00Z">
        <w:r>
          <w:t xml:space="preserve">listed </w:t>
        </w:r>
      </w:ins>
      <w:ins w:id="1160" w:author="Igor P" w:date="2017-09-06T20:37:00Z">
        <w:r>
          <w:t xml:space="preserve">punctuation characters. </w:t>
        </w:r>
      </w:ins>
    </w:p>
    <w:p w:rsidR="0093401C" w:rsidRDefault="0093401C" w:rsidP="0093401C">
      <w:pPr>
        <w:pStyle w:val="InChI-FAQ-answers"/>
        <w:rPr>
          <w:ins w:id="1161" w:author="Igor P" w:date="2017-09-06T20:40:00Z"/>
        </w:rPr>
      </w:pPr>
    </w:p>
    <w:p w:rsidR="0093401C" w:rsidRDefault="0093401C" w:rsidP="00CE4D4B">
      <w:pPr>
        <w:pStyle w:val="InChI-FAQ-answers"/>
        <w:rPr>
          <w:ins w:id="1162" w:author="Igor P" w:date="2018-03-17T11:03:00Z"/>
        </w:rPr>
      </w:pPr>
      <w:ins w:id="1163" w:author="Igor P" w:date="2017-09-06T20:40:00Z">
        <w:r>
          <w:t xml:space="preserve">InChI </w:t>
        </w:r>
      </w:ins>
      <w:ins w:id="1164" w:author="Igor P" w:date="2017-09-06T20:41:00Z">
        <w:r w:rsidR="00516BF6">
          <w:t>(</w:t>
        </w:r>
      </w:ins>
      <w:ins w:id="1165" w:author="Igor P" w:date="2017-09-06T20:40:00Z">
        <w:r w:rsidR="00516BF6">
          <w:t xml:space="preserve">and </w:t>
        </w:r>
        <w:proofErr w:type="spellStart"/>
        <w:r>
          <w:t>InChIKey</w:t>
        </w:r>
      </w:ins>
      <w:proofErr w:type="spellEnd"/>
      <w:ins w:id="1166" w:author="Igor P" w:date="2017-09-06T20:41:00Z">
        <w:r w:rsidR="00516BF6">
          <w:t>)</w:t>
        </w:r>
      </w:ins>
      <w:ins w:id="1167" w:author="Igor P" w:date="2017-09-06T20:40:00Z">
        <w:r>
          <w:t xml:space="preserve"> identifier</w:t>
        </w:r>
        <w:r w:rsidR="00516BF6">
          <w:t xml:space="preserve"> may not contain </w:t>
        </w:r>
        <w:r>
          <w:t>whitespace characters.</w:t>
        </w:r>
      </w:ins>
    </w:p>
    <w:p w:rsidR="00944717" w:rsidRDefault="00944717" w:rsidP="00944717">
      <w:pPr>
        <w:pStyle w:val="InChI-FAQ-Heading-3"/>
        <w:rPr>
          <w:ins w:id="1168" w:author="Igor P" w:date="2018-03-17T11:04:00Z"/>
        </w:rPr>
      </w:pPr>
      <w:ins w:id="1169" w:author="Igor P" w:date="2018-03-17T11:03:00Z">
        <w:r w:rsidRPr="00AF4BB7">
          <w:t>11.</w:t>
        </w:r>
        <w:r>
          <w:t>4</w:t>
        </w:r>
        <w:r w:rsidRPr="00AF4BB7">
          <w:t xml:space="preserve">. </w:t>
        </w:r>
      </w:ins>
      <w:ins w:id="1170" w:author="Igor P" w:date="2018-03-17T11:04:00Z">
        <w:r w:rsidR="0097279E">
          <w:t>Is it possible to (re)</w:t>
        </w:r>
      </w:ins>
      <w:ins w:id="1171" w:author="Igor P" w:date="2018-03-17T11:05:00Z">
        <w:r w:rsidR="0097279E">
          <w:t>create</w:t>
        </w:r>
      </w:ins>
      <w:ins w:id="1172" w:author="Igor P" w:date="2018-03-17T11:04:00Z">
        <w:r w:rsidR="0097279E">
          <w:t xml:space="preserve"> </w:t>
        </w:r>
      </w:ins>
      <w:ins w:id="1173" w:author="Igor P" w:date="2018-03-17T11:05:00Z">
        <w:r w:rsidR="0097279E">
          <w:t xml:space="preserve">chemical </w:t>
        </w:r>
      </w:ins>
      <w:ins w:id="1174" w:author="Igor P" w:date="2018-03-17T11:03:00Z">
        <w:r>
          <w:t>structure</w:t>
        </w:r>
      </w:ins>
      <w:ins w:id="1175" w:author="Igor P" w:date="2018-03-17T11:05:00Z">
        <w:r w:rsidR="0097279E">
          <w:t xml:space="preserve"> from InChI</w:t>
        </w:r>
      </w:ins>
      <w:ins w:id="1176" w:author="Igor P" w:date="2018-03-17T11:03:00Z">
        <w:r>
          <w:t>?</w:t>
        </w:r>
        <w:r w:rsidRPr="00AF4BB7">
          <w:t xml:space="preserve"> </w:t>
        </w:r>
      </w:ins>
      <w:ins w:id="1177" w:author="Igor P" w:date="2018-03-17T11:09:00Z">
        <w:r w:rsidR="0097279E">
          <w:t xml:space="preserve">From </w:t>
        </w:r>
        <w:proofErr w:type="spellStart"/>
        <w:r w:rsidR="0097279E">
          <w:t>InChIKey</w:t>
        </w:r>
        <w:proofErr w:type="spellEnd"/>
        <w:r w:rsidR="0097279E">
          <w:t>?</w:t>
        </w:r>
      </w:ins>
    </w:p>
    <w:p w:rsidR="000C5242" w:rsidRDefault="000C5242" w:rsidP="0097279E">
      <w:pPr>
        <w:pStyle w:val="InChI-FAQ-answers"/>
        <w:rPr>
          <w:ins w:id="1178" w:author="Igor P" w:date="2018-03-17T11:21:00Z"/>
        </w:rPr>
      </w:pPr>
      <w:ins w:id="1179" w:author="Igor P" w:date="2018-03-17T11:21:00Z">
        <w:r>
          <w:t>Yes.</w:t>
        </w:r>
      </w:ins>
    </w:p>
    <w:p w:rsidR="0097279E" w:rsidRDefault="0097279E" w:rsidP="0097279E">
      <w:pPr>
        <w:pStyle w:val="InChI-FAQ-answers"/>
        <w:rPr>
          <w:ins w:id="1180" w:author="Igor P" w:date="2018-03-17T11:10:00Z"/>
        </w:rPr>
      </w:pPr>
      <w:ins w:id="1181" w:author="Igor P" w:date="2018-03-17T11:10:00Z">
        <w:r>
          <w:t>TODO: write more.</w:t>
        </w:r>
      </w:ins>
    </w:p>
    <w:p w:rsidR="0097279E" w:rsidRDefault="0097279E" w:rsidP="0097279E">
      <w:pPr>
        <w:pStyle w:val="InChI-FAQ-answers"/>
        <w:rPr>
          <w:ins w:id="1182" w:author="Igor P" w:date="2018-03-17T11:04:00Z"/>
        </w:rPr>
      </w:pPr>
      <w:ins w:id="1183" w:author="Igor P" w:date="2018-03-17T11:09:00Z">
        <w:r>
          <w:t xml:space="preserve">As for </w:t>
        </w:r>
      </w:ins>
      <w:ins w:id="1184" w:author="Igor P" w:date="2018-03-17T11:10:00Z">
        <w:r>
          <w:t xml:space="preserve">possibility of </w:t>
        </w:r>
      </w:ins>
      <w:ins w:id="1185" w:author="Igor P" w:date="2018-03-17T11:09:00Z">
        <w:r>
          <w:t xml:space="preserve">re(creating) chemical structure from </w:t>
        </w:r>
        <w:proofErr w:type="spellStart"/>
        <w:r>
          <w:t>InChIkey</w:t>
        </w:r>
        <w:proofErr w:type="spellEnd"/>
        <w:r>
          <w:t>, t</w:t>
        </w:r>
      </w:ins>
      <w:ins w:id="1186" w:author="Igor P" w:date="2018-03-17T11:10:00Z">
        <w:r>
          <w:t xml:space="preserve">he short answer is: no. For related details, see </w:t>
        </w:r>
        <w:proofErr w:type="spellStart"/>
        <w:r>
          <w:rPr>
            <w:lang w:val="en-US"/>
          </w:rPr>
          <w:t>see</w:t>
        </w:r>
        <w:proofErr w:type="spellEnd"/>
        <w:r>
          <w:rPr>
            <w:lang w:val="en-US"/>
          </w:rPr>
          <w:t xml:space="preserve"> item </w:t>
        </w:r>
        <w:r>
          <w:rPr>
            <w:b/>
            <w:lang w:val="en-US"/>
          </w:rPr>
          <w:t>13</w:t>
        </w:r>
        <w:r w:rsidRPr="00A1054F">
          <w:rPr>
            <w:b/>
            <w:lang w:val="en-US"/>
          </w:rPr>
          <w:t>.</w:t>
        </w:r>
        <w:r>
          <w:rPr>
            <w:b/>
            <w:lang w:val="en-US"/>
          </w:rPr>
          <w:t>4</w:t>
        </w:r>
        <w:r>
          <w:rPr>
            <w:lang w:val="en-US"/>
          </w:rPr>
          <w:t xml:space="preserve"> below</w:t>
        </w:r>
      </w:ins>
    </w:p>
    <w:p w:rsidR="0097279E" w:rsidRDefault="0097279E" w:rsidP="0097279E">
      <w:pPr>
        <w:pStyle w:val="InChI-FAQ-Heading-3"/>
        <w:rPr>
          <w:ins w:id="1187" w:author="Igor P" w:date="2018-03-17T11:04:00Z"/>
        </w:rPr>
      </w:pPr>
      <w:ins w:id="1188" w:author="Igor P" w:date="2018-03-17T11:04:00Z">
        <w:r w:rsidRPr="00AF4BB7">
          <w:t>11.</w:t>
        </w:r>
        <w:r>
          <w:t>5</w:t>
        </w:r>
        <w:r w:rsidRPr="00AF4BB7">
          <w:t xml:space="preserve">. </w:t>
        </w:r>
        <w:r>
          <w:t>Is InChI to structure conversion 100% proof?</w:t>
        </w:r>
        <w:r w:rsidRPr="00AF4BB7">
          <w:t xml:space="preserve"> </w:t>
        </w:r>
      </w:ins>
    </w:p>
    <w:p w:rsidR="000C5242" w:rsidRDefault="0097279E" w:rsidP="000C5242">
      <w:pPr>
        <w:pStyle w:val="InChI-FAQ-answers"/>
        <w:rPr>
          <w:ins w:id="1189" w:author="Igor P" w:date="2018-03-17T11:21:00Z"/>
        </w:rPr>
      </w:pPr>
      <w:ins w:id="1190" w:author="Igor P" w:date="2018-03-17T11:04:00Z">
        <w:r>
          <w:t>No.</w:t>
        </w:r>
      </w:ins>
      <w:ins w:id="1191" w:author="Igor P" w:date="2018-03-17T11:21:00Z">
        <w:r w:rsidR="000C5242">
          <w:t xml:space="preserve"> The conversion success rate (measured as TODO: write more) is close to 100%, but not 100% exactly.</w:t>
        </w:r>
      </w:ins>
    </w:p>
    <w:p w:rsidR="0097279E" w:rsidRDefault="0097279E" w:rsidP="0097279E">
      <w:pPr>
        <w:pStyle w:val="InChI-FAQ-answers"/>
        <w:rPr>
          <w:ins w:id="1192" w:author="Igor P" w:date="2018-03-17T11:04:00Z"/>
        </w:rPr>
      </w:pPr>
      <w:ins w:id="1193" w:author="Igor P" w:date="2018-03-17T11:04:00Z">
        <w:r>
          <w:t>TODO: write more.</w:t>
        </w:r>
      </w:ins>
    </w:p>
    <w:p w:rsidR="0097279E" w:rsidRDefault="0097279E" w:rsidP="0097279E">
      <w:pPr>
        <w:pStyle w:val="InChI-FAQ-Heading-3"/>
        <w:rPr>
          <w:ins w:id="1194" w:author="Igor P" w:date="2018-03-17T11:05:00Z"/>
        </w:rPr>
      </w:pPr>
      <w:ins w:id="1195" w:author="Igor P" w:date="2018-03-17T11:05:00Z">
        <w:r w:rsidRPr="00AF4BB7">
          <w:t>11.</w:t>
        </w:r>
        <w:r>
          <w:t>6</w:t>
        </w:r>
        <w:r w:rsidRPr="00AF4BB7">
          <w:t xml:space="preserve">. </w:t>
        </w:r>
      </w:ins>
      <w:ins w:id="1196" w:author="Igor P" w:date="2018-03-17T11:11:00Z">
        <w:r>
          <w:t xml:space="preserve">Why structure </w:t>
        </w:r>
      </w:ins>
      <w:ins w:id="1197" w:author="Igor P" w:date="2018-03-17T11:05:00Z">
        <w:r>
          <w:t>(re)create</w:t>
        </w:r>
      </w:ins>
      <w:ins w:id="1198" w:author="Igor P" w:date="2018-03-17T11:11:00Z">
        <w:r>
          <w:t xml:space="preserve">d from InChI has no </w:t>
        </w:r>
      </w:ins>
      <w:ins w:id="1199" w:author="Igor P" w:date="2018-03-17T11:12:00Z">
        <w:r>
          <w:t xml:space="preserve">atomic </w:t>
        </w:r>
      </w:ins>
      <w:ins w:id="1200" w:author="Igor P" w:date="2018-03-17T11:11:00Z">
        <w:r>
          <w:t>coordinates</w:t>
        </w:r>
      </w:ins>
      <w:ins w:id="1201" w:author="Igor P" w:date="2018-03-17T11:05:00Z">
        <w:r>
          <w:t>?</w:t>
        </w:r>
        <w:r w:rsidRPr="00AF4BB7">
          <w:t xml:space="preserve"> </w:t>
        </w:r>
      </w:ins>
    </w:p>
    <w:p w:rsidR="0097279E" w:rsidRDefault="0097279E" w:rsidP="0097279E">
      <w:pPr>
        <w:pStyle w:val="InChI-FAQ-answers"/>
        <w:rPr>
          <w:ins w:id="1202" w:author="Igor P" w:date="2018-03-17T11:13:00Z"/>
        </w:rPr>
      </w:pPr>
      <w:ins w:id="1203" w:author="Igor P" w:date="2018-03-17T11:11:00Z">
        <w:r>
          <w:t xml:space="preserve">There are no </w:t>
        </w:r>
      </w:ins>
      <w:ins w:id="1204" w:author="Igor P" w:date="2018-03-17T11:12:00Z">
        <w:r>
          <w:t xml:space="preserve">place to take them from. InChI does not store atomic coordinates, so they </w:t>
        </w:r>
        <w:proofErr w:type="spellStart"/>
        <w:r>
          <w:t>can not</w:t>
        </w:r>
        <w:proofErr w:type="spellEnd"/>
        <w:r>
          <w:t xml:space="preserve"> be </w:t>
        </w:r>
      </w:ins>
      <w:ins w:id="1205" w:author="Igor P" w:date="2018-03-17T11:13:00Z">
        <w:r>
          <w:t xml:space="preserve">back extracted. </w:t>
        </w:r>
      </w:ins>
    </w:p>
    <w:p w:rsidR="000C5242" w:rsidRDefault="000C5242" w:rsidP="000C5242">
      <w:pPr>
        <w:pStyle w:val="InChI-FAQ-answers"/>
        <w:rPr>
          <w:ins w:id="1206" w:author="Igor P" w:date="2018-03-17T11:20:00Z"/>
        </w:rPr>
      </w:pPr>
      <w:ins w:id="1207" w:author="Igor P" w:date="2018-03-17T11:20:00Z">
        <w:r>
          <w:t>TODO: write more.</w:t>
        </w:r>
      </w:ins>
    </w:p>
    <w:p w:rsidR="000C5242" w:rsidRDefault="005907C1" w:rsidP="005907C1">
      <w:pPr>
        <w:pStyle w:val="InChI-FAQ-Heading-3"/>
        <w:rPr>
          <w:ins w:id="1208" w:author="Igor P" w:date="2018-03-17T11:16:00Z"/>
        </w:rPr>
      </w:pPr>
      <w:ins w:id="1209" w:author="Igor P" w:date="2018-03-17T11:13:00Z">
        <w:r w:rsidRPr="00AF4BB7">
          <w:t>11.</w:t>
        </w:r>
      </w:ins>
      <w:ins w:id="1210" w:author="Igor P" w:date="2019-08-19T18:42:00Z">
        <w:r w:rsidR="00E3347E">
          <w:t>7</w:t>
        </w:r>
      </w:ins>
      <w:ins w:id="1211" w:author="Igor P" w:date="2018-03-17T11:13:00Z">
        <w:r w:rsidRPr="00AF4BB7">
          <w:t xml:space="preserve">. </w:t>
        </w:r>
      </w:ins>
      <w:ins w:id="1212" w:author="Igor P" w:date="2018-03-17T11:15:00Z">
        <w:r w:rsidR="000C5242">
          <w:t xml:space="preserve">Does conversion of </w:t>
        </w:r>
      </w:ins>
      <w:ins w:id="1213" w:author="Igor P" w:date="2018-03-17T11:13:00Z">
        <w:r>
          <w:t xml:space="preserve">InChI </w:t>
        </w:r>
      </w:ins>
      <w:ins w:id="1214" w:author="Igor P" w:date="2018-03-17T11:15:00Z">
        <w:r w:rsidR="000C5242">
          <w:t>to structure restores stereo configuration</w:t>
        </w:r>
      </w:ins>
      <w:ins w:id="1215" w:author="Igor P" w:date="2018-03-17T11:22:00Z">
        <w:r w:rsidR="000C5242">
          <w:t>s</w:t>
        </w:r>
      </w:ins>
      <w:ins w:id="1216" w:author="Igor P" w:date="2018-03-17T11:13:00Z">
        <w:r>
          <w:t>?</w:t>
        </w:r>
        <w:r w:rsidRPr="00AF4BB7">
          <w:t xml:space="preserve"> </w:t>
        </w:r>
      </w:ins>
    </w:p>
    <w:p w:rsidR="000C5242" w:rsidRDefault="000C5242" w:rsidP="000C5242">
      <w:pPr>
        <w:pStyle w:val="InChI-FAQ-answers"/>
        <w:rPr>
          <w:ins w:id="1217" w:author="Igor P" w:date="2018-03-17T11:22:00Z"/>
        </w:rPr>
      </w:pPr>
      <w:ins w:id="1218" w:author="Igor P" w:date="2018-03-17T11:22:00Z">
        <w:r>
          <w:t>Yes.</w:t>
        </w:r>
      </w:ins>
    </w:p>
    <w:p w:rsidR="000C5242" w:rsidRDefault="000C5242" w:rsidP="000C5242">
      <w:pPr>
        <w:pStyle w:val="InChI-FAQ-answers"/>
        <w:rPr>
          <w:ins w:id="1219" w:author="Igor P" w:date="2018-03-17T11:20:00Z"/>
        </w:rPr>
      </w:pPr>
      <w:ins w:id="1220" w:author="Igor P" w:date="2018-03-17T11:20:00Z">
        <w:r>
          <w:t>TODO: write more.</w:t>
        </w:r>
      </w:ins>
    </w:p>
    <w:p w:rsidR="005907C1" w:rsidRDefault="000C5242" w:rsidP="005907C1">
      <w:pPr>
        <w:pStyle w:val="InChI-FAQ-Heading-3"/>
        <w:rPr>
          <w:ins w:id="1221" w:author="Igor P" w:date="2018-03-17T11:13:00Z"/>
        </w:rPr>
      </w:pPr>
      <w:ins w:id="1222" w:author="Igor P" w:date="2018-03-17T11:16:00Z">
        <w:r>
          <w:t>11</w:t>
        </w:r>
      </w:ins>
      <w:ins w:id="1223" w:author="Igor P" w:date="2019-08-19T18:42:00Z">
        <w:r w:rsidR="00E3347E">
          <w:t>.8</w:t>
        </w:r>
      </w:ins>
      <w:ins w:id="1224" w:author="Igor P" w:date="2018-03-17T11:16:00Z">
        <w:r>
          <w:t xml:space="preserve">. </w:t>
        </w:r>
      </w:ins>
      <w:ins w:id="1225" w:author="Igor P" w:date="2018-03-17T11:17:00Z">
        <w:r>
          <w:t>W</w:t>
        </w:r>
      </w:ins>
      <w:ins w:id="1226" w:author="Igor P" w:date="2018-03-17T11:16:00Z">
        <w:r>
          <w:t xml:space="preserve">hy </w:t>
        </w:r>
      </w:ins>
      <w:ins w:id="1227" w:author="Igor P" w:date="2018-03-17T11:19:00Z">
        <w:r>
          <w:t xml:space="preserve">inchi-1 executable instructed </w:t>
        </w:r>
      </w:ins>
      <w:ins w:id="1228" w:author="Igor P" w:date="2018-03-17T11:20:00Z">
        <w:r>
          <w:t xml:space="preserve">to convert </w:t>
        </w:r>
      </w:ins>
      <w:ins w:id="1229" w:author="Igor P" w:date="2018-03-17T11:18:00Z">
        <w:r>
          <w:t xml:space="preserve">InChI to structure with </w:t>
        </w:r>
      </w:ins>
      <w:ins w:id="1230" w:author="Igor P" w:date="2018-03-17T11:16:00Z">
        <w:r>
          <w:t>‘</w:t>
        </w:r>
        <w:proofErr w:type="spellStart"/>
        <w:r>
          <w:t>OutputSDF</w:t>
        </w:r>
        <w:proofErr w:type="spellEnd"/>
        <w:r>
          <w:t xml:space="preserve">’ </w:t>
        </w:r>
      </w:ins>
      <w:ins w:id="1231" w:author="Igor P" w:date="2018-03-17T11:19:00Z">
        <w:r>
          <w:t xml:space="preserve">switch </w:t>
        </w:r>
      </w:ins>
      <w:ins w:id="1232" w:author="Igor P" w:date="2018-03-17T11:20:00Z">
        <w:r>
          <w:t xml:space="preserve">produces </w:t>
        </w:r>
      </w:ins>
      <w:ins w:id="1233" w:author="Igor P" w:date="2018-03-17T11:23:00Z">
        <w:r w:rsidR="000456C7">
          <w:t>SDF/MOL</w:t>
        </w:r>
      </w:ins>
      <w:ins w:id="1234" w:author="Igor P" w:date="2018-03-17T11:22:00Z">
        <w:r w:rsidR="000456C7">
          <w:t xml:space="preserve"> </w:t>
        </w:r>
      </w:ins>
      <w:ins w:id="1235" w:author="Igor P" w:date="2018-03-17T11:19:00Z">
        <w:r>
          <w:t xml:space="preserve">file </w:t>
        </w:r>
      </w:ins>
      <w:ins w:id="1236" w:author="Igor P" w:date="2018-03-17T11:23:00Z">
        <w:r w:rsidR="000456C7">
          <w:t xml:space="preserve">containing no </w:t>
        </w:r>
      </w:ins>
      <w:ins w:id="1237" w:author="Igor P" w:date="2018-03-17T11:16:00Z">
        <w:r>
          <w:t xml:space="preserve">stereo information? </w:t>
        </w:r>
      </w:ins>
    </w:p>
    <w:p w:rsidR="000456C7" w:rsidRDefault="000456C7" w:rsidP="000C5242">
      <w:pPr>
        <w:pStyle w:val="InChI-FAQ-answers"/>
        <w:rPr>
          <w:ins w:id="1238" w:author="Igor P" w:date="2018-03-17T11:23:00Z"/>
          <w:lang w:val="en-US"/>
        </w:rPr>
      </w:pPr>
      <w:ins w:id="1239" w:author="Igor P" w:date="2018-03-17T11:23:00Z">
        <w:r>
          <w:rPr>
            <w:lang w:val="en-US"/>
          </w:rPr>
          <w:t>This is related to limitations of MOL (SDF) format.</w:t>
        </w:r>
      </w:ins>
    </w:p>
    <w:p w:rsidR="000C5242" w:rsidRDefault="000C5242" w:rsidP="000C5242">
      <w:pPr>
        <w:pStyle w:val="InChI-FAQ-answers"/>
        <w:rPr>
          <w:ins w:id="1240" w:author="Igor P" w:date="2018-03-17T11:20:00Z"/>
        </w:rPr>
      </w:pPr>
      <w:ins w:id="1241" w:author="Igor P" w:date="2018-03-17T11:20:00Z">
        <w:r>
          <w:t>TODO: write more.</w:t>
        </w:r>
      </w:ins>
    </w:p>
    <w:p w:rsidR="00944717" w:rsidRPr="00AF4BB7" w:rsidRDefault="00944717" w:rsidP="00944717">
      <w:pPr>
        <w:pStyle w:val="InChI-FAQ-Heading-3"/>
        <w:rPr>
          <w:ins w:id="1242" w:author="Igor P" w:date="2018-03-17T11:03:00Z"/>
        </w:rPr>
      </w:pPr>
    </w:p>
    <w:p w:rsidR="00944717" w:rsidRPr="00944717" w:rsidRDefault="00944717" w:rsidP="00CE4D4B">
      <w:pPr>
        <w:pStyle w:val="InChI-FAQ-answers"/>
        <w:rPr>
          <w:lang w:val="en-US"/>
          <w:rPrChange w:id="1243" w:author="Igor P" w:date="2018-03-17T11:03:00Z">
            <w:rPr/>
          </w:rPrChange>
        </w:rPr>
      </w:pPr>
    </w:p>
    <w:p w:rsidR="00003A76" w:rsidRPr="00AF4BB7" w:rsidRDefault="00940997" w:rsidP="00536547">
      <w:pPr>
        <w:pStyle w:val="Heading2"/>
        <w:rPr>
          <w:lang w:val="en-US"/>
        </w:rPr>
      </w:pPr>
      <w:bookmarkStart w:id="1244" w:name="_Toc492493989"/>
      <w:r w:rsidRPr="00AF4BB7">
        <w:rPr>
          <w:lang w:val="en-US"/>
        </w:rPr>
        <w:lastRenderedPageBreak/>
        <w:t xml:space="preserve">12. </w:t>
      </w:r>
      <w:r w:rsidR="00E77F19" w:rsidRPr="00AF4BB7">
        <w:rPr>
          <w:lang w:val="en-US"/>
        </w:rPr>
        <w:t>Comparing InChIs</w:t>
      </w:r>
      <w:bookmarkEnd w:id="1244"/>
      <w:r w:rsidR="00E77F19" w:rsidRPr="00AF4BB7">
        <w:rPr>
          <w:lang w:val="en-US"/>
        </w:rPr>
        <w:t xml:space="preserve"> </w:t>
      </w:r>
    </w:p>
    <w:p w:rsidR="00E77F19" w:rsidRPr="00AF4BB7" w:rsidRDefault="00940997" w:rsidP="00CA6802">
      <w:pPr>
        <w:pStyle w:val="InChI-FAQ-Heading-3"/>
      </w:pPr>
      <w:bookmarkStart w:id="1245" w:name="_Toc492493990"/>
      <w:r w:rsidRPr="00AF4BB7">
        <w:t xml:space="preserve">12.1. </w:t>
      </w:r>
      <w:r w:rsidR="00E77F19" w:rsidRPr="00AF4BB7">
        <w:t>Can I compare structures by looking at their InChIs?</w:t>
      </w:r>
      <w:bookmarkEnd w:id="1245"/>
      <w:r w:rsidR="00E77F19" w:rsidRPr="00AF4BB7">
        <w:t xml:space="preserve"> </w:t>
      </w:r>
    </w:p>
    <w:p w:rsidR="00CE4D4B" w:rsidRPr="00AF4BB7" w:rsidRDefault="00CE4D4B" w:rsidP="00CE4D4B">
      <w:pPr>
        <w:pStyle w:val="InChI-FAQ-answers"/>
      </w:pPr>
      <w:r w:rsidRPr="00AF4BB7">
        <w:rPr>
          <w:rStyle w:val="BodyTextChar"/>
          <w:rFonts w:ascii="Times New Roman" w:hAnsi="Times New Roman"/>
          <w:lang w:val="en" w:eastAsia="ru-RU"/>
        </w:rPr>
        <w:t>To quote the InChI Technical Manual: “</w:t>
      </w:r>
      <w:r w:rsidRPr="00AF4BB7">
        <w:t xml:space="preserve">If two InChIs are the same, then it is safe to assume that the compounds (structures) that they represent are the same. However, the layered structured of InChI permits the representation of some compounds at different levels of detail or completeness. If, for example, one InChI is completely contained in another, then the second may be viewed as a more detailed representation of the first </w:t>
      </w:r>
      <w:r w:rsidR="00934C85">
        <w:t>[</w:t>
      </w:r>
      <w:r w:rsidRPr="00AF4BB7">
        <w:t xml:space="preserve">for example, </w:t>
      </w:r>
      <w:r w:rsidR="00934C85">
        <w:t>(</w:t>
      </w:r>
      <w:r w:rsidRPr="00AF4BB7">
        <w:rPr>
          <w:i/>
        </w:rPr>
        <w:t>Z</w:t>
      </w:r>
      <w:r w:rsidR="00934C85">
        <w:rPr>
          <w:i/>
        </w:rPr>
        <w:t>)</w:t>
      </w:r>
      <w:r w:rsidRPr="00AF4BB7">
        <w:t>-but-2-ene may be viewed as a more detailed representation than but-2-ene</w:t>
      </w:r>
      <w:r w:rsidR="00934C85">
        <w:t>]</w:t>
      </w:r>
      <w:r w:rsidRPr="00AF4BB7">
        <w:t>. Or, for example, if one set of InChIs was derived from a collection with no stereo information and another contains complete stereo information, comparisons should be made with stereo information removed. Of course, manual confirmation may be necessary using chemical names if stereo distinctions are important.”</w:t>
      </w:r>
    </w:p>
    <w:p w:rsidR="00003A76" w:rsidRPr="00AF4BB7" w:rsidRDefault="00E3347E" w:rsidP="00536547">
      <w:pPr>
        <w:pStyle w:val="InChI-FAQ-answers"/>
        <w:jc w:val="center"/>
      </w:pPr>
      <w:r>
        <w:pict>
          <v:shape id="_x0000_i1064" type="#_x0000_t75" style="width:340.5pt;height:186.75pt">
            <v:imagedata r:id="rId74" o:title=""/>
          </v:shape>
        </w:pict>
      </w:r>
    </w:p>
    <w:p w:rsidR="0084017D" w:rsidRPr="00AF4BB7" w:rsidRDefault="0084017D" w:rsidP="0084017D">
      <w:pPr>
        <w:pStyle w:val="InChI-FAQ-answers"/>
        <w:rPr>
          <w:lang w:val="en-US"/>
        </w:rPr>
      </w:pPr>
      <w:r w:rsidRPr="00AF4BB7">
        <w:rPr>
          <w:lang w:val="en-US"/>
        </w:rPr>
        <w:t>The above image shows two structures, one being a more specific description than the other. Both have identical Main Layers, so the chemical formula, atom connection and hydrogen information for the structures are identical. Additional stereochemical and isotopic information in the lower structure result</w:t>
      </w:r>
      <w:r w:rsidR="00934C85">
        <w:rPr>
          <w:lang w:val="en-US"/>
        </w:rPr>
        <w:t>s</w:t>
      </w:r>
      <w:r w:rsidRPr="00AF4BB7">
        <w:rPr>
          <w:lang w:val="en-US"/>
        </w:rPr>
        <w:t xml:space="preserve"> into two extra layers in its InChI.</w:t>
      </w:r>
    </w:p>
    <w:p w:rsidR="00E77F19" w:rsidRPr="00AF4BB7" w:rsidRDefault="00940997" w:rsidP="00CA6802">
      <w:pPr>
        <w:pStyle w:val="InChI-FAQ-Heading-3"/>
      </w:pPr>
      <w:bookmarkStart w:id="1246" w:name="_Toc492493991"/>
      <w:r w:rsidRPr="00AF4BB7">
        <w:t xml:space="preserve">12.2. </w:t>
      </w:r>
      <w:r w:rsidR="00E77F19" w:rsidRPr="00AF4BB7">
        <w:t>Can I compare structures by looking at specific layers from their InChIs?</w:t>
      </w:r>
      <w:bookmarkEnd w:id="1246"/>
      <w:r w:rsidR="00E77F19" w:rsidRPr="00AF4BB7">
        <w:t xml:space="preserve"> </w:t>
      </w:r>
    </w:p>
    <w:p w:rsidR="00CE4D4B" w:rsidRPr="00AF4BB7" w:rsidRDefault="00CE4D4B" w:rsidP="00CE4D4B">
      <w:pPr>
        <w:pStyle w:val="InChI-FAQ-answers"/>
      </w:pPr>
      <w:r w:rsidRPr="00AF4BB7">
        <w:rPr>
          <w:rStyle w:val="BodyTextChar"/>
          <w:rFonts w:ascii="Times New Roman" w:hAnsi="Times New Roman"/>
          <w:lang w:val="en" w:eastAsia="ru-RU"/>
        </w:rPr>
        <w:t xml:space="preserve">To quote the InChI Technical Manual: </w:t>
      </w:r>
      <w:r w:rsidRPr="00AF4BB7">
        <w:t>“Values computed for each layer depend on prior layers. As a consequence, for example, two stereochemical layers for different compounds cannot be directly compared – comparisons must involve the complete set of preceding layers. On the other hand, layers do not depend on successive layers. "</w:t>
      </w:r>
    </w:p>
    <w:p w:rsidR="00ED2999" w:rsidRPr="00AF4BB7" w:rsidRDefault="00E3347E" w:rsidP="00ED2999">
      <w:pPr>
        <w:jc w:val="both"/>
        <w:rPr>
          <w:rFonts w:ascii="Georgia" w:hAnsi="Georgia"/>
          <w:color w:val="000000"/>
          <w:lang w:val="en"/>
        </w:rPr>
      </w:pPr>
      <w:r>
        <w:rPr>
          <w:rFonts w:ascii="Georgia" w:hAnsi="Georgia"/>
          <w:color w:val="000000"/>
          <w:lang w:val="en"/>
        </w:rPr>
        <w:pict>
          <v:shape id="_x0000_i1065" type="#_x0000_t75" style="width:347.25pt;height:150.75pt">
            <v:imagedata r:id="rId75" o:title=""/>
          </v:shape>
        </w:pict>
      </w:r>
    </w:p>
    <w:p w:rsidR="0084017D" w:rsidRPr="00AF4BB7" w:rsidRDefault="0084017D" w:rsidP="0084017D">
      <w:pPr>
        <w:pStyle w:val="InChI-FAQ-answers"/>
        <w:rPr>
          <w:lang w:val="en-US"/>
        </w:rPr>
      </w:pPr>
      <w:r w:rsidRPr="00AF4BB7">
        <w:rPr>
          <w:lang w:val="en-US"/>
        </w:rPr>
        <w:t xml:space="preserve">The above image highlights why you cannot directly compare layers such as the stereochemical layer without taking earlier layers into account. The two compounds are clearly different (and </w:t>
      </w:r>
      <w:r w:rsidRPr="00AF4BB7">
        <w:rPr>
          <w:lang w:val="en-US"/>
        </w:rPr>
        <w:lastRenderedPageBreak/>
        <w:t>thus have different Main layers), yet both have the same stereochemical layer. This is because the stereochemical layer only holds the canonical number for a stereocenter and its stereochemistry, with all the information from the earlier layers used in calculating the stereochemistry being absent. Therefore, directly comparing the stereochemical layers of the two compounds would be analogous to stating "these two compounds are identical, as each has a stereocenter at atom no. 2 with stereochemistry of '-' ".</w:t>
      </w:r>
    </w:p>
    <w:p w:rsidR="00E77F19" w:rsidRPr="00AF4BB7" w:rsidRDefault="00940997" w:rsidP="00CA6802">
      <w:pPr>
        <w:pStyle w:val="InChI-FAQ-Heading-3"/>
      </w:pPr>
      <w:bookmarkStart w:id="1247" w:name="_Toc492493992"/>
      <w:r w:rsidRPr="00AF4BB7">
        <w:t xml:space="preserve">12.3. </w:t>
      </w:r>
      <w:r w:rsidR="00E77F19" w:rsidRPr="00AF4BB7">
        <w:t>If two InChIs are the same, do they refer to the same compound?</w:t>
      </w:r>
      <w:bookmarkEnd w:id="1247"/>
      <w:r w:rsidR="00E77F19" w:rsidRPr="00AF4BB7">
        <w:t xml:space="preserve"> </w:t>
      </w:r>
    </w:p>
    <w:p w:rsidR="00003A76" w:rsidRPr="00AF4BB7" w:rsidRDefault="00121229" w:rsidP="00121229">
      <w:pPr>
        <w:pStyle w:val="InChI-FAQ-answers"/>
        <w:rPr>
          <w:lang w:val="en-US"/>
        </w:rPr>
      </w:pPr>
      <w:r w:rsidRPr="00AF4BB7">
        <w:t>If the compounds have been properly represented, then they should be identical regardless of the original method of representation. See Appendix 4 of the Technical Manual.</w:t>
      </w:r>
    </w:p>
    <w:p w:rsidR="00E77F19" w:rsidRPr="00AF4BB7" w:rsidRDefault="00940997" w:rsidP="00CA6802">
      <w:pPr>
        <w:pStyle w:val="InChI-FAQ-Heading-3"/>
      </w:pPr>
      <w:bookmarkStart w:id="1248" w:name="_Toc492493993"/>
      <w:r w:rsidRPr="00AF4BB7">
        <w:t xml:space="preserve">12.4. </w:t>
      </w:r>
      <w:r w:rsidR="00E77F19" w:rsidRPr="00AF4BB7">
        <w:t xml:space="preserve">If </w:t>
      </w:r>
      <w:r w:rsidR="00CE4D4B" w:rsidRPr="00AF4BB7">
        <w:t>two InChIs are different, do they refer to different compounds?</w:t>
      </w:r>
      <w:bookmarkEnd w:id="1248"/>
    </w:p>
    <w:p w:rsidR="00121229" w:rsidRPr="00AF4BB7" w:rsidRDefault="00121229" w:rsidP="00121229">
      <w:pPr>
        <w:pStyle w:val="InChI-FAQ-answers"/>
      </w:pPr>
      <w:r w:rsidRPr="00AF4BB7">
        <w:t>It is not possible starting from the same structure and the same degree of certainty of all facets to generate different InChIs.</w:t>
      </w:r>
    </w:p>
    <w:p w:rsidR="00003A76" w:rsidRPr="00AF4BB7" w:rsidRDefault="00121229" w:rsidP="00121229">
      <w:pPr>
        <w:pStyle w:val="InChI-FAQ-answers"/>
      </w:pPr>
      <w:r w:rsidRPr="00AF4BB7">
        <w:t xml:space="preserve">Formally you cannot assert that they are the same in all respects, although the differences may only represent different levels of knowledge. If they differ only in certain layer(s), or in the absence of layer(s) then they represent "the same compound" with different levels of knowledge. </w:t>
      </w:r>
    </w:p>
    <w:p w:rsidR="00E77F19" w:rsidRPr="00AF4BB7" w:rsidRDefault="00940997" w:rsidP="00CA6802">
      <w:pPr>
        <w:pStyle w:val="InChI-FAQ-Heading-3"/>
      </w:pPr>
      <w:bookmarkStart w:id="1249" w:name="_Toc492493994"/>
      <w:r w:rsidRPr="00AF4BB7">
        <w:t xml:space="preserve">12.5. </w:t>
      </w:r>
      <w:r w:rsidR="00E77F19" w:rsidRPr="00AF4BB7">
        <w:t>How can I compare similar compounds?</w:t>
      </w:r>
      <w:bookmarkEnd w:id="1249"/>
      <w:r w:rsidR="00E77F19" w:rsidRPr="00AF4BB7">
        <w:t xml:space="preserve"> </w:t>
      </w:r>
    </w:p>
    <w:p w:rsidR="009D1FBC" w:rsidRPr="00AF4BB7" w:rsidRDefault="009D1FBC" w:rsidP="00D92B2B">
      <w:pPr>
        <w:pStyle w:val="InChI-FAQ-answers"/>
      </w:pPr>
      <w:r w:rsidRPr="00AF4BB7">
        <w:t>It is not possible to use InChI syntax to compare molecules with different but similar connection tables.</w:t>
      </w:r>
    </w:p>
    <w:p w:rsidR="009D1FBC" w:rsidRPr="00AF4BB7" w:rsidRDefault="009D1FBC" w:rsidP="00D92B2B">
      <w:pPr>
        <w:pStyle w:val="InChI-FAQ-answers"/>
      </w:pPr>
      <w:r w:rsidRPr="00AF4BB7">
        <w:t xml:space="preserve">It may be possible to compare different </w:t>
      </w:r>
      <w:proofErr w:type="spellStart"/>
      <w:r w:rsidRPr="00AF4BB7">
        <w:t>tautomers</w:t>
      </w:r>
      <w:proofErr w:type="spellEnd"/>
      <w:r w:rsidRPr="00AF4BB7">
        <w:t>.</w:t>
      </w:r>
    </w:p>
    <w:p w:rsidR="009D1FBC" w:rsidRPr="00AF4BB7" w:rsidRDefault="009D1FBC" w:rsidP="006C0A41">
      <w:pPr>
        <w:pStyle w:val="InChI-FAQ-answers"/>
        <w:jc w:val="center"/>
      </w:pPr>
      <w:r w:rsidRPr="00AF4BB7">
        <w:fldChar w:fldCharType="begin"/>
      </w:r>
      <w:r w:rsidRPr="00AF4BB7">
        <w:instrText xml:space="preserve"> INCLUDEPICTURE "http://wwmm.ch.cam.ac.uk/inchifaq/images/tautomers.gif" \* MERGEFORMATINET </w:instrText>
      </w:r>
      <w:r w:rsidRPr="00AF4BB7">
        <w:fldChar w:fldCharType="separate"/>
      </w:r>
      <w:r w:rsidR="006D73BC">
        <w:fldChar w:fldCharType="begin"/>
      </w:r>
      <w:r w:rsidR="006D73BC">
        <w:instrText xml:space="preserve"> INCLUDEPICTURE  "http://wwmm.ch.cam.ac.uk/inchifaq/images/tautomers.gif" \* MERGEFORMATINET </w:instrText>
      </w:r>
      <w:r w:rsidR="006D73BC">
        <w:fldChar w:fldCharType="separate"/>
      </w:r>
      <w:r w:rsidR="00D96598">
        <w:fldChar w:fldCharType="begin"/>
      </w:r>
      <w:r w:rsidR="00D96598">
        <w:instrText xml:space="preserve"> INCLUDEPICTURE  "http://wwmm.ch.cam.ac.uk/inchifaq/images/tautomers.gif" \* MERGEFORMATINET </w:instrText>
      </w:r>
      <w:r w:rsidR="00D96598">
        <w:fldChar w:fldCharType="separate"/>
      </w:r>
      <w:r w:rsidR="006D2F28">
        <w:fldChar w:fldCharType="begin"/>
      </w:r>
      <w:r w:rsidR="006D2F28">
        <w:instrText xml:space="preserve"> INCLUDEPICTURE  "http://wwmm.ch.cam.ac.uk/inchifaq/images/tautomers.gif" \* MERGEFORMATINET </w:instrText>
      </w:r>
      <w:r w:rsidR="006D2F28">
        <w:fldChar w:fldCharType="separate"/>
      </w:r>
      <w:r w:rsidR="00305FC0">
        <w:fldChar w:fldCharType="begin"/>
      </w:r>
      <w:r w:rsidR="00305FC0">
        <w:instrText xml:space="preserve"> INCLUDEPICTURE  "http://wwmm.ch.cam.ac.uk/inchifaq/images/tautomers.gif" \* MERGEFORMATINET </w:instrText>
      </w:r>
      <w:r w:rsidR="00305FC0">
        <w:fldChar w:fldCharType="separate"/>
      </w:r>
      <w:r w:rsidR="0093401C">
        <w:fldChar w:fldCharType="begin"/>
      </w:r>
      <w:r w:rsidR="0093401C">
        <w:instrText xml:space="preserve"> INCLUDEPICTURE  "http://wwmm.ch.cam.ac.uk/inchifaq/images/tautomers.gif" \* MERGEFORMATINET </w:instrText>
      </w:r>
      <w:r w:rsidR="0093401C">
        <w:fldChar w:fldCharType="separate"/>
      </w:r>
      <w:r w:rsidR="00944717">
        <w:fldChar w:fldCharType="begin"/>
      </w:r>
      <w:r w:rsidR="00944717">
        <w:instrText xml:space="preserve"> INCLUDEPICTURE  "http://wwmm.ch.cam.ac.uk/inchifaq/images/tautomers.gif" \* MERGEFORMATINET </w:instrText>
      </w:r>
      <w:r w:rsidR="00944717">
        <w:fldChar w:fldCharType="separate"/>
      </w:r>
      <w:r w:rsidR="00DD15CD">
        <w:fldChar w:fldCharType="begin"/>
      </w:r>
      <w:r w:rsidR="00DD15CD">
        <w:instrText xml:space="preserve"> INCLUDEPICTURE  "http://wwmm.ch.cam.ac.uk/inchifaq/images/tautomers.gif" \* MERGEFORMATINET </w:instrText>
      </w:r>
      <w:r w:rsidR="00DD15CD">
        <w:fldChar w:fldCharType="separate"/>
      </w:r>
      <w:r w:rsidR="00E3347E">
        <w:fldChar w:fldCharType="begin"/>
      </w:r>
      <w:r w:rsidR="00E3347E">
        <w:instrText xml:space="preserve"> INCLUDEPICTURE  "http://wwmm.ch.cam.ac.uk/inchifaq/images/tautomers.gif" \* MERGEFORMATINET </w:instrText>
      </w:r>
      <w:r w:rsidR="00E3347E">
        <w:fldChar w:fldCharType="separate"/>
      </w:r>
      <w:r w:rsidR="00E3347E">
        <w:pict>
          <v:shape id="_x0000_i1066" type="#_x0000_t75" alt="Examples of comparing InChIs of two tautomers" style="width:420pt;height:158.25pt">
            <v:imagedata r:id="rId76" r:href="rId77"/>
          </v:shape>
        </w:pict>
      </w:r>
      <w:r w:rsidR="00E3347E">
        <w:fldChar w:fldCharType="end"/>
      </w:r>
      <w:r w:rsidR="00DD15CD">
        <w:fldChar w:fldCharType="end"/>
      </w:r>
      <w:r w:rsidR="00944717">
        <w:fldChar w:fldCharType="end"/>
      </w:r>
      <w:r w:rsidR="0093401C">
        <w:fldChar w:fldCharType="end"/>
      </w:r>
      <w:r w:rsidR="00305FC0">
        <w:fldChar w:fldCharType="end"/>
      </w:r>
      <w:r w:rsidR="006D2F28">
        <w:fldChar w:fldCharType="end"/>
      </w:r>
      <w:r w:rsidR="00D96598">
        <w:fldChar w:fldCharType="end"/>
      </w:r>
      <w:r w:rsidR="006D73BC">
        <w:fldChar w:fldCharType="end"/>
      </w:r>
      <w:r w:rsidRPr="00AF4BB7">
        <w:fldChar w:fldCharType="end"/>
      </w:r>
    </w:p>
    <w:p w:rsidR="009D1FBC" w:rsidRPr="00AF4BB7" w:rsidRDefault="009D1FBC" w:rsidP="00D92B2B">
      <w:pPr>
        <w:pStyle w:val="InChI-FAQ-answers"/>
      </w:pPr>
      <w:r w:rsidRPr="00AF4BB7">
        <w:t>It may be possible to show that compounds differ in chirality.</w:t>
      </w:r>
    </w:p>
    <w:p w:rsidR="00D92B2B" w:rsidRPr="00AF4BB7" w:rsidRDefault="00E3347E" w:rsidP="006C0A41">
      <w:pPr>
        <w:pStyle w:val="InChI-FAQ-answers"/>
        <w:jc w:val="center"/>
        <w:rPr>
          <w:rFonts w:ascii="Georgia" w:hAnsi="Georgia"/>
        </w:rPr>
      </w:pPr>
      <w:r>
        <w:rPr>
          <w:rFonts w:ascii="Georgia" w:hAnsi="Georgia"/>
        </w:rPr>
        <w:pict>
          <v:shape id="_x0000_i1067" type="#_x0000_t75" style="width:329.25pt;height:152.25pt">
            <v:imagedata r:id="rId78" o:title=""/>
          </v:shape>
        </w:pict>
      </w:r>
    </w:p>
    <w:p w:rsidR="00CE4D4B" w:rsidRPr="00AF4BB7" w:rsidRDefault="00CE4D4B" w:rsidP="00CE4D4B">
      <w:pPr>
        <w:pStyle w:val="InChI-FAQ-answers"/>
      </w:pPr>
      <w:r w:rsidRPr="00AF4BB7">
        <w:lastRenderedPageBreak/>
        <w:t>If two compounds are declared enantiomers they will have the SAME /t string and differ in the /m layer (/m0 or /m1)</w:t>
      </w:r>
    </w:p>
    <w:p w:rsidR="00D92B2B" w:rsidRPr="00AF4BB7" w:rsidRDefault="00E3347E" w:rsidP="006C0A41">
      <w:pPr>
        <w:pStyle w:val="InChI-FAQ-answers"/>
        <w:jc w:val="center"/>
      </w:pPr>
      <w:r>
        <w:pict>
          <v:shape id="_x0000_i1068" type="#_x0000_t75" style="width:329.25pt;height:152.25pt">
            <v:imagedata r:id="rId79" o:title=""/>
          </v:shape>
        </w:pict>
      </w:r>
    </w:p>
    <w:p w:rsidR="0084017D" w:rsidRPr="00AF4BB7" w:rsidRDefault="0084017D" w:rsidP="0084017D">
      <w:pPr>
        <w:pStyle w:val="InChI-FAQ-answers"/>
        <w:rPr>
          <w:lang w:val="en-US"/>
        </w:rPr>
      </w:pPr>
      <w:r w:rsidRPr="00AF4BB7">
        <w:rPr>
          <w:lang w:val="en-US"/>
        </w:rPr>
        <w:t>If two compounds have components on common (e.g. ions in salts, or ligands disconnected from metals) it will be possible to identify identical fields. For example A</w:t>
      </w:r>
      <w:r w:rsidRPr="00AF4BB7">
        <w:rPr>
          <w:vertAlign w:val="superscript"/>
          <w:lang w:val="en-US"/>
        </w:rPr>
        <w:t>+</w:t>
      </w:r>
      <w:r w:rsidRPr="00AF4BB7">
        <w:rPr>
          <w:lang w:val="en-US"/>
        </w:rPr>
        <w:t>B</w:t>
      </w:r>
      <w:r w:rsidRPr="00AF4BB7">
        <w:rPr>
          <w:vertAlign w:val="superscript"/>
          <w:lang w:val="en-US"/>
        </w:rPr>
        <w:t>-</w:t>
      </w:r>
      <w:r w:rsidRPr="00AF4BB7">
        <w:rPr>
          <w:lang w:val="en-US"/>
        </w:rPr>
        <w:t xml:space="preserve"> and C</w:t>
      </w:r>
      <w:r w:rsidRPr="00AF4BB7">
        <w:rPr>
          <w:vertAlign w:val="subscript"/>
          <w:lang w:val="en-US"/>
        </w:rPr>
        <w:t>2</w:t>
      </w:r>
      <w:r w:rsidRPr="00AF4BB7">
        <w:rPr>
          <w:vertAlign w:val="superscript"/>
          <w:lang w:val="en-US"/>
        </w:rPr>
        <w:t>+</w:t>
      </w:r>
      <w:r w:rsidRPr="00AF4BB7">
        <w:rPr>
          <w:lang w:val="en-US"/>
        </w:rPr>
        <w:t>2B</w:t>
      </w:r>
      <w:r w:rsidRPr="00AF4BB7">
        <w:rPr>
          <w:vertAlign w:val="superscript"/>
          <w:lang w:val="en-US"/>
        </w:rPr>
        <w:t>-</w:t>
      </w:r>
      <w:r w:rsidRPr="00AF4BB7">
        <w:rPr>
          <w:lang w:val="en-US"/>
        </w:rPr>
        <w:t xml:space="preserve"> will have fields which in principle can be syntactically separated.</w:t>
      </w:r>
    </w:p>
    <w:p w:rsidR="00D92B2B" w:rsidRPr="00AF4BB7" w:rsidRDefault="00E3347E" w:rsidP="006C0A41">
      <w:pPr>
        <w:pStyle w:val="InChI-FAQ-answers"/>
        <w:jc w:val="center"/>
      </w:pPr>
      <w:r>
        <w:pict>
          <v:shape id="_x0000_i1069" type="#_x0000_t75" style="width:461.25pt;height:186.75pt">
            <v:imagedata r:id="rId80" o:title=""/>
          </v:shape>
        </w:pict>
      </w:r>
    </w:p>
    <w:p w:rsidR="00AF70BE" w:rsidRPr="00AF4BB7" w:rsidRDefault="00940997" w:rsidP="00AF70BE">
      <w:pPr>
        <w:pStyle w:val="Heading2"/>
        <w:rPr>
          <w:lang w:val="en-US"/>
        </w:rPr>
      </w:pPr>
      <w:bookmarkStart w:id="1250" w:name="_Toc492493995"/>
      <w:r w:rsidRPr="00AF4BB7">
        <w:rPr>
          <w:lang w:val="en-US"/>
        </w:rPr>
        <w:t xml:space="preserve">13. </w:t>
      </w:r>
      <w:proofErr w:type="spellStart"/>
      <w:r w:rsidR="00AF70BE" w:rsidRPr="00AF4BB7">
        <w:rPr>
          <w:lang w:val="en-US"/>
        </w:rPr>
        <w:t>InCh</w:t>
      </w:r>
      <w:r w:rsidR="00934C85">
        <w:rPr>
          <w:lang w:val="en-US"/>
        </w:rPr>
        <w:t>I</w:t>
      </w:r>
      <w:r w:rsidR="00AF70BE" w:rsidRPr="00AF4BB7">
        <w:rPr>
          <w:lang w:val="en-US"/>
        </w:rPr>
        <w:t>Key</w:t>
      </w:r>
      <w:bookmarkEnd w:id="1250"/>
      <w:proofErr w:type="spellEnd"/>
      <w:r w:rsidR="00AF70BE" w:rsidRPr="00AF4BB7">
        <w:rPr>
          <w:lang w:val="en-US"/>
        </w:rPr>
        <w:t xml:space="preserve"> </w:t>
      </w:r>
    </w:p>
    <w:p w:rsidR="003C7CE7" w:rsidRPr="00AF4BB7" w:rsidRDefault="00940997" w:rsidP="003C7CE7">
      <w:pPr>
        <w:pStyle w:val="InChI-FAQ-Heading-3"/>
      </w:pPr>
      <w:bookmarkStart w:id="1251" w:name="_Toc492493996"/>
      <w:r w:rsidRPr="00AF4BB7">
        <w:t xml:space="preserve">13.1. </w:t>
      </w:r>
      <w:r w:rsidR="003C7CE7" w:rsidRPr="00AF4BB7">
        <w:t xml:space="preserve">What is the exact </w:t>
      </w:r>
      <w:r w:rsidR="00566463" w:rsidRPr="00AF4BB7">
        <w:t xml:space="preserve">format </w:t>
      </w:r>
      <w:r w:rsidR="003C7CE7" w:rsidRPr="00AF4BB7">
        <w:t xml:space="preserve">of </w:t>
      </w:r>
      <w:proofErr w:type="spellStart"/>
      <w:r w:rsidR="003C7CE7" w:rsidRPr="00AF4BB7">
        <w:t>InChIKey</w:t>
      </w:r>
      <w:proofErr w:type="spellEnd"/>
      <w:r w:rsidR="003C7CE7" w:rsidRPr="00AF4BB7">
        <w:t>?</w:t>
      </w:r>
      <w:bookmarkEnd w:id="1251"/>
      <w:r w:rsidR="003C7CE7" w:rsidRPr="00AF4BB7">
        <w:t xml:space="preserve"> </w:t>
      </w:r>
    </w:p>
    <w:p w:rsidR="003C7CE7" w:rsidRPr="00AF4BB7" w:rsidRDefault="003C7CE7" w:rsidP="003C7CE7">
      <w:pPr>
        <w:pStyle w:val="InChI-FAQ-answers"/>
      </w:pPr>
      <w:r w:rsidRPr="00AF4BB7">
        <w:t xml:space="preserve">The overall length of </w:t>
      </w:r>
      <w:proofErr w:type="spellStart"/>
      <w:r w:rsidRPr="00AF4BB7">
        <w:t>InChIKey</w:t>
      </w:r>
      <w:proofErr w:type="spellEnd"/>
      <w:r w:rsidRPr="00AF4BB7">
        <w:t xml:space="preserve"> is fixed at 27 characters, including separators (dashes):</w:t>
      </w:r>
    </w:p>
    <w:p w:rsidR="003C7CE7" w:rsidRPr="00AF4BB7" w:rsidRDefault="003C7CE7" w:rsidP="003C7CE7">
      <w:pPr>
        <w:pStyle w:val="InChI-FAQ-InChI-string"/>
      </w:pPr>
      <w:r w:rsidRPr="00AF4BB7">
        <w:t>AAAAAAAAAAAAAA-BBBBBBBBFV-P</w:t>
      </w:r>
    </w:p>
    <w:p w:rsidR="0084017D" w:rsidRPr="00AF4BB7" w:rsidRDefault="0084017D" w:rsidP="0084017D">
      <w:pPr>
        <w:pStyle w:val="InChI-FAQ-answers"/>
        <w:rPr>
          <w:lang w:val="en-US"/>
        </w:rPr>
      </w:pPr>
      <w:r w:rsidRPr="00AF4BB7">
        <w:rPr>
          <w:lang w:val="en-US"/>
        </w:rPr>
        <w:t xml:space="preserve">All symbols of </w:t>
      </w:r>
      <w:proofErr w:type="spellStart"/>
      <w:r w:rsidRPr="00AF4BB7">
        <w:rPr>
          <w:lang w:val="en-US"/>
        </w:rPr>
        <w:t>InChIKey</w:t>
      </w:r>
      <w:proofErr w:type="spellEnd"/>
      <w:r w:rsidRPr="00AF4BB7">
        <w:rPr>
          <w:lang w:val="en-US"/>
        </w:rPr>
        <w:t xml:space="preserve"> except the separators (which are dashes, that is, 'minus' characters) are uppercase English letters. </w:t>
      </w:r>
    </w:p>
    <w:p w:rsidR="0084017D" w:rsidRPr="00AF4BB7" w:rsidRDefault="0084017D" w:rsidP="0084017D">
      <w:pPr>
        <w:pStyle w:val="InChI-FAQ-answers"/>
        <w:rPr>
          <w:lang w:val="en-US"/>
        </w:rPr>
      </w:pPr>
      <w:r w:rsidRPr="00AF4BB7">
        <w:rPr>
          <w:lang w:val="en-US"/>
        </w:rPr>
        <w:t xml:space="preserve">Partially mirroring InChI’s layout, </w:t>
      </w:r>
      <w:proofErr w:type="spellStart"/>
      <w:r w:rsidRPr="00AF4BB7">
        <w:rPr>
          <w:lang w:val="en-US"/>
        </w:rPr>
        <w:t>InChIKey</w:t>
      </w:r>
      <w:proofErr w:type="spellEnd"/>
      <w:r w:rsidRPr="00AF4BB7">
        <w:rPr>
          <w:lang w:val="en-US"/>
        </w:rPr>
        <w:t xml:space="preserve"> has several distinct parts: </w:t>
      </w:r>
    </w:p>
    <w:p w:rsidR="003C7CE7" w:rsidRPr="00AF4BB7" w:rsidRDefault="003C7CE7" w:rsidP="003C7CE7">
      <w:pPr>
        <w:pStyle w:val="InChI-FAQ-answers"/>
        <w:numPr>
          <w:ilvl w:val="0"/>
          <w:numId w:val="34"/>
        </w:numPr>
        <w:jc w:val="left"/>
      </w:pPr>
      <w:r w:rsidRPr="00AF4BB7">
        <w:rPr>
          <w:b/>
        </w:rPr>
        <w:t>AAAAAAAAAAAAAA</w:t>
      </w:r>
      <w:r w:rsidRPr="00AF4BB7">
        <w:t xml:space="preserve"> is the first hash block.</w:t>
      </w:r>
      <w:r w:rsidRPr="00AF4BB7">
        <w:br/>
        <w:t>It is a 14-character hash encoding the basic (Mobile-H) InChI layer, that is, molecular skeleton (connectivity).</w:t>
      </w:r>
    </w:p>
    <w:p w:rsidR="00CE4D4B" w:rsidRPr="00AF4BB7" w:rsidRDefault="003C7CE7" w:rsidP="00CE4D4B">
      <w:pPr>
        <w:pStyle w:val="InChI-FAQ-answers"/>
        <w:numPr>
          <w:ilvl w:val="0"/>
          <w:numId w:val="34"/>
        </w:numPr>
        <w:jc w:val="left"/>
      </w:pPr>
      <w:r w:rsidRPr="00AF4BB7">
        <w:rPr>
          <w:b/>
        </w:rPr>
        <w:t>BBBBBBBB</w:t>
      </w:r>
      <w:r w:rsidRPr="00AF4BB7">
        <w:t xml:space="preserve"> is the second hash block.</w:t>
      </w:r>
      <w:r w:rsidRPr="00AF4BB7">
        <w:br/>
      </w:r>
      <w:r w:rsidR="00CE4D4B" w:rsidRPr="00AF4BB7">
        <w:t xml:space="preserve">It is an 8-character hash of the remaining layers (except for the “/p” segment, which accounts for added or removed protons and is not hashed at all; instead, the number of protons is indicated at the end of the </w:t>
      </w:r>
      <w:proofErr w:type="spellStart"/>
      <w:r w:rsidR="00CE4D4B" w:rsidRPr="00AF4BB7">
        <w:t>InChIKey</w:t>
      </w:r>
      <w:proofErr w:type="spellEnd"/>
      <w:r w:rsidR="00CE4D4B" w:rsidRPr="00AF4BB7">
        <w:t xml:space="preserve">).  In all cases, this block encodes </w:t>
      </w:r>
      <w:r w:rsidR="00CE4D4B" w:rsidRPr="00AF4BB7">
        <w:lastRenderedPageBreak/>
        <w:t>stereochemistry and isotopic substitution information, associated with molecular connectivity expressed by the first block. In case of Non-standard InChI, it also encodes information on the exact position of tautomeric hydrogens (if any), as well as on the related stereo/isotopic data.</w:t>
      </w:r>
    </w:p>
    <w:p w:rsidR="003C7CE7" w:rsidRPr="00AF4BB7" w:rsidRDefault="00CE4D4B" w:rsidP="00CE4D4B">
      <w:pPr>
        <w:pStyle w:val="InChI-FAQ-answers"/>
        <w:numPr>
          <w:ilvl w:val="0"/>
          <w:numId w:val="34"/>
        </w:numPr>
        <w:jc w:val="left"/>
      </w:pPr>
      <w:r w:rsidRPr="00AF4BB7">
        <w:rPr>
          <w:b/>
        </w:rPr>
        <w:t xml:space="preserve">F </w:t>
      </w:r>
      <w:r w:rsidRPr="00AF4BB7">
        <w:t xml:space="preserve">is a flag which indicates the kind of </w:t>
      </w:r>
      <w:proofErr w:type="spellStart"/>
      <w:r w:rsidRPr="00AF4BB7">
        <w:t>InChIKey</w:t>
      </w:r>
      <w:proofErr w:type="spellEnd"/>
      <w:r w:rsidRPr="00AF4BB7">
        <w:t xml:space="preserve">. </w:t>
      </w:r>
      <w:r w:rsidRPr="00AF4BB7">
        <w:br/>
        <w:t xml:space="preserve">It is ‘S’ for Standard </w:t>
      </w:r>
      <w:proofErr w:type="spellStart"/>
      <w:r w:rsidRPr="00AF4BB7">
        <w:t>InChIKey</w:t>
      </w:r>
      <w:proofErr w:type="spellEnd"/>
      <w:r w:rsidRPr="00AF4BB7">
        <w:t xml:space="preserve"> (produced out of </w:t>
      </w:r>
      <w:r w:rsidR="00934C85">
        <w:t>S</w:t>
      </w:r>
      <w:r w:rsidRPr="00AF4BB7">
        <w:t>tandard InChI) and ‘N’ for Non-standard.</w:t>
      </w:r>
    </w:p>
    <w:p w:rsidR="003C7CE7" w:rsidRPr="00AF4BB7" w:rsidRDefault="003C7CE7" w:rsidP="003C7CE7">
      <w:pPr>
        <w:pStyle w:val="InChI-FAQ-answers"/>
        <w:numPr>
          <w:ilvl w:val="0"/>
          <w:numId w:val="34"/>
        </w:numPr>
        <w:jc w:val="left"/>
      </w:pPr>
      <w:r w:rsidRPr="00AF4BB7">
        <w:rPr>
          <w:b/>
        </w:rPr>
        <w:t xml:space="preserve">V </w:t>
      </w:r>
      <w:r w:rsidRPr="00AF4BB7">
        <w:t>is an InChI version character.</w:t>
      </w:r>
      <w:r w:rsidRPr="00AF4BB7">
        <w:br/>
      </w:r>
      <w:r w:rsidR="006A0D23" w:rsidRPr="00AF4BB7">
        <w:t xml:space="preserve">It is </w:t>
      </w:r>
      <w:r w:rsidRPr="00AF4BB7">
        <w:t>‘A’ for version 1 ( ‘B’ is reserved for version 2, etc. )</w:t>
      </w:r>
      <w:r w:rsidR="006A0D23" w:rsidRPr="00AF4BB7">
        <w:t>.</w:t>
      </w:r>
    </w:p>
    <w:p w:rsidR="003C7CE7" w:rsidRPr="00AF4BB7" w:rsidRDefault="003C7CE7" w:rsidP="003C7CE7">
      <w:pPr>
        <w:pStyle w:val="InChI-FAQ-answers"/>
        <w:numPr>
          <w:ilvl w:val="0"/>
          <w:numId w:val="34"/>
        </w:numPr>
        <w:jc w:val="left"/>
      </w:pPr>
      <w:r w:rsidRPr="00AF4BB7">
        <w:rPr>
          <w:b/>
        </w:rPr>
        <w:t>P</w:t>
      </w:r>
      <w:r w:rsidRPr="00AF4BB7">
        <w:t xml:space="preserve"> is a [de]protonation indicator</w:t>
      </w:r>
      <w:r w:rsidR="006A0D23" w:rsidRPr="00AF4BB7">
        <w:t>.</w:t>
      </w:r>
      <w:r w:rsidRPr="00AF4BB7">
        <w:t xml:space="preserve"> </w:t>
      </w:r>
    </w:p>
    <w:p w:rsidR="001B0241" w:rsidRPr="00AF4BB7" w:rsidRDefault="001B0241" w:rsidP="001B0241">
      <w:pPr>
        <w:pStyle w:val="InChI-FAQ-answers"/>
      </w:pPr>
      <w:r w:rsidRPr="00AF4BB7">
        <w:t xml:space="preserve">As an example, below is presented a Standard </w:t>
      </w:r>
      <w:proofErr w:type="spellStart"/>
      <w:r w:rsidRPr="00AF4BB7">
        <w:t>InChIKey</w:t>
      </w:r>
      <w:proofErr w:type="spellEnd"/>
      <w:r w:rsidRPr="00AF4BB7">
        <w:t xml:space="preserve"> for caffeine.</w:t>
      </w:r>
    </w:p>
    <w:p w:rsidR="001B0241" w:rsidRPr="00AF4BB7" w:rsidRDefault="00E3347E" w:rsidP="001B0241">
      <w:pPr>
        <w:pStyle w:val="InChI-FAQ-answers"/>
        <w:jc w:val="center"/>
      </w:pPr>
      <w:r>
        <w:pict>
          <v:shape id="_x0000_i1070" type="#_x0000_t75" style="width:419.25pt;height:311.25pt">
            <v:imagedata r:id="rId81" o:title=""/>
          </v:shape>
        </w:pict>
      </w:r>
    </w:p>
    <w:p w:rsidR="003C7CE7" w:rsidRPr="00AF4BB7" w:rsidRDefault="00940997" w:rsidP="003C7CE7">
      <w:pPr>
        <w:pStyle w:val="InChI-FAQ-Heading-3"/>
      </w:pPr>
      <w:bookmarkStart w:id="1252" w:name="_Toc492493997"/>
      <w:r w:rsidRPr="00AF4BB7">
        <w:t xml:space="preserve">13.2. </w:t>
      </w:r>
      <w:r w:rsidR="006A0D23" w:rsidRPr="00AF4BB7">
        <w:t>What is</w:t>
      </w:r>
      <w:r w:rsidR="00CE4D4B" w:rsidRPr="00AF4BB7">
        <w:t xml:space="preserve"> the</w:t>
      </w:r>
      <w:r w:rsidR="006A0D23" w:rsidRPr="00AF4BB7">
        <w:t xml:space="preserve"> protonation indicator in </w:t>
      </w:r>
      <w:proofErr w:type="spellStart"/>
      <w:r w:rsidR="003C7CE7" w:rsidRPr="00AF4BB7">
        <w:t>InChIKey</w:t>
      </w:r>
      <w:proofErr w:type="spellEnd"/>
      <w:r w:rsidR="006A0D23" w:rsidRPr="00AF4BB7">
        <w:t>?</w:t>
      </w:r>
      <w:bookmarkEnd w:id="1252"/>
      <w:r w:rsidR="003C7CE7" w:rsidRPr="00AF4BB7">
        <w:t xml:space="preserve"> </w:t>
      </w:r>
    </w:p>
    <w:p w:rsidR="0084017D" w:rsidRPr="00AF4BB7" w:rsidRDefault="0084017D" w:rsidP="0084017D">
      <w:pPr>
        <w:pStyle w:val="InChI-FAQ-answers"/>
        <w:rPr>
          <w:lang w:val="en-US"/>
        </w:rPr>
      </w:pPr>
      <w:r w:rsidRPr="00AF4BB7">
        <w:rPr>
          <w:lang w:val="en-US"/>
        </w:rPr>
        <w:t xml:space="preserve">This is a </w:t>
      </w:r>
      <w:hyperlink r:id="rId82" w:tooltip="Показать примеры употребления" w:history="1">
        <w:r w:rsidRPr="00AF4BB7">
          <w:rPr>
            <w:rStyle w:val="translation"/>
            <w:szCs w:val="18"/>
            <w:shd w:val="clear" w:color="auto" w:fill="FFFFFF"/>
            <w:lang w:val="en-US"/>
          </w:rPr>
          <w:t>descendant</w:t>
        </w:r>
      </w:hyperlink>
      <w:r w:rsidRPr="00AF4BB7">
        <w:rPr>
          <w:lang w:val="en-US"/>
        </w:rPr>
        <w:t xml:space="preserve"> of </w:t>
      </w:r>
      <w:r w:rsidR="00934C85">
        <w:rPr>
          <w:lang w:val="en-US"/>
        </w:rPr>
        <w:t xml:space="preserve">the </w:t>
      </w:r>
      <w:r w:rsidRPr="00AF4BB7">
        <w:rPr>
          <w:lang w:val="en-US"/>
        </w:rPr>
        <w:t xml:space="preserve">/p layer of InChI. The /p layer is not hashed when producing </w:t>
      </w:r>
      <w:proofErr w:type="spellStart"/>
      <w:r w:rsidRPr="00AF4BB7">
        <w:rPr>
          <w:lang w:val="en-US"/>
        </w:rPr>
        <w:t>InChIKey</w:t>
      </w:r>
      <w:proofErr w:type="spellEnd"/>
      <w:r w:rsidRPr="00AF4BB7">
        <w:rPr>
          <w:lang w:val="en-US"/>
        </w:rPr>
        <w:t>; instead, the number of protons is indicated as a separate 1-character block at the end preceded with a hyphen. Here N means neutral, M means -1</w:t>
      </w:r>
      <w:r w:rsidR="00934C85">
        <w:rPr>
          <w:lang w:val="en-US"/>
        </w:rPr>
        <w:t xml:space="preserve"> </w:t>
      </w:r>
      <w:r w:rsidRPr="00AF4BB7">
        <w:rPr>
          <w:lang w:val="en-US"/>
        </w:rPr>
        <w:t>proton, O means +1 proton, etc. :</w:t>
      </w:r>
    </w:p>
    <w:p w:rsidR="00CE4D4B" w:rsidRPr="00AF4BB7" w:rsidRDefault="00CE4D4B" w:rsidP="006A0D23">
      <w:pPr>
        <w:pStyle w:val="InChI-FAQ-answer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6A0D23" w:rsidRPr="00A141A6" w:rsidTr="00A141A6">
        <w:tc>
          <w:tcPr>
            <w:tcW w:w="2214" w:type="dxa"/>
            <w:shd w:val="clear" w:color="auto" w:fill="auto"/>
          </w:tcPr>
          <w:p w:rsidR="006A0D23" w:rsidRPr="00AF4BB7" w:rsidRDefault="006A0D23" w:rsidP="00A82F07">
            <w:pPr>
              <w:pStyle w:val="InChI-FAQ-answers"/>
            </w:pPr>
            <w:r w:rsidRPr="00AF4BB7">
              <w:t>Char</w:t>
            </w:r>
          </w:p>
        </w:tc>
        <w:tc>
          <w:tcPr>
            <w:tcW w:w="2214" w:type="dxa"/>
            <w:shd w:val="clear" w:color="auto" w:fill="auto"/>
          </w:tcPr>
          <w:p w:rsidR="006A0D23" w:rsidRPr="00A141A6" w:rsidRDefault="006A0D23" w:rsidP="006A0D23">
            <w:pPr>
              <w:rPr>
                <w:lang w:val="en-US"/>
              </w:rPr>
            </w:pPr>
            <w:r w:rsidRPr="00A141A6">
              <w:rPr>
                <w:lang w:val="en-US"/>
              </w:rPr>
              <w:t>Protons</w:t>
            </w:r>
          </w:p>
        </w:tc>
        <w:tc>
          <w:tcPr>
            <w:tcW w:w="2214" w:type="dxa"/>
            <w:shd w:val="clear" w:color="auto" w:fill="auto"/>
          </w:tcPr>
          <w:p w:rsidR="006A0D23" w:rsidRPr="00A141A6" w:rsidRDefault="006A0D23" w:rsidP="006A0D23">
            <w:pPr>
              <w:rPr>
                <w:lang w:val="en-US"/>
              </w:rPr>
            </w:pPr>
            <w:r w:rsidRPr="00A141A6">
              <w:rPr>
                <w:lang w:val="en-US"/>
              </w:rPr>
              <w:t>Char</w:t>
            </w:r>
          </w:p>
        </w:tc>
        <w:tc>
          <w:tcPr>
            <w:tcW w:w="2214" w:type="dxa"/>
            <w:shd w:val="clear" w:color="auto" w:fill="auto"/>
          </w:tcPr>
          <w:p w:rsidR="006A0D23" w:rsidRPr="00A141A6" w:rsidRDefault="006A0D23" w:rsidP="006A0D23">
            <w:pPr>
              <w:rPr>
                <w:lang w:val="en-US"/>
              </w:rPr>
            </w:pPr>
            <w:r w:rsidRPr="00A141A6">
              <w:rPr>
                <w:lang w:val="en-US"/>
              </w:rPr>
              <w:t>Protons</w:t>
            </w:r>
          </w:p>
        </w:tc>
      </w:tr>
      <w:tr w:rsidR="006A0D23" w:rsidRPr="00A141A6" w:rsidTr="00A141A6">
        <w:tc>
          <w:tcPr>
            <w:tcW w:w="2214" w:type="dxa"/>
            <w:shd w:val="clear" w:color="auto" w:fill="auto"/>
          </w:tcPr>
          <w:p w:rsidR="006A0D23" w:rsidRPr="00A141A6" w:rsidRDefault="006A0D23" w:rsidP="006A0D23">
            <w:pPr>
              <w:rPr>
                <w:lang w:val="en-US"/>
              </w:rPr>
            </w:pPr>
            <w:r w:rsidRPr="00A141A6">
              <w:rPr>
                <w:lang w:val="en-US"/>
              </w:rPr>
              <w:t>N</w:t>
            </w:r>
          </w:p>
        </w:tc>
        <w:tc>
          <w:tcPr>
            <w:tcW w:w="2214" w:type="dxa"/>
            <w:shd w:val="clear" w:color="auto" w:fill="auto"/>
          </w:tcPr>
          <w:p w:rsidR="006A0D23" w:rsidRPr="00A141A6" w:rsidRDefault="006A0D23" w:rsidP="006A0D23">
            <w:pPr>
              <w:rPr>
                <w:lang w:val="en-US"/>
              </w:rPr>
            </w:pPr>
            <w:r w:rsidRPr="00A141A6">
              <w:rPr>
                <w:lang w:val="en-US"/>
              </w:rPr>
              <w:t>0</w:t>
            </w:r>
          </w:p>
        </w:tc>
        <w:tc>
          <w:tcPr>
            <w:tcW w:w="2214" w:type="dxa"/>
            <w:shd w:val="clear" w:color="auto" w:fill="auto"/>
          </w:tcPr>
          <w:p w:rsidR="006A0D23" w:rsidRPr="00A141A6" w:rsidRDefault="006A0D23" w:rsidP="006A0D23">
            <w:pPr>
              <w:rPr>
                <w:lang w:val="en-US"/>
              </w:rPr>
            </w:pPr>
          </w:p>
        </w:tc>
        <w:tc>
          <w:tcPr>
            <w:tcW w:w="2214" w:type="dxa"/>
            <w:shd w:val="clear" w:color="auto" w:fill="auto"/>
          </w:tcPr>
          <w:p w:rsidR="006A0D23" w:rsidRPr="00A141A6" w:rsidRDefault="006A0D23" w:rsidP="006A0D23">
            <w:pPr>
              <w:rPr>
                <w:lang w:val="en-US"/>
              </w:rPr>
            </w:pPr>
          </w:p>
        </w:tc>
      </w:tr>
      <w:tr w:rsidR="006A0D23" w:rsidRPr="00A141A6" w:rsidTr="00A141A6">
        <w:tc>
          <w:tcPr>
            <w:tcW w:w="2214" w:type="dxa"/>
            <w:shd w:val="clear" w:color="auto" w:fill="auto"/>
          </w:tcPr>
          <w:p w:rsidR="006A0D23" w:rsidRPr="00A141A6" w:rsidRDefault="006A0D23" w:rsidP="006A0D23">
            <w:pPr>
              <w:rPr>
                <w:lang w:val="en-US"/>
              </w:rPr>
            </w:pPr>
            <w:r w:rsidRPr="00A141A6">
              <w:rPr>
                <w:lang w:val="en-US"/>
              </w:rPr>
              <w:t>M</w:t>
            </w:r>
          </w:p>
        </w:tc>
        <w:tc>
          <w:tcPr>
            <w:tcW w:w="2214" w:type="dxa"/>
            <w:shd w:val="clear" w:color="auto" w:fill="auto"/>
          </w:tcPr>
          <w:p w:rsidR="006A0D23" w:rsidRPr="00A141A6" w:rsidRDefault="006A0D23" w:rsidP="006A0D23">
            <w:pPr>
              <w:rPr>
                <w:lang w:val="en-US"/>
              </w:rPr>
            </w:pPr>
            <w:r w:rsidRPr="00A141A6">
              <w:rPr>
                <w:lang w:val="en-US"/>
              </w:rPr>
              <w:t>-1</w:t>
            </w:r>
          </w:p>
        </w:tc>
        <w:tc>
          <w:tcPr>
            <w:tcW w:w="2214" w:type="dxa"/>
            <w:shd w:val="clear" w:color="auto" w:fill="auto"/>
          </w:tcPr>
          <w:p w:rsidR="006A0D23" w:rsidRPr="00A141A6" w:rsidRDefault="006A0D23" w:rsidP="006A0D23">
            <w:pPr>
              <w:rPr>
                <w:lang w:val="en-US"/>
              </w:rPr>
            </w:pPr>
            <w:r w:rsidRPr="00A141A6">
              <w:rPr>
                <w:lang w:val="en-US"/>
              </w:rPr>
              <w:t>O</w:t>
            </w:r>
          </w:p>
        </w:tc>
        <w:tc>
          <w:tcPr>
            <w:tcW w:w="2214" w:type="dxa"/>
            <w:shd w:val="clear" w:color="auto" w:fill="auto"/>
          </w:tcPr>
          <w:p w:rsidR="006A0D23" w:rsidRPr="00A141A6" w:rsidRDefault="006A0D23" w:rsidP="006A0D23">
            <w:pPr>
              <w:rPr>
                <w:lang w:val="en-US"/>
              </w:rPr>
            </w:pPr>
            <w:r w:rsidRPr="00A141A6">
              <w:rPr>
                <w:lang w:val="en-US"/>
              </w:rPr>
              <w:t xml:space="preserve">+1 </w:t>
            </w:r>
          </w:p>
        </w:tc>
      </w:tr>
      <w:tr w:rsidR="006A0D23" w:rsidRPr="00A141A6" w:rsidTr="00A141A6">
        <w:tc>
          <w:tcPr>
            <w:tcW w:w="2214" w:type="dxa"/>
            <w:shd w:val="clear" w:color="auto" w:fill="auto"/>
          </w:tcPr>
          <w:p w:rsidR="006A0D23" w:rsidRPr="00A141A6" w:rsidRDefault="006A0D23" w:rsidP="006A0D23">
            <w:pPr>
              <w:rPr>
                <w:lang w:val="en-US"/>
              </w:rPr>
            </w:pPr>
            <w:r w:rsidRPr="00A141A6">
              <w:rPr>
                <w:lang w:val="en-US"/>
              </w:rPr>
              <w:t>L</w:t>
            </w:r>
          </w:p>
        </w:tc>
        <w:tc>
          <w:tcPr>
            <w:tcW w:w="2214" w:type="dxa"/>
            <w:shd w:val="clear" w:color="auto" w:fill="auto"/>
          </w:tcPr>
          <w:p w:rsidR="006A0D23" w:rsidRPr="00A141A6" w:rsidRDefault="006A0D23" w:rsidP="006A0D23">
            <w:pPr>
              <w:rPr>
                <w:lang w:val="en-US"/>
              </w:rPr>
            </w:pPr>
            <w:r w:rsidRPr="00A141A6">
              <w:rPr>
                <w:lang w:val="en-US"/>
              </w:rPr>
              <w:t>-2</w:t>
            </w:r>
          </w:p>
        </w:tc>
        <w:tc>
          <w:tcPr>
            <w:tcW w:w="2214" w:type="dxa"/>
            <w:shd w:val="clear" w:color="auto" w:fill="auto"/>
          </w:tcPr>
          <w:p w:rsidR="006A0D23" w:rsidRPr="00A141A6" w:rsidRDefault="006A0D23" w:rsidP="006A0D23">
            <w:pPr>
              <w:rPr>
                <w:lang w:val="en-US"/>
              </w:rPr>
            </w:pPr>
            <w:r w:rsidRPr="00A141A6">
              <w:rPr>
                <w:lang w:val="en-US"/>
              </w:rPr>
              <w:t>P</w:t>
            </w:r>
          </w:p>
        </w:tc>
        <w:tc>
          <w:tcPr>
            <w:tcW w:w="2214" w:type="dxa"/>
            <w:shd w:val="clear" w:color="auto" w:fill="auto"/>
          </w:tcPr>
          <w:p w:rsidR="006A0D23" w:rsidRPr="00A141A6" w:rsidRDefault="006A0D23" w:rsidP="006A0D23">
            <w:pPr>
              <w:rPr>
                <w:lang w:val="en-US"/>
              </w:rPr>
            </w:pPr>
            <w:r w:rsidRPr="00A141A6">
              <w:rPr>
                <w:lang w:val="en-US"/>
              </w:rPr>
              <w:t>+2</w:t>
            </w:r>
          </w:p>
        </w:tc>
      </w:tr>
      <w:tr w:rsidR="006A0D23" w:rsidRPr="00A141A6" w:rsidTr="00A141A6">
        <w:tc>
          <w:tcPr>
            <w:tcW w:w="2214" w:type="dxa"/>
            <w:shd w:val="clear" w:color="auto" w:fill="auto"/>
          </w:tcPr>
          <w:p w:rsidR="006A0D23" w:rsidRPr="00A141A6" w:rsidRDefault="006A0D23" w:rsidP="006A0D23">
            <w:pPr>
              <w:rPr>
                <w:lang w:val="en-US"/>
              </w:rPr>
            </w:pPr>
            <w:r w:rsidRPr="00A141A6">
              <w:rPr>
                <w:lang w:val="en-US"/>
              </w:rPr>
              <w:t>K</w:t>
            </w:r>
          </w:p>
        </w:tc>
        <w:tc>
          <w:tcPr>
            <w:tcW w:w="2214" w:type="dxa"/>
            <w:shd w:val="clear" w:color="auto" w:fill="auto"/>
          </w:tcPr>
          <w:p w:rsidR="006A0D23" w:rsidRPr="00A141A6" w:rsidRDefault="006A0D23" w:rsidP="006A0D23">
            <w:pPr>
              <w:rPr>
                <w:lang w:val="en-US"/>
              </w:rPr>
            </w:pPr>
            <w:r w:rsidRPr="00A141A6">
              <w:rPr>
                <w:lang w:val="en-US"/>
              </w:rPr>
              <w:t>-3</w:t>
            </w:r>
          </w:p>
        </w:tc>
        <w:tc>
          <w:tcPr>
            <w:tcW w:w="2214" w:type="dxa"/>
            <w:shd w:val="clear" w:color="auto" w:fill="auto"/>
          </w:tcPr>
          <w:p w:rsidR="006A0D23" w:rsidRPr="00A141A6" w:rsidRDefault="006A0D23" w:rsidP="006A0D23">
            <w:pPr>
              <w:rPr>
                <w:lang w:val="en-US"/>
              </w:rPr>
            </w:pPr>
            <w:r w:rsidRPr="00A141A6">
              <w:rPr>
                <w:lang w:val="en-US"/>
              </w:rPr>
              <w:t>Q</w:t>
            </w:r>
          </w:p>
        </w:tc>
        <w:tc>
          <w:tcPr>
            <w:tcW w:w="2214" w:type="dxa"/>
            <w:shd w:val="clear" w:color="auto" w:fill="auto"/>
          </w:tcPr>
          <w:p w:rsidR="006A0D23" w:rsidRPr="00A141A6" w:rsidRDefault="006A0D23" w:rsidP="006A0D23">
            <w:pPr>
              <w:rPr>
                <w:lang w:val="en-US"/>
              </w:rPr>
            </w:pPr>
            <w:r w:rsidRPr="00A141A6">
              <w:rPr>
                <w:lang w:val="en-US"/>
              </w:rPr>
              <w:t>+3</w:t>
            </w:r>
          </w:p>
        </w:tc>
      </w:tr>
      <w:tr w:rsidR="006A0D23" w:rsidRPr="00A141A6" w:rsidTr="00A141A6">
        <w:tc>
          <w:tcPr>
            <w:tcW w:w="2214" w:type="dxa"/>
            <w:shd w:val="clear" w:color="auto" w:fill="auto"/>
          </w:tcPr>
          <w:p w:rsidR="006A0D23" w:rsidRPr="00A141A6" w:rsidRDefault="006A0D23" w:rsidP="006A0D23">
            <w:pPr>
              <w:rPr>
                <w:lang w:val="en-US"/>
              </w:rPr>
            </w:pPr>
            <w:r w:rsidRPr="00A141A6">
              <w:rPr>
                <w:lang w:val="en-US"/>
              </w:rPr>
              <w:t>J</w:t>
            </w:r>
          </w:p>
        </w:tc>
        <w:tc>
          <w:tcPr>
            <w:tcW w:w="2214" w:type="dxa"/>
            <w:shd w:val="clear" w:color="auto" w:fill="auto"/>
          </w:tcPr>
          <w:p w:rsidR="006A0D23" w:rsidRPr="00A141A6" w:rsidRDefault="006A0D23" w:rsidP="006A0D23">
            <w:pPr>
              <w:rPr>
                <w:lang w:val="en-US"/>
              </w:rPr>
            </w:pPr>
            <w:r w:rsidRPr="00A141A6">
              <w:rPr>
                <w:lang w:val="en-US"/>
              </w:rPr>
              <w:t>-4</w:t>
            </w:r>
          </w:p>
        </w:tc>
        <w:tc>
          <w:tcPr>
            <w:tcW w:w="2214" w:type="dxa"/>
            <w:shd w:val="clear" w:color="auto" w:fill="auto"/>
          </w:tcPr>
          <w:p w:rsidR="006A0D23" w:rsidRPr="00A141A6" w:rsidRDefault="006A0D23" w:rsidP="006A0D23">
            <w:pPr>
              <w:rPr>
                <w:lang w:val="en-US"/>
              </w:rPr>
            </w:pPr>
            <w:r w:rsidRPr="00A141A6">
              <w:rPr>
                <w:lang w:val="en-US"/>
              </w:rPr>
              <w:t>R</w:t>
            </w:r>
          </w:p>
        </w:tc>
        <w:tc>
          <w:tcPr>
            <w:tcW w:w="2214" w:type="dxa"/>
            <w:shd w:val="clear" w:color="auto" w:fill="auto"/>
          </w:tcPr>
          <w:p w:rsidR="006A0D23" w:rsidRPr="00A141A6" w:rsidRDefault="006A0D23" w:rsidP="006A0D23">
            <w:pPr>
              <w:rPr>
                <w:lang w:val="en-US"/>
              </w:rPr>
            </w:pPr>
            <w:r w:rsidRPr="00A141A6">
              <w:rPr>
                <w:lang w:val="en-US"/>
              </w:rPr>
              <w:t>+4</w:t>
            </w:r>
          </w:p>
        </w:tc>
      </w:tr>
      <w:tr w:rsidR="006A0D23" w:rsidRPr="00A141A6" w:rsidTr="00A141A6">
        <w:tc>
          <w:tcPr>
            <w:tcW w:w="2214" w:type="dxa"/>
            <w:shd w:val="clear" w:color="auto" w:fill="auto"/>
          </w:tcPr>
          <w:p w:rsidR="006A0D23" w:rsidRPr="00A141A6" w:rsidRDefault="006A0D23" w:rsidP="006A0D23">
            <w:pPr>
              <w:rPr>
                <w:lang w:val="en-US"/>
              </w:rPr>
            </w:pPr>
            <w:r w:rsidRPr="00A141A6">
              <w:rPr>
                <w:lang w:val="en-US"/>
              </w:rPr>
              <w:t>I</w:t>
            </w:r>
          </w:p>
        </w:tc>
        <w:tc>
          <w:tcPr>
            <w:tcW w:w="2214" w:type="dxa"/>
            <w:shd w:val="clear" w:color="auto" w:fill="auto"/>
          </w:tcPr>
          <w:p w:rsidR="006A0D23" w:rsidRPr="00A141A6" w:rsidRDefault="006A0D23" w:rsidP="006A0D23">
            <w:pPr>
              <w:rPr>
                <w:lang w:val="en-US"/>
              </w:rPr>
            </w:pPr>
            <w:r w:rsidRPr="00A141A6">
              <w:rPr>
                <w:lang w:val="en-US"/>
              </w:rPr>
              <w:t>-5</w:t>
            </w:r>
          </w:p>
        </w:tc>
        <w:tc>
          <w:tcPr>
            <w:tcW w:w="2214" w:type="dxa"/>
            <w:shd w:val="clear" w:color="auto" w:fill="auto"/>
          </w:tcPr>
          <w:p w:rsidR="006A0D23" w:rsidRPr="00A141A6" w:rsidRDefault="006A0D23" w:rsidP="006A0D23">
            <w:pPr>
              <w:rPr>
                <w:lang w:val="en-US"/>
              </w:rPr>
            </w:pPr>
            <w:r w:rsidRPr="00A141A6">
              <w:rPr>
                <w:lang w:val="en-US"/>
              </w:rPr>
              <w:t>S</w:t>
            </w:r>
          </w:p>
        </w:tc>
        <w:tc>
          <w:tcPr>
            <w:tcW w:w="2214" w:type="dxa"/>
            <w:shd w:val="clear" w:color="auto" w:fill="auto"/>
          </w:tcPr>
          <w:p w:rsidR="006A0D23" w:rsidRPr="00A141A6" w:rsidRDefault="006A0D23" w:rsidP="006A0D23">
            <w:pPr>
              <w:rPr>
                <w:lang w:val="en-US"/>
              </w:rPr>
            </w:pPr>
            <w:r w:rsidRPr="00A141A6">
              <w:rPr>
                <w:lang w:val="en-US"/>
              </w:rPr>
              <w:t>+5</w:t>
            </w:r>
          </w:p>
        </w:tc>
      </w:tr>
      <w:tr w:rsidR="006A0D23" w:rsidRPr="00A141A6" w:rsidTr="00A141A6">
        <w:tc>
          <w:tcPr>
            <w:tcW w:w="2214" w:type="dxa"/>
            <w:shd w:val="clear" w:color="auto" w:fill="auto"/>
          </w:tcPr>
          <w:p w:rsidR="006A0D23" w:rsidRPr="00A141A6" w:rsidRDefault="006A0D23" w:rsidP="006A0D23">
            <w:pPr>
              <w:rPr>
                <w:lang w:val="en-US"/>
              </w:rPr>
            </w:pPr>
            <w:r w:rsidRPr="00A141A6">
              <w:rPr>
                <w:lang w:val="en-US"/>
              </w:rPr>
              <w:t>H</w:t>
            </w:r>
          </w:p>
        </w:tc>
        <w:tc>
          <w:tcPr>
            <w:tcW w:w="2214" w:type="dxa"/>
            <w:shd w:val="clear" w:color="auto" w:fill="auto"/>
          </w:tcPr>
          <w:p w:rsidR="006A0D23" w:rsidRPr="00A141A6" w:rsidRDefault="006A0D23" w:rsidP="006A0D23">
            <w:pPr>
              <w:rPr>
                <w:lang w:val="en-US"/>
              </w:rPr>
            </w:pPr>
            <w:r w:rsidRPr="00A141A6">
              <w:rPr>
                <w:lang w:val="en-US"/>
              </w:rPr>
              <w:t>-6</w:t>
            </w:r>
          </w:p>
        </w:tc>
        <w:tc>
          <w:tcPr>
            <w:tcW w:w="2214" w:type="dxa"/>
            <w:shd w:val="clear" w:color="auto" w:fill="auto"/>
          </w:tcPr>
          <w:p w:rsidR="006A0D23" w:rsidRPr="00A141A6" w:rsidRDefault="006A0D23" w:rsidP="006A0D23">
            <w:pPr>
              <w:rPr>
                <w:lang w:val="en-US"/>
              </w:rPr>
            </w:pPr>
            <w:r w:rsidRPr="00A141A6">
              <w:rPr>
                <w:lang w:val="en-US"/>
              </w:rPr>
              <w:t>T</w:t>
            </w:r>
          </w:p>
        </w:tc>
        <w:tc>
          <w:tcPr>
            <w:tcW w:w="2214" w:type="dxa"/>
            <w:shd w:val="clear" w:color="auto" w:fill="auto"/>
          </w:tcPr>
          <w:p w:rsidR="006A0D23" w:rsidRPr="00A141A6" w:rsidRDefault="006A0D23" w:rsidP="006A0D23">
            <w:pPr>
              <w:rPr>
                <w:lang w:val="en-US"/>
              </w:rPr>
            </w:pPr>
            <w:r w:rsidRPr="00A141A6">
              <w:rPr>
                <w:lang w:val="en-US"/>
              </w:rPr>
              <w:t>+6</w:t>
            </w:r>
          </w:p>
        </w:tc>
      </w:tr>
      <w:tr w:rsidR="006A0D23" w:rsidRPr="00A141A6" w:rsidTr="00A141A6">
        <w:tc>
          <w:tcPr>
            <w:tcW w:w="2214" w:type="dxa"/>
            <w:shd w:val="clear" w:color="auto" w:fill="auto"/>
          </w:tcPr>
          <w:p w:rsidR="006A0D23" w:rsidRPr="00A141A6" w:rsidRDefault="006A0D23" w:rsidP="006A0D23">
            <w:pPr>
              <w:rPr>
                <w:lang w:val="en-US"/>
              </w:rPr>
            </w:pPr>
            <w:r w:rsidRPr="00A141A6">
              <w:rPr>
                <w:lang w:val="en-US"/>
              </w:rPr>
              <w:lastRenderedPageBreak/>
              <w:t>G</w:t>
            </w:r>
          </w:p>
        </w:tc>
        <w:tc>
          <w:tcPr>
            <w:tcW w:w="2214" w:type="dxa"/>
            <w:shd w:val="clear" w:color="auto" w:fill="auto"/>
          </w:tcPr>
          <w:p w:rsidR="006A0D23" w:rsidRPr="00A141A6" w:rsidRDefault="006A0D23" w:rsidP="006A0D23">
            <w:pPr>
              <w:rPr>
                <w:lang w:val="en-US"/>
              </w:rPr>
            </w:pPr>
            <w:r w:rsidRPr="00A141A6">
              <w:rPr>
                <w:lang w:val="en-US"/>
              </w:rPr>
              <w:t>-7</w:t>
            </w:r>
          </w:p>
        </w:tc>
        <w:tc>
          <w:tcPr>
            <w:tcW w:w="2214" w:type="dxa"/>
            <w:shd w:val="clear" w:color="auto" w:fill="auto"/>
          </w:tcPr>
          <w:p w:rsidR="006A0D23" w:rsidRPr="00A141A6" w:rsidRDefault="006A0D23" w:rsidP="006A0D23">
            <w:pPr>
              <w:rPr>
                <w:lang w:val="en-US"/>
              </w:rPr>
            </w:pPr>
            <w:r w:rsidRPr="00A141A6">
              <w:rPr>
                <w:lang w:val="en-US"/>
              </w:rPr>
              <w:t>U</w:t>
            </w:r>
          </w:p>
        </w:tc>
        <w:tc>
          <w:tcPr>
            <w:tcW w:w="2214" w:type="dxa"/>
            <w:shd w:val="clear" w:color="auto" w:fill="auto"/>
          </w:tcPr>
          <w:p w:rsidR="006A0D23" w:rsidRPr="00A141A6" w:rsidRDefault="006A0D23" w:rsidP="006A0D23">
            <w:pPr>
              <w:rPr>
                <w:lang w:val="en-US"/>
              </w:rPr>
            </w:pPr>
            <w:r w:rsidRPr="00A141A6">
              <w:rPr>
                <w:lang w:val="en-US"/>
              </w:rPr>
              <w:t>+7</w:t>
            </w:r>
          </w:p>
        </w:tc>
      </w:tr>
      <w:tr w:rsidR="006A0D23" w:rsidRPr="00A141A6" w:rsidTr="00A141A6">
        <w:tc>
          <w:tcPr>
            <w:tcW w:w="2214" w:type="dxa"/>
            <w:shd w:val="clear" w:color="auto" w:fill="auto"/>
          </w:tcPr>
          <w:p w:rsidR="006A0D23" w:rsidRPr="00A141A6" w:rsidRDefault="006A0D23" w:rsidP="006A0D23">
            <w:pPr>
              <w:rPr>
                <w:lang w:val="en-US"/>
              </w:rPr>
            </w:pPr>
            <w:r w:rsidRPr="00A141A6">
              <w:rPr>
                <w:lang w:val="en-US"/>
              </w:rPr>
              <w:t>F</w:t>
            </w:r>
          </w:p>
        </w:tc>
        <w:tc>
          <w:tcPr>
            <w:tcW w:w="2214" w:type="dxa"/>
            <w:shd w:val="clear" w:color="auto" w:fill="auto"/>
          </w:tcPr>
          <w:p w:rsidR="006A0D23" w:rsidRPr="00A141A6" w:rsidRDefault="006A0D23" w:rsidP="006A0D23">
            <w:pPr>
              <w:rPr>
                <w:lang w:val="en-US"/>
              </w:rPr>
            </w:pPr>
            <w:r w:rsidRPr="00A141A6">
              <w:rPr>
                <w:lang w:val="en-US"/>
              </w:rPr>
              <w:t>-8</w:t>
            </w:r>
          </w:p>
        </w:tc>
        <w:tc>
          <w:tcPr>
            <w:tcW w:w="2214" w:type="dxa"/>
            <w:shd w:val="clear" w:color="auto" w:fill="auto"/>
          </w:tcPr>
          <w:p w:rsidR="006A0D23" w:rsidRPr="00A141A6" w:rsidRDefault="006A0D23" w:rsidP="006A0D23">
            <w:pPr>
              <w:rPr>
                <w:lang w:val="en-US"/>
              </w:rPr>
            </w:pPr>
            <w:r w:rsidRPr="00A141A6">
              <w:rPr>
                <w:lang w:val="en-US"/>
              </w:rPr>
              <w:t>V</w:t>
            </w:r>
          </w:p>
        </w:tc>
        <w:tc>
          <w:tcPr>
            <w:tcW w:w="2214" w:type="dxa"/>
            <w:shd w:val="clear" w:color="auto" w:fill="auto"/>
          </w:tcPr>
          <w:p w:rsidR="006A0D23" w:rsidRPr="00A141A6" w:rsidRDefault="006A0D23" w:rsidP="006A0D23">
            <w:pPr>
              <w:rPr>
                <w:lang w:val="en-US"/>
              </w:rPr>
            </w:pPr>
            <w:r w:rsidRPr="00A141A6">
              <w:rPr>
                <w:lang w:val="en-US"/>
              </w:rPr>
              <w:t>+8</w:t>
            </w:r>
          </w:p>
        </w:tc>
      </w:tr>
      <w:tr w:rsidR="006A0D23" w:rsidRPr="00A141A6" w:rsidTr="00A141A6">
        <w:tc>
          <w:tcPr>
            <w:tcW w:w="2214" w:type="dxa"/>
            <w:shd w:val="clear" w:color="auto" w:fill="auto"/>
          </w:tcPr>
          <w:p w:rsidR="006A0D23" w:rsidRPr="00A141A6" w:rsidRDefault="006A0D23" w:rsidP="006A0D23">
            <w:pPr>
              <w:rPr>
                <w:lang w:val="en-US"/>
              </w:rPr>
            </w:pPr>
            <w:r w:rsidRPr="00A141A6">
              <w:rPr>
                <w:lang w:val="en-US"/>
              </w:rPr>
              <w:t>E</w:t>
            </w:r>
          </w:p>
        </w:tc>
        <w:tc>
          <w:tcPr>
            <w:tcW w:w="2214" w:type="dxa"/>
            <w:shd w:val="clear" w:color="auto" w:fill="auto"/>
          </w:tcPr>
          <w:p w:rsidR="006A0D23" w:rsidRPr="00A141A6" w:rsidRDefault="006A0D23" w:rsidP="006A0D23">
            <w:pPr>
              <w:rPr>
                <w:lang w:val="en-US"/>
              </w:rPr>
            </w:pPr>
            <w:r w:rsidRPr="00A141A6">
              <w:rPr>
                <w:lang w:val="en-US"/>
              </w:rPr>
              <w:t>-9</w:t>
            </w:r>
          </w:p>
        </w:tc>
        <w:tc>
          <w:tcPr>
            <w:tcW w:w="2214" w:type="dxa"/>
            <w:shd w:val="clear" w:color="auto" w:fill="auto"/>
          </w:tcPr>
          <w:p w:rsidR="006A0D23" w:rsidRPr="00A141A6" w:rsidRDefault="006A0D23" w:rsidP="006A0D23">
            <w:pPr>
              <w:rPr>
                <w:lang w:val="en-US"/>
              </w:rPr>
            </w:pPr>
            <w:r w:rsidRPr="00A141A6">
              <w:rPr>
                <w:lang w:val="en-US"/>
              </w:rPr>
              <w:t>W</w:t>
            </w:r>
          </w:p>
        </w:tc>
        <w:tc>
          <w:tcPr>
            <w:tcW w:w="2214" w:type="dxa"/>
            <w:shd w:val="clear" w:color="auto" w:fill="auto"/>
          </w:tcPr>
          <w:p w:rsidR="006A0D23" w:rsidRPr="00A141A6" w:rsidRDefault="006A0D23" w:rsidP="006A0D23">
            <w:pPr>
              <w:rPr>
                <w:lang w:val="en-US"/>
              </w:rPr>
            </w:pPr>
            <w:r w:rsidRPr="00A141A6">
              <w:rPr>
                <w:lang w:val="en-US"/>
              </w:rPr>
              <w:t>+9</w:t>
            </w:r>
          </w:p>
        </w:tc>
      </w:tr>
      <w:tr w:rsidR="006A0D23" w:rsidRPr="00A141A6" w:rsidTr="00A141A6">
        <w:tc>
          <w:tcPr>
            <w:tcW w:w="2214" w:type="dxa"/>
            <w:shd w:val="clear" w:color="auto" w:fill="auto"/>
          </w:tcPr>
          <w:p w:rsidR="006A0D23" w:rsidRPr="00A141A6" w:rsidRDefault="006A0D23" w:rsidP="006A0D23">
            <w:pPr>
              <w:rPr>
                <w:lang w:val="en-US"/>
              </w:rPr>
            </w:pPr>
            <w:r w:rsidRPr="00A141A6">
              <w:rPr>
                <w:lang w:val="en-US"/>
              </w:rPr>
              <w:t>D</w:t>
            </w:r>
          </w:p>
        </w:tc>
        <w:tc>
          <w:tcPr>
            <w:tcW w:w="2214" w:type="dxa"/>
            <w:shd w:val="clear" w:color="auto" w:fill="auto"/>
          </w:tcPr>
          <w:p w:rsidR="006A0D23" w:rsidRPr="00A141A6" w:rsidRDefault="006A0D23" w:rsidP="006A0D23">
            <w:pPr>
              <w:rPr>
                <w:lang w:val="en-US"/>
              </w:rPr>
            </w:pPr>
            <w:r w:rsidRPr="00A141A6">
              <w:rPr>
                <w:lang w:val="en-US"/>
              </w:rPr>
              <w:t>-10</w:t>
            </w:r>
          </w:p>
        </w:tc>
        <w:tc>
          <w:tcPr>
            <w:tcW w:w="2214" w:type="dxa"/>
            <w:shd w:val="clear" w:color="auto" w:fill="auto"/>
          </w:tcPr>
          <w:p w:rsidR="006A0D23" w:rsidRPr="00A141A6" w:rsidRDefault="006A0D23" w:rsidP="006A0D23">
            <w:pPr>
              <w:rPr>
                <w:lang w:val="en-US"/>
              </w:rPr>
            </w:pPr>
            <w:r w:rsidRPr="00A141A6">
              <w:rPr>
                <w:lang w:val="en-US"/>
              </w:rPr>
              <w:t>X</w:t>
            </w:r>
          </w:p>
        </w:tc>
        <w:tc>
          <w:tcPr>
            <w:tcW w:w="2214" w:type="dxa"/>
            <w:shd w:val="clear" w:color="auto" w:fill="auto"/>
          </w:tcPr>
          <w:p w:rsidR="006A0D23" w:rsidRPr="00A141A6" w:rsidRDefault="006A0D23" w:rsidP="006A0D23">
            <w:pPr>
              <w:rPr>
                <w:lang w:val="en-US"/>
              </w:rPr>
            </w:pPr>
            <w:r w:rsidRPr="00A141A6">
              <w:rPr>
                <w:lang w:val="en-US"/>
              </w:rPr>
              <w:t>+10</w:t>
            </w:r>
          </w:p>
        </w:tc>
      </w:tr>
      <w:tr w:rsidR="006A0D23" w:rsidRPr="00A141A6" w:rsidTr="00A141A6">
        <w:tc>
          <w:tcPr>
            <w:tcW w:w="2214" w:type="dxa"/>
            <w:shd w:val="clear" w:color="auto" w:fill="auto"/>
          </w:tcPr>
          <w:p w:rsidR="006A0D23" w:rsidRPr="00A141A6" w:rsidRDefault="006A0D23" w:rsidP="006A0D23">
            <w:pPr>
              <w:rPr>
                <w:lang w:val="en-US"/>
              </w:rPr>
            </w:pPr>
            <w:r w:rsidRPr="00A141A6">
              <w:rPr>
                <w:lang w:val="en-US"/>
              </w:rPr>
              <w:t>C</w:t>
            </w:r>
          </w:p>
        </w:tc>
        <w:tc>
          <w:tcPr>
            <w:tcW w:w="2214" w:type="dxa"/>
            <w:shd w:val="clear" w:color="auto" w:fill="auto"/>
          </w:tcPr>
          <w:p w:rsidR="006A0D23" w:rsidRPr="00A141A6" w:rsidRDefault="006A0D23" w:rsidP="006A0D23">
            <w:pPr>
              <w:rPr>
                <w:lang w:val="en-US"/>
              </w:rPr>
            </w:pPr>
            <w:r w:rsidRPr="00A141A6">
              <w:rPr>
                <w:lang w:val="en-US"/>
              </w:rPr>
              <w:t>-11</w:t>
            </w:r>
          </w:p>
        </w:tc>
        <w:tc>
          <w:tcPr>
            <w:tcW w:w="2214" w:type="dxa"/>
            <w:shd w:val="clear" w:color="auto" w:fill="auto"/>
          </w:tcPr>
          <w:p w:rsidR="006A0D23" w:rsidRPr="00A141A6" w:rsidRDefault="006A0D23" w:rsidP="006A0D23">
            <w:pPr>
              <w:rPr>
                <w:lang w:val="en-US"/>
              </w:rPr>
            </w:pPr>
            <w:r w:rsidRPr="00A141A6">
              <w:rPr>
                <w:lang w:val="en-US"/>
              </w:rPr>
              <w:t>Y</w:t>
            </w:r>
          </w:p>
        </w:tc>
        <w:tc>
          <w:tcPr>
            <w:tcW w:w="2214" w:type="dxa"/>
            <w:shd w:val="clear" w:color="auto" w:fill="auto"/>
          </w:tcPr>
          <w:p w:rsidR="006A0D23" w:rsidRPr="00A141A6" w:rsidRDefault="006A0D23" w:rsidP="006A0D23">
            <w:pPr>
              <w:rPr>
                <w:lang w:val="en-US"/>
              </w:rPr>
            </w:pPr>
            <w:r w:rsidRPr="00A141A6">
              <w:rPr>
                <w:lang w:val="en-US"/>
              </w:rPr>
              <w:t>+11</w:t>
            </w:r>
          </w:p>
        </w:tc>
      </w:tr>
      <w:tr w:rsidR="006A0D23" w:rsidRPr="00A141A6" w:rsidTr="00A141A6">
        <w:tc>
          <w:tcPr>
            <w:tcW w:w="2214" w:type="dxa"/>
            <w:shd w:val="clear" w:color="auto" w:fill="auto"/>
          </w:tcPr>
          <w:p w:rsidR="006A0D23" w:rsidRPr="00A141A6" w:rsidRDefault="006A0D23" w:rsidP="006A0D23">
            <w:pPr>
              <w:rPr>
                <w:lang w:val="en-US"/>
              </w:rPr>
            </w:pPr>
            <w:r w:rsidRPr="00A141A6">
              <w:rPr>
                <w:lang w:val="en-US"/>
              </w:rPr>
              <w:t>B</w:t>
            </w:r>
          </w:p>
        </w:tc>
        <w:tc>
          <w:tcPr>
            <w:tcW w:w="2214" w:type="dxa"/>
            <w:shd w:val="clear" w:color="auto" w:fill="auto"/>
          </w:tcPr>
          <w:p w:rsidR="006A0D23" w:rsidRPr="00A141A6" w:rsidRDefault="006A0D23" w:rsidP="006A0D23">
            <w:pPr>
              <w:rPr>
                <w:lang w:val="en-US"/>
              </w:rPr>
            </w:pPr>
            <w:r w:rsidRPr="00A141A6">
              <w:rPr>
                <w:lang w:val="en-US"/>
              </w:rPr>
              <w:t>-12</w:t>
            </w:r>
          </w:p>
        </w:tc>
        <w:tc>
          <w:tcPr>
            <w:tcW w:w="2214" w:type="dxa"/>
            <w:shd w:val="clear" w:color="auto" w:fill="auto"/>
          </w:tcPr>
          <w:p w:rsidR="006A0D23" w:rsidRPr="00A141A6" w:rsidRDefault="006A0D23" w:rsidP="006A0D23">
            <w:pPr>
              <w:rPr>
                <w:lang w:val="en-US"/>
              </w:rPr>
            </w:pPr>
            <w:r w:rsidRPr="00A141A6">
              <w:rPr>
                <w:lang w:val="en-US"/>
              </w:rPr>
              <w:t>Z</w:t>
            </w:r>
          </w:p>
        </w:tc>
        <w:tc>
          <w:tcPr>
            <w:tcW w:w="2214" w:type="dxa"/>
            <w:shd w:val="clear" w:color="auto" w:fill="auto"/>
          </w:tcPr>
          <w:p w:rsidR="006A0D23" w:rsidRPr="00A141A6" w:rsidRDefault="006A0D23" w:rsidP="006A0D23">
            <w:pPr>
              <w:rPr>
                <w:lang w:val="en-US"/>
              </w:rPr>
            </w:pPr>
            <w:r w:rsidRPr="00A141A6">
              <w:rPr>
                <w:lang w:val="en-US"/>
              </w:rPr>
              <w:t>+12</w:t>
            </w:r>
          </w:p>
        </w:tc>
      </w:tr>
      <w:tr w:rsidR="006A0D23" w:rsidRPr="00A141A6" w:rsidTr="00A141A6">
        <w:tc>
          <w:tcPr>
            <w:tcW w:w="2214" w:type="dxa"/>
            <w:shd w:val="clear" w:color="auto" w:fill="auto"/>
          </w:tcPr>
          <w:p w:rsidR="006A0D23" w:rsidRPr="00A141A6" w:rsidRDefault="006A0D23" w:rsidP="006A0D23">
            <w:pPr>
              <w:rPr>
                <w:vertAlign w:val="superscript"/>
                <w:lang w:val="en-US"/>
              </w:rPr>
            </w:pPr>
            <w:r w:rsidRPr="00A141A6">
              <w:rPr>
                <w:lang w:val="en-US"/>
              </w:rPr>
              <w:t>A</w:t>
            </w:r>
          </w:p>
        </w:tc>
        <w:tc>
          <w:tcPr>
            <w:tcW w:w="2214" w:type="dxa"/>
            <w:shd w:val="clear" w:color="auto" w:fill="auto"/>
          </w:tcPr>
          <w:p w:rsidR="006A0D23" w:rsidRPr="00A141A6" w:rsidRDefault="006A0D23" w:rsidP="006A0D23">
            <w:pPr>
              <w:rPr>
                <w:lang w:val="en-US"/>
              </w:rPr>
            </w:pPr>
            <w:r w:rsidRPr="00A141A6">
              <w:rPr>
                <w:lang w:val="en-US"/>
              </w:rPr>
              <w:t>&lt; -12 or &gt; +12</w:t>
            </w:r>
          </w:p>
        </w:tc>
        <w:tc>
          <w:tcPr>
            <w:tcW w:w="2214" w:type="dxa"/>
            <w:shd w:val="clear" w:color="auto" w:fill="auto"/>
          </w:tcPr>
          <w:p w:rsidR="006A0D23" w:rsidRPr="00A141A6" w:rsidRDefault="006A0D23" w:rsidP="006A0D23">
            <w:pPr>
              <w:rPr>
                <w:lang w:val="en-US"/>
              </w:rPr>
            </w:pPr>
          </w:p>
        </w:tc>
        <w:tc>
          <w:tcPr>
            <w:tcW w:w="2214" w:type="dxa"/>
            <w:shd w:val="clear" w:color="auto" w:fill="auto"/>
          </w:tcPr>
          <w:p w:rsidR="006A0D23" w:rsidRPr="00A141A6" w:rsidRDefault="006A0D23" w:rsidP="006A0D23">
            <w:pPr>
              <w:rPr>
                <w:lang w:val="en-US"/>
              </w:rPr>
            </w:pPr>
          </w:p>
        </w:tc>
      </w:tr>
    </w:tbl>
    <w:p w:rsidR="0084017D" w:rsidRPr="00AF4BB7" w:rsidRDefault="00CE4D4B" w:rsidP="0084017D">
      <w:pPr>
        <w:pStyle w:val="InChI-FAQ-answers"/>
        <w:rPr>
          <w:lang w:val="en-US"/>
        </w:rPr>
      </w:pPr>
      <w:r w:rsidRPr="00AF4BB7">
        <w:t xml:space="preserve">The different protonation states of the same compound will have </w:t>
      </w:r>
      <w:proofErr w:type="spellStart"/>
      <w:r w:rsidR="0084017D" w:rsidRPr="00AF4BB7">
        <w:rPr>
          <w:lang w:val="en-US"/>
        </w:rPr>
        <w:t>InChIKeys</w:t>
      </w:r>
      <w:proofErr w:type="spellEnd"/>
      <w:r w:rsidR="0084017D" w:rsidRPr="00AF4BB7">
        <w:rPr>
          <w:lang w:val="en-US"/>
        </w:rPr>
        <w:t xml:space="preserve"> differing only by the protonation indicator (unless both states have </w:t>
      </w:r>
      <w:r w:rsidR="00934C85">
        <w:rPr>
          <w:lang w:val="en-US"/>
        </w:rPr>
        <w:t xml:space="preserve">a </w:t>
      </w:r>
      <w:r w:rsidR="0084017D" w:rsidRPr="00AF4BB7">
        <w:rPr>
          <w:lang w:val="en-US"/>
        </w:rPr>
        <w:t>number of inserted/removed protons greater than 12; in this case the protonation flag will also be the same, ‘A’).</w:t>
      </w:r>
    </w:p>
    <w:p w:rsidR="00A82F07" w:rsidRPr="00AF4BB7" w:rsidRDefault="0084017D" w:rsidP="00CE4D4B">
      <w:pPr>
        <w:pStyle w:val="InChI-FAQ-answers"/>
      </w:pPr>
      <w:r w:rsidRPr="00AF4BB7">
        <w:rPr>
          <w:lang w:val="en-US"/>
        </w:rPr>
        <w:t xml:space="preserve">This is exemplified below by standard </w:t>
      </w:r>
      <w:proofErr w:type="spellStart"/>
      <w:r w:rsidRPr="00AF4BB7">
        <w:rPr>
          <w:lang w:val="en-US"/>
        </w:rPr>
        <w:t>InChIKeys</w:t>
      </w:r>
      <w:proofErr w:type="spellEnd"/>
      <w:r w:rsidRPr="00AF4BB7">
        <w:rPr>
          <w:lang w:val="en-US"/>
        </w:rPr>
        <w:t xml:space="preserve"> as well as standard InChI strings for neutral, zwitterionic, anionic and cationic states of </w:t>
      </w:r>
      <w:r w:rsidR="00934C85">
        <w:rPr>
          <w:lang w:val="en-US"/>
        </w:rPr>
        <w:t>g</w:t>
      </w:r>
      <w:r w:rsidRPr="00AF4BB7">
        <w:rPr>
          <w:lang w:val="en-US"/>
        </w:rPr>
        <w:t xml:space="preserve">lycine (note that neutral and zwitterionic states do not differ </w:t>
      </w:r>
      <w:r w:rsidR="00934C85">
        <w:rPr>
          <w:lang w:val="en-US"/>
        </w:rPr>
        <w:t>in</w:t>
      </w:r>
      <w:r w:rsidRPr="00AF4BB7">
        <w:rPr>
          <w:lang w:val="en-US"/>
        </w:rPr>
        <w:t xml:space="preserve"> the total number of protons so they have the same standard InChI/</w:t>
      </w:r>
      <w:proofErr w:type="spellStart"/>
      <w:r w:rsidRPr="00AF4BB7">
        <w:rPr>
          <w:lang w:val="en-US"/>
        </w:rPr>
        <w:t>InChIKey</w:t>
      </w:r>
      <w:proofErr w:type="spellEnd"/>
      <w:r w:rsidRPr="00AF4BB7">
        <w:rPr>
          <w:lang w:val="en-US"/>
        </w:rPr>
        <w:t xml:space="preserve">): </w:t>
      </w:r>
    </w:p>
    <w:p w:rsidR="00A82F07" w:rsidRPr="00AF4BB7" w:rsidRDefault="00E3347E" w:rsidP="00A82F07">
      <w:pPr>
        <w:pStyle w:val="InChI-FAQ-answers"/>
        <w:jc w:val="center"/>
      </w:pPr>
      <w:r>
        <w:pict>
          <v:shape id="_x0000_i1071" type="#_x0000_t75" style="width:429pt;height:190.5pt">
            <v:imagedata r:id="rId83" o:title=""/>
          </v:shape>
        </w:pict>
      </w:r>
    </w:p>
    <w:p w:rsidR="00AF70BE" w:rsidRPr="00AF4BB7" w:rsidRDefault="00940997" w:rsidP="00A82F07">
      <w:pPr>
        <w:pStyle w:val="InChI-FAQ-Heading-3"/>
      </w:pPr>
      <w:bookmarkStart w:id="1253" w:name="_Toc492493998"/>
      <w:r w:rsidRPr="00AF4BB7">
        <w:t xml:space="preserve">13.3. </w:t>
      </w:r>
      <w:proofErr w:type="spellStart"/>
      <w:r w:rsidR="00AF70BE" w:rsidRPr="00AF4BB7">
        <w:t>InChIKey</w:t>
      </w:r>
      <w:proofErr w:type="spellEnd"/>
      <w:r w:rsidR="00AF70BE" w:rsidRPr="00AF4BB7">
        <w:t xml:space="preserve"> is based on hashed InChI… but what is a hash?</w:t>
      </w:r>
      <w:bookmarkEnd w:id="1253"/>
      <w:r w:rsidR="00AF70BE" w:rsidRPr="00AF4BB7">
        <w:t xml:space="preserve"> </w:t>
      </w:r>
    </w:p>
    <w:p w:rsidR="00AF70BE" w:rsidRPr="00AF4BB7" w:rsidRDefault="00AF70BE" w:rsidP="00AF70BE">
      <w:pPr>
        <w:pStyle w:val="InChI-FAQ-answers"/>
      </w:pPr>
      <w:r w:rsidRPr="00AF4BB7">
        <w:t xml:space="preserve">A hash code is a fixed length condensed digital representation of a variable length character string.  Providing a signature derived from an InChI string is helpful for search applications, including Web searching and chemical structure database indexing; also, it may serve as a checksum for verifying InChI, for example, after transmission over a network. </w:t>
      </w:r>
    </w:p>
    <w:p w:rsidR="00CE4D4B" w:rsidRPr="00AF4BB7" w:rsidRDefault="00CE4D4B" w:rsidP="00CE4D4B">
      <w:pPr>
        <w:pStyle w:val="InChI-FAQ-answers"/>
      </w:pPr>
      <w:r w:rsidRPr="00AF4BB7">
        <w:t>Hash is a well-known general concept in computer science. Hash functions (that is, the procedures for computing a hash) are widely used in various applications, for example, to produce the digital signatures in cryptography.</w:t>
      </w:r>
    </w:p>
    <w:p w:rsidR="00AF70BE" w:rsidRPr="00AF4BB7" w:rsidRDefault="00CE4D4B" w:rsidP="00CE4D4B">
      <w:pPr>
        <w:pStyle w:val="InChI-FAQ-answers"/>
      </w:pPr>
      <w:r w:rsidRPr="00AF4BB7">
        <w:t xml:space="preserve">The hash of an InChI string is a (binary) number. It is expressed, in </w:t>
      </w:r>
      <w:proofErr w:type="spellStart"/>
      <w:r w:rsidRPr="00AF4BB7">
        <w:t>InChIKey</w:t>
      </w:r>
      <w:proofErr w:type="spellEnd"/>
      <w:r w:rsidRPr="00AF4BB7">
        <w:t xml:space="preserve">, by uppercase English letters (so-called </w:t>
      </w:r>
      <w:r w:rsidRPr="00AF4BB7">
        <w:rPr>
          <w:i/>
        </w:rPr>
        <w:t>base-26</w:t>
      </w:r>
      <w:r w:rsidRPr="00AF4BB7">
        <w:t xml:space="preserve"> encoding).</w:t>
      </w:r>
    </w:p>
    <w:p w:rsidR="00AF70BE" w:rsidRPr="00AF4BB7" w:rsidRDefault="00940997" w:rsidP="00AF70BE">
      <w:pPr>
        <w:pStyle w:val="InChI-FAQ-Heading-3"/>
      </w:pPr>
      <w:bookmarkStart w:id="1254" w:name="_Toc492493999"/>
      <w:r w:rsidRPr="00AF4BB7">
        <w:t xml:space="preserve">13.4. </w:t>
      </w:r>
      <w:r w:rsidR="00AF70BE" w:rsidRPr="00AF4BB7">
        <w:t xml:space="preserve">Can InChI be restored/decrypted from its </w:t>
      </w:r>
      <w:proofErr w:type="spellStart"/>
      <w:r w:rsidR="00AF70BE" w:rsidRPr="00AF4BB7">
        <w:t>InChIKey</w:t>
      </w:r>
      <w:proofErr w:type="spellEnd"/>
      <w:r w:rsidR="00AF70BE" w:rsidRPr="00AF4BB7">
        <w:t>?</w:t>
      </w:r>
      <w:bookmarkEnd w:id="1254"/>
      <w:r w:rsidR="00AF70BE" w:rsidRPr="00AF4BB7">
        <w:t xml:space="preserve"> </w:t>
      </w:r>
    </w:p>
    <w:p w:rsidR="00CE4D4B" w:rsidRPr="00AF4BB7" w:rsidRDefault="00CE4D4B" w:rsidP="00CE4D4B">
      <w:pPr>
        <w:pStyle w:val="InChI-FAQ-answers"/>
      </w:pPr>
      <w:r w:rsidRPr="00AF4BB7">
        <w:t>No. By definition, hashing is a one-way conversion procedure.</w:t>
      </w:r>
    </w:p>
    <w:p w:rsidR="00AF70BE" w:rsidRPr="00AF4BB7" w:rsidRDefault="00AF70BE" w:rsidP="00AF70BE">
      <w:pPr>
        <w:pStyle w:val="InChI-FAQ-answers"/>
      </w:pPr>
      <w:r w:rsidRPr="00AF4BB7">
        <w:t xml:space="preserve">To find the InChI that generated an </w:t>
      </w:r>
      <w:proofErr w:type="spellStart"/>
      <w:r w:rsidRPr="00AF4BB7">
        <w:t>InChIKey</w:t>
      </w:r>
      <w:proofErr w:type="spellEnd"/>
      <w:r w:rsidRPr="00AF4BB7">
        <w:t xml:space="preserve">, you need a cross-reference or lookup table. The situation is similar to that with the Internet DNS lookup which resolves host name to the IP address. </w:t>
      </w:r>
    </w:p>
    <w:p w:rsidR="00AF70BE" w:rsidRPr="00AF4BB7" w:rsidRDefault="00AF70BE" w:rsidP="00AF70BE">
      <w:pPr>
        <w:pStyle w:val="InChI-FAQ-answers"/>
      </w:pPr>
      <w:r w:rsidRPr="00AF4BB7">
        <w:t xml:space="preserve">On </w:t>
      </w:r>
      <w:r w:rsidR="0084017D" w:rsidRPr="00AF4BB7">
        <w:t xml:space="preserve">the </w:t>
      </w:r>
      <w:r w:rsidRPr="00AF4BB7">
        <w:t xml:space="preserve">Web, you typically search for the particular </w:t>
      </w:r>
      <w:proofErr w:type="spellStart"/>
      <w:r w:rsidRPr="00AF4BB7">
        <w:t>InChIKey</w:t>
      </w:r>
      <w:proofErr w:type="spellEnd"/>
      <w:r w:rsidRPr="00AF4BB7">
        <w:t xml:space="preserve"> using the common search engines </w:t>
      </w:r>
      <w:r w:rsidR="0084017D" w:rsidRPr="00AF4BB7">
        <w:t>(</w:t>
      </w:r>
      <w:r w:rsidRPr="00AF4BB7">
        <w:t>Google/Bing</w:t>
      </w:r>
      <w:r w:rsidR="0084017D" w:rsidRPr="00AF4BB7">
        <w:t xml:space="preserve">, etc.) </w:t>
      </w:r>
      <w:r w:rsidRPr="00AF4BB7">
        <w:t xml:space="preserve">or use the dedicated chemistry search/database engines like </w:t>
      </w:r>
      <w:proofErr w:type="spellStart"/>
      <w:r w:rsidRPr="00AF4BB7">
        <w:t>ChemSpider</w:t>
      </w:r>
      <w:proofErr w:type="spellEnd"/>
      <w:r w:rsidRPr="00AF4BB7">
        <w:t>. Naturally, for stand-alone databases a lookup service may be added by developers/maintainers.</w:t>
      </w:r>
    </w:p>
    <w:p w:rsidR="00AF70BE" w:rsidRPr="00AF4BB7" w:rsidRDefault="00940997" w:rsidP="00AF70BE">
      <w:pPr>
        <w:pStyle w:val="InChI-FAQ-Heading-3"/>
      </w:pPr>
      <w:bookmarkStart w:id="1255" w:name="_Toc492494000"/>
      <w:r w:rsidRPr="00AF4BB7">
        <w:lastRenderedPageBreak/>
        <w:t xml:space="preserve">13.5. </w:t>
      </w:r>
      <w:r w:rsidR="00186BD1">
        <w:t>Can</w:t>
      </w:r>
      <w:r w:rsidR="00AF70BE" w:rsidRPr="00AF4BB7">
        <w:t xml:space="preserve"> two </w:t>
      </w:r>
      <w:r w:rsidR="00CE4D4B" w:rsidRPr="00AF4BB7">
        <w:t>d</w:t>
      </w:r>
      <w:r w:rsidR="00B1493D" w:rsidRPr="00AF4BB7">
        <w:t>i</w:t>
      </w:r>
      <w:r w:rsidR="00CE4D4B" w:rsidRPr="00AF4BB7">
        <w:t xml:space="preserve">fferent </w:t>
      </w:r>
      <w:r w:rsidR="00AF70BE" w:rsidRPr="00AF4BB7">
        <w:t xml:space="preserve">molecules have the same </w:t>
      </w:r>
      <w:proofErr w:type="spellStart"/>
      <w:r w:rsidR="00AF70BE" w:rsidRPr="00AF4BB7">
        <w:t>InChIKey</w:t>
      </w:r>
      <w:proofErr w:type="spellEnd"/>
      <w:r w:rsidR="00AF70BE" w:rsidRPr="00AF4BB7">
        <w:t>?</w:t>
      </w:r>
      <w:bookmarkEnd w:id="1255"/>
      <w:r w:rsidR="00AF70BE" w:rsidRPr="00AF4BB7">
        <w:t xml:space="preserve"> </w:t>
      </w:r>
    </w:p>
    <w:p w:rsidR="008378E8" w:rsidRPr="00AF4BB7" w:rsidRDefault="00C22D1A" w:rsidP="007F02F2">
      <w:pPr>
        <w:pStyle w:val="InChI-FAQ-answers"/>
      </w:pPr>
      <w:r w:rsidRPr="00AF4BB7">
        <w:t>Y</w:t>
      </w:r>
      <w:r w:rsidR="00C96010" w:rsidRPr="00AF4BB7">
        <w:t>es</w:t>
      </w:r>
      <w:r w:rsidR="003D1979" w:rsidRPr="00AF4BB7">
        <w:t>, though quite seldom</w:t>
      </w:r>
      <w:r w:rsidR="00C96010" w:rsidRPr="00AF4BB7">
        <w:t xml:space="preserve">. </w:t>
      </w:r>
    </w:p>
    <w:p w:rsidR="0084017D" w:rsidRPr="00AF4BB7" w:rsidRDefault="0084017D" w:rsidP="0084017D">
      <w:pPr>
        <w:pStyle w:val="InChI-FAQ-answers"/>
        <w:rPr>
          <w:lang w:val="en-US"/>
        </w:rPr>
      </w:pPr>
      <w:r w:rsidRPr="00AF4BB7">
        <w:rPr>
          <w:lang w:val="en-US"/>
        </w:rPr>
        <w:t xml:space="preserve">Due to its very essence, a hash function does not provide a unique identifier in </w:t>
      </w:r>
      <w:r w:rsidR="00934C85">
        <w:rPr>
          <w:lang w:val="en-US"/>
        </w:rPr>
        <w:t xml:space="preserve">the </w:t>
      </w:r>
      <w:r w:rsidRPr="00AF4BB7">
        <w:rPr>
          <w:lang w:val="en-US"/>
        </w:rPr>
        <w:t xml:space="preserve">true sense. In very large collections, e.g. virtual libraries, collisions (that is, the same </w:t>
      </w:r>
      <w:proofErr w:type="spellStart"/>
      <w:r w:rsidRPr="00AF4BB7">
        <w:rPr>
          <w:lang w:val="en-US"/>
        </w:rPr>
        <w:t>InChIKey</w:t>
      </w:r>
      <w:proofErr w:type="spellEnd"/>
      <w:r w:rsidRPr="00AF4BB7">
        <w:rPr>
          <w:lang w:val="en-US"/>
        </w:rPr>
        <w:t xml:space="preserve"> value for different structures) are unavoidable. </w:t>
      </w:r>
    </w:p>
    <w:p w:rsidR="0084017D" w:rsidRPr="00AF4BB7" w:rsidRDefault="0084017D" w:rsidP="0084017D">
      <w:pPr>
        <w:pStyle w:val="InChI-FAQ-answers"/>
        <w:rPr>
          <w:lang w:val="en-US"/>
        </w:rPr>
      </w:pPr>
      <w:r w:rsidRPr="00AF4BB7">
        <w:rPr>
          <w:lang w:val="en-US"/>
        </w:rPr>
        <w:t>Some recent estimates of chemical space size for small molecules are in excess of 10</w:t>
      </w:r>
      <w:r w:rsidRPr="00AF4BB7">
        <w:rPr>
          <w:vertAlign w:val="superscript"/>
          <w:lang w:val="en-US"/>
        </w:rPr>
        <w:t>60</w:t>
      </w:r>
      <w:r w:rsidRPr="00AF4BB7">
        <w:rPr>
          <w:lang w:val="en-US"/>
        </w:rPr>
        <w:t>, and for proteins it is 10</w:t>
      </w:r>
      <w:r w:rsidRPr="00AF4BB7">
        <w:rPr>
          <w:vertAlign w:val="superscript"/>
          <w:lang w:val="en-US"/>
        </w:rPr>
        <w:t>390</w:t>
      </w:r>
      <w:r w:rsidRPr="00AF4BB7">
        <w:rPr>
          <w:lang w:val="en-US"/>
        </w:rPr>
        <w:t xml:space="preserve"> [</w:t>
      </w:r>
      <w:r w:rsidRPr="00934C85">
        <w:rPr>
          <w:i/>
          <w:lang w:val="en-US"/>
        </w:rPr>
        <w:t>Nature</w:t>
      </w:r>
      <w:r w:rsidRPr="00AF4BB7">
        <w:rPr>
          <w:lang w:val="en-US"/>
        </w:rPr>
        <w:t xml:space="preserve">, 2004, </w:t>
      </w:r>
      <w:r w:rsidRPr="00AF4BB7">
        <w:rPr>
          <w:b/>
          <w:lang w:val="en-US"/>
        </w:rPr>
        <w:t>432</w:t>
      </w:r>
      <w:r w:rsidRPr="00AF4BB7">
        <w:rPr>
          <w:lang w:val="en-US"/>
        </w:rPr>
        <w:t xml:space="preserve">(7019), Insight, pp. 823-865, </w:t>
      </w:r>
      <w:hyperlink r:id="rId84" w:history="1">
        <w:r w:rsidRPr="00AF4BB7">
          <w:rPr>
            <w:rStyle w:val="Hyperlink"/>
            <w:lang w:val="en-US"/>
          </w:rPr>
          <w:t>http://www.nature.com/nature/insights/7019.html</w:t>
        </w:r>
      </w:hyperlink>
      <w:r w:rsidRPr="00AF4BB7">
        <w:rPr>
          <w:lang w:val="en-US"/>
        </w:rPr>
        <w:t xml:space="preserve"> and refs. therein]. T. Fink et al. in “Virtual Exploration of the Small-Molecule Chemical Universe below 160 </w:t>
      </w:r>
      <w:smartTag w:uri="urn:schemas-microsoft-com:office:smarttags" w:element="place">
        <w:smartTag w:uri="urn:schemas-microsoft-com:office:smarttags" w:element="City">
          <w:r w:rsidRPr="00AF4BB7">
            <w:rPr>
              <w:lang w:val="en-US"/>
            </w:rPr>
            <w:t>Daltons</w:t>
          </w:r>
        </w:smartTag>
      </w:smartTag>
      <w:r w:rsidRPr="00AF4BB7">
        <w:rPr>
          <w:lang w:val="en-US"/>
        </w:rPr>
        <w:t>”, [</w:t>
      </w:r>
      <w:proofErr w:type="spellStart"/>
      <w:r w:rsidRPr="00934C85">
        <w:rPr>
          <w:i/>
          <w:lang w:val="en-US"/>
        </w:rPr>
        <w:t>Angew</w:t>
      </w:r>
      <w:proofErr w:type="spellEnd"/>
      <w:r w:rsidRPr="00934C85">
        <w:rPr>
          <w:i/>
          <w:lang w:val="en-US"/>
        </w:rPr>
        <w:t>. Chem. Int. Ed</w:t>
      </w:r>
      <w:r w:rsidRPr="00AF4BB7">
        <w:rPr>
          <w:lang w:val="en-US"/>
        </w:rPr>
        <w:t xml:space="preserve">. 2005, </w:t>
      </w:r>
      <w:r w:rsidRPr="00AF4BB7">
        <w:rPr>
          <w:b/>
          <w:lang w:val="en-US"/>
        </w:rPr>
        <w:t>44</w:t>
      </w:r>
      <w:r w:rsidRPr="00AF4BB7">
        <w:rPr>
          <w:lang w:val="en-US"/>
        </w:rPr>
        <w:t>(10), pp. 1504-1508] quote an estimate of 10</w:t>
      </w:r>
      <w:r w:rsidRPr="00AF4BB7">
        <w:rPr>
          <w:vertAlign w:val="superscript"/>
          <w:lang w:val="en-US"/>
        </w:rPr>
        <w:t>18</w:t>
      </w:r>
      <w:r w:rsidRPr="00AF4BB7">
        <w:rPr>
          <w:lang w:val="en-US"/>
        </w:rPr>
        <w:t>-10</w:t>
      </w:r>
      <w:r w:rsidRPr="00AF4BB7">
        <w:rPr>
          <w:vertAlign w:val="superscript"/>
          <w:lang w:val="en-US"/>
        </w:rPr>
        <w:t>200</w:t>
      </w:r>
      <w:r w:rsidRPr="00AF4BB7">
        <w:rPr>
          <w:lang w:val="en-US"/>
        </w:rPr>
        <w:t xml:space="preserve">. This is far beyond the capabilities of even much longer hashes than </w:t>
      </w:r>
      <w:proofErr w:type="spellStart"/>
      <w:r w:rsidRPr="00AF4BB7">
        <w:rPr>
          <w:lang w:val="en-US"/>
        </w:rPr>
        <w:t>InChIKey</w:t>
      </w:r>
      <w:proofErr w:type="spellEnd"/>
      <w:r w:rsidRPr="00AF4BB7">
        <w:rPr>
          <w:lang w:val="en-US"/>
        </w:rPr>
        <w:t xml:space="preserve"> uses. </w:t>
      </w:r>
    </w:p>
    <w:p w:rsidR="0084017D" w:rsidRPr="00AF4BB7" w:rsidRDefault="0084017D" w:rsidP="0084017D">
      <w:pPr>
        <w:pStyle w:val="InChI-FAQ-answers"/>
        <w:rPr>
          <w:lang w:val="en-US"/>
        </w:rPr>
      </w:pPr>
      <w:r w:rsidRPr="00AF4BB7">
        <w:rPr>
          <w:lang w:val="en-US"/>
        </w:rPr>
        <w:t>Also, there is no doubt that collections of virtual, computer-generated molecules may have virt</w:t>
      </w:r>
      <w:r w:rsidR="00934C85">
        <w:rPr>
          <w:lang w:val="en-US"/>
        </w:rPr>
        <w:t>u</w:t>
      </w:r>
      <w:r w:rsidRPr="00AF4BB7">
        <w:rPr>
          <w:lang w:val="en-US"/>
        </w:rPr>
        <w:t xml:space="preserve">ally unlimited size thus breaking collision resistance of a hash of any reasonable length. </w:t>
      </w:r>
    </w:p>
    <w:p w:rsidR="0084017D" w:rsidRPr="00AF4BB7" w:rsidRDefault="0084017D" w:rsidP="0084017D">
      <w:pPr>
        <w:pStyle w:val="InChI-FAQ-answers"/>
        <w:rPr>
          <w:lang w:val="en-US"/>
        </w:rPr>
      </w:pPr>
      <w:r w:rsidRPr="00AF4BB7">
        <w:rPr>
          <w:lang w:val="en-US"/>
        </w:rPr>
        <w:t xml:space="preserve">In general, a key may not fully replace an InChI string but is a convenient synonym and index to it. The practical goal of </w:t>
      </w:r>
      <w:proofErr w:type="spellStart"/>
      <w:r w:rsidRPr="00AF4BB7">
        <w:rPr>
          <w:lang w:val="en-US"/>
        </w:rPr>
        <w:t>InChIKey</w:t>
      </w:r>
      <w:proofErr w:type="spellEnd"/>
      <w:r w:rsidRPr="00AF4BB7">
        <w:rPr>
          <w:lang w:val="en-US"/>
        </w:rPr>
        <w:t xml:space="preserve"> design was to provide an InChI-based signature, which is sufficiently strong (collision-free) for existing molecular collections of about 10</w:t>
      </w:r>
      <w:r w:rsidRPr="00AF4BB7">
        <w:rPr>
          <w:vertAlign w:val="superscript"/>
          <w:lang w:val="en-US"/>
        </w:rPr>
        <w:t>7</w:t>
      </w:r>
      <w:r w:rsidRPr="00AF4BB7">
        <w:rPr>
          <w:lang w:val="en-US"/>
        </w:rPr>
        <w:t xml:space="preserve"> entries (e.g., PubChem Compound ~ 3×10</w:t>
      </w:r>
      <w:r w:rsidRPr="00AF4BB7">
        <w:rPr>
          <w:vertAlign w:val="superscript"/>
          <w:lang w:val="en-US"/>
        </w:rPr>
        <w:t>7</w:t>
      </w:r>
      <w:r w:rsidRPr="00AF4BB7">
        <w:rPr>
          <w:lang w:val="en-US"/>
        </w:rPr>
        <w:t xml:space="preserve"> as of Fall 2011) plus </w:t>
      </w:r>
      <w:r w:rsidR="00907108" w:rsidRPr="00AF4BB7">
        <w:rPr>
          <w:lang w:val="en-US"/>
        </w:rPr>
        <w:t>something in reserve</w:t>
      </w:r>
      <w:r w:rsidRPr="00AF4BB7">
        <w:rPr>
          <w:lang w:val="en-US"/>
        </w:rPr>
        <w:t xml:space="preserve">. </w:t>
      </w:r>
    </w:p>
    <w:p w:rsidR="00AF70BE" w:rsidRPr="00AF4BB7" w:rsidRDefault="00940997" w:rsidP="00AF70BE">
      <w:pPr>
        <w:pStyle w:val="InChI-FAQ-Heading-3"/>
      </w:pPr>
      <w:bookmarkStart w:id="1256" w:name="_Toc492494001"/>
      <w:r w:rsidRPr="00AF4BB7">
        <w:t xml:space="preserve">13.6. </w:t>
      </w:r>
      <w:r w:rsidR="00AF70BE" w:rsidRPr="00AF4BB7">
        <w:t xml:space="preserve">What is </w:t>
      </w:r>
      <w:r w:rsidR="00DF47B3" w:rsidRPr="00AF4BB7">
        <w:t xml:space="preserve">the </w:t>
      </w:r>
      <w:r w:rsidR="00AF70BE" w:rsidRPr="00AF4BB7">
        <w:t xml:space="preserve">collision resistance of </w:t>
      </w:r>
      <w:proofErr w:type="spellStart"/>
      <w:r w:rsidR="00AF70BE" w:rsidRPr="00AF4BB7">
        <w:t>InChIKey</w:t>
      </w:r>
      <w:proofErr w:type="spellEnd"/>
      <w:r w:rsidR="00AF70BE" w:rsidRPr="00AF4BB7">
        <w:t>?</w:t>
      </w:r>
      <w:bookmarkEnd w:id="1256"/>
      <w:r w:rsidR="00AF70BE" w:rsidRPr="00AF4BB7">
        <w:t xml:space="preserve"> </w:t>
      </w:r>
    </w:p>
    <w:p w:rsidR="0084017D" w:rsidRPr="00AF4BB7" w:rsidRDefault="0084017D" w:rsidP="0084017D">
      <w:pPr>
        <w:pStyle w:val="InChI-FAQ-answers"/>
        <w:rPr>
          <w:lang w:val="en-US"/>
        </w:rPr>
      </w:pPr>
      <w:r w:rsidRPr="00AF4BB7">
        <w:rPr>
          <w:lang w:val="en-US"/>
        </w:rPr>
        <w:t xml:space="preserve">A theoretical – optimistic – estimate of the collision resistance (corresponds to 50% chance for a single collision) of the </w:t>
      </w:r>
      <w:proofErr w:type="spellStart"/>
      <w:r w:rsidRPr="00AF4BB7">
        <w:rPr>
          <w:lang w:val="en-US"/>
        </w:rPr>
        <w:t>InChIKey</w:t>
      </w:r>
      <w:proofErr w:type="spellEnd"/>
      <w:r w:rsidRPr="00AF4BB7">
        <w:rPr>
          <w:lang w:val="en-US"/>
        </w:rPr>
        <w:t xml:space="preserve"> 1st block is 6.1×10</w:t>
      </w:r>
      <w:r w:rsidRPr="00AF4BB7">
        <w:rPr>
          <w:vertAlign w:val="superscript"/>
          <w:lang w:val="en-US"/>
        </w:rPr>
        <w:t>9</w:t>
      </w:r>
      <w:r w:rsidRPr="00AF4BB7">
        <w:rPr>
          <w:lang w:val="en-US"/>
        </w:rPr>
        <w:t xml:space="preserve">. That is,   for a dataset of 6.1 billion molecular skeletons, an expected number of collisions is 1/2. </w:t>
      </w:r>
      <w:r w:rsidR="00DC3103">
        <w:rPr>
          <w:lang w:val="en-US"/>
        </w:rPr>
        <w:t>An a</w:t>
      </w:r>
      <w:r w:rsidRPr="00AF4BB7">
        <w:rPr>
          <w:lang w:val="en-US"/>
        </w:rPr>
        <w:t xml:space="preserve">nalogous estimate for the 2nd block of </w:t>
      </w:r>
      <w:proofErr w:type="spellStart"/>
      <w:r w:rsidRPr="00AF4BB7">
        <w:rPr>
          <w:lang w:val="en-US"/>
        </w:rPr>
        <w:t>InChIKey</w:t>
      </w:r>
      <w:proofErr w:type="spellEnd"/>
      <w:r w:rsidRPr="00AF4BB7">
        <w:rPr>
          <w:lang w:val="en-US"/>
        </w:rPr>
        <w:t xml:space="preserve"> is  3.7×10</w:t>
      </w:r>
      <w:r w:rsidRPr="00AF4BB7">
        <w:rPr>
          <w:vertAlign w:val="superscript"/>
          <w:lang w:val="en-US"/>
        </w:rPr>
        <w:t>5</w:t>
      </w:r>
      <w:r w:rsidRPr="00AF4BB7">
        <w:rPr>
          <w:lang w:val="en-US"/>
        </w:rPr>
        <w:t>.</w:t>
      </w:r>
    </w:p>
    <w:p w:rsidR="0084017D" w:rsidRPr="00AF4BB7" w:rsidRDefault="0084017D" w:rsidP="0084017D">
      <w:pPr>
        <w:pStyle w:val="InChI-FAQ-answers"/>
        <w:rPr>
          <w:lang w:val="en-US"/>
        </w:rPr>
      </w:pPr>
      <w:r w:rsidRPr="00AF4BB7">
        <w:rPr>
          <w:lang w:val="en-US"/>
        </w:rPr>
        <w:t xml:space="preserve">In other words, the estimate of </w:t>
      </w:r>
      <w:r w:rsidR="00DC3103">
        <w:rPr>
          <w:lang w:val="en-US"/>
        </w:rPr>
        <w:t xml:space="preserve">the </w:t>
      </w:r>
      <w:r w:rsidRPr="00AF4BB7">
        <w:rPr>
          <w:lang w:val="en-US"/>
        </w:rPr>
        <w:t xml:space="preserve">whole </w:t>
      </w:r>
      <w:proofErr w:type="spellStart"/>
      <w:r w:rsidRPr="00AF4BB7">
        <w:rPr>
          <w:lang w:val="en-US"/>
        </w:rPr>
        <w:t>InChIKey’s</w:t>
      </w:r>
      <w:proofErr w:type="spellEnd"/>
      <w:r w:rsidRPr="00AF4BB7">
        <w:rPr>
          <w:lang w:val="en-US"/>
        </w:rPr>
        <w:t xml:space="preserve"> collision resistance is equal to 6.1×10</w:t>
      </w:r>
      <w:r w:rsidRPr="00AF4BB7">
        <w:rPr>
          <w:vertAlign w:val="superscript"/>
          <w:lang w:val="en-US"/>
        </w:rPr>
        <w:t>9</w:t>
      </w:r>
      <w:r w:rsidRPr="00AF4BB7">
        <w:rPr>
          <w:lang w:val="en-US"/>
        </w:rPr>
        <w:t xml:space="preserve"> molecular skeletons x 3.7×10</w:t>
      </w:r>
      <w:r w:rsidRPr="00AF4BB7">
        <w:rPr>
          <w:vertAlign w:val="superscript"/>
          <w:lang w:val="en-US"/>
        </w:rPr>
        <w:t>5</w:t>
      </w:r>
      <w:r w:rsidRPr="00AF4BB7">
        <w:rPr>
          <w:lang w:val="en-US"/>
        </w:rPr>
        <w:t xml:space="preserve"> stereo/protonation/isotopic substitution isomers per skeleton </w:t>
      </w:r>
      <w:r w:rsidRPr="00AF4BB7">
        <w:sym w:font="SymbolPS" w:char="F0BB"/>
      </w:r>
      <w:r w:rsidRPr="00AF4BB7">
        <w:rPr>
          <w:lang w:val="en-US"/>
        </w:rPr>
        <w:t xml:space="preserve"> 2.2×10</w:t>
      </w:r>
      <w:r w:rsidRPr="00AF4BB7">
        <w:rPr>
          <w:vertAlign w:val="superscript"/>
          <w:lang w:val="en-US"/>
        </w:rPr>
        <w:t>15</w:t>
      </w:r>
      <w:r w:rsidRPr="00AF4BB7">
        <w:rPr>
          <w:lang w:val="en-US"/>
        </w:rPr>
        <w:t xml:space="preserve"> total structures. </w:t>
      </w:r>
    </w:p>
    <w:p w:rsidR="0084017D" w:rsidRPr="00AF4BB7" w:rsidRDefault="0084017D" w:rsidP="0084017D">
      <w:pPr>
        <w:pStyle w:val="InChI-FAQ-answers"/>
        <w:rPr>
          <w:lang w:val="en-US"/>
        </w:rPr>
      </w:pPr>
      <w:r w:rsidRPr="00AF4BB7">
        <w:rPr>
          <w:lang w:val="en-US"/>
        </w:rPr>
        <w:t xml:space="preserve">Alternatively speaking, for a collection of 1 billion different </w:t>
      </w:r>
      <w:proofErr w:type="spellStart"/>
      <w:r w:rsidRPr="00AF4BB7">
        <w:rPr>
          <w:lang w:val="en-US"/>
        </w:rPr>
        <w:t>InChIKey</w:t>
      </w:r>
      <w:proofErr w:type="spellEnd"/>
      <w:r w:rsidRPr="00AF4BB7">
        <w:rPr>
          <w:lang w:val="en-US"/>
        </w:rPr>
        <w:t xml:space="preserve"> entries, the estimated probability of an accidental collision of the first layers for a newly added structure is 2.7×10</w:t>
      </w:r>
      <w:r w:rsidRPr="00AF4BB7">
        <w:rPr>
          <w:vertAlign w:val="superscript"/>
          <w:lang w:val="en-US"/>
        </w:rPr>
        <w:t>-9</w:t>
      </w:r>
      <w:r w:rsidRPr="00AF4BB7">
        <w:rPr>
          <w:lang w:val="en-US"/>
        </w:rPr>
        <w:t xml:space="preserve"> % and for both layers is 2.0×10</w:t>
      </w:r>
      <w:r w:rsidRPr="00AF4BB7">
        <w:rPr>
          <w:vertAlign w:val="superscript"/>
          <w:lang w:val="en-US"/>
        </w:rPr>
        <w:t>-20</w:t>
      </w:r>
      <w:r w:rsidRPr="00AF4BB7">
        <w:rPr>
          <w:lang w:val="en-US"/>
        </w:rPr>
        <w:t xml:space="preserve"> %.</w:t>
      </w:r>
    </w:p>
    <w:p w:rsidR="0084017D" w:rsidRPr="00AF4BB7" w:rsidRDefault="0084017D" w:rsidP="0084017D">
      <w:pPr>
        <w:pStyle w:val="InChI-FAQ-answers"/>
        <w:rPr>
          <w:lang w:val="en-US"/>
        </w:rPr>
      </w:pPr>
      <w:r w:rsidRPr="00AF4BB7">
        <w:rPr>
          <w:lang w:val="en-US"/>
        </w:rPr>
        <w:t xml:space="preserve">Note that those are ideal, i.e. upper, estimates, which may not be valid in practice because of </w:t>
      </w:r>
      <w:r w:rsidR="00DC3103">
        <w:rPr>
          <w:lang w:val="en-US"/>
        </w:rPr>
        <w:t xml:space="preserve">as yet </w:t>
      </w:r>
      <w:r w:rsidRPr="00AF4BB7">
        <w:rPr>
          <w:lang w:val="en-US"/>
        </w:rPr>
        <w:t xml:space="preserve">unknown properties of </w:t>
      </w:r>
      <w:r w:rsidR="00DC3103">
        <w:rPr>
          <w:lang w:val="en-US"/>
        </w:rPr>
        <w:t xml:space="preserve">the </w:t>
      </w:r>
      <w:r w:rsidRPr="00AF4BB7">
        <w:rPr>
          <w:lang w:val="en-US"/>
        </w:rPr>
        <w:t>SHA-2 hash function.</w:t>
      </w:r>
    </w:p>
    <w:p w:rsidR="0084017D" w:rsidRPr="00AF4BB7" w:rsidRDefault="0084017D" w:rsidP="0084017D">
      <w:pPr>
        <w:pStyle w:val="InChI-FAQ-answers"/>
        <w:rPr>
          <w:lang w:val="en-US"/>
        </w:rPr>
      </w:pPr>
      <w:r w:rsidRPr="00AF4BB7">
        <w:rPr>
          <w:lang w:val="en-US"/>
        </w:rPr>
        <w:t xml:space="preserve">Before the launch of </w:t>
      </w:r>
      <w:proofErr w:type="spellStart"/>
      <w:r w:rsidRPr="00AF4BB7">
        <w:rPr>
          <w:lang w:val="en-US"/>
        </w:rPr>
        <w:t>InChIKey</w:t>
      </w:r>
      <w:proofErr w:type="spellEnd"/>
      <w:r w:rsidRPr="00AF4BB7">
        <w:rPr>
          <w:lang w:val="en-US"/>
        </w:rPr>
        <w:t xml:space="preserve"> in 2007, the collision resistance </w:t>
      </w:r>
      <w:r w:rsidR="00DC3103">
        <w:rPr>
          <w:lang w:val="en-US"/>
        </w:rPr>
        <w:t>was</w:t>
      </w:r>
      <w:r w:rsidRPr="00AF4BB7">
        <w:rPr>
          <w:lang w:val="en-US"/>
        </w:rPr>
        <w:t xml:space="preserve"> tested on several databases of InChI strings created out of real and generated structures (the sizes of the datasets as of mid-2007):</w:t>
      </w:r>
    </w:p>
    <w:p w:rsidR="00514E61" w:rsidRPr="00AF4BB7" w:rsidRDefault="00514E61" w:rsidP="00514E61">
      <w:pPr>
        <w:pStyle w:val="InChI-FAQ-answers"/>
      </w:pPr>
      <w:r w:rsidRPr="00AF4BB7">
        <w:t>ZINC (~4</w:t>
      </w:r>
      <w:r w:rsidRPr="00AF4BB7">
        <w:sym w:font="Symbol" w:char="F0B4"/>
      </w:r>
      <w:r w:rsidRPr="00AF4BB7">
        <w:t>10</w:t>
      </w:r>
      <w:r w:rsidRPr="00AF4BB7">
        <w:rPr>
          <w:vertAlign w:val="superscript"/>
        </w:rPr>
        <w:t>6</w:t>
      </w:r>
      <w:r w:rsidRPr="00AF4BB7">
        <w:t xml:space="preserve"> entries, real structures, </w:t>
      </w:r>
      <w:hyperlink r:id="rId85" w:history="1">
        <w:r w:rsidRPr="00AF4BB7">
          <w:rPr>
            <w:rStyle w:val="Hyperlink"/>
            <w:color w:val="000000"/>
            <w:szCs w:val="22"/>
            <w:u w:val="none"/>
          </w:rPr>
          <w:t>http://zinc.docking.org/</w:t>
        </w:r>
      </w:hyperlink>
      <w:r w:rsidRPr="00AF4BB7">
        <w:t xml:space="preserve">), </w:t>
      </w:r>
    </w:p>
    <w:p w:rsidR="00514E61" w:rsidRPr="00AF4BB7" w:rsidRDefault="00514E61" w:rsidP="00514E61">
      <w:pPr>
        <w:pStyle w:val="InChI-FAQ-answers"/>
      </w:pPr>
      <w:r w:rsidRPr="00AF4BB7">
        <w:t>PubChem (~10</w:t>
      </w:r>
      <w:r w:rsidRPr="00AF4BB7">
        <w:sym w:font="Symbol" w:char="F0B4"/>
      </w:r>
      <w:r w:rsidRPr="00AF4BB7">
        <w:t>10</w:t>
      </w:r>
      <w:r w:rsidRPr="00AF4BB7">
        <w:rPr>
          <w:vertAlign w:val="superscript"/>
        </w:rPr>
        <w:t>6</w:t>
      </w:r>
      <w:r w:rsidRPr="00AF4BB7">
        <w:t xml:space="preserve">, real, </w:t>
      </w:r>
      <w:hyperlink r:id="rId86" w:history="1">
        <w:r w:rsidRPr="00AF4BB7">
          <w:rPr>
            <w:rStyle w:val="Hyperlink"/>
            <w:color w:val="000000"/>
            <w:szCs w:val="22"/>
            <w:u w:val="none"/>
          </w:rPr>
          <w:t>http://pubchem.ncbi.nlm.nih.gov/</w:t>
        </w:r>
      </w:hyperlink>
      <w:r w:rsidRPr="00AF4BB7">
        <w:t xml:space="preserve">), </w:t>
      </w:r>
    </w:p>
    <w:p w:rsidR="00514E61" w:rsidRPr="00AF4BB7" w:rsidRDefault="00514E61" w:rsidP="00514E61">
      <w:pPr>
        <w:pStyle w:val="InChI-FAQ-answers"/>
      </w:pPr>
      <w:r w:rsidRPr="00AF4BB7">
        <w:t>GDB (~26</w:t>
      </w:r>
      <w:r w:rsidRPr="00AF4BB7">
        <w:sym w:font="Symbol" w:char="F0B4"/>
      </w:r>
      <w:r w:rsidRPr="00AF4BB7">
        <w:t>10</w:t>
      </w:r>
      <w:r w:rsidRPr="00AF4BB7">
        <w:rPr>
          <w:vertAlign w:val="superscript"/>
        </w:rPr>
        <w:t>6</w:t>
      </w:r>
      <w:r w:rsidRPr="00AF4BB7">
        <w:t xml:space="preserve">, generated; courtesy of Prof. J.-L. </w:t>
      </w:r>
      <w:proofErr w:type="spellStart"/>
      <w:r w:rsidRPr="00AF4BB7">
        <w:t>Reymond</w:t>
      </w:r>
      <w:proofErr w:type="spellEnd"/>
      <w:r w:rsidRPr="00AF4BB7">
        <w:t xml:space="preserve">, </w:t>
      </w:r>
      <w:smartTag w:uri="urn:schemas-microsoft-com:office:smarttags" w:element="place">
        <w:smartTag w:uri="urn:schemas-microsoft-com:office:smarttags" w:element="PlaceType">
          <w:r w:rsidRPr="00AF4BB7">
            <w:t>University</w:t>
          </w:r>
        </w:smartTag>
        <w:r w:rsidRPr="00AF4BB7">
          <w:t xml:space="preserve"> of </w:t>
        </w:r>
        <w:smartTag w:uri="urn:schemas-microsoft-com:office:smarttags" w:element="PlaceName">
          <w:r w:rsidRPr="00AF4BB7">
            <w:t>Berne</w:t>
          </w:r>
        </w:smartTag>
      </w:smartTag>
      <w:r w:rsidRPr="00AF4BB7">
        <w:t xml:space="preserve">, </w:t>
      </w:r>
      <w:hyperlink r:id="rId87" w:history="1">
        <w:r w:rsidRPr="00AF4BB7">
          <w:rPr>
            <w:szCs w:val="22"/>
          </w:rPr>
          <w:t>http://dcbwww.unibe.ch/groups/reymond/</w:t>
        </w:r>
      </w:hyperlink>
      <w:r w:rsidRPr="00AF4BB7">
        <w:t xml:space="preserve">, private communication),  </w:t>
      </w:r>
    </w:p>
    <w:p w:rsidR="00514E61" w:rsidRPr="00AF4BB7" w:rsidRDefault="00514E61" w:rsidP="00514E61">
      <w:pPr>
        <w:pStyle w:val="InChI-FAQ-answers"/>
      </w:pPr>
      <w:r w:rsidRPr="00AF4BB7">
        <w:t>FP42 (~42</w:t>
      </w:r>
      <w:r w:rsidRPr="00AF4BB7">
        <w:sym w:font="Symbol" w:char="F0B4"/>
      </w:r>
      <w:r w:rsidRPr="00AF4BB7">
        <w:t>10</w:t>
      </w:r>
      <w:r w:rsidRPr="00AF4BB7">
        <w:rPr>
          <w:vertAlign w:val="superscript"/>
        </w:rPr>
        <w:t>6</w:t>
      </w:r>
      <w:r w:rsidRPr="00AF4BB7">
        <w:t xml:space="preserve">, custom-generated), </w:t>
      </w:r>
    </w:p>
    <w:p w:rsidR="00514E61" w:rsidRPr="00AF4BB7" w:rsidRDefault="00514E61" w:rsidP="00514E61">
      <w:pPr>
        <w:pStyle w:val="InChI-FAQ-answers"/>
      </w:pPr>
      <w:r w:rsidRPr="00AF4BB7">
        <w:t>Overall (~77</w:t>
      </w:r>
      <w:r w:rsidRPr="00AF4BB7">
        <w:sym w:font="Symbol" w:char="F0B4"/>
      </w:r>
      <w:r w:rsidRPr="00AF4BB7">
        <w:t>10</w:t>
      </w:r>
      <w:r w:rsidRPr="00AF4BB7">
        <w:rPr>
          <w:vertAlign w:val="superscript"/>
        </w:rPr>
        <w:t>6</w:t>
      </w:r>
      <w:r w:rsidRPr="00AF4BB7">
        <w:t xml:space="preserve">, all of the above merged, duplicates excluded; </w:t>
      </w:r>
      <w:proofErr w:type="spellStart"/>
      <w:r w:rsidRPr="00AF4BB7">
        <w:t>real+generated</w:t>
      </w:r>
      <w:proofErr w:type="spellEnd"/>
      <w:r w:rsidRPr="00AF4BB7">
        <w:t>).</w:t>
      </w:r>
    </w:p>
    <w:p w:rsidR="00514E61" w:rsidRPr="00AF4BB7" w:rsidRDefault="00514E61" w:rsidP="00514E61">
      <w:pPr>
        <w:pStyle w:val="InChI-FAQ-answers"/>
      </w:pPr>
      <w:r w:rsidRPr="00AF4BB7">
        <w:t xml:space="preserve">No </w:t>
      </w:r>
      <w:proofErr w:type="spellStart"/>
      <w:r w:rsidRPr="00AF4BB7">
        <w:t>InChIKey</w:t>
      </w:r>
      <w:proofErr w:type="spellEnd"/>
      <w:r w:rsidRPr="00AF4BB7">
        <w:t xml:space="preserve"> duplication (hash collision) was observed in any of these databases.</w:t>
      </w:r>
    </w:p>
    <w:p w:rsidR="0084017D" w:rsidRPr="00AF4BB7" w:rsidRDefault="0084017D" w:rsidP="0084017D">
      <w:pPr>
        <w:pStyle w:val="InChI-FAQ-answers"/>
        <w:rPr>
          <w:lang w:val="en-US"/>
        </w:rPr>
      </w:pPr>
      <w:r w:rsidRPr="00AF4BB7">
        <w:rPr>
          <w:lang w:val="en-US"/>
        </w:rPr>
        <w:t xml:space="preserve">It seems that </w:t>
      </w:r>
      <w:r w:rsidR="005E2005" w:rsidRPr="00AF4BB7">
        <w:t>that at the time of writing</w:t>
      </w:r>
      <w:r w:rsidR="005E2005" w:rsidRPr="00AF4BB7">
        <w:rPr>
          <w:lang w:val="en-US"/>
        </w:rPr>
        <w:t xml:space="preserve"> </w:t>
      </w:r>
      <w:r w:rsidRPr="00AF4BB7">
        <w:rPr>
          <w:lang w:val="en-US"/>
        </w:rPr>
        <w:t>(</w:t>
      </w:r>
      <w:r w:rsidR="005E2005" w:rsidRPr="00AF4BB7">
        <w:rPr>
          <w:lang w:val="en-US"/>
        </w:rPr>
        <w:t>early 2012</w:t>
      </w:r>
      <w:r w:rsidRPr="00AF4BB7">
        <w:rPr>
          <w:lang w:val="en-US"/>
        </w:rPr>
        <w:t xml:space="preserve">) no hash collisions </w:t>
      </w:r>
      <w:r w:rsidR="00DC3103">
        <w:rPr>
          <w:lang w:val="en-US"/>
        </w:rPr>
        <w:t>have been</w:t>
      </w:r>
      <w:r w:rsidR="00DC3103" w:rsidRPr="00AF4BB7">
        <w:rPr>
          <w:lang w:val="en-US"/>
        </w:rPr>
        <w:t xml:space="preserve"> </w:t>
      </w:r>
      <w:r w:rsidRPr="00AF4BB7">
        <w:rPr>
          <w:lang w:val="en-US"/>
        </w:rPr>
        <w:t>reported for real databases of real (that is, not computer generated) molecules.</w:t>
      </w:r>
    </w:p>
    <w:p w:rsidR="00AF70BE" w:rsidRPr="00AF4BB7" w:rsidRDefault="009B7D4E" w:rsidP="00AF70BE">
      <w:pPr>
        <w:pStyle w:val="InChI-FAQ-Heading-3"/>
      </w:pPr>
      <w:bookmarkStart w:id="1257" w:name="_Toc492494002"/>
      <w:r w:rsidRPr="00AF4BB7">
        <w:lastRenderedPageBreak/>
        <w:t xml:space="preserve">13.7. </w:t>
      </w:r>
      <w:r w:rsidR="00AF70BE" w:rsidRPr="00AF4BB7">
        <w:t xml:space="preserve">Are there known </w:t>
      </w:r>
      <w:proofErr w:type="spellStart"/>
      <w:r w:rsidR="00AF70BE" w:rsidRPr="00AF4BB7">
        <w:t>InChIKey</w:t>
      </w:r>
      <w:proofErr w:type="spellEnd"/>
      <w:r w:rsidR="00AF70BE" w:rsidRPr="00AF4BB7">
        <w:t xml:space="preserve"> collision(s)?</w:t>
      </w:r>
      <w:bookmarkEnd w:id="1257"/>
      <w:r w:rsidR="00AF70BE" w:rsidRPr="00AF4BB7">
        <w:t xml:space="preserve"> </w:t>
      </w:r>
    </w:p>
    <w:p w:rsidR="00514E61" w:rsidRPr="00AF4BB7" w:rsidRDefault="00514E61" w:rsidP="00514E61">
      <w:pPr>
        <w:pStyle w:val="InChI-FAQ-answers"/>
      </w:pPr>
      <w:r w:rsidRPr="00AF4BB7">
        <w:t xml:space="preserve">Yes. </w:t>
      </w:r>
    </w:p>
    <w:p w:rsidR="00DC3103" w:rsidRDefault="00514E61" w:rsidP="00314BA3">
      <w:pPr>
        <w:pStyle w:val="InChI-FAQ-answers"/>
        <w:rPr>
          <w:lang w:val="en-US"/>
        </w:rPr>
      </w:pPr>
      <w:r w:rsidRPr="00AF4BB7">
        <w:t xml:space="preserve">1. In 2009, there was a report of collisions of the </w:t>
      </w:r>
      <w:proofErr w:type="spellStart"/>
      <w:r w:rsidRPr="00AF4BB7">
        <w:t>InChIKey</w:t>
      </w:r>
      <w:proofErr w:type="spellEnd"/>
      <w:r w:rsidRPr="00AF4BB7">
        <w:t xml:space="preserve"> 2nd block </w:t>
      </w:r>
      <w:r w:rsidR="00314BA3" w:rsidRPr="00AF4BB7">
        <w:rPr>
          <w:lang w:val="en-US"/>
        </w:rPr>
        <w:t>which were observed for stereo</w:t>
      </w:r>
      <w:r w:rsidR="00DC3103">
        <w:rPr>
          <w:lang w:val="en-US"/>
        </w:rPr>
        <w:t xml:space="preserve"> </w:t>
      </w:r>
      <w:r w:rsidR="00314BA3" w:rsidRPr="00AF4BB7">
        <w:rPr>
          <w:lang w:val="en-US"/>
        </w:rPr>
        <w:t xml:space="preserve">isomers of </w:t>
      </w:r>
      <w:proofErr w:type="spellStart"/>
      <w:r w:rsidR="00314BA3" w:rsidRPr="00AF4BB7">
        <w:rPr>
          <w:lang w:val="en-US"/>
        </w:rPr>
        <w:t>Spongistatin</w:t>
      </w:r>
      <w:proofErr w:type="spellEnd"/>
      <w:r w:rsidR="00314BA3" w:rsidRPr="00AF4BB7">
        <w:rPr>
          <w:lang w:val="en-US"/>
        </w:rPr>
        <w:t xml:space="preserve"> I by Dr. </w:t>
      </w:r>
      <w:smartTag w:uri="urn:schemas-microsoft-com:office:smarttags" w:element="PersonName">
        <w:r w:rsidR="00314BA3" w:rsidRPr="00AF4BB7">
          <w:rPr>
            <w:lang w:val="en-US"/>
          </w:rPr>
          <w:t>Jonathan Goodman</w:t>
        </w:r>
      </w:smartTag>
      <w:r w:rsidR="00DC3103">
        <w:rPr>
          <w:lang w:val="en-US"/>
        </w:rPr>
        <w:t>:</w:t>
      </w:r>
    </w:p>
    <w:p w:rsidR="00314BA3" w:rsidRPr="00AF4BB7" w:rsidRDefault="00E3347E" w:rsidP="00314BA3">
      <w:pPr>
        <w:pStyle w:val="InChI-FAQ-answers"/>
        <w:rPr>
          <w:sz w:val="23"/>
          <w:szCs w:val="23"/>
          <w:lang w:val="en-US"/>
        </w:rPr>
      </w:pPr>
      <w:hyperlink r:id="rId88" w:history="1">
        <w:r w:rsidR="00314BA3" w:rsidRPr="00AF4BB7">
          <w:rPr>
            <w:rStyle w:val="Hyperlink"/>
            <w:lang w:val="en-US"/>
          </w:rPr>
          <w:t>http://www.google.com/search?hl=en&amp;source=hp&amp;q=ICXJVZHDZFXYQC</w:t>
        </w:r>
      </w:hyperlink>
      <w:r w:rsidR="00314BA3" w:rsidRPr="00AF4BB7">
        <w:rPr>
          <w:lang w:val="en-US"/>
        </w:rPr>
        <w:t xml:space="preserve"> </w:t>
      </w:r>
      <w:r w:rsidR="00314BA3" w:rsidRPr="00AF4BB7">
        <w:rPr>
          <w:sz w:val="23"/>
          <w:szCs w:val="23"/>
          <w:lang w:val="en-US"/>
        </w:rPr>
        <w:t>.</w:t>
      </w:r>
    </w:p>
    <w:p w:rsidR="00314BA3" w:rsidRPr="00AF4BB7" w:rsidRDefault="00514E61" w:rsidP="00314BA3">
      <w:pPr>
        <w:pStyle w:val="InChI-FAQ-answers"/>
        <w:rPr>
          <w:lang w:val="en-US"/>
        </w:rPr>
      </w:pPr>
      <w:r w:rsidRPr="00AF4BB7">
        <w:t>Note, however, that collisions are</w:t>
      </w:r>
      <w:r w:rsidR="00314BA3" w:rsidRPr="00AF4BB7">
        <w:t xml:space="preserve"> </w:t>
      </w:r>
      <w:r w:rsidR="00314BA3" w:rsidRPr="00AF4BB7">
        <w:rPr>
          <w:lang w:val="en-US"/>
        </w:rPr>
        <w:t>absolutely</w:t>
      </w:r>
      <w:r w:rsidRPr="00AF4BB7">
        <w:t xml:space="preserve"> expected for a molecule of such</w:t>
      </w:r>
      <w:r w:rsidR="00314BA3" w:rsidRPr="00AF4BB7">
        <w:t xml:space="preserve"> a</w:t>
      </w:r>
      <w:r w:rsidRPr="00AF4BB7">
        <w:t xml:space="preserve"> complexity, having 24 tetrahedral stereocenters and 2 </w:t>
      </w:r>
      <w:proofErr w:type="spellStart"/>
      <w:r w:rsidRPr="00AF4BB7">
        <w:t>stereogenic</w:t>
      </w:r>
      <w:proofErr w:type="spellEnd"/>
      <w:r w:rsidRPr="00AF4BB7">
        <w:t xml:space="preserve"> double </w:t>
      </w:r>
      <w:r w:rsidR="00314BA3" w:rsidRPr="00AF4BB7">
        <w:rPr>
          <w:lang w:val="en-US"/>
        </w:rPr>
        <w:t xml:space="preserve">bonds. This complexity is far beyond the capacity of </w:t>
      </w:r>
      <w:proofErr w:type="spellStart"/>
      <w:r w:rsidR="00314BA3" w:rsidRPr="00AF4BB7">
        <w:rPr>
          <w:lang w:val="en-US"/>
        </w:rPr>
        <w:t>InChIKey</w:t>
      </w:r>
      <w:proofErr w:type="spellEnd"/>
      <w:r w:rsidR="00314BA3" w:rsidRPr="00AF4BB7">
        <w:rPr>
          <w:lang w:val="en-US"/>
        </w:rPr>
        <w:t xml:space="preserve"> 2nd</w:t>
      </w:r>
      <w:r w:rsidR="00314BA3" w:rsidRPr="00AF4BB7">
        <w:rPr>
          <w:sz w:val="16"/>
          <w:szCs w:val="16"/>
          <w:lang w:val="en-US"/>
        </w:rPr>
        <w:t xml:space="preserve"> </w:t>
      </w:r>
      <w:r w:rsidR="00314BA3" w:rsidRPr="00AF4BB7">
        <w:rPr>
          <w:lang w:val="en-US"/>
        </w:rPr>
        <w:t xml:space="preserve">block. </w:t>
      </w:r>
    </w:p>
    <w:p w:rsidR="00514E61" w:rsidRPr="00AF4BB7" w:rsidRDefault="00514E61" w:rsidP="00514E61">
      <w:pPr>
        <w:pStyle w:val="InChI-FAQ-answers"/>
        <w:rPr>
          <w:rFonts w:cs="TimesNewRoman"/>
          <w:sz w:val="23"/>
          <w:szCs w:val="23"/>
          <w:lang w:val="en-US"/>
        </w:rPr>
      </w:pPr>
      <w:r w:rsidRPr="00AF4BB7">
        <w:rPr>
          <w:rFonts w:cs="TimesNewRoman"/>
          <w:sz w:val="23"/>
          <w:szCs w:val="23"/>
          <w:lang w:val="en-US"/>
        </w:rPr>
        <w:t xml:space="preserve">Interestingly, a closer examination of </w:t>
      </w:r>
      <w:proofErr w:type="spellStart"/>
      <w:r w:rsidRPr="00AF4BB7">
        <w:rPr>
          <w:rFonts w:cs="TimesNewRoman"/>
          <w:sz w:val="23"/>
          <w:szCs w:val="23"/>
          <w:lang w:val="en-US"/>
        </w:rPr>
        <w:t>Spongistatin</w:t>
      </w:r>
      <w:proofErr w:type="spellEnd"/>
      <w:r w:rsidRPr="00AF4BB7">
        <w:rPr>
          <w:rFonts w:cs="TimesNewRoman"/>
          <w:sz w:val="23"/>
          <w:szCs w:val="23"/>
          <w:lang w:val="en-US"/>
        </w:rPr>
        <w:t xml:space="preserve"> I</w:t>
      </w:r>
      <w:r w:rsidR="00314BA3" w:rsidRPr="00AF4BB7">
        <w:rPr>
          <w:rFonts w:cs="TimesNewRoman"/>
          <w:sz w:val="23"/>
          <w:szCs w:val="23"/>
          <w:lang w:val="en-US"/>
        </w:rPr>
        <w:t xml:space="preserve"> stereo</w:t>
      </w:r>
      <w:r w:rsidRPr="00AF4BB7">
        <w:rPr>
          <w:rFonts w:cs="TimesNewRoman"/>
          <w:sz w:val="23"/>
          <w:szCs w:val="23"/>
          <w:lang w:val="en-US"/>
        </w:rPr>
        <w:t xml:space="preserve"> isomers and</w:t>
      </w:r>
      <w:r w:rsidR="00314BA3" w:rsidRPr="00AF4BB7">
        <w:rPr>
          <w:rFonts w:cs="TimesNewRoman"/>
          <w:sz w:val="23"/>
          <w:szCs w:val="23"/>
          <w:lang w:val="en-US"/>
        </w:rPr>
        <w:t xml:space="preserve"> corresponding</w:t>
      </w:r>
      <w:r w:rsidRPr="00AF4BB7">
        <w:rPr>
          <w:rFonts w:cs="TimesNewRoman"/>
          <w:sz w:val="23"/>
          <w:szCs w:val="23"/>
          <w:lang w:val="en-US"/>
        </w:rPr>
        <w:t xml:space="preserve"> </w:t>
      </w:r>
      <w:proofErr w:type="spellStart"/>
      <w:r w:rsidRPr="00AF4BB7">
        <w:rPr>
          <w:rFonts w:cs="TimesNewRoman"/>
          <w:sz w:val="23"/>
          <w:szCs w:val="23"/>
          <w:lang w:val="en-US"/>
        </w:rPr>
        <w:t>InChIKeys</w:t>
      </w:r>
      <w:proofErr w:type="spellEnd"/>
      <w:r w:rsidRPr="00AF4BB7">
        <w:rPr>
          <w:rFonts w:cs="TimesNewRoman"/>
          <w:sz w:val="23"/>
          <w:szCs w:val="23"/>
          <w:lang w:val="en-US"/>
        </w:rPr>
        <w:t xml:space="preserve"> demonstrated that the number of collisions </w:t>
      </w:r>
      <w:r w:rsidRPr="00AF4BB7">
        <w:rPr>
          <w:rFonts w:cs="TimesNewRoman"/>
          <w:i/>
          <w:sz w:val="23"/>
          <w:szCs w:val="23"/>
          <w:lang w:val="en-US"/>
        </w:rPr>
        <w:t>N</w:t>
      </w:r>
      <w:r w:rsidRPr="00AF4BB7">
        <w:rPr>
          <w:rFonts w:cs="TimesNewRoman"/>
          <w:sz w:val="23"/>
          <w:szCs w:val="23"/>
          <w:lang w:val="en-US"/>
        </w:rPr>
        <w:t xml:space="preserve"> observed in computational experiment does correspond to theoretical estimates perfectly. For example, the theoretically expected </w:t>
      </w:r>
      <w:r w:rsidRPr="00AF4BB7">
        <w:rPr>
          <w:rFonts w:cs="TimesNewRoman"/>
          <w:i/>
          <w:sz w:val="23"/>
          <w:szCs w:val="23"/>
          <w:lang w:val="en-US"/>
        </w:rPr>
        <w:t>N</w:t>
      </w:r>
      <w:r w:rsidRPr="00AF4BB7">
        <w:rPr>
          <w:rFonts w:cs="TimesNewRoman"/>
          <w:sz w:val="23"/>
          <w:szCs w:val="23"/>
          <w:lang w:val="en-US"/>
        </w:rPr>
        <w:t xml:space="preserve"> for 1,000,000 second blocks of  </w:t>
      </w:r>
      <w:proofErr w:type="spellStart"/>
      <w:r w:rsidRPr="00AF4BB7">
        <w:rPr>
          <w:rFonts w:cs="TimesNewRoman"/>
          <w:sz w:val="23"/>
          <w:szCs w:val="23"/>
          <w:lang w:val="en-US"/>
        </w:rPr>
        <w:t>InChIKey</w:t>
      </w:r>
      <w:proofErr w:type="spellEnd"/>
      <w:r w:rsidRPr="00AF4BB7">
        <w:rPr>
          <w:rFonts w:cs="TimesNewRoman"/>
          <w:sz w:val="23"/>
          <w:szCs w:val="23"/>
          <w:lang w:val="en-US"/>
        </w:rPr>
        <w:t xml:space="preserve"> representing stereoisomers of </w:t>
      </w:r>
      <w:proofErr w:type="spellStart"/>
      <w:r w:rsidRPr="00AF4BB7">
        <w:rPr>
          <w:rFonts w:cs="TimesNewRoman"/>
          <w:sz w:val="23"/>
          <w:szCs w:val="23"/>
          <w:lang w:val="en-US"/>
        </w:rPr>
        <w:t>Spongistatin</w:t>
      </w:r>
      <w:proofErr w:type="spellEnd"/>
      <w:r w:rsidRPr="00AF4BB7">
        <w:rPr>
          <w:rFonts w:cs="TimesNewRoman"/>
          <w:sz w:val="23"/>
          <w:szCs w:val="23"/>
          <w:lang w:val="en-US"/>
        </w:rPr>
        <w:t xml:space="preserve"> I is 3.64. The </w:t>
      </w:r>
      <w:r w:rsidRPr="00AF4BB7">
        <w:rPr>
          <w:rFonts w:cs="TimesNewRoman"/>
          <w:i/>
          <w:sz w:val="23"/>
          <w:szCs w:val="23"/>
          <w:lang w:val="en-US"/>
        </w:rPr>
        <w:t>N</w:t>
      </w:r>
      <w:r w:rsidRPr="00AF4BB7">
        <w:rPr>
          <w:rFonts w:cs="TimesNewRoman"/>
          <w:sz w:val="23"/>
          <w:szCs w:val="23"/>
          <w:lang w:val="en-US"/>
        </w:rPr>
        <w:t xml:space="preserve"> actually obtained for such a size of dataset is 3.56 (averaged by 32 randomly generated datasets).</w:t>
      </w:r>
    </w:p>
    <w:p w:rsidR="00F76B72" w:rsidRDefault="00514E61" w:rsidP="00F76B72">
      <w:pPr>
        <w:pStyle w:val="InChI-FAQ-answers"/>
        <w:rPr>
          <w:ins w:id="1258" w:author="Igor P" w:date="2017-08-08T13:49:00Z"/>
          <w:rFonts w:cs="TimesNewRoman"/>
          <w:lang w:val="en-US"/>
        </w:rPr>
      </w:pPr>
      <w:r w:rsidRPr="00AF4BB7">
        <w:rPr>
          <w:rFonts w:cs="TimesNewRoman"/>
          <w:sz w:val="23"/>
          <w:szCs w:val="23"/>
          <w:lang w:val="en-US"/>
        </w:rPr>
        <w:t xml:space="preserve">2. In September 2011, there appeared a report on a collision for the 1st block of </w:t>
      </w:r>
      <w:proofErr w:type="spellStart"/>
      <w:r w:rsidRPr="00AF4BB7">
        <w:rPr>
          <w:rFonts w:cs="TimesNewRoman"/>
          <w:sz w:val="23"/>
          <w:szCs w:val="23"/>
          <w:lang w:val="en-US"/>
        </w:rPr>
        <w:t>InChIKey</w:t>
      </w:r>
      <w:proofErr w:type="spellEnd"/>
      <w:r w:rsidRPr="00AF4BB7">
        <w:rPr>
          <w:rFonts w:cs="TimesNewRoman"/>
          <w:sz w:val="23"/>
          <w:szCs w:val="23"/>
          <w:lang w:val="en-US"/>
        </w:rPr>
        <w:t xml:space="preserve"> (by Dr. Anthony Williams quoting Dr. Jonathan Goodman, http://www.chemconnector.com/2011/09/01/an-inchikey-collision-is-discovered-and-not-based-on-stereochemistry). </w:t>
      </w:r>
      <w:ins w:id="1259" w:author="Igor P" w:date="2017-08-08T13:49:00Z">
        <w:r w:rsidR="00F76B72" w:rsidRPr="00AF4BB7">
          <w:rPr>
            <w:rFonts w:cs="TimesNewRoman"/>
            <w:sz w:val="23"/>
            <w:szCs w:val="23"/>
            <w:lang w:val="en-US"/>
          </w:rPr>
          <w:t xml:space="preserve">Supposedly, the collision has been found in a computer-generated dataset. </w:t>
        </w:r>
      </w:ins>
    </w:p>
    <w:p w:rsidR="00F76B72" w:rsidRDefault="00F76B72" w:rsidP="00F76B72">
      <w:pPr>
        <w:pStyle w:val="InChI-FAQ-answers"/>
        <w:rPr>
          <w:ins w:id="1260" w:author="Igor P" w:date="2017-08-08T13:49:00Z"/>
          <w:rFonts w:cs="TimesNewRoman"/>
          <w:lang w:val="en-US"/>
        </w:rPr>
      </w:pPr>
      <w:ins w:id="1261" w:author="Igor P" w:date="2017-08-08T13:49:00Z">
        <w:r>
          <w:rPr>
            <w:rFonts w:cs="TimesNewRoman"/>
            <w:lang w:val="en-US"/>
          </w:rPr>
          <w:t>3. In June 2017, three more collisions were reported to InChI-discuss list [</w:t>
        </w:r>
        <w:r w:rsidRPr="00D96598">
          <w:rPr>
            <w:rFonts w:cs="TimesNewRoman"/>
            <w:lang w:val="en-US"/>
          </w:rPr>
          <w:t>https://sourceforge.net/p/inchi/mailman/message/35924976/</w:t>
        </w:r>
        <w:r>
          <w:rPr>
            <w:rFonts w:cs="TimesNewRoman"/>
            <w:lang w:val="en-US"/>
          </w:rPr>
          <w:t>]; they seem to be the result of a dedicated effort.</w:t>
        </w:r>
      </w:ins>
    </w:p>
    <w:p w:rsidR="00F76B72" w:rsidRPr="00D96598" w:rsidRDefault="00F76B72" w:rsidP="00F76B72">
      <w:pPr>
        <w:pStyle w:val="InChI-FAQ-answers"/>
        <w:rPr>
          <w:ins w:id="1262" w:author="Igor P" w:date="2017-08-08T13:49:00Z"/>
          <w:rFonts w:cs="TimesNewRoman"/>
          <w:lang w:val="en-US"/>
        </w:rPr>
      </w:pPr>
      <w:ins w:id="1263" w:author="Igor P" w:date="2017-08-08T13:49:00Z">
        <w:r>
          <w:rPr>
            <w:rFonts w:cs="TimesNewRoman"/>
            <w:lang w:val="en-US"/>
          </w:rPr>
          <w:t>The following general comments are worthy of note, in this relation</w:t>
        </w:r>
        <w:r w:rsidRPr="00D96598">
          <w:rPr>
            <w:rFonts w:cs="TimesNewRoman"/>
            <w:lang w:val="en-US"/>
          </w:rPr>
          <w:t>.</w:t>
        </w:r>
      </w:ins>
      <w:ins w:id="1264" w:author="Igor P" w:date="2017-08-08T13:50:00Z">
        <w:r w:rsidR="006D2F28">
          <w:rPr>
            <w:rFonts w:cs="TimesNewRoman"/>
            <w:lang w:val="en-US"/>
          </w:rPr>
          <w:t xml:space="preserve"> </w:t>
        </w:r>
      </w:ins>
      <w:ins w:id="1265" w:author="Igor P" w:date="2017-08-08T13:49:00Z">
        <w:r>
          <w:rPr>
            <w:rFonts w:cs="TimesNewRoman"/>
            <w:lang w:val="en-US"/>
          </w:rPr>
          <w:t xml:space="preserve">The recent paper </w:t>
        </w:r>
      </w:ins>
    </w:p>
    <w:p w:rsidR="00F76B72" w:rsidRPr="00D96598" w:rsidRDefault="00F76B72" w:rsidP="00F76B72">
      <w:pPr>
        <w:pStyle w:val="InChI-FAQ-answers"/>
        <w:rPr>
          <w:ins w:id="1266" w:author="Igor P" w:date="2017-08-08T13:49:00Z"/>
          <w:rFonts w:cs="TimesNewRoman"/>
          <w:lang w:val="en-US"/>
        </w:rPr>
      </w:pPr>
      <w:ins w:id="1267" w:author="Igor P" w:date="2017-08-08T13:49:00Z">
        <w:r w:rsidRPr="00D96598">
          <w:rPr>
            <w:rFonts w:cs="TimesNewRoman"/>
            <w:lang w:val="en-US"/>
          </w:rPr>
          <w:t xml:space="preserve">I. </w:t>
        </w:r>
        <w:proofErr w:type="spellStart"/>
        <w:r w:rsidRPr="00D96598">
          <w:rPr>
            <w:rFonts w:cs="TimesNewRoman"/>
            <w:lang w:val="en-US"/>
          </w:rPr>
          <w:t>Pletnev</w:t>
        </w:r>
        <w:proofErr w:type="spellEnd"/>
        <w:r w:rsidRPr="00D96598">
          <w:rPr>
            <w:rFonts w:cs="TimesNewRoman"/>
            <w:lang w:val="en-US"/>
          </w:rPr>
          <w:t xml:space="preserve">, A. Erin, A. McNaught, K. </w:t>
        </w:r>
        <w:proofErr w:type="spellStart"/>
        <w:r w:rsidRPr="00D96598">
          <w:rPr>
            <w:rFonts w:cs="TimesNewRoman"/>
            <w:lang w:val="en-US"/>
          </w:rPr>
          <w:t>Blinov</w:t>
        </w:r>
        <w:proofErr w:type="spellEnd"/>
        <w:r w:rsidRPr="00D96598">
          <w:rPr>
            <w:rFonts w:cs="TimesNewRoman"/>
            <w:lang w:val="en-US"/>
          </w:rPr>
          <w:t xml:space="preserve">, D. </w:t>
        </w:r>
        <w:proofErr w:type="spellStart"/>
        <w:r w:rsidRPr="00D96598">
          <w:rPr>
            <w:rFonts w:cs="TimesNewRoman"/>
            <w:lang w:val="en-US"/>
          </w:rPr>
          <w:t>Tchekhovskoi</w:t>
        </w:r>
        <w:proofErr w:type="spellEnd"/>
        <w:r w:rsidRPr="00D96598">
          <w:rPr>
            <w:rFonts w:cs="TimesNewRoman"/>
            <w:lang w:val="en-US"/>
          </w:rPr>
          <w:t>, and S.</w:t>
        </w:r>
        <w:r>
          <w:rPr>
            <w:rFonts w:cs="TimesNewRoman"/>
            <w:lang w:val="en-US"/>
          </w:rPr>
          <w:t xml:space="preserve"> </w:t>
        </w:r>
        <w:r w:rsidRPr="00D96598">
          <w:rPr>
            <w:rFonts w:cs="TimesNewRoman"/>
            <w:lang w:val="en-US"/>
          </w:rPr>
          <w:t>Heller.</w:t>
        </w:r>
        <w:r>
          <w:rPr>
            <w:rFonts w:cs="TimesNewRoman"/>
            <w:lang w:val="en-US"/>
          </w:rPr>
          <w:t xml:space="preserve"> </w:t>
        </w:r>
        <w:proofErr w:type="spellStart"/>
        <w:r w:rsidRPr="00D96598">
          <w:rPr>
            <w:rFonts w:cs="TimesNewRoman"/>
            <w:lang w:val="en-US"/>
          </w:rPr>
          <w:t>InChIKey</w:t>
        </w:r>
        <w:proofErr w:type="spellEnd"/>
        <w:r w:rsidRPr="00D96598">
          <w:rPr>
            <w:rFonts w:cs="TimesNewRoman"/>
            <w:lang w:val="en-US"/>
          </w:rPr>
          <w:t xml:space="preserve"> collision resistance: an experimental testing.</w:t>
        </w:r>
        <w:r>
          <w:rPr>
            <w:rFonts w:cs="TimesNewRoman"/>
            <w:lang w:val="en-US"/>
          </w:rPr>
          <w:t xml:space="preserve"> </w:t>
        </w:r>
        <w:r w:rsidRPr="00D96598">
          <w:rPr>
            <w:rFonts w:cs="TimesNewRoman"/>
            <w:lang w:val="en-US"/>
          </w:rPr>
          <w:t>Journal of Cheminformatics, 4:39–39, 2012. DOI: 10.1186/1758-2946-4-39.</w:t>
        </w:r>
      </w:ins>
    </w:p>
    <w:p w:rsidR="00F76B72" w:rsidRPr="00D96598" w:rsidRDefault="00F76B72" w:rsidP="00F76B72">
      <w:pPr>
        <w:pStyle w:val="InChI-FAQ-answers"/>
        <w:rPr>
          <w:ins w:id="1268" w:author="Igor P" w:date="2017-08-08T13:49:00Z"/>
          <w:rFonts w:cs="TimesNewRoman"/>
          <w:lang w:val="en-US"/>
        </w:rPr>
      </w:pPr>
      <w:ins w:id="1269" w:author="Igor P" w:date="2017-08-08T13:49:00Z">
        <w:r w:rsidRPr="00D96598">
          <w:rPr>
            <w:rFonts w:cs="TimesNewRoman"/>
            <w:lang w:val="en-US"/>
          </w:rPr>
          <w:t xml:space="preserve">is specifically devoted to the design of </w:t>
        </w:r>
        <w:proofErr w:type="spellStart"/>
        <w:r w:rsidRPr="00D96598">
          <w:rPr>
            <w:rFonts w:cs="TimesNewRoman"/>
            <w:lang w:val="en-US"/>
          </w:rPr>
          <w:t>InChIKey</w:t>
        </w:r>
        <w:proofErr w:type="spellEnd"/>
        <w:r w:rsidRPr="00D96598">
          <w:rPr>
            <w:rFonts w:cs="TimesNewRoman"/>
            <w:lang w:val="en-US"/>
          </w:rPr>
          <w:t>, its estimated</w:t>
        </w:r>
        <w:r>
          <w:rPr>
            <w:rFonts w:cs="TimesNewRoman"/>
            <w:lang w:val="en-US"/>
          </w:rPr>
          <w:t xml:space="preserve"> </w:t>
        </w:r>
        <w:r w:rsidRPr="00D96598">
          <w:rPr>
            <w:rFonts w:cs="TimesNewRoman"/>
            <w:lang w:val="en-US"/>
          </w:rPr>
          <w:t>collision resistance, as well as the results of computational tests.</w:t>
        </w:r>
      </w:ins>
    </w:p>
    <w:p w:rsidR="00F76B72" w:rsidRPr="00D96598" w:rsidRDefault="00F76B72" w:rsidP="00F76B72">
      <w:pPr>
        <w:pStyle w:val="InChI-FAQ-answers"/>
        <w:rPr>
          <w:ins w:id="1270" w:author="Igor P" w:date="2017-08-08T13:49:00Z"/>
          <w:rFonts w:cs="TimesNewRoman"/>
          <w:lang w:val="en-US"/>
        </w:rPr>
      </w:pPr>
      <w:ins w:id="1271" w:author="Igor P" w:date="2017-08-08T13:49:00Z">
        <w:r w:rsidRPr="00D96598">
          <w:rPr>
            <w:rFonts w:cs="TimesNewRoman"/>
            <w:lang w:val="en-US"/>
          </w:rPr>
          <w:t xml:space="preserve">It should be clear from the reading that obtaining </w:t>
        </w:r>
        <w:proofErr w:type="spellStart"/>
        <w:r w:rsidRPr="00D96598">
          <w:rPr>
            <w:rFonts w:cs="TimesNewRoman"/>
            <w:lang w:val="en-US"/>
          </w:rPr>
          <w:t>InChIKey</w:t>
        </w:r>
        <w:proofErr w:type="spellEnd"/>
        <w:r w:rsidRPr="00D96598">
          <w:rPr>
            <w:rFonts w:cs="TimesNewRoman"/>
            <w:lang w:val="en-US"/>
          </w:rPr>
          <w:t xml:space="preserve"> collisions in</w:t>
        </w:r>
        <w:r>
          <w:rPr>
            <w:rFonts w:cs="TimesNewRoman"/>
            <w:lang w:val="en-US"/>
          </w:rPr>
          <w:t xml:space="preserve"> </w:t>
        </w:r>
        <w:r w:rsidRPr="00D96598">
          <w:rPr>
            <w:rFonts w:cs="TimesNewRoman"/>
            <w:lang w:val="en-US"/>
          </w:rPr>
          <w:t>computational experiment ('breaking') is absolutely not a problem.</w:t>
        </w:r>
        <w:r>
          <w:rPr>
            <w:rFonts w:cs="TimesNewRoman"/>
            <w:lang w:val="en-US"/>
          </w:rPr>
          <w:t xml:space="preserve"> </w:t>
        </w:r>
        <w:r w:rsidRPr="00D96598">
          <w:rPr>
            <w:rFonts w:cs="TimesNewRoman"/>
            <w:lang w:val="en-US"/>
          </w:rPr>
          <w:t>Anyone interested, whatever the reason, in obtaining collision examples can</w:t>
        </w:r>
        <w:r>
          <w:rPr>
            <w:rFonts w:cs="TimesNewRoman"/>
            <w:lang w:val="en-US"/>
          </w:rPr>
          <w:t xml:space="preserve"> </w:t>
        </w:r>
        <w:r w:rsidRPr="00D96598">
          <w:rPr>
            <w:rFonts w:cs="TimesNewRoman"/>
            <w:lang w:val="en-US"/>
          </w:rPr>
          <w:t>easily produce as many of them as desired, by dedicated computations</w:t>
        </w:r>
        <w:r>
          <w:rPr>
            <w:rFonts w:cs="TimesNewRoman"/>
            <w:lang w:val="en-US"/>
          </w:rPr>
          <w:t>.</w:t>
        </w:r>
      </w:ins>
    </w:p>
    <w:p w:rsidR="00F76B72" w:rsidRPr="00D96598" w:rsidRDefault="00F76B72" w:rsidP="00F76B72">
      <w:pPr>
        <w:pStyle w:val="InChI-FAQ-answers"/>
        <w:rPr>
          <w:ins w:id="1272" w:author="Igor P" w:date="2017-08-08T13:49:00Z"/>
          <w:rFonts w:cs="TimesNewRoman"/>
          <w:lang w:val="en-US"/>
        </w:rPr>
      </w:pPr>
      <w:proofErr w:type="spellStart"/>
      <w:ins w:id="1273" w:author="Igor P" w:date="2017-08-08T13:49:00Z">
        <w:r w:rsidRPr="00D96598">
          <w:rPr>
            <w:rFonts w:cs="TimesNewRoman"/>
            <w:lang w:val="en-US"/>
          </w:rPr>
          <w:t>InChIKey</w:t>
        </w:r>
        <w:proofErr w:type="spellEnd"/>
        <w:r w:rsidRPr="00D96598">
          <w:rPr>
            <w:rFonts w:cs="TimesNewRoman"/>
            <w:lang w:val="en-US"/>
          </w:rPr>
          <w:t xml:space="preserve"> 2nd block collisions (stereo, etc. ) are expected (mathematical expectation of the number of</w:t>
        </w:r>
        <w:r>
          <w:rPr>
            <w:rFonts w:cs="TimesNewRoman"/>
            <w:lang w:val="en-US"/>
          </w:rPr>
          <w:t xml:space="preserve"> </w:t>
        </w:r>
        <w:r w:rsidRPr="00D96598">
          <w:rPr>
            <w:rFonts w:cs="TimesNewRoman"/>
            <w:lang w:val="en-US"/>
          </w:rPr>
          <w:t>collisions D &gt;= 0.5) for any set of isomers of the fixed molecular</w:t>
        </w:r>
        <w:r>
          <w:rPr>
            <w:rFonts w:cs="TimesNewRoman"/>
            <w:lang w:val="en-US"/>
          </w:rPr>
          <w:t xml:space="preserve"> </w:t>
        </w:r>
        <w:r w:rsidRPr="00D96598">
          <w:rPr>
            <w:rFonts w:cs="TimesNewRoman"/>
            <w:lang w:val="en-US"/>
          </w:rPr>
          <w:t>skeleton, if this set contains N &gt;= 3.7*10</w:t>
        </w:r>
        <w:r w:rsidRPr="006D2F28">
          <w:rPr>
            <w:rFonts w:cs="TimesNewRoman"/>
            <w:vertAlign w:val="superscript"/>
            <w:lang w:val="en-US"/>
            <w:rPrChange w:id="1274" w:author="Igor P" w:date="2017-08-08T13:52:00Z">
              <w:rPr>
                <w:rFonts w:cs="TimesNewRoman"/>
                <w:lang w:val="en-US"/>
              </w:rPr>
            </w:rPrChange>
          </w:rPr>
          <w:t>5</w:t>
        </w:r>
        <w:r w:rsidRPr="00D96598">
          <w:rPr>
            <w:rFonts w:cs="TimesNewRoman"/>
            <w:lang w:val="en-US"/>
          </w:rPr>
          <w:t xml:space="preserve"> different entries. The</w:t>
        </w:r>
        <w:r>
          <w:rPr>
            <w:rFonts w:cs="TimesNewRoman"/>
            <w:lang w:val="en-US"/>
          </w:rPr>
          <w:t xml:space="preserve"> </w:t>
        </w:r>
        <w:r w:rsidRPr="00D96598">
          <w:rPr>
            <w:rFonts w:cs="TimesNewRoman"/>
            <w:lang w:val="en-US"/>
          </w:rPr>
          <w:t>collisions are definitely expected (D &gt;= 1) for any set of isomers having</w:t>
        </w:r>
        <w:r>
          <w:rPr>
            <w:rFonts w:cs="TimesNewRoman"/>
            <w:lang w:val="en-US"/>
          </w:rPr>
          <w:t xml:space="preserve"> </w:t>
        </w:r>
        <w:r w:rsidRPr="00D96598">
          <w:rPr>
            <w:rFonts w:cs="TimesNewRoman"/>
            <w:lang w:val="en-US"/>
          </w:rPr>
          <w:t>size N &gt;= 5.2*10</w:t>
        </w:r>
        <w:r w:rsidRPr="006D2F28">
          <w:rPr>
            <w:rFonts w:cs="TimesNewRoman"/>
            <w:vertAlign w:val="superscript"/>
            <w:lang w:val="en-US"/>
            <w:rPrChange w:id="1275" w:author="Igor P" w:date="2017-08-08T13:52:00Z">
              <w:rPr>
                <w:rFonts w:cs="TimesNewRoman"/>
                <w:lang w:val="en-US"/>
              </w:rPr>
            </w:rPrChange>
          </w:rPr>
          <w:t>5</w:t>
        </w:r>
        <w:r w:rsidRPr="00D96598">
          <w:rPr>
            <w:rFonts w:cs="TimesNewRoman"/>
            <w:lang w:val="en-US"/>
          </w:rPr>
          <w:t>.</w:t>
        </w:r>
        <w:r>
          <w:rPr>
            <w:rFonts w:cs="TimesNewRoman"/>
            <w:lang w:val="en-US"/>
          </w:rPr>
          <w:t xml:space="preserve"> </w:t>
        </w:r>
        <w:r w:rsidRPr="00D96598">
          <w:rPr>
            <w:rFonts w:cs="TimesNewRoman"/>
            <w:lang w:val="en-US"/>
          </w:rPr>
          <w:t xml:space="preserve">Isomers may be stereoisomers, </w:t>
        </w:r>
        <w:proofErr w:type="spellStart"/>
        <w:r w:rsidRPr="00D96598">
          <w:rPr>
            <w:rFonts w:cs="TimesNewRoman"/>
            <w:lang w:val="en-US"/>
          </w:rPr>
          <w:t>isotopomers</w:t>
        </w:r>
        <w:proofErr w:type="spellEnd"/>
        <w:r w:rsidRPr="00D96598">
          <w:rPr>
            <w:rFonts w:cs="TimesNewRoman"/>
            <w:lang w:val="en-US"/>
          </w:rPr>
          <w:t xml:space="preserve"> (e.g., deuterated derivatives),</w:t>
        </w:r>
        <w:r>
          <w:rPr>
            <w:rFonts w:cs="TimesNewRoman"/>
            <w:lang w:val="en-US"/>
          </w:rPr>
          <w:t xml:space="preserve"> </w:t>
        </w:r>
        <w:proofErr w:type="spellStart"/>
        <w:r w:rsidRPr="00D96598">
          <w:rPr>
            <w:rFonts w:cs="TimesNewRoman"/>
            <w:lang w:val="en-US"/>
          </w:rPr>
          <w:t>tautomers</w:t>
        </w:r>
        <w:proofErr w:type="spellEnd"/>
        <w:r w:rsidRPr="00D96598">
          <w:rPr>
            <w:rFonts w:cs="TimesNewRoman"/>
            <w:lang w:val="en-US"/>
          </w:rPr>
          <w:t xml:space="preserve"> or any combination thereof.</w:t>
        </w:r>
      </w:ins>
    </w:p>
    <w:p w:rsidR="006D2F28" w:rsidRDefault="00F76B72" w:rsidP="00F76B72">
      <w:pPr>
        <w:pStyle w:val="InChI-FAQ-answers"/>
        <w:rPr>
          <w:ins w:id="1276" w:author="Igor P" w:date="2017-08-08T13:50:00Z"/>
          <w:rFonts w:cs="TimesNewRoman"/>
          <w:lang w:val="en-US"/>
        </w:rPr>
      </w:pPr>
      <w:ins w:id="1277" w:author="Igor P" w:date="2017-08-08T13:49:00Z">
        <w:r w:rsidRPr="00D96598">
          <w:rPr>
            <w:rFonts w:cs="TimesNewRoman"/>
            <w:lang w:val="en-US"/>
          </w:rPr>
          <w:t>As an example, consider arbitrary unsymmetrical molecule containing 19</w:t>
        </w:r>
        <w:r>
          <w:rPr>
            <w:rFonts w:cs="TimesNewRoman"/>
            <w:lang w:val="en-US"/>
          </w:rPr>
          <w:t xml:space="preserve"> </w:t>
        </w:r>
        <w:proofErr w:type="spellStart"/>
        <w:r w:rsidRPr="00D96598">
          <w:rPr>
            <w:rFonts w:cs="TimesNewRoman"/>
            <w:lang w:val="en-US"/>
          </w:rPr>
          <w:t>stereogenic</w:t>
        </w:r>
        <w:proofErr w:type="spellEnd"/>
        <w:r w:rsidRPr="00D96598">
          <w:rPr>
            <w:rFonts w:cs="TimesNewRoman"/>
            <w:lang w:val="en-US"/>
          </w:rPr>
          <w:t xml:space="preserve"> elements (either tetrahedral centers or double bonds or both;</w:t>
        </w:r>
        <w:r>
          <w:rPr>
            <w:rFonts w:cs="TimesNewRoman"/>
            <w:lang w:val="en-US"/>
          </w:rPr>
          <w:t xml:space="preserve"> </w:t>
        </w:r>
        <w:r w:rsidRPr="00D96598">
          <w:rPr>
            <w:rFonts w:cs="TimesNewRoman"/>
            <w:lang w:val="en-US"/>
          </w:rPr>
          <w:t>note that many natural products have much more).</w:t>
        </w:r>
        <w:r>
          <w:rPr>
            <w:rFonts w:cs="TimesNewRoman"/>
            <w:lang w:val="en-US"/>
          </w:rPr>
          <w:t xml:space="preserve"> </w:t>
        </w:r>
        <w:r w:rsidRPr="00D96598">
          <w:rPr>
            <w:rFonts w:cs="TimesNewRoman"/>
            <w:lang w:val="en-US"/>
          </w:rPr>
          <w:t>It has 2</w:t>
        </w:r>
        <w:r w:rsidRPr="006D2F28">
          <w:rPr>
            <w:rFonts w:cs="TimesNewRoman"/>
            <w:vertAlign w:val="superscript"/>
            <w:lang w:val="en-US"/>
            <w:rPrChange w:id="1278" w:author="Igor P" w:date="2017-08-08T13:52:00Z">
              <w:rPr>
                <w:rFonts w:cs="TimesNewRoman"/>
                <w:lang w:val="en-US"/>
              </w:rPr>
            </w:rPrChange>
          </w:rPr>
          <w:t>1</w:t>
        </w:r>
        <w:r w:rsidRPr="00D96598">
          <w:rPr>
            <w:rFonts w:cs="TimesNewRoman"/>
            <w:lang w:val="en-US"/>
          </w:rPr>
          <w:t>9 ~ 5.2*10</w:t>
        </w:r>
        <w:r w:rsidRPr="006D2F28">
          <w:rPr>
            <w:rFonts w:cs="TimesNewRoman"/>
            <w:vertAlign w:val="superscript"/>
            <w:lang w:val="en-US"/>
            <w:rPrChange w:id="1279" w:author="Igor P" w:date="2017-08-08T13:52:00Z">
              <w:rPr>
                <w:rFonts w:cs="TimesNewRoman"/>
                <w:lang w:val="en-US"/>
              </w:rPr>
            </w:rPrChange>
          </w:rPr>
          <w:t>5</w:t>
        </w:r>
        <w:r w:rsidRPr="00D96598">
          <w:rPr>
            <w:rFonts w:cs="TimesNewRoman"/>
            <w:lang w:val="en-US"/>
          </w:rPr>
          <w:t xml:space="preserve"> stereoisomers so exhaustive generation of </w:t>
        </w:r>
        <w:proofErr w:type="spellStart"/>
        <w:r w:rsidRPr="00D96598">
          <w:rPr>
            <w:rFonts w:cs="TimesNewRoman"/>
            <w:lang w:val="en-US"/>
          </w:rPr>
          <w:t>InChIKey's</w:t>
        </w:r>
        <w:proofErr w:type="spellEnd"/>
        <w:r>
          <w:rPr>
            <w:rFonts w:cs="TimesNewRoman"/>
            <w:lang w:val="en-US"/>
          </w:rPr>
          <w:t xml:space="preserve"> </w:t>
        </w:r>
        <w:r w:rsidRPr="00D96598">
          <w:rPr>
            <w:rFonts w:cs="TimesNewRoman"/>
            <w:lang w:val="en-US"/>
          </w:rPr>
          <w:t>for this set will nearly unavoidably produce a collision.</w:t>
        </w:r>
        <w:r>
          <w:rPr>
            <w:rFonts w:cs="TimesNewRoman"/>
            <w:lang w:val="en-US"/>
          </w:rPr>
          <w:t xml:space="preserve"> </w:t>
        </w:r>
      </w:ins>
    </w:p>
    <w:p w:rsidR="00F76B72" w:rsidRPr="00D96598" w:rsidRDefault="00F76B72" w:rsidP="00F76B72">
      <w:pPr>
        <w:pStyle w:val="InChI-FAQ-answers"/>
        <w:rPr>
          <w:ins w:id="1280" w:author="Igor P" w:date="2017-08-08T13:49:00Z"/>
          <w:rFonts w:cs="TimesNewRoman"/>
          <w:lang w:val="en-US"/>
        </w:rPr>
      </w:pPr>
      <w:ins w:id="1281" w:author="Igor P" w:date="2017-08-08T13:49:00Z">
        <w:r w:rsidRPr="00D96598">
          <w:rPr>
            <w:rFonts w:cs="TimesNewRoman"/>
            <w:lang w:val="en-US"/>
          </w:rPr>
          <w:t>Mining more isomer-rich molecules will discover more collisions, of course.</w:t>
        </w:r>
        <w:r>
          <w:rPr>
            <w:rFonts w:cs="TimesNewRoman"/>
            <w:lang w:val="en-US"/>
          </w:rPr>
          <w:t xml:space="preserve"> </w:t>
        </w:r>
        <w:r w:rsidRPr="00D96598">
          <w:rPr>
            <w:rFonts w:cs="TimesNewRoman"/>
            <w:lang w:val="en-US"/>
          </w:rPr>
          <w:t>The required computational effort is quite small nowadays.</w:t>
        </w:r>
      </w:ins>
    </w:p>
    <w:p w:rsidR="00F76B72" w:rsidRPr="00D96598" w:rsidRDefault="00F76B72" w:rsidP="00F76B72">
      <w:pPr>
        <w:pStyle w:val="InChI-FAQ-answers"/>
        <w:rPr>
          <w:ins w:id="1282" w:author="Igor P" w:date="2017-08-08T13:49:00Z"/>
          <w:rFonts w:cs="TimesNewRoman"/>
          <w:lang w:val="en-US"/>
        </w:rPr>
      </w:pPr>
      <w:proofErr w:type="spellStart"/>
      <w:ins w:id="1283" w:author="Igor P" w:date="2017-08-08T13:49:00Z">
        <w:r>
          <w:rPr>
            <w:rFonts w:cs="TimesNewRoman"/>
            <w:lang w:val="en-US"/>
          </w:rPr>
          <w:t>InChIKey</w:t>
        </w:r>
        <w:proofErr w:type="spellEnd"/>
        <w:r>
          <w:rPr>
            <w:rFonts w:cs="TimesNewRoman"/>
            <w:lang w:val="en-US"/>
          </w:rPr>
          <w:t xml:space="preserve"> </w:t>
        </w:r>
        <w:r w:rsidRPr="00D96598">
          <w:rPr>
            <w:rFonts w:cs="TimesNewRoman"/>
            <w:lang w:val="en-US"/>
          </w:rPr>
          <w:t>1st block collisions (formula, connections, etc.) are definitely expected (D &gt;= 1) for any set of</w:t>
        </w:r>
        <w:r>
          <w:rPr>
            <w:rFonts w:cs="TimesNewRoman"/>
            <w:lang w:val="en-US"/>
          </w:rPr>
          <w:t xml:space="preserve"> </w:t>
        </w:r>
        <w:r w:rsidRPr="00D96598">
          <w:rPr>
            <w:rFonts w:cs="TimesNewRoman"/>
            <w:lang w:val="en-US"/>
          </w:rPr>
          <w:t>arbitrary molecules with different skeletons if this set contains N &gt;=</w:t>
        </w:r>
        <w:r>
          <w:rPr>
            <w:rFonts w:cs="TimesNewRoman"/>
            <w:lang w:val="en-US"/>
          </w:rPr>
          <w:t xml:space="preserve"> </w:t>
        </w:r>
        <w:r w:rsidRPr="00D96598">
          <w:rPr>
            <w:rFonts w:cs="TimesNewRoman"/>
            <w:lang w:val="en-US"/>
          </w:rPr>
          <w:t>8.6*10</w:t>
        </w:r>
        <w:r w:rsidRPr="006D2F28">
          <w:rPr>
            <w:rFonts w:cs="TimesNewRoman"/>
            <w:vertAlign w:val="superscript"/>
            <w:lang w:val="en-US"/>
            <w:rPrChange w:id="1284" w:author="Igor P" w:date="2017-08-08T13:51:00Z">
              <w:rPr>
                <w:rFonts w:cs="TimesNewRoman"/>
                <w:lang w:val="en-US"/>
              </w:rPr>
            </w:rPrChange>
          </w:rPr>
          <w:t>9</w:t>
        </w:r>
        <w:r w:rsidRPr="00D96598">
          <w:rPr>
            <w:rFonts w:cs="TimesNewRoman"/>
            <w:lang w:val="en-US"/>
          </w:rPr>
          <w:t xml:space="preserve"> entries.</w:t>
        </w:r>
      </w:ins>
    </w:p>
    <w:p w:rsidR="00F76B72" w:rsidRPr="00D96598" w:rsidRDefault="00F76B72" w:rsidP="00F76B72">
      <w:pPr>
        <w:pStyle w:val="InChI-FAQ-answers"/>
        <w:rPr>
          <w:ins w:id="1285" w:author="Igor P" w:date="2017-08-08T13:49:00Z"/>
          <w:rFonts w:cs="TimesNewRoman"/>
          <w:lang w:val="en-US"/>
        </w:rPr>
      </w:pPr>
      <w:ins w:id="1286" w:author="Igor P" w:date="2017-08-08T13:49:00Z">
        <w:r w:rsidRPr="00D96598">
          <w:rPr>
            <w:rFonts w:cs="TimesNewRoman"/>
            <w:lang w:val="en-US"/>
          </w:rPr>
          <w:t>As an example, consider just constitutional isomers of alkanes. Even</w:t>
        </w:r>
        <w:r>
          <w:rPr>
            <w:rFonts w:cs="TimesNewRoman"/>
            <w:lang w:val="en-US"/>
          </w:rPr>
          <w:t xml:space="preserve"> </w:t>
        </w:r>
        <w:r w:rsidRPr="00D96598">
          <w:rPr>
            <w:rFonts w:cs="TimesNewRoman"/>
            <w:lang w:val="en-US"/>
          </w:rPr>
          <w:t>hentriacontane C</w:t>
        </w:r>
        <w:r w:rsidRPr="006D2F28">
          <w:rPr>
            <w:rFonts w:cs="TimesNewRoman"/>
            <w:vertAlign w:val="subscript"/>
            <w:lang w:val="en-US"/>
            <w:rPrChange w:id="1287" w:author="Igor P" w:date="2017-08-08T13:51:00Z">
              <w:rPr>
                <w:rFonts w:cs="TimesNewRoman"/>
                <w:lang w:val="en-US"/>
              </w:rPr>
            </w:rPrChange>
          </w:rPr>
          <w:t>31</w:t>
        </w:r>
        <w:r w:rsidRPr="00D96598">
          <w:rPr>
            <w:rFonts w:cs="TimesNewRoman"/>
            <w:lang w:val="en-US"/>
          </w:rPr>
          <w:t>H</w:t>
        </w:r>
        <w:r w:rsidRPr="006D2F28">
          <w:rPr>
            <w:rFonts w:cs="TimesNewRoman"/>
            <w:vertAlign w:val="subscript"/>
            <w:lang w:val="en-US"/>
            <w:rPrChange w:id="1288" w:author="Igor P" w:date="2017-08-08T13:51:00Z">
              <w:rPr>
                <w:rFonts w:cs="TimesNewRoman"/>
                <w:lang w:val="en-US"/>
              </w:rPr>
            </w:rPrChange>
          </w:rPr>
          <w:t>64</w:t>
        </w:r>
        <w:r w:rsidRPr="00D96598">
          <w:rPr>
            <w:rFonts w:cs="TimesNewRoman"/>
            <w:lang w:val="en-US"/>
          </w:rPr>
          <w:t xml:space="preserve"> has ~ 1.1*10</w:t>
        </w:r>
        <w:r w:rsidRPr="006D2F28">
          <w:rPr>
            <w:rFonts w:cs="TimesNewRoman"/>
            <w:vertAlign w:val="superscript"/>
            <w:lang w:val="en-US"/>
            <w:rPrChange w:id="1289" w:author="Igor P" w:date="2017-08-08T13:51:00Z">
              <w:rPr>
                <w:rFonts w:cs="TimesNewRoman"/>
                <w:lang w:val="en-US"/>
              </w:rPr>
            </w:rPrChange>
          </w:rPr>
          <w:t>10</w:t>
        </w:r>
        <w:r w:rsidRPr="00D96598">
          <w:rPr>
            <w:rFonts w:cs="TimesNewRoman"/>
            <w:lang w:val="en-US"/>
          </w:rPr>
          <w:t xml:space="preserve"> isomers, so exhaustive generation of</w:t>
        </w:r>
        <w:r>
          <w:rPr>
            <w:rFonts w:cs="TimesNewRoman"/>
            <w:lang w:val="en-US"/>
          </w:rPr>
          <w:t xml:space="preserve"> </w:t>
        </w:r>
        <w:proofErr w:type="spellStart"/>
        <w:r w:rsidRPr="00D96598">
          <w:rPr>
            <w:rFonts w:cs="TimesNewRoman"/>
            <w:lang w:val="en-US"/>
          </w:rPr>
          <w:t>InChIKey's</w:t>
        </w:r>
        <w:proofErr w:type="spellEnd"/>
        <w:r w:rsidRPr="00D96598">
          <w:rPr>
            <w:rFonts w:cs="TimesNewRoman"/>
            <w:lang w:val="en-US"/>
          </w:rPr>
          <w:t xml:space="preserve"> for this set will nearly unavoidably </w:t>
        </w:r>
        <w:r w:rsidRPr="00D96598">
          <w:rPr>
            <w:rFonts w:cs="TimesNewRoman"/>
            <w:lang w:val="en-US"/>
          </w:rPr>
          <w:lastRenderedPageBreak/>
          <w:t>produce a collision. Mining</w:t>
        </w:r>
        <w:r>
          <w:rPr>
            <w:rFonts w:cs="TimesNewRoman"/>
            <w:lang w:val="en-US"/>
          </w:rPr>
          <w:t xml:space="preserve"> </w:t>
        </w:r>
        <w:r w:rsidRPr="00D96598">
          <w:rPr>
            <w:rFonts w:cs="TimesNewRoman"/>
            <w:lang w:val="en-US"/>
          </w:rPr>
          <w:t>isomers of higher alkanes, n&gt;31, will discover more collisions, of course.</w:t>
        </w:r>
      </w:ins>
    </w:p>
    <w:p w:rsidR="00F76B72" w:rsidRPr="00D96598" w:rsidRDefault="00F76B72">
      <w:pPr>
        <w:pStyle w:val="InChI-FAQ-answers"/>
        <w:rPr>
          <w:ins w:id="1290" w:author="Igor P" w:date="2017-08-08T13:49:00Z"/>
          <w:rFonts w:cs="TimesNewRoman"/>
          <w:lang w:val="en-US"/>
        </w:rPr>
        <w:pPrChange w:id="1291" w:author="Igor P" w:date="2017-08-08T13:53:00Z">
          <w:pPr>
            <w:pStyle w:val="InChI-FAQ-answers"/>
            <w:jc w:val="left"/>
          </w:pPr>
        </w:pPrChange>
      </w:pPr>
      <w:ins w:id="1292" w:author="Igor P" w:date="2017-08-08T13:49:00Z">
        <w:r w:rsidRPr="00D96598">
          <w:rPr>
            <w:rFonts w:cs="TimesNewRoman"/>
            <w:lang w:val="en-US"/>
          </w:rPr>
          <w:t>The required computational effort is rather moderate nowadays, and may be</w:t>
        </w:r>
        <w:r>
          <w:rPr>
            <w:rFonts w:cs="TimesNewRoman"/>
            <w:lang w:val="en-US"/>
          </w:rPr>
          <w:t xml:space="preserve"> </w:t>
        </w:r>
        <w:r w:rsidRPr="00D96598">
          <w:rPr>
            <w:rFonts w:cs="TimesNewRoman"/>
            <w:lang w:val="en-US"/>
          </w:rPr>
          <w:t>additionally</w:t>
        </w:r>
      </w:ins>
      <w:ins w:id="1293" w:author="Igor P" w:date="2017-08-08T13:53:00Z">
        <w:r w:rsidR="006D2F28">
          <w:rPr>
            <w:rFonts w:cs="TimesNewRoman"/>
            <w:lang w:val="en-US"/>
          </w:rPr>
          <w:t xml:space="preserve"> </w:t>
        </w:r>
      </w:ins>
      <w:ins w:id="1294" w:author="Igor P" w:date="2017-08-08T13:49:00Z">
        <w:r w:rsidRPr="00D96598">
          <w:rPr>
            <w:rFonts w:cs="TimesNewRoman"/>
            <w:lang w:val="en-US"/>
          </w:rPr>
          <w:t>decreased by order(s) of magnitude if one exhaustively</w:t>
        </w:r>
        <w:r>
          <w:rPr>
            <w:rFonts w:cs="TimesNewRoman"/>
            <w:lang w:val="en-US"/>
          </w:rPr>
          <w:t xml:space="preserve"> </w:t>
        </w:r>
        <w:r w:rsidRPr="00D96598">
          <w:rPr>
            <w:rFonts w:cs="TimesNewRoman"/>
            <w:lang w:val="en-US"/>
          </w:rPr>
          <w:t xml:space="preserve">generates </w:t>
        </w:r>
        <w:proofErr w:type="spellStart"/>
        <w:r w:rsidRPr="00D96598">
          <w:rPr>
            <w:rFonts w:cs="TimesNewRoman"/>
            <w:lang w:val="en-US"/>
          </w:rPr>
          <w:t>InChIKey's</w:t>
        </w:r>
        <w:proofErr w:type="spellEnd"/>
        <w:r w:rsidRPr="00D96598">
          <w:rPr>
            <w:rFonts w:cs="TimesNewRoman"/>
            <w:lang w:val="en-US"/>
          </w:rPr>
          <w:t xml:space="preserve"> from InChI strings created directly from some regular</w:t>
        </w:r>
        <w:r>
          <w:rPr>
            <w:rFonts w:cs="TimesNewRoman"/>
            <w:lang w:val="en-US"/>
          </w:rPr>
          <w:t xml:space="preserve"> </w:t>
        </w:r>
        <w:r w:rsidRPr="00D96598">
          <w:rPr>
            <w:rFonts w:cs="TimesNewRoman"/>
            <w:lang w:val="en-US"/>
          </w:rPr>
          <w:t>textual pattern, avoiding prior 'honest and tedious' step of</w:t>
        </w:r>
        <w:r>
          <w:rPr>
            <w:rFonts w:cs="TimesNewRoman"/>
            <w:lang w:val="en-US"/>
          </w:rPr>
          <w:t xml:space="preserve"> </w:t>
        </w:r>
        <w:r w:rsidRPr="00D96598">
          <w:rPr>
            <w:rFonts w:cs="TimesNewRoman"/>
            <w:lang w:val="en-US"/>
          </w:rPr>
          <w:t>structure-to-InChI conversion (for the explaining example, have a look at</w:t>
        </w:r>
        <w:r>
          <w:rPr>
            <w:rFonts w:cs="TimesNewRoman"/>
            <w:lang w:val="en-US"/>
          </w:rPr>
          <w:t xml:space="preserve"> </w:t>
        </w:r>
        <w:r w:rsidRPr="00D96598">
          <w:rPr>
            <w:rFonts w:cs="TimesNewRoman"/>
            <w:lang w:val="en-US"/>
          </w:rPr>
          <w:t>InChI strings for aggregates like say Li, Li2, Li3, Li4, ...,</w:t>
        </w:r>
        <w:r>
          <w:rPr>
            <w:rFonts w:cs="TimesNewRoman"/>
            <w:lang w:val="en-US"/>
          </w:rPr>
          <w:t xml:space="preserve"> </w:t>
        </w:r>
        <w:r w:rsidRPr="00D96598">
          <w:rPr>
            <w:rFonts w:cs="TimesNewRoman"/>
            <w:lang w:val="en-US"/>
          </w:rPr>
          <w:t>Li10000000000, .. ).</w:t>
        </w:r>
      </w:ins>
    </w:p>
    <w:p w:rsidR="00F76B72" w:rsidRPr="00D96598" w:rsidRDefault="00F76B72" w:rsidP="006D2F28">
      <w:pPr>
        <w:pStyle w:val="InChI-FAQ-answers"/>
        <w:rPr>
          <w:ins w:id="1295" w:author="Igor P" w:date="2017-08-08T13:49:00Z"/>
          <w:rFonts w:cs="TimesNewRoman"/>
          <w:lang w:val="en-US"/>
        </w:rPr>
      </w:pPr>
      <w:ins w:id="1296" w:author="Igor P" w:date="2017-08-08T13:49:00Z">
        <w:r w:rsidRPr="00D96598">
          <w:rPr>
            <w:rFonts w:cs="TimesNewRoman"/>
            <w:lang w:val="en-US"/>
          </w:rPr>
          <w:t>To conclude</w:t>
        </w:r>
        <w:r>
          <w:rPr>
            <w:rFonts w:cs="TimesNewRoman"/>
            <w:lang w:val="en-US"/>
          </w:rPr>
          <w:t xml:space="preserve">: </w:t>
        </w:r>
        <w:proofErr w:type="spellStart"/>
        <w:r w:rsidRPr="00D96598">
          <w:rPr>
            <w:rFonts w:cs="TimesNewRoman"/>
            <w:lang w:val="en-US"/>
          </w:rPr>
          <w:t>InChIKey</w:t>
        </w:r>
        <w:proofErr w:type="spellEnd"/>
        <w:r w:rsidRPr="00D96598">
          <w:rPr>
            <w:rFonts w:cs="TimesNewRoman"/>
            <w:lang w:val="en-US"/>
          </w:rPr>
          <w:t xml:space="preserve"> is not a cryptographic function (despite internal use of truncated</w:t>
        </w:r>
      </w:ins>
      <w:ins w:id="1297" w:author="Igor P" w:date="2017-08-08T13:53:00Z">
        <w:r w:rsidR="006D2F28">
          <w:rPr>
            <w:rFonts w:cs="TimesNewRoman"/>
            <w:lang w:val="en-US"/>
          </w:rPr>
          <w:t xml:space="preserve"> </w:t>
        </w:r>
      </w:ins>
      <w:ins w:id="1298" w:author="Igor P" w:date="2017-08-08T13:49:00Z">
        <w:r w:rsidR="006D2F28">
          <w:rPr>
            <w:rFonts w:cs="TimesNewRoman"/>
            <w:lang w:val="en-US"/>
          </w:rPr>
          <w:t>SHA-2</w:t>
        </w:r>
        <w:r w:rsidRPr="00D96598">
          <w:rPr>
            <w:rFonts w:cs="TimesNewRoman"/>
            <w:lang w:val="en-US"/>
          </w:rPr>
          <w:t>), and its computational 'breaking' is neither a difficult task nor a</w:t>
        </w:r>
        <w:r>
          <w:rPr>
            <w:rFonts w:cs="TimesNewRoman"/>
            <w:lang w:val="en-US"/>
          </w:rPr>
          <w:t xml:space="preserve"> </w:t>
        </w:r>
        <w:r w:rsidRPr="00D96598">
          <w:rPr>
            <w:rFonts w:cs="TimesNewRoman"/>
            <w:lang w:val="en-US"/>
          </w:rPr>
          <w:t>proof of real weakness.</w:t>
        </w:r>
      </w:ins>
    </w:p>
    <w:p w:rsidR="00F76B72" w:rsidRPr="00D96598" w:rsidRDefault="00F76B72" w:rsidP="00F76B72">
      <w:pPr>
        <w:pStyle w:val="InChI-FAQ-answers"/>
        <w:rPr>
          <w:ins w:id="1299" w:author="Igor P" w:date="2017-08-08T13:49:00Z"/>
          <w:rFonts w:cs="TimesNewRoman"/>
          <w:lang w:val="en-US"/>
        </w:rPr>
      </w:pPr>
      <w:proofErr w:type="spellStart"/>
      <w:ins w:id="1300" w:author="Igor P" w:date="2017-08-08T13:49:00Z">
        <w:r w:rsidRPr="00D96598">
          <w:rPr>
            <w:rFonts w:cs="TimesNewRoman"/>
            <w:lang w:val="en-US"/>
          </w:rPr>
          <w:t>InChIKey</w:t>
        </w:r>
        <w:proofErr w:type="spellEnd"/>
        <w:r w:rsidRPr="00D96598">
          <w:rPr>
            <w:rFonts w:cs="TimesNewRoman"/>
            <w:lang w:val="en-US"/>
          </w:rPr>
          <w:t xml:space="preserve"> is not intended for handling computer-generated datasets</w:t>
        </w:r>
        <w:r>
          <w:rPr>
            <w:rFonts w:cs="TimesNewRoman"/>
            <w:lang w:val="en-US"/>
          </w:rPr>
          <w:t xml:space="preserve"> </w:t>
        </w:r>
        <w:r w:rsidRPr="00D96598">
          <w:rPr>
            <w:rFonts w:cs="TimesNewRoman"/>
            <w:lang w:val="en-US"/>
          </w:rPr>
          <w:t>(potentially as large as desired).</w:t>
        </w:r>
        <w:r>
          <w:rPr>
            <w:rFonts w:cs="TimesNewRoman"/>
            <w:lang w:val="en-US"/>
          </w:rPr>
          <w:t xml:space="preserve"> </w:t>
        </w:r>
        <w:proofErr w:type="spellStart"/>
        <w:r w:rsidRPr="00D96598">
          <w:rPr>
            <w:rFonts w:cs="TimesNewRoman"/>
            <w:lang w:val="en-US"/>
          </w:rPr>
          <w:t>InChIKey</w:t>
        </w:r>
        <w:proofErr w:type="spellEnd"/>
        <w:r w:rsidRPr="00D96598">
          <w:rPr>
            <w:rFonts w:cs="TimesNewRoman"/>
            <w:lang w:val="en-US"/>
          </w:rPr>
          <w:t xml:space="preserve"> was designed to serve a practical solution for [nearly] unique</w:t>
        </w:r>
        <w:r>
          <w:rPr>
            <w:rFonts w:cs="TimesNewRoman"/>
            <w:lang w:val="en-US"/>
          </w:rPr>
          <w:t xml:space="preserve"> </w:t>
        </w:r>
        <w:r w:rsidRPr="00D96598">
          <w:rPr>
            <w:rFonts w:cs="TimesNewRoman"/>
            <w:lang w:val="en-US"/>
          </w:rPr>
          <w:t>labeling of molecules in the largest datasets of real existing molecules,</w:t>
        </w:r>
        <w:r>
          <w:rPr>
            <w:rFonts w:cs="TimesNewRoman"/>
            <w:lang w:val="en-US"/>
          </w:rPr>
          <w:t xml:space="preserve"> </w:t>
        </w:r>
        <w:r w:rsidRPr="00D96598">
          <w:rPr>
            <w:rFonts w:cs="TimesNewRoman"/>
            <w:lang w:val="en-US"/>
          </w:rPr>
          <w:t>either natural or synthesized</w:t>
        </w:r>
        <w:r>
          <w:rPr>
            <w:rFonts w:cs="TimesNewRoman"/>
            <w:lang w:val="en-US"/>
          </w:rPr>
          <w:t xml:space="preserve"> </w:t>
        </w:r>
        <w:r w:rsidRPr="00D96598">
          <w:rPr>
            <w:rFonts w:cs="TimesNewRoman"/>
            <w:lang w:val="en-US"/>
          </w:rPr>
          <w:t>(plus some reservation; current</w:t>
        </w:r>
        <w:r>
          <w:rPr>
            <w:rFonts w:cs="TimesNewRoman"/>
            <w:lang w:val="en-US"/>
          </w:rPr>
          <w:t xml:space="preserve">, 2017, </w:t>
        </w:r>
        <w:r w:rsidRPr="00D96598">
          <w:rPr>
            <w:rFonts w:cs="TimesNewRoman"/>
            <w:lang w:val="en-US"/>
          </w:rPr>
          <w:t>size of PubChem Compound is</w:t>
        </w:r>
        <w:r>
          <w:rPr>
            <w:rFonts w:cs="TimesNewRoman"/>
            <w:lang w:val="en-US"/>
          </w:rPr>
          <w:t xml:space="preserve"> </w:t>
        </w:r>
        <w:r w:rsidR="006D2F28">
          <w:rPr>
            <w:rFonts w:cs="TimesNewRoman"/>
            <w:lang w:val="en-US"/>
          </w:rPr>
          <w:t>~9*10</w:t>
        </w:r>
        <w:r w:rsidRPr="006D2F28">
          <w:rPr>
            <w:rFonts w:cs="TimesNewRoman"/>
            <w:vertAlign w:val="superscript"/>
            <w:lang w:val="en-US"/>
            <w:rPrChange w:id="1301" w:author="Igor P" w:date="2017-08-08T13:51:00Z">
              <w:rPr>
                <w:rFonts w:cs="TimesNewRoman"/>
                <w:lang w:val="en-US"/>
              </w:rPr>
            </w:rPrChange>
          </w:rPr>
          <w:t>7</w:t>
        </w:r>
        <w:r w:rsidRPr="00D96598">
          <w:rPr>
            <w:rFonts w:cs="TimesNewRoman"/>
            <w:lang w:val="en-US"/>
          </w:rPr>
          <w:t xml:space="preserve"> molecules, </w:t>
        </w:r>
        <w:proofErr w:type="spellStart"/>
        <w:r w:rsidRPr="00D96598">
          <w:rPr>
            <w:rFonts w:cs="TimesNewRoman"/>
            <w:lang w:val="en-US"/>
          </w:rPr>
          <w:t>ChemSpider</w:t>
        </w:r>
        <w:proofErr w:type="spellEnd"/>
        <w:r w:rsidRPr="00D96598">
          <w:rPr>
            <w:rFonts w:cs="TimesNewRoman"/>
            <w:lang w:val="en-US"/>
          </w:rPr>
          <w:t xml:space="preserve"> is ~6*10</w:t>
        </w:r>
        <w:r w:rsidRPr="006D2F28">
          <w:rPr>
            <w:rFonts w:cs="TimesNewRoman"/>
            <w:vertAlign w:val="superscript"/>
            <w:lang w:val="en-US"/>
            <w:rPrChange w:id="1302" w:author="Igor P" w:date="2017-08-08T13:51:00Z">
              <w:rPr>
                <w:rFonts w:cs="TimesNewRoman"/>
                <w:lang w:val="en-US"/>
              </w:rPr>
            </w:rPrChange>
          </w:rPr>
          <w:t>7</w:t>
        </w:r>
        <w:r w:rsidRPr="00D96598">
          <w:rPr>
            <w:rFonts w:cs="TimesNewRoman"/>
            <w:lang w:val="en-US"/>
          </w:rPr>
          <w:t>).</w:t>
        </w:r>
      </w:ins>
    </w:p>
    <w:p w:rsidR="00F76B72" w:rsidRPr="00D96598" w:rsidRDefault="00F76B72" w:rsidP="00F76B72">
      <w:pPr>
        <w:pStyle w:val="InChI-FAQ-answers"/>
        <w:rPr>
          <w:ins w:id="1303" w:author="Igor P" w:date="2017-08-08T13:49:00Z"/>
          <w:rFonts w:cs="TimesNewRoman"/>
          <w:lang w:val="en-US"/>
        </w:rPr>
      </w:pPr>
      <w:ins w:id="1304" w:author="Igor P" w:date="2017-08-08T13:49:00Z">
        <w:r>
          <w:rPr>
            <w:rFonts w:cs="TimesNewRoman"/>
            <w:lang w:val="en-US"/>
          </w:rPr>
          <w:t xml:space="preserve">To the best of our knowledge, </w:t>
        </w:r>
        <w:r w:rsidRPr="00D96598">
          <w:rPr>
            <w:rFonts w:cs="TimesNewRoman"/>
            <w:lang w:val="en-US"/>
          </w:rPr>
          <w:t xml:space="preserve">there were no reports on real-world </w:t>
        </w:r>
        <w:proofErr w:type="spellStart"/>
        <w:r w:rsidRPr="00D96598">
          <w:rPr>
            <w:rFonts w:cs="TimesNewRoman"/>
            <w:lang w:val="en-US"/>
          </w:rPr>
          <w:t>InChIKey</w:t>
        </w:r>
        <w:proofErr w:type="spellEnd"/>
        <w:r w:rsidRPr="00D96598">
          <w:rPr>
            <w:rFonts w:cs="TimesNewRoman"/>
            <w:lang w:val="en-US"/>
          </w:rPr>
          <w:t xml:space="preserve"> collisions</w:t>
        </w:r>
      </w:ins>
      <w:ins w:id="1305" w:author="Igor P" w:date="2017-08-08T13:54:00Z">
        <w:r w:rsidR="006D2F28">
          <w:rPr>
            <w:rFonts w:cs="TimesNewRoman"/>
            <w:lang w:val="en-US"/>
          </w:rPr>
          <w:t xml:space="preserve">, as of July 2017 </w:t>
        </w:r>
      </w:ins>
      <w:ins w:id="1306" w:author="Igor P" w:date="2017-08-08T13:49:00Z">
        <w:r w:rsidRPr="00D96598">
          <w:rPr>
            <w:rFonts w:cs="TimesNewRoman"/>
            <w:lang w:val="en-US"/>
          </w:rPr>
          <w:t xml:space="preserve"> (</w:t>
        </w:r>
        <w:r>
          <w:rPr>
            <w:rFonts w:cs="TimesNewRoman"/>
            <w:lang w:val="en-US"/>
          </w:rPr>
          <w:t xml:space="preserve">of course, </w:t>
        </w:r>
        <w:r w:rsidRPr="00D96598">
          <w:rPr>
            <w:rFonts w:cs="TimesNewRoman"/>
            <w:lang w:val="en-US"/>
          </w:rPr>
          <w:t>this does not mean that such collisions will never be detected)</w:t>
        </w:r>
        <w:r>
          <w:rPr>
            <w:rFonts w:cs="TimesNewRoman"/>
            <w:lang w:val="en-US"/>
          </w:rPr>
          <w:t>.</w:t>
        </w:r>
      </w:ins>
    </w:p>
    <w:p w:rsidR="00D96598" w:rsidRPr="00D96598" w:rsidRDefault="00514E61" w:rsidP="00F76B72">
      <w:pPr>
        <w:pStyle w:val="InChI-FAQ-answers"/>
        <w:rPr>
          <w:ins w:id="1307" w:author="Igor P" w:date="2017-08-08T13:35:00Z"/>
          <w:rFonts w:cs="TimesNewRoman"/>
          <w:lang w:val="en-US"/>
        </w:rPr>
      </w:pPr>
      <w:del w:id="1308" w:author="Igor P" w:date="2017-08-08T13:49:00Z">
        <w:r w:rsidRPr="00AF4BB7" w:rsidDel="00F76B72">
          <w:rPr>
            <w:rFonts w:cs="TimesNewRoman"/>
            <w:sz w:val="23"/>
            <w:szCs w:val="23"/>
            <w:lang w:val="en-US"/>
          </w:rPr>
          <w:delText xml:space="preserve">Supposedly, the collision has been found in a computer-generated dataset. </w:delText>
        </w:r>
      </w:del>
      <w:del w:id="1309" w:author="Igor P" w:date="2017-08-08T13:37:00Z">
        <w:r w:rsidR="00314BA3" w:rsidRPr="00AF4BB7" w:rsidDel="00D96598">
          <w:rPr>
            <w:rFonts w:cs="TimesNewRoman"/>
            <w:lang w:val="en-US"/>
          </w:rPr>
          <w:delText>However, as of the time of this writing, no details are available except for those by link above, so no final conclusions may be drawn.</w:delText>
        </w:r>
      </w:del>
    </w:p>
    <w:p w:rsidR="000F2AA5" w:rsidRPr="00AF4BB7" w:rsidDel="0025626E" w:rsidRDefault="000F2AA5">
      <w:pPr>
        <w:pStyle w:val="TODOs"/>
        <w:rPr>
          <w:del w:id="1310" w:author="Igor P" w:date="2017-08-08T13:46:00Z"/>
        </w:rPr>
        <w:pPrChange w:id="1311" w:author="Igor P" w:date="2017-07-04T12:30:00Z">
          <w:pPr>
            <w:pStyle w:val="InChI-FAQ-answers"/>
          </w:pPr>
        </w:pPrChange>
      </w:pPr>
    </w:p>
    <w:p w:rsidR="00AF70BE" w:rsidRPr="00AF4BB7" w:rsidRDefault="009B7D4E" w:rsidP="00AF70BE">
      <w:pPr>
        <w:pStyle w:val="InChI-FAQ-Heading-3"/>
      </w:pPr>
      <w:bookmarkStart w:id="1312" w:name="_Toc492494003"/>
      <w:r w:rsidRPr="00AF4BB7">
        <w:t xml:space="preserve">13.8. </w:t>
      </w:r>
      <w:r w:rsidR="00AF70BE" w:rsidRPr="00AF4BB7">
        <w:t>Why</w:t>
      </w:r>
      <w:r w:rsidR="00CE4D4B" w:rsidRPr="00AF4BB7">
        <w:t xml:space="preserve"> does </w:t>
      </w:r>
      <w:proofErr w:type="spellStart"/>
      <w:r w:rsidR="00CE4D4B" w:rsidRPr="00AF4BB7">
        <w:t>InChIKey</w:t>
      </w:r>
      <w:proofErr w:type="spellEnd"/>
      <w:r w:rsidR="00CE4D4B" w:rsidRPr="00AF4BB7">
        <w:t xml:space="preserve"> use</w:t>
      </w:r>
      <w:r w:rsidR="00AF70BE" w:rsidRPr="00AF4BB7">
        <w:t xml:space="preserve"> only 26 capital letters?</w:t>
      </w:r>
      <w:bookmarkEnd w:id="1312"/>
    </w:p>
    <w:p w:rsidR="00CE4D4B" w:rsidRPr="00AF4BB7" w:rsidRDefault="00CE4D4B" w:rsidP="00CE4D4B">
      <w:pPr>
        <w:pStyle w:val="InChI-FAQ-answers"/>
      </w:pPr>
      <w:r w:rsidRPr="00AF4BB7">
        <w:t>This is just a representation issue. In fact, the same hash may be represented by letters, digits, letters and digits and even with bare 0s and 1s (as it is actually represented internally, in computer memory).</w:t>
      </w:r>
    </w:p>
    <w:p w:rsidR="00AF70BE" w:rsidRPr="00AF4BB7" w:rsidRDefault="00AF70BE" w:rsidP="00AF70BE">
      <w:pPr>
        <w:pStyle w:val="InChI-FAQ-answers"/>
      </w:pPr>
      <w:r w:rsidRPr="00AF4BB7">
        <w:t xml:space="preserve">However, representation issues may appear critical for applications like publishing or Web search. In particular, search engines may tend to break the text "on the border" between letters and non-letters, trying to detect "words" since the words of human languages do not contain digits or punctuation marks. </w:t>
      </w:r>
    </w:p>
    <w:p w:rsidR="00AF70BE" w:rsidRPr="00AF4BB7" w:rsidRDefault="00AF70BE" w:rsidP="00AF70BE">
      <w:pPr>
        <w:pStyle w:val="InChI-FAQ-answers"/>
      </w:pPr>
      <w:r w:rsidRPr="00AF4BB7">
        <w:t xml:space="preserve">Though the exact behavior may vary from one Web search engine to another and from context to context (and even change with time for the same Web search engine), it is more robust to have nothing but letters in the </w:t>
      </w:r>
      <w:proofErr w:type="spellStart"/>
      <w:r w:rsidRPr="00AF4BB7">
        <w:t>InChIKey</w:t>
      </w:r>
      <w:proofErr w:type="spellEnd"/>
      <w:r w:rsidRPr="00AF4BB7">
        <w:t xml:space="preserve">. Using only letters increases chances that a search engine would consider </w:t>
      </w:r>
      <w:proofErr w:type="spellStart"/>
      <w:r w:rsidRPr="00AF4BB7">
        <w:t>InChIKey</w:t>
      </w:r>
      <w:proofErr w:type="spellEnd"/>
      <w:r w:rsidRPr="00AF4BB7">
        <w:t xml:space="preserve"> as a single "word" (or phrase) and would index it as such.</w:t>
      </w:r>
    </w:p>
    <w:p w:rsidR="00AF70BE" w:rsidRPr="00AF4BB7" w:rsidRDefault="00AF70BE" w:rsidP="00AF70BE">
      <w:pPr>
        <w:pStyle w:val="InChI-FAQ-answers"/>
      </w:pPr>
      <w:r w:rsidRPr="00AF4BB7">
        <w:t>Also, the robust approach includes use of only upper-case letters as most if not all search engines may not differentiate between upper- and lower-case letters. For example, [at the moment] Google reports the same number of 40,600,000 results for quoted strings "hash", "HASH" and "</w:t>
      </w:r>
      <w:proofErr w:type="spellStart"/>
      <w:r w:rsidRPr="00AF4BB7">
        <w:t>hAsh</w:t>
      </w:r>
      <w:proofErr w:type="spellEnd"/>
      <w:r w:rsidRPr="00AF4BB7">
        <w:t>".</w:t>
      </w:r>
    </w:p>
    <w:p w:rsidR="00AF70BE" w:rsidRPr="00AF4BB7" w:rsidRDefault="00314BA3" w:rsidP="00AF70BE">
      <w:pPr>
        <w:pStyle w:val="InChI-FAQ-answers"/>
      </w:pPr>
      <w:r w:rsidRPr="00AF4BB7">
        <w:rPr>
          <w:lang w:val="en-US"/>
        </w:rPr>
        <w:t xml:space="preserve">So we are trading a longer hash representation (the less symbols are in the "alphabet", the longer is the hash) in exchange for more robust Web searching. </w:t>
      </w:r>
    </w:p>
    <w:p w:rsidR="00AF70BE" w:rsidRPr="00AF4BB7" w:rsidRDefault="00D76169" w:rsidP="00AF70BE">
      <w:pPr>
        <w:pStyle w:val="InChI-FAQ-Heading-3"/>
      </w:pPr>
      <w:bookmarkStart w:id="1313" w:name="_Toc492494004"/>
      <w:r w:rsidRPr="00AF4BB7">
        <w:t xml:space="preserve">13.9. </w:t>
      </w:r>
      <w:r w:rsidR="00AF70BE" w:rsidRPr="00AF4BB7">
        <w:t xml:space="preserve">What is </w:t>
      </w:r>
      <w:r w:rsidR="005C2D56" w:rsidRPr="00AF4BB7">
        <w:t xml:space="preserve">the hash function used internally for </w:t>
      </w:r>
      <w:proofErr w:type="spellStart"/>
      <w:r w:rsidR="005C2D56" w:rsidRPr="00AF4BB7">
        <w:t>InChIKey</w:t>
      </w:r>
      <w:proofErr w:type="spellEnd"/>
      <w:r w:rsidR="005C2D56" w:rsidRPr="00AF4BB7">
        <w:t>?</w:t>
      </w:r>
      <w:bookmarkEnd w:id="1313"/>
    </w:p>
    <w:p w:rsidR="005C2D56" w:rsidRPr="00AF4BB7" w:rsidRDefault="005C2D56" w:rsidP="005C2D56">
      <w:pPr>
        <w:pStyle w:val="InChI-FAQ-answers"/>
      </w:pPr>
      <w:r w:rsidRPr="00AF4BB7">
        <w:rPr>
          <w:lang w:val="en-US"/>
        </w:rPr>
        <w:t xml:space="preserve">The </w:t>
      </w:r>
      <w:r w:rsidRPr="00AF4BB7">
        <w:t xml:space="preserve">hash function used for producing an </w:t>
      </w:r>
      <w:proofErr w:type="spellStart"/>
      <w:r w:rsidRPr="00AF4BB7">
        <w:t>InChIKey</w:t>
      </w:r>
      <w:proofErr w:type="spellEnd"/>
      <w:r w:rsidRPr="00AF4BB7">
        <w:t xml:space="preserve"> is the cryptographic SHA-2 256-bit hash function.</w:t>
      </w:r>
    </w:p>
    <w:p w:rsidR="00A05A7E" w:rsidRPr="00AF4BB7" w:rsidRDefault="005C2D56" w:rsidP="005C2D56">
      <w:pPr>
        <w:pStyle w:val="InChI-FAQ-answers"/>
      </w:pPr>
      <w:r w:rsidRPr="00AF4BB7">
        <w:t xml:space="preserve">Computing the </w:t>
      </w:r>
      <w:proofErr w:type="spellStart"/>
      <w:r w:rsidRPr="00AF4BB7">
        <w:t>InChIKey</w:t>
      </w:r>
      <w:proofErr w:type="spellEnd"/>
      <w:r w:rsidRPr="00AF4BB7">
        <w:t xml:space="preserve"> is readily affordable in terms of CPU time. Hashing the entire InChI set generated from PubChem required less than 5 min on a machine with Pentium Dual Core 2.8 GHz CPU. </w:t>
      </w:r>
    </w:p>
    <w:p w:rsidR="00AF70BE" w:rsidRPr="00AF4BB7" w:rsidRDefault="00A05A7E" w:rsidP="005C2D56">
      <w:pPr>
        <w:pStyle w:val="InChI-FAQ-answers"/>
      </w:pPr>
      <w:r w:rsidRPr="00AF4BB7">
        <w:t>U</w:t>
      </w:r>
      <w:r w:rsidR="005C2D56" w:rsidRPr="00AF4BB7">
        <w:t xml:space="preserve">sing cryptographic (i.e., producing – hopefully – a strongly randomized output) hash function increases the chances that collision resistance will be as close to the theoretical limit as possible. </w:t>
      </w:r>
      <w:r w:rsidR="005C2D56" w:rsidRPr="00AF4BB7">
        <w:lastRenderedPageBreak/>
        <w:t>Note that the truncation of the hash is directly allowed by the SHA-2 description (</w:t>
      </w:r>
      <w:hyperlink r:id="rId89" w:history="1">
        <w:r w:rsidR="005C2D56" w:rsidRPr="00AF4BB7">
          <w:rPr>
            <w:rStyle w:val="Hyperlink"/>
            <w:lang w:val="en-US"/>
          </w:rPr>
          <w:t>http://csrc.nist.gov/publications/fips/fips180-2/fips180-2withchangenotice.pdf</w:t>
        </w:r>
      </w:hyperlink>
      <w:r w:rsidR="005C2D56" w:rsidRPr="00AF4BB7">
        <w:t>).</w:t>
      </w:r>
    </w:p>
    <w:p w:rsidR="00AF70BE" w:rsidRPr="00AF4BB7" w:rsidRDefault="00D76169" w:rsidP="00AF70BE">
      <w:pPr>
        <w:pStyle w:val="InChI-FAQ-Heading-3"/>
      </w:pPr>
      <w:bookmarkStart w:id="1314" w:name="_Toc492494005"/>
      <w:r w:rsidRPr="00AF4BB7">
        <w:t xml:space="preserve">13.10. </w:t>
      </w:r>
      <w:r w:rsidR="00AF70BE" w:rsidRPr="00AF4BB7">
        <w:t>What if I need a longer InChI hash?</w:t>
      </w:r>
      <w:bookmarkEnd w:id="1314"/>
    </w:p>
    <w:p w:rsidR="005C2D56" w:rsidRPr="00AF4BB7" w:rsidRDefault="005C2D56" w:rsidP="005C2D56">
      <w:pPr>
        <w:pStyle w:val="InChI-FAQ-answers"/>
      </w:pPr>
      <w:r w:rsidRPr="00AF4BB7">
        <w:t xml:space="preserve">For those who are not satisfied with the capacity/collision resistance of the normal </w:t>
      </w:r>
      <w:proofErr w:type="spellStart"/>
      <w:r w:rsidRPr="00AF4BB7">
        <w:t>InChIKey</w:t>
      </w:r>
      <w:proofErr w:type="spellEnd"/>
      <w:r w:rsidRPr="00AF4BB7">
        <w:t xml:space="preserve">, the InChI Software is able to </w:t>
      </w:r>
      <w:r w:rsidR="00A5611D" w:rsidRPr="00AF4BB7">
        <w:rPr>
          <w:lang w:val="en-US"/>
        </w:rPr>
        <w:t xml:space="preserve">output </w:t>
      </w:r>
      <w:r w:rsidRPr="00AF4BB7">
        <w:t>the rest of the 256-bit SHA-2 signature for 1st</w:t>
      </w:r>
      <w:r w:rsidRPr="00AF4BB7">
        <w:rPr>
          <w:sz w:val="16"/>
          <w:szCs w:val="16"/>
        </w:rPr>
        <w:t xml:space="preserve"> </w:t>
      </w:r>
      <w:r w:rsidRPr="00AF4BB7">
        <w:t>and 2nd</w:t>
      </w:r>
      <w:r w:rsidRPr="00AF4BB7">
        <w:rPr>
          <w:sz w:val="16"/>
          <w:szCs w:val="16"/>
        </w:rPr>
        <w:t xml:space="preserve"> </w:t>
      </w:r>
      <w:r w:rsidRPr="00AF4BB7">
        <w:t xml:space="preserve">blocks. </w:t>
      </w:r>
    </w:p>
    <w:p w:rsidR="005C2D56" w:rsidRPr="00AF4BB7" w:rsidRDefault="005C2D56" w:rsidP="005C2D56">
      <w:pPr>
        <w:pStyle w:val="InChI-FAQ-answers"/>
      </w:pPr>
      <w:r w:rsidRPr="00AF4BB7">
        <w:t xml:space="preserve">This is done with the command-line options “/XHash1” and “/XHash2” (“-XHash1” and </w:t>
      </w:r>
      <w:r w:rsidRPr="00AF4BB7">
        <w:br/>
        <w:t>“-XHash2”under Linux).</w:t>
      </w:r>
    </w:p>
    <w:p w:rsidR="00A5611D" w:rsidRPr="00AF4BB7" w:rsidRDefault="00A5611D" w:rsidP="00A5611D">
      <w:pPr>
        <w:pStyle w:val="InChI-FAQ-answers"/>
        <w:rPr>
          <w:lang w:val="en-US"/>
        </w:rPr>
      </w:pPr>
      <w:r w:rsidRPr="00AF4BB7">
        <w:rPr>
          <w:lang w:val="en-US"/>
        </w:rPr>
        <w:t xml:space="preserve">Combining </w:t>
      </w:r>
      <w:proofErr w:type="spellStart"/>
      <w:r w:rsidRPr="00AF4BB7">
        <w:rPr>
          <w:lang w:val="en-US"/>
        </w:rPr>
        <w:t>InChIKey</w:t>
      </w:r>
      <w:proofErr w:type="spellEnd"/>
      <w:r w:rsidRPr="00AF4BB7">
        <w:rPr>
          <w:lang w:val="en-US"/>
        </w:rPr>
        <w:t xml:space="preserve"> with the ‘extra hash signature tails’ drastically increases the collision resistance. Note that these tails of signatures appear in </w:t>
      </w:r>
      <w:r w:rsidR="00DC3103">
        <w:rPr>
          <w:lang w:val="en-US"/>
        </w:rPr>
        <w:t xml:space="preserve">the </w:t>
      </w:r>
      <w:r w:rsidRPr="00AF4BB7">
        <w:rPr>
          <w:lang w:val="en-US"/>
        </w:rPr>
        <w:t xml:space="preserve">program’s output as hexadecimal numbers, to avoid confusion with </w:t>
      </w:r>
      <w:proofErr w:type="spellStart"/>
      <w:r w:rsidRPr="00AF4BB7">
        <w:rPr>
          <w:lang w:val="en-US"/>
        </w:rPr>
        <w:t>InChIKey</w:t>
      </w:r>
      <w:proofErr w:type="spellEnd"/>
      <w:r w:rsidRPr="00AF4BB7">
        <w:rPr>
          <w:lang w:val="en-US"/>
        </w:rPr>
        <w:t xml:space="preserve"> itself (which is always formed from capital Latin letters only).</w:t>
      </w:r>
    </w:p>
    <w:p w:rsidR="00AF70BE" w:rsidRPr="009F4C4E" w:rsidRDefault="00AF70BE" w:rsidP="00AF70BE">
      <w:pPr>
        <w:pStyle w:val="InChI-FAQ-answers"/>
        <w:rPr>
          <w:lang w:val="pt-BR"/>
        </w:rPr>
      </w:pPr>
      <w:r w:rsidRPr="009F4C4E">
        <w:rPr>
          <w:lang w:val="pt-BR"/>
        </w:rPr>
        <w:t>Example:</w:t>
      </w:r>
    </w:p>
    <w:p w:rsidR="00AF70BE" w:rsidRPr="009F4C4E" w:rsidRDefault="00AF70BE" w:rsidP="00A5611D">
      <w:pPr>
        <w:pStyle w:val="InChI-FAQ-InChI-string"/>
        <w:rPr>
          <w:lang w:val="pt-BR"/>
        </w:rPr>
      </w:pPr>
      <w:r w:rsidRPr="009F4C4E">
        <w:rPr>
          <w:lang w:val="pt-BR"/>
        </w:rPr>
        <w:t>InChI=1S/C4H8/c1-3-4-2/h3-4H,1-2H3/b4-3+</w:t>
      </w:r>
    </w:p>
    <w:p w:rsidR="00AF70BE" w:rsidRPr="009F4C4E" w:rsidRDefault="00AF70BE" w:rsidP="00A5611D">
      <w:pPr>
        <w:pStyle w:val="InChI-FAQ-InChI-string"/>
        <w:rPr>
          <w:lang w:val="pt-BR"/>
        </w:rPr>
      </w:pPr>
      <w:r w:rsidRPr="009F4C4E">
        <w:rPr>
          <w:lang w:val="pt-BR"/>
        </w:rPr>
        <w:t>InChIKey=IAQRGUVFOMOMEM-ONEGZZNKSA-N</w:t>
      </w:r>
    </w:p>
    <w:p w:rsidR="00AF70BE" w:rsidRPr="009F4C4E" w:rsidRDefault="00AF70BE" w:rsidP="00A5611D">
      <w:pPr>
        <w:pStyle w:val="InChI-FAQ-InChI-string"/>
        <w:rPr>
          <w:lang w:val="pt-BR"/>
        </w:rPr>
      </w:pPr>
      <w:r w:rsidRPr="009F4C4E">
        <w:rPr>
          <w:lang w:val="pt-BR"/>
        </w:rPr>
        <w:t>XHash1=82ff0307735072b4ec27b9c093e9486dca09e8df1d0812c9</w:t>
      </w:r>
    </w:p>
    <w:p w:rsidR="00AF70BE" w:rsidRPr="00AF4BB7" w:rsidRDefault="00AF70BE" w:rsidP="00A5611D">
      <w:pPr>
        <w:pStyle w:val="InChI-FAQ-InChI-string"/>
      </w:pPr>
      <w:r w:rsidRPr="00AF4BB7">
        <w:t>XHash2=403ee94266e1d8d96d47b99c4b17ff5f92e3a74e3f0f5ab8bc2775bb</w:t>
      </w:r>
    </w:p>
    <w:p w:rsidR="00753761" w:rsidRPr="00AF4BB7" w:rsidRDefault="00A05A7E" w:rsidP="00753761">
      <w:pPr>
        <w:pStyle w:val="Heading2"/>
        <w:rPr>
          <w:lang w:val="en-US"/>
        </w:rPr>
      </w:pPr>
      <w:bookmarkStart w:id="1315" w:name="_Toc492494006"/>
      <w:r w:rsidRPr="00AF4BB7">
        <w:rPr>
          <w:lang w:val="en-US"/>
        </w:rPr>
        <w:t xml:space="preserve">14. </w:t>
      </w:r>
      <w:r w:rsidR="00753761" w:rsidRPr="00AF4BB7">
        <w:rPr>
          <w:lang w:val="en-US"/>
        </w:rPr>
        <w:t xml:space="preserve">InChI by </w:t>
      </w:r>
      <w:r w:rsidR="00E0691E" w:rsidRPr="00AF4BB7">
        <w:rPr>
          <w:lang w:val="en-US"/>
        </w:rPr>
        <w:t>E</w:t>
      </w:r>
      <w:r w:rsidR="00753761" w:rsidRPr="00AF4BB7">
        <w:rPr>
          <w:lang w:val="en-US"/>
        </w:rPr>
        <w:t>xamples</w:t>
      </w:r>
      <w:bookmarkEnd w:id="1315"/>
    </w:p>
    <w:p w:rsidR="00365730" w:rsidRPr="00AF4BB7" w:rsidRDefault="00A05A7E" w:rsidP="00365730">
      <w:pPr>
        <w:pStyle w:val="InChI-FAQ-Heading-3"/>
        <w:rPr>
          <w:color w:val="040099"/>
        </w:rPr>
      </w:pPr>
      <w:bookmarkStart w:id="1316" w:name="_Toc492494007"/>
      <w:bookmarkStart w:id="1317" w:name="What_does_an_empty_InChI_represent?_is_i"/>
      <w:r w:rsidRPr="00AF4BB7">
        <w:t xml:space="preserve">14.1. </w:t>
      </w:r>
      <w:r w:rsidR="00D86B34" w:rsidRPr="00AF4BB7">
        <w:t xml:space="preserve">What is </w:t>
      </w:r>
      <w:r w:rsidR="000B3E3D" w:rsidRPr="00AF4BB7">
        <w:t xml:space="preserve">an </w:t>
      </w:r>
      <w:r w:rsidR="00365730" w:rsidRPr="00AF4BB7">
        <w:t>empty InChI</w:t>
      </w:r>
      <w:r w:rsidR="00D86B34" w:rsidRPr="00AF4BB7">
        <w:t>?</w:t>
      </w:r>
      <w:bookmarkEnd w:id="1316"/>
    </w:p>
    <w:bookmarkEnd w:id="1317"/>
    <w:p w:rsidR="008420FE" w:rsidRPr="00AF4BB7" w:rsidRDefault="008420FE" w:rsidP="008420FE">
      <w:pPr>
        <w:pStyle w:val="InChI-FAQ-answers"/>
      </w:pPr>
      <w:r w:rsidRPr="00AF4BB7">
        <w:t xml:space="preserve">This represents an empty structure that, for example, may appear in a database when a structure of a substance is missed, for whatever reason. </w:t>
      </w:r>
    </w:p>
    <w:p w:rsidR="00365730" w:rsidRPr="00AF4BB7" w:rsidRDefault="00365730" w:rsidP="00365730">
      <w:pPr>
        <w:pStyle w:val="InChI-FAQ-answers"/>
      </w:pPr>
      <w:r w:rsidRPr="00AF4BB7">
        <w:t xml:space="preserve">Both InChI and </w:t>
      </w:r>
      <w:proofErr w:type="spellStart"/>
      <w:r w:rsidRPr="00AF4BB7">
        <w:t>InChIKey</w:t>
      </w:r>
      <w:proofErr w:type="spellEnd"/>
      <w:r w:rsidRPr="00AF4BB7">
        <w:t xml:space="preserve"> for empty structure are valid identifiers. </w:t>
      </w:r>
    </w:p>
    <w:p w:rsidR="00365730" w:rsidRPr="00AF4BB7" w:rsidRDefault="00365730" w:rsidP="00365730">
      <w:pPr>
        <w:pStyle w:val="InChI-FAQ-answers"/>
      </w:pPr>
      <w:r w:rsidRPr="00AF4BB7">
        <w:t xml:space="preserve">Note however that, in contrast with InChI, the </w:t>
      </w:r>
      <w:proofErr w:type="spellStart"/>
      <w:r w:rsidRPr="00AF4BB7">
        <w:t>InChIKey</w:t>
      </w:r>
      <w:proofErr w:type="spellEnd"/>
      <w:r w:rsidRPr="00AF4BB7">
        <w:t xml:space="preserve"> for empty structure is not empty itself (and the empty </w:t>
      </w:r>
      <w:proofErr w:type="spellStart"/>
      <w:r w:rsidRPr="00AF4BB7">
        <w:t>InChIKey</w:t>
      </w:r>
      <w:proofErr w:type="spellEnd"/>
      <w:r w:rsidRPr="00AF4BB7">
        <w:t xml:space="preserve"> is not valid). </w:t>
      </w:r>
    </w:p>
    <w:p w:rsidR="008420FE" w:rsidRPr="00AF4BB7" w:rsidRDefault="008420FE" w:rsidP="008420FE">
      <w:pPr>
        <w:pStyle w:val="InChI-FAQ-answers"/>
      </w:pPr>
      <w:r w:rsidRPr="00AF4BB7">
        <w:t>To generate an empty structure the inchi-1 executable may be fed with a MOL file that has zero atoms and zero bonds with the command line switch "</w:t>
      </w:r>
      <w:proofErr w:type="spellStart"/>
      <w:r w:rsidRPr="00AF4BB7">
        <w:t>WarnOnEmptyStructure</w:t>
      </w:r>
      <w:proofErr w:type="spellEnd"/>
      <w:r w:rsidRPr="00AF4BB7">
        <w:t xml:space="preserve">" supplied. </w:t>
      </w:r>
    </w:p>
    <w:p w:rsidR="00365730" w:rsidRPr="00AF4BB7" w:rsidRDefault="00365730" w:rsidP="00365730">
      <w:pPr>
        <w:pStyle w:val="InChI-FAQ-answers"/>
      </w:pPr>
      <w:r w:rsidRPr="00AF4BB7">
        <w:t xml:space="preserve">The Standard InChI and </w:t>
      </w:r>
      <w:proofErr w:type="spellStart"/>
      <w:r w:rsidRPr="00AF4BB7">
        <w:t>InChIKey</w:t>
      </w:r>
      <w:proofErr w:type="spellEnd"/>
      <w:r w:rsidRPr="00AF4BB7">
        <w:t xml:space="preserve"> for empty entity are:</w:t>
      </w:r>
    </w:p>
    <w:p w:rsidR="00365730" w:rsidRPr="00AF4BB7" w:rsidRDefault="00365730" w:rsidP="00365730">
      <w:pPr>
        <w:pStyle w:val="InChI-FAQ-InChI-string"/>
      </w:pPr>
      <w:r w:rsidRPr="00AF4BB7">
        <w:t>InChI=1S//</w:t>
      </w:r>
    </w:p>
    <w:p w:rsidR="00365730" w:rsidRPr="00AF4BB7" w:rsidRDefault="00365730" w:rsidP="00365730">
      <w:pPr>
        <w:pStyle w:val="InChI-FAQ-InChI-string"/>
      </w:pPr>
      <w:proofErr w:type="spellStart"/>
      <w:r w:rsidRPr="00AF4BB7">
        <w:t>InChIKey</w:t>
      </w:r>
      <w:proofErr w:type="spellEnd"/>
      <w:r w:rsidRPr="00AF4BB7">
        <w:t>=MOSFIJXAXDLOML-UHFFFAOYSA-N</w:t>
      </w:r>
    </w:p>
    <w:p w:rsidR="008420FE" w:rsidRPr="00AF4BB7" w:rsidRDefault="008420FE" w:rsidP="008420FE">
      <w:pPr>
        <w:pStyle w:val="InChI-FAQ-answers"/>
      </w:pPr>
      <w:r w:rsidRPr="00AF4BB7">
        <w:t xml:space="preserve">The Non-standard InChI and </w:t>
      </w:r>
      <w:proofErr w:type="spellStart"/>
      <w:r w:rsidRPr="00AF4BB7">
        <w:t>InChIKey</w:t>
      </w:r>
      <w:proofErr w:type="spellEnd"/>
      <w:r w:rsidRPr="00AF4BB7">
        <w:t xml:space="preserve"> are:</w:t>
      </w:r>
    </w:p>
    <w:p w:rsidR="00365730" w:rsidRPr="00AF4BB7" w:rsidRDefault="00365730" w:rsidP="00365730">
      <w:pPr>
        <w:pStyle w:val="InChI-FAQ-InChI-string"/>
      </w:pPr>
      <w:r w:rsidRPr="00AF4BB7">
        <w:t>InChI=1//</w:t>
      </w:r>
    </w:p>
    <w:p w:rsidR="00365730" w:rsidRPr="00AF4BB7" w:rsidRDefault="00365730" w:rsidP="00365730">
      <w:pPr>
        <w:pStyle w:val="InChI-FAQ-InChI-string"/>
      </w:pPr>
      <w:proofErr w:type="spellStart"/>
      <w:r w:rsidRPr="00AF4BB7">
        <w:t>InChIKey</w:t>
      </w:r>
      <w:proofErr w:type="spellEnd"/>
      <w:r w:rsidRPr="00AF4BB7">
        <w:t>=MOSFIJXAXDLOML-UHFFFAOYNA-N</w:t>
      </w:r>
    </w:p>
    <w:p w:rsidR="00753761" w:rsidRPr="00AF4BB7" w:rsidRDefault="00906868" w:rsidP="00CA6802">
      <w:pPr>
        <w:pStyle w:val="InChI-FAQ-Heading-3"/>
      </w:pPr>
      <w:bookmarkStart w:id="1318" w:name="_Toc492494008"/>
      <w:r w:rsidRPr="00AF4BB7">
        <w:t xml:space="preserve">14.2. </w:t>
      </w:r>
      <w:r w:rsidR="00C337CF" w:rsidRPr="00AF4BB7">
        <w:t>What  is</w:t>
      </w:r>
      <w:r w:rsidR="008420FE" w:rsidRPr="00AF4BB7">
        <w:t xml:space="preserve"> the</w:t>
      </w:r>
      <w:r w:rsidR="00C337CF" w:rsidRPr="00AF4BB7">
        <w:t xml:space="preserve"> InChI for </w:t>
      </w:r>
      <w:r w:rsidR="008420FE" w:rsidRPr="00AF4BB7">
        <w:t xml:space="preserve">a </w:t>
      </w:r>
      <w:r w:rsidR="00753761" w:rsidRPr="00AF4BB7">
        <w:t>proton?</w:t>
      </w:r>
      <w:bookmarkEnd w:id="1318"/>
      <w:r w:rsidR="00753761" w:rsidRPr="00AF4BB7">
        <w:t xml:space="preserve"> </w:t>
      </w:r>
    </w:p>
    <w:p w:rsidR="008420FE" w:rsidRPr="00AF4BB7" w:rsidRDefault="008420FE" w:rsidP="008420FE">
      <w:pPr>
        <w:pStyle w:val="InChI-FAQ-answers"/>
      </w:pPr>
      <w:r w:rsidRPr="00AF4BB7">
        <w:t xml:space="preserve">The Standard InChI and </w:t>
      </w:r>
      <w:proofErr w:type="spellStart"/>
      <w:r w:rsidRPr="00AF4BB7">
        <w:t>InChIKey</w:t>
      </w:r>
      <w:proofErr w:type="spellEnd"/>
      <w:r w:rsidRPr="00AF4BB7">
        <w:t xml:space="preserve"> for a</w:t>
      </w:r>
      <w:r w:rsidR="00A26447" w:rsidRPr="00AF4BB7">
        <w:t xml:space="preserve"> </w:t>
      </w:r>
      <w:r w:rsidRPr="00AF4BB7">
        <w:t>proton (H</w:t>
      </w:r>
      <w:r w:rsidRPr="00AF4BB7">
        <w:rPr>
          <w:vertAlign w:val="superscript"/>
        </w:rPr>
        <w:t>+</w:t>
      </w:r>
      <w:r w:rsidRPr="00AF4BB7">
        <w:t>) are:</w:t>
      </w:r>
    </w:p>
    <w:p w:rsidR="00925A8B" w:rsidRPr="00AF4BB7" w:rsidRDefault="00925A8B" w:rsidP="00014361">
      <w:pPr>
        <w:pStyle w:val="InChI-FAQ-InChI-string"/>
      </w:pPr>
      <w:r w:rsidRPr="00AF4BB7">
        <w:lastRenderedPageBreak/>
        <w:t>InChI=1S/p+1</w:t>
      </w:r>
    </w:p>
    <w:p w:rsidR="001D4785" w:rsidRPr="00AF4BB7" w:rsidRDefault="001D4785" w:rsidP="001D4785">
      <w:pPr>
        <w:pStyle w:val="InChI-FAQ-answers"/>
      </w:pPr>
      <w:r w:rsidRPr="00AF4BB7">
        <w:t>The version with ‘fixed H’ is:</w:t>
      </w:r>
    </w:p>
    <w:p w:rsidR="001D4785" w:rsidRPr="00AF4BB7" w:rsidRDefault="001D4785" w:rsidP="001D4785">
      <w:pPr>
        <w:pStyle w:val="InChI-FAQ-InChI-string"/>
      </w:pPr>
      <w:r w:rsidRPr="00AF4BB7">
        <w:t>InChI=1/p+1/</w:t>
      </w:r>
      <w:proofErr w:type="spellStart"/>
      <w:r w:rsidRPr="00AF4BB7">
        <w:t>fH</w:t>
      </w:r>
      <w:proofErr w:type="spellEnd"/>
      <w:r w:rsidRPr="00AF4BB7">
        <w:t>/q+1</w:t>
      </w:r>
    </w:p>
    <w:p w:rsidR="001D4785" w:rsidRPr="00AF4BB7" w:rsidRDefault="001D4785" w:rsidP="001D4785">
      <w:pPr>
        <w:pStyle w:val="InChI-FAQ-answers"/>
      </w:pPr>
      <w:r w:rsidRPr="00AF4BB7">
        <w:t xml:space="preserve">To be exact, the strings above refer to a common chemical meaning of “proton”, that is, </w:t>
      </w:r>
      <w:proofErr w:type="spellStart"/>
      <w:r w:rsidRPr="00AF4BB7">
        <w:t>monocationic</w:t>
      </w:r>
      <w:proofErr w:type="spellEnd"/>
      <w:r w:rsidRPr="00AF4BB7">
        <w:t xml:space="preserve"> hydrogen atom. If</w:t>
      </w:r>
      <w:r w:rsidR="00A26447" w:rsidRPr="00AF4BB7">
        <w:t xml:space="preserve"> the</w:t>
      </w:r>
      <w:r w:rsidRPr="00AF4BB7">
        <w:t xml:space="preserve"> proton as a particle is actually meant, it should be more precisely described as a positively ionized atom of a specific </w:t>
      </w:r>
      <w:r w:rsidR="00A26447" w:rsidRPr="00AF4BB7">
        <w:t xml:space="preserve">hydrogen </w:t>
      </w:r>
      <w:r w:rsidRPr="00AF4BB7">
        <w:t xml:space="preserve">isotope, protium, </w:t>
      </w:r>
      <w:r w:rsidRPr="00AF4BB7">
        <w:rPr>
          <w:vertAlign w:val="superscript"/>
        </w:rPr>
        <w:t>1</w:t>
      </w:r>
      <w:r w:rsidRPr="00AF4BB7">
        <w:t>H</w:t>
      </w:r>
      <w:r w:rsidRPr="00AF4BB7">
        <w:rPr>
          <w:vertAlign w:val="superscript"/>
        </w:rPr>
        <w:t>+</w:t>
      </w:r>
      <w:r w:rsidRPr="00AF4BB7">
        <w:t>:</w:t>
      </w:r>
    </w:p>
    <w:p w:rsidR="001D4785" w:rsidRPr="00AF4BB7" w:rsidRDefault="001D4785" w:rsidP="001D4785">
      <w:pPr>
        <w:pStyle w:val="InChI-FAQ-InChI-string"/>
      </w:pPr>
      <w:r w:rsidRPr="00AF4BB7">
        <w:t>InChI=1S/p+1/</w:t>
      </w:r>
      <w:proofErr w:type="spellStart"/>
      <w:r w:rsidRPr="00AF4BB7">
        <w:t>i</w:t>
      </w:r>
      <w:proofErr w:type="spellEnd"/>
      <w:r w:rsidRPr="00AF4BB7">
        <w:t>/</w:t>
      </w:r>
      <w:proofErr w:type="spellStart"/>
      <w:r w:rsidRPr="00AF4BB7">
        <w:t>hH</w:t>
      </w:r>
      <w:proofErr w:type="spellEnd"/>
    </w:p>
    <w:p w:rsidR="001D4785" w:rsidRPr="00AF4BB7" w:rsidRDefault="001D4785" w:rsidP="001D4785">
      <w:pPr>
        <w:pStyle w:val="InChI-FAQ-answers"/>
      </w:pPr>
      <w:r w:rsidRPr="00AF4BB7">
        <w:t xml:space="preserve">or a </w:t>
      </w:r>
      <w:proofErr w:type="spellStart"/>
      <w:r w:rsidRPr="00AF4BB7">
        <w:t>fixedH</w:t>
      </w:r>
      <w:proofErr w:type="spellEnd"/>
      <w:r w:rsidRPr="00AF4BB7">
        <w:t>-version</w:t>
      </w:r>
    </w:p>
    <w:p w:rsidR="001D4785" w:rsidRPr="00AF4BB7" w:rsidRDefault="001D4785" w:rsidP="001D4785">
      <w:pPr>
        <w:pStyle w:val="InChI-FAQ-InChI-string"/>
      </w:pPr>
      <w:r w:rsidRPr="00AF4BB7">
        <w:t>InChI=1/p+1/</w:t>
      </w:r>
      <w:proofErr w:type="spellStart"/>
      <w:r w:rsidRPr="00AF4BB7">
        <w:t>i</w:t>
      </w:r>
      <w:proofErr w:type="spellEnd"/>
      <w:r w:rsidRPr="00AF4BB7">
        <w:t>/</w:t>
      </w:r>
      <w:proofErr w:type="spellStart"/>
      <w:r w:rsidRPr="00AF4BB7">
        <w:t>hH</w:t>
      </w:r>
      <w:proofErr w:type="spellEnd"/>
      <w:r w:rsidRPr="00AF4BB7">
        <w:t>/</w:t>
      </w:r>
      <w:proofErr w:type="spellStart"/>
      <w:r w:rsidRPr="00AF4BB7">
        <w:t>fH</w:t>
      </w:r>
      <w:proofErr w:type="spellEnd"/>
      <w:r w:rsidRPr="00AF4BB7">
        <w:t>/q+1/i1+0</w:t>
      </w:r>
    </w:p>
    <w:p w:rsidR="00A278F6" w:rsidRPr="00AF4BB7" w:rsidRDefault="00906868" w:rsidP="00A278F6">
      <w:pPr>
        <w:pStyle w:val="InChI-FAQ-Heading-3"/>
        <w:rPr>
          <w:color w:val="040099"/>
        </w:rPr>
      </w:pPr>
      <w:bookmarkStart w:id="1319" w:name="_Toc492494009"/>
      <w:bookmarkStart w:id="1320" w:name="Can_InChI_represent_an_alpha_particle?"/>
      <w:r w:rsidRPr="00AF4BB7">
        <w:t xml:space="preserve">14.3. </w:t>
      </w:r>
      <w:r w:rsidR="00A278F6" w:rsidRPr="00AF4BB7">
        <w:t>Can InChI represent an alpha particle?</w:t>
      </w:r>
      <w:bookmarkEnd w:id="1319"/>
    </w:p>
    <w:bookmarkEnd w:id="1320"/>
    <w:p w:rsidR="008420FE" w:rsidRPr="00AF4BB7" w:rsidRDefault="008420FE" w:rsidP="008420FE">
      <w:pPr>
        <w:pStyle w:val="InChI-FAQ-answers"/>
      </w:pPr>
      <w:r w:rsidRPr="00AF4BB7">
        <w:t>This may be represented in InChI as a doubly ionized atom of a chemical element - helium - present in the Periodic Table. Again, to be precise one should denote the specific isotope:</w:t>
      </w:r>
    </w:p>
    <w:p w:rsidR="00A278F6" w:rsidRPr="00AF4BB7" w:rsidRDefault="00A278F6" w:rsidP="00A278F6">
      <w:pPr>
        <w:pStyle w:val="InChI-FAQ-InChI-string"/>
        <w:rPr>
          <w:bCs/>
        </w:rPr>
      </w:pPr>
      <w:r w:rsidRPr="00AF4BB7">
        <w:t xml:space="preserve">InChI=1S/He/q+2/i1+0 </w:t>
      </w:r>
    </w:p>
    <w:p w:rsidR="00A278F6" w:rsidRPr="00AF4BB7" w:rsidRDefault="00906868" w:rsidP="00A278F6">
      <w:pPr>
        <w:pStyle w:val="InChI-FAQ-Heading-3"/>
        <w:rPr>
          <w:color w:val="040099"/>
        </w:rPr>
      </w:pPr>
      <w:bookmarkStart w:id="1321" w:name="_Toc492494010"/>
      <w:bookmarkStart w:id="1322" w:name="Can_InChI_represent_electrons_or_neutron"/>
      <w:r w:rsidRPr="00AF4BB7">
        <w:t xml:space="preserve">14.4. </w:t>
      </w:r>
      <w:r w:rsidR="00A278F6" w:rsidRPr="00AF4BB7">
        <w:t>Can InChI represent electrons or neutrons?</w:t>
      </w:r>
      <w:bookmarkEnd w:id="1321"/>
    </w:p>
    <w:bookmarkEnd w:id="1322"/>
    <w:p w:rsidR="00A278F6" w:rsidRPr="00AF4BB7" w:rsidRDefault="00A278F6" w:rsidP="000652E0">
      <w:pPr>
        <w:pStyle w:val="InChI-FAQ-answers"/>
      </w:pPr>
      <w:r w:rsidRPr="00AF4BB7">
        <w:t>Currently these two cannot be represented in InChI because these are not [ionized] atoms of a chemical element present in the Periodic Table.</w:t>
      </w:r>
    </w:p>
    <w:p w:rsidR="001A3C4C" w:rsidRPr="00AF4BB7" w:rsidRDefault="00906868" w:rsidP="00CA6802">
      <w:pPr>
        <w:pStyle w:val="InChI-FAQ-Heading-3"/>
      </w:pPr>
      <w:bookmarkStart w:id="1323" w:name="_Toc492494011"/>
      <w:r w:rsidRPr="00AF4BB7">
        <w:t xml:space="preserve">14.5. </w:t>
      </w:r>
      <w:r w:rsidR="00C337CF" w:rsidRPr="00AF4BB7">
        <w:t>What is</w:t>
      </w:r>
      <w:r w:rsidR="008420FE" w:rsidRPr="00AF4BB7">
        <w:t xml:space="preserve"> the</w:t>
      </w:r>
      <w:r w:rsidR="00C337CF" w:rsidRPr="00AF4BB7">
        <w:t xml:space="preserve"> InChI for </w:t>
      </w:r>
      <w:r w:rsidR="001A3C4C" w:rsidRPr="00AF4BB7">
        <w:t>molecular hydrogen?</w:t>
      </w:r>
      <w:bookmarkEnd w:id="1323"/>
      <w:r w:rsidR="001A3C4C" w:rsidRPr="00AF4BB7">
        <w:t xml:space="preserve"> </w:t>
      </w:r>
    </w:p>
    <w:p w:rsidR="001A3C4C" w:rsidRPr="00AF4BB7" w:rsidRDefault="001A3C4C" w:rsidP="00014361">
      <w:pPr>
        <w:pStyle w:val="InChI-FAQ-answers"/>
      </w:pPr>
      <w:r w:rsidRPr="00AF4BB7">
        <w:t xml:space="preserve">The Standard InChI and </w:t>
      </w:r>
      <w:proofErr w:type="spellStart"/>
      <w:r w:rsidRPr="00AF4BB7">
        <w:t>InChIKey</w:t>
      </w:r>
      <w:proofErr w:type="spellEnd"/>
      <w:r w:rsidRPr="00AF4BB7">
        <w:t xml:space="preserve"> for H-H are</w:t>
      </w:r>
    </w:p>
    <w:p w:rsidR="001A3C4C" w:rsidRPr="009F4C4E" w:rsidRDefault="001A3C4C" w:rsidP="00014361">
      <w:pPr>
        <w:pStyle w:val="InChI-FAQ-InChI-string"/>
        <w:rPr>
          <w:lang w:val="pt-BR"/>
        </w:rPr>
      </w:pPr>
      <w:r w:rsidRPr="009F4C4E">
        <w:rPr>
          <w:lang w:val="pt-BR"/>
        </w:rPr>
        <w:t>InChI=1S/H2/h1H</w:t>
      </w:r>
    </w:p>
    <w:p w:rsidR="001A3C4C" w:rsidRPr="009F4C4E" w:rsidRDefault="001A3C4C" w:rsidP="00014361">
      <w:pPr>
        <w:pStyle w:val="InChI-FAQ-InChI-string"/>
        <w:rPr>
          <w:lang w:val="pt-BR"/>
        </w:rPr>
      </w:pPr>
      <w:r w:rsidRPr="009F4C4E">
        <w:rPr>
          <w:lang w:val="pt-BR"/>
        </w:rPr>
        <w:t>InChIKey=UFHFLCQGNIYNRP-UHFFFAOYSA-N</w:t>
      </w:r>
    </w:p>
    <w:p w:rsidR="00753761" w:rsidRPr="00AF4BB7" w:rsidRDefault="00906868" w:rsidP="00CA6802">
      <w:pPr>
        <w:pStyle w:val="InChI-FAQ-Heading-3"/>
      </w:pPr>
      <w:bookmarkStart w:id="1324" w:name="_Toc492494012"/>
      <w:r w:rsidRPr="00AF4BB7">
        <w:t xml:space="preserve">14.6. </w:t>
      </w:r>
      <w:r w:rsidR="00C337CF" w:rsidRPr="00AF4BB7">
        <w:t>What  is</w:t>
      </w:r>
      <w:r w:rsidR="008420FE" w:rsidRPr="00AF4BB7">
        <w:t xml:space="preserve"> the</w:t>
      </w:r>
      <w:r w:rsidR="00C337CF" w:rsidRPr="00AF4BB7">
        <w:t xml:space="preserve"> InChI</w:t>
      </w:r>
      <w:r w:rsidR="00455AFA" w:rsidRPr="00AF4BB7">
        <w:t xml:space="preserve"> </w:t>
      </w:r>
      <w:r w:rsidR="00C337CF" w:rsidRPr="00AF4BB7">
        <w:t xml:space="preserve">for </w:t>
      </w:r>
      <w:r w:rsidR="00753761" w:rsidRPr="00AF4BB7">
        <w:t>protonated molecular hydrogen?</w:t>
      </w:r>
      <w:bookmarkEnd w:id="1324"/>
      <w:r w:rsidR="00753761" w:rsidRPr="00AF4BB7">
        <w:t xml:space="preserve"> </w:t>
      </w:r>
    </w:p>
    <w:p w:rsidR="008420FE" w:rsidRPr="00AF4BB7" w:rsidRDefault="008420FE" w:rsidP="008420FE">
      <w:pPr>
        <w:pStyle w:val="InChI-FAQ-answers"/>
      </w:pPr>
      <w:r w:rsidRPr="00AF4BB7">
        <w:t>The answer depends on the structure drawing (more precisely, on the connection table) – linear or triangular connected, or disconnected.</w:t>
      </w:r>
    </w:p>
    <w:p w:rsidR="00D416D7" w:rsidRPr="009F4C4E" w:rsidRDefault="00844672" w:rsidP="000652E0">
      <w:pPr>
        <w:pStyle w:val="InChI-FAQ-answers"/>
        <w:numPr>
          <w:ilvl w:val="0"/>
          <w:numId w:val="46"/>
        </w:numPr>
        <w:jc w:val="left"/>
        <w:rPr>
          <w:rStyle w:val="InChI-FAQ-InChI-stringChar"/>
          <w:lang w:val="pt-BR"/>
        </w:rPr>
      </w:pPr>
      <w:r w:rsidRPr="009F4C4E">
        <w:rPr>
          <w:lang w:val="pt-BR"/>
        </w:rPr>
        <w:t>linear connected H-H-H(+) or H-H(+)-H</w:t>
      </w:r>
      <w:r w:rsidR="000652E0" w:rsidRPr="009F4C4E">
        <w:rPr>
          <w:lang w:val="pt-BR"/>
        </w:rPr>
        <w:br/>
      </w:r>
      <w:r w:rsidR="00D416D7" w:rsidRPr="009F4C4E">
        <w:rPr>
          <w:rStyle w:val="InChI-FAQ-InChI-stringChar"/>
          <w:lang w:val="pt-BR"/>
        </w:rPr>
        <w:t>InChI=1S/H3/h1H2/q+1</w:t>
      </w:r>
      <w:r w:rsidR="000652E0" w:rsidRPr="009F4C4E">
        <w:rPr>
          <w:rStyle w:val="InChI-FAQ-InChI-stringChar"/>
          <w:lang w:val="pt-BR"/>
        </w:rPr>
        <w:br/>
      </w:r>
      <w:r w:rsidR="00D21E47" w:rsidRPr="009F4C4E">
        <w:rPr>
          <w:rStyle w:val="InChI-FAQ-InChI-stringChar"/>
          <w:lang w:val="pt-BR"/>
        </w:rPr>
        <w:t>InChIKey=QWLPJNYQVKBMAN-UHFFFAOYSA-N</w:t>
      </w:r>
    </w:p>
    <w:p w:rsidR="00D21E47" w:rsidRPr="00AF4BB7" w:rsidRDefault="00A26447" w:rsidP="000652E0">
      <w:pPr>
        <w:pStyle w:val="InChI-FAQ-answers"/>
        <w:numPr>
          <w:ilvl w:val="0"/>
          <w:numId w:val="46"/>
        </w:numPr>
        <w:jc w:val="left"/>
        <w:rPr>
          <w:rStyle w:val="InChI-FAQ-InChI-stringChar"/>
        </w:rPr>
      </w:pPr>
      <w:r w:rsidRPr="00AF4BB7">
        <w:rPr>
          <w:lang w:val="en-US"/>
        </w:rPr>
        <w:t>triangular connected (each hydrogen is bound to two others)</w:t>
      </w:r>
      <w:r w:rsidR="000652E0" w:rsidRPr="00AF4BB7">
        <w:br/>
      </w:r>
      <w:r w:rsidR="00D21E47" w:rsidRPr="00AF4BB7">
        <w:rPr>
          <w:rStyle w:val="InChI-FAQ-InChI-stringChar"/>
        </w:rPr>
        <w:t>InChI=1S/H3/c1-2-3-1/q+1</w:t>
      </w:r>
      <w:r w:rsidR="000652E0" w:rsidRPr="00AF4BB7">
        <w:rPr>
          <w:rStyle w:val="InChI-FAQ-InChI-stringChar"/>
        </w:rPr>
        <w:br/>
      </w:r>
      <w:proofErr w:type="spellStart"/>
      <w:r w:rsidR="00D21E47" w:rsidRPr="00AF4BB7">
        <w:rPr>
          <w:rStyle w:val="InChI-FAQ-InChI-stringChar"/>
        </w:rPr>
        <w:t>InChIKey</w:t>
      </w:r>
      <w:proofErr w:type="spellEnd"/>
      <w:r w:rsidR="00D21E47" w:rsidRPr="00AF4BB7">
        <w:rPr>
          <w:rStyle w:val="InChI-FAQ-InChI-stringChar"/>
        </w:rPr>
        <w:t>=RQZCXKHVAUFVMF-UHFFFAOYSA-N</w:t>
      </w:r>
    </w:p>
    <w:p w:rsidR="00D21E47" w:rsidRPr="009F4C4E" w:rsidRDefault="00D21E47" w:rsidP="000652E0">
      <w:pPr>
        <w:pStyle w:val="InChI-FAQ-answers"/>
        <w:numPr>
          <w:ilvl w:val="0"/>
          <w:numId w:val="46"/>
        </w:numPr>
        <w:jc w:val="left"/>
        <w:rPr>
          <w:lang w:val="pt-BR"/>
        </w:rPr>
      </w:pPr>
      <w:r w:rsidRPr="009F4C4E">
        <w:rPr>
          <w:lang w:val="pt-BR"/>
        </w:rPr>
        <w:t xml:space="preserve">disconnected </w:t>
      </w:r>
      <w:r w:rsidR="00844672" w:rsidRPr="009F4C4E">
        <w:rPr>
          <w:lang w:val="pt-BR"/>
        </w:rPr>
        <w:t>H2 + H(+)</w:t>
      </w:r>
      <w:r w:rsidR="00D416D7" w:rsidRPr="009F4C4E">
        <w:rPr>
          <w:lang w:val="pt-BR"/>
        </w:rPr>
        <w:t xml:space="preserve"> </w:t>
      </w:r>
      <w:r w:rsidR="000652E0" w:rsidRPr="009F4C4E">
        <w:rPr>
          <w:lang w:val="pt-BR"/>
        </w:rPr>
        <w:br/>
      </w:r>
      <w:r w:rsidR="00D416D7" w:rsidRPr="009F4C4E">
        <w:rPr>
          <w:rStyle w:val="InChI-FAQ-InChI-stringChar"/>
          <w:lang w:val="pt-BR"/>
        </w:rPr>
        <w:t>InChI=1S/H2/h1H/p+1</w:t>
      </w:r>
      <w:r w:rsidR="000652E0" w:rsidRPr="009F4C4E">
        <w:rPr>
          <w:rStyle w:val="InChI-FAQ-InChI-stringChar"/>
          <w:lang w:val="pt-BR"/>
        </w:rPr>
        <w:br/>
      </w:r>
      <w:r w:rsidRPr="009F4C4E">
        <w:rPr>
          <w:rStyle w:val="InChI-FAQ-InChI-stringChar"/>
          <w:lang w:val="pt-BR"/>
        </w:rPr>
        <w:t>InChIKey=UFHFLCQGNIYNRP-UHFFFAOYSA-O</w:t>
      </w:r>
    </w:p>
    <w:p w:rsidR="00753761" w:rsidRPr="00AF4BB7" w:rsidRDefault="00906868" w:rsidP="00C337CF">
      <w:pPr>
        <w:pStyle w:val="InChI-FAQ-Heading-3"/>
      </w:pPr>
      <w:bookmarkStart w:id="1325" w:name="_Toc492494013"/>
      <w:r w:rsidRPr="00AF4BB7">
        <w:t xml:space="preserve">14.7. </w:t>
      </w:r>
      <w:r w:rsidR="00C337CF" w:rsidRPr="00AF4BB7">
        <w:t xml:space="preserve">What is </w:t>
      </w:r>
      <w:r w:rsidR="008420FE" w:rsidRPr="00AF4BB7">
        <w:t xml:space="preserve">the </w:t>
      </w:r>
      <w:r w:rsidR="00455AFA" w:rsidRPr="00AF4BB7">
        <w:t xml:space="preserve">InChI </w:t>
      </w:r>
      <w:r w:rsidR="00C337CF" w:rsidRPr="00AF4BB7">
        <w:t>for lithium Li?</w:t>
      </w:r>
      <w:bookmarkEnd w:id="1325"/>
    </w:p>
    <w:p w:rsidR="00C337CF" w:rsidRPr="00AF4BB7" w:rsidRDefault="00C337CF" w:rsidP="00C337CF">
      <w:pPr>
        <w:pStyle w:val="InChI-FAQ-InChI-string"/>
      </w:pPr>
      <w:r w:rsidRPr="00AF4BB7">
        <w:t>InChI=1S/Li</w:t>
      </w:r>
    </w:p>
    <w:p w:rsidR="00C337CF" w:rsidRPr="00AF4BB7" w:rsidRDefault="00C337CF" w:rsidP="00C337CF">
      <w:pPr>
        <w:pStyle w:val="InChI-FAQ-InChI-string"/>
      </w:pPr>
      <w:proofErr w:type="spellStart"/>
      <w:r w:rsidRPr="00AF4BB7">
        <w:lastRenderedPageBreak/>
        <w:t>InChIKey</w:t>
      </w:r>
      <w:proofErr w:type="spellEnd"/>
      <w:r w:rsidRPr="00AF4BB7">
        <w:t>=WHXSMMKQMYFTQS-UHFFFAOYSA-N</w:t>
      </w:r>
    </w:p>
    <w:p w:rsidR="00C337CF" w:rsidRPr="00AF4BB7" w:rsidRDefault="00906868" w:rsidP="00C337CF">
      <w:pPr>
        <w:pStyle w:val="InChI-FAQ-Heading-3"/>
      </w:pPr>
      <w:bookmarkStart w:id="1326" w:name="_Toc492494014"/>
      <w:r w:rsidRPr="00AF4BB7">
        <w:t xml:space="preserve">14.8. </w:t>
      </w:r>
      <w:r w:rsidR="00C337CF" w:rsidRPr="00AF4BB7">
        <w:t>What is</w:t>
      </w:r>
      <w:r w:rsidR="008420FE" w:rsidRPr="00AF4BB7">
        <w:t xml:space="preserve"> the</w:t>
      </w:r>
      <w:r w:rsidR="00C337CF" w:rsidRPr="00AF4BB7">
        <w:t xml:space="preserve"> InChI for lithium hydride </w:t>
      </w:r>
      <w:proofErr w:type="spellStart"/>
      <w:r w:rsidR="00C337CF" w:rsidRPr="00AF4BB7">
        <w:t>LiH</w:t>
      </w:r>
      <w:proofErr w:type="spellEnd"/>
      <w:r w:rsidR="00C337CF" w:rsidRPr="00AF4BB7">
        <w:t>?</w:t>
      </w:r>
      <w:bookmarkEnd w:id="1326"/>
    </w:p>
    <w:p w:rsidR="00C337CF" w:rsidRPr="00AF4BB7" w:rsidRDefault="00C337CF" w:rsidP="00C337CF">
      <w:pPr>
        <w:pStyle w:val="InChI-FAQ-InChI-string"/>
      </w:pPr>
      <w:r w:rsidRPr="00AF4BB7">
        <w:t>InChI=1S/</w:t>
      </w:r>
      <w:proofErr w:type="spellStart"/>
      <w:r w:rsidRPr="00AF4BB7">
        <w:t>Li.H</w:t>
      </w:r>
      <w:proofErr w:type="spellEnd"/>
    </w:p>
    <w:p w:rsidR="00C337CF" w:rsidRPr="00AF4BB7" w:rsidRDefault="00C337CF" w:rsidP="00C337CF">
      <w:pPr>
        <w:pStyle w:val="InChI-FAQ-InChI-string"/>
      </w:pPr>
      <w:proofErr w:type="spellStart"/>
      <w:r w:rsidRPr="00AF4BB7">
        <w:t>InChIKey</w:t>
      </w:r>
      <w:proofErr w:type="spellEnd"/>
      <w:r w:rsidRPr="00AF4BB7">
        <w:t>=SIAPCJWMELPYOE-UHFFFAOYSA-N</w:t>
      </w:r>
    </w:p>
    <w:p w:rsidR="00C337CF" w:rsidRPr="00AF4BB7" w:rsidRDefault="00906868" w:rsidP="00C337CF">
      <w:pPr>
        <w:pStyle w:val="InChI-FAQ-Heading-3"/>
      </w:pPr>
      <w:bookmarkStart w:id="1327" w:name="_Toc492494015"/>
      <w:r w:rsidRPr="00AF4BB7">
        <w:t xml:space="preserve">14.9. </w:t>
      </w:r>
      <w:r w:rsidR="00C337CF" w:rsidRPr="00AF4BB7">
        <w:t>Why</w:t>
      </w:r>
      <w:r w:rsidR="008420FE" w:rsidRPr="00AF4BB7">
        <w:t xml:space="preserve"> does the inchi-1 executable of the InChI Software generate InChI for lithium hydride if the input MOL file contains just a lithium atom?</w:t>
      </w:r>
      <w:bookmarkEnd w:id="1327"/>
    </w:p>
    <w:p w:rsidR="00A26447" w:rsidRPr="00122D8A" w:rsidRDefault="00A26447" w:rsidP="00122D8A">
      <w:pPr>
        <w:pStyle w:val="InChI-FAQ-answers"/>
      </w:pPr>
      <w:r w:rsidRPr="00122D8A">
        <w:t xml:space="preserve">By default, InChI Software assumes that </w:t>
      </w:r>
      <w:r w:rsidR="0050014D" w:rsidRPr="00122D8A">
        <w:t xml:space="preserve">the </w:t>
      </w:r>
      <w:r w:rsidRPr="00122D8A">
        <w:t xml:space="preserve">input structure may contain implicit hydrogen atoms. Therefore, it adds hydrogen atoms to eligible atoms to satisfy standard valences of elements. For lithium, the standard valence is 1. This converts Li to </w:t>
      </w:r>
      <w:proofErr w:type="spellStart"/>
      <w:r w:rsidRPr="00122D8A">
        <w:t>LiH</w:t>
      </w:r>
      <w:proofErr w:type="spellEnd"/>
      <w:r w:rsidRPr="00122D8A">
        <w:t>, which results in InChI/Key for lithium hydride.</w:t>
      </w:r>
    </w:p>
    <w:p w:rsidR="00A26447" w:rsidRPr="00AF4BB7" w:rsidRDefault="00A26447" w:rsidP="00122D8A">
      <w:pPr>
        <w:pStyle w:val="InChI-FAQ-answers"/>
      </w:pPr>
      <w:r w:rsidRPr="00AF4BB7">
        <w:t>To prevent this behavior, one should use ‘</w:t>
      </w:r>
      <w:proofErr w:type="spellStart"/>
      <w:r w:rsidRPr="00AF4BB7">
        <w:t>DoNotAddH</w:t>
      </w:r>
      <w:proofErr w:type="spellEnd"/>
      <w:r w:rsidRPr="00AF4BB7">
        <w:t xml:space="preserve">’ switch of InChI Software or, in the input </w:t>
      </w:r>
      <w:proofErr w:type="spellStart"/>
      <w:r w:rsidRPr="00AF4BB7">
        <w:t>molfile</w:t>
      </w:r>
      <w:proofErr w:type="spellEnd"/>
      <w:r w:rsidRPr="00AF4BB7">
        <w:t>, set the explicit valence of Li to zero.</w:t>
      </w:r>
    </w:p>
    <w:p w:rsidR="00C337CF" w:rsidRPr="00AF4BB7" w:rsidRDefault="00906868" w:rsidP="00C337CF">
      <w:pPr>
        <w:pStyle w:val="InChI-FAQ-Heading-3"/>
      </w:pPr>
      <w:bookmarkStart w:id="1328" w:name="_Toc492494016"/>
      <w:r w:rsidRPr="00AF4BB7">
        <w:t xml:space="preserve">14.10. </w:t>
      </w:r>
      <w:r w:rsidR="00C337CF" w:rsidRPr="00AF4BB7">
        <w:t xml:space="preserve">Why </w:t>
      </w:r>
      <w:r w:rsidR="008420FE" w:rsidRPr="00AF4BB7">
        <w:t>then do many drawing programs generate InChI for lithium if the input drawing is just a lithium atom?</w:t>
      </w:r>
      <w:bookmarkEnd w:id="1328"/>
    </w:p>
    <w:p w:rsidR="008420FE" w:rsidRPr="00AF4BB7" w:rsidRDefault="008420FE" w:rsidP="00122D8A">
      <w:pPr>
        <w:pStyle w:val="InChI-FAQ-answers"/>
      </w:pPr>
      <w:r w:rsidRPr="00AF4BB7">
        <w:t>They are wise enough to supply ‘</w:t>
      </w:r>
      <w:proofErr w:type="spellStart"/>
      <w:r w:rsidRPr="00AF4BB7">
        <w:t>DoNotAddH</w:t>
      </w:r>
      <w:proofErr w:type="spellEnd"/>
      <w:r w:rsidRPr="00AF4BB7">
        <w:t>’ switch (or use other ways to indicate absence of explicit hydrogen</w:t>
      </w:r>
      <w:r w:rsidR="00A26447" w:rsidRPr="00AF4BB7">
        <w:t xml:space="preserve"> atom</w:t>
      </w:r>
      <w:r w:rsidRPr="00AF4BB7">
        <w:t>s) while calling the InChI Library procedure.</w:t>
      </w:r>
    </w:p>
    <w:p w:rsidR="006F6249" w:rsidRPr="00AF4BB7" w:rsidRDefault="00906868" w:rsidP="006F6249">
      <w:pPr>
        <w:pStyle w:val="InChI-FAQ-Heading-3"/>
      </w:pPr>
      <w:bookmarkStart w:id="1329" w:name="_Toc492494017"/>
      <w:r w:rsidRPr="00AF4BB7">
        <w:t xml:space="preserve">14.11. </w:t>
      </w:r>
      <w:r w:rsidR="006F6249" w:rsidRPr="00AF4BB7">
        <w:t xml:space="preserve">Why </w:t>
      </w:r>
      <w:r w:rsidR="008420FE" w:rsidRPr="00AF4BB7">
        <w:t>then does the inchi-1 executable of the InChI Software generate InChI for atomic silver if the input MOL file contains just a silver atom?</w:t>
      </w:r>
      <w:bookmarkEnd w:id="1329"/>
    </w:p>
    <w:p w:rsidR="00EB20DF" w:rsidRPr="00AF4BB7" w:rsidRDefault="00EB20DF" w:rsidP="00122D8A">
      <w:pPr>
        <w:pStyle w:val="InChI-FAQ-answers"/>
      </w:pPr>
      <w:r w:rsidRPr="00AF4BB7">
        <w:t>The InChI string for Ag is:</w:t>
      </w:r>
    </w:p>
    <w:p w:rsidR="00F9630B" w:rsidRPr="00AF4BB7" w:rsidRDefault="00F9630B" w:rsidP="00F9630B">
      <w:pPr>
        <w:pStyle w:val="InChI-FAQ-InChI-string"/>
      </w:pPr>
      <w:r w:rsidRPr="00AF4BB7">
        <w:t>InChI=1S/Ag</w:t>
      </w:r>
    </w:p>
    <w:p w:rsidR="008420FE" w:rsidRPr="00AF4BB7" w:rsidRDefault="008420FE" w:rsidP="00122D8A">
      <w:pPr>
        <w:pStyle w:val="InChI-FAQ-answers"/>
      </w:pPr>
      <w:r w:rsidRPr="00AF4BB7">
        <w:t>so no hydrogen addition is performed.</w:t>
      </w:r>
    </w:p>
    <w:p w:rsidR="008420FE" w:rsidRPr="00AF4BB7" w:rsidRDefault="008420FE" w:rsidP="00122D8A">
      <w:pPr>
        <w:pStyle w:val="InChI-FAQ-answers"/>
      </w:pPr>
      <w:r w:rsidRPr="00AF4BB7">
        <w:t>The reason is that the rules of adding hydrogen</w:t>
      </w:r>
      <w:r w:rsidR="00EB20DF" w:rsidRPr="00AF4BB7">
        <w:t xml:space="preserve"> atom</w:t>
      </w:r>
      <w:r w:rsidRPr="00AF4BB7">
        <w:t>s depend on the element’s nature and atomic charge.</w:t>
      </w:r>
    </w:p>
    <w:p w:rsidR="006F6249" w:rsidRPr="00AF4BB7" w:rsidRDefault="008420FE" w:rsidP="00122D8A">
      <w:pPr>
        <w:pStyle w:val="InChI-FAQ-answers"/>
      </w:pPr>
      <w:r w:rsidRPr="00AF4BB7">
        <w:t>For the complete reference, consult Appendix 1 ‘InChI Standard Valences’ of the InChI Technical Manual. As is seen from the table there, Li is considered eligible for hydrogen addition while Ag is not.</w:t>
      </w:r>
    </w:p>
    <w:p w:rsidR="001531C9" w:rsidRPr="00AF4BB7" w:rsidRDefault="00906868" w:rsidP="001531C9">
      <w:pPr>
        <w:pStyle w:val="InChI-FAQ-Heading-3"/>
      </w:pPr>
      <w:bookmarkStart w:id="1330" w:name="_Toc492494018"/>
      <w:r w:rsidRPr="00AF4BB7">
        <w:t xml:space="preserve">14.12. </w:t>
      </w:r>
      <w:r w:rsidR="00AE397E" w:rsidRPr="00AF4BB7">
        <w:t>W</w:t>
      </w:r>
      <w:r w:rsidR="001531C9" w:rsidRPr="00AF4BB7">
        <w:t>hy</w:t>
      </w:r>
      <w:r w:rsidR="008420FE" w:rsidRPr="00AF4BB7">
        <w:t xml:space="preserve"> does the InChI for lithium hydride lack an Li-H connection?</w:t>
      </w:r>
      <w:bookmarkEnd w:id="1330"/>
    </w:p>
    <w:p w:rsidR="008420FE" w:rsidRPr="00AF4BB7" w:rsidRDefault="008420FE" w:rsidP="008420FE">
      <w:pPr>
        <w:pStyle w:val="InChI-FAQ-answers"/>
      </w:pPr>
      <w:r w:rsidRPr="00AF4BB7">
        <w:t xml:space="preserve">The identifier for lithium hydride </w:t>
      </w:r>
      <w:r w:rsidRPr="00AF4BB7">
        <w:rPr>
          <w:rFonts w:ascii="Courier New" w:hAnsi="Courier New" w:cs="Courier New"/>
          <w:b/>
          <w:sz w:val="22"/>
          <w:szCs w:val="22"/>
        </w:rPr>
        <w:t>InChI=1S/</w:t>
      </w:r>
      <w:proofErr w:type="spellStart"/>
      <w:r w:rsidRPr="00AF4BB7">
        <w:rPr>
          <w:rFonts w:ascii="Courier New" w:hAnsi="Courier New" w:cs="Courier New"/>
          <w:b/>
          <w:sz w:val="22"/>
          <w:szCs w:val="22"/>
        </w:rPr>
        <w:t>Li.H</w:t>
      </w:r>
      <w:proofErr w:type="spellEnd"/>
      <w:r w:rsidRPr="00AF4BB7">
        <w:t xml:space="preserve"> describes the two independent components: </w:t>
      </w:r>
      <w:r w:rsidR="003B351B" w:rsidRPr="00AF4BB7">
        <w:t xml:space="preserve">since </w:t>
      </w:r>
      <w:r w:rsidRPr="00AF4BB7">
        <w:t>lithium is a metal, the InChI Software  breaks its connection to H (makes the metal compound disconnected).</w:t>
      </w:r>
    </w:p>
    <w:p w:rsidR="00AE397E" w:rsidRPr="00AF4BB7" w:rsidRDefault="008420FE" w:rsidP="008420FE">
      <w:pPr>
        <w:pStyle w:val="InChI-FAQ-answers"/>
      </w:pPr>
      <w:r w:rsidRPr="00AF4BB7">
        <w:t>For the list of elements which InChI consider as metals, consult Appendix 1 ‘InChI Standard Valences’ of the InChI Technical Manual.</w:t>
      </w:r>
    </w:p>
    <w:p w:rsidR="00857B83" w:rsidRPr="00AF4BB7" w:rsidRDefault="00906868" w:rsidP="00857B83">
      <w:pPr>
        <w:pStyle w:val="InChI-FAQ-Heading-3"/>
      </w:pPr>
      <w:bookmarkStart w:id="1331" w:name="_Toc492494019"/>
      <w:r w:rsidRPr="00AF4BB7">
        <w:lastRenderedPageBreak/>
        <w:t xml:space="preserve">14.13. </w:t>
      </w:r>
      <w:r w:rsidR="00857B83" w:rsidRPr="00AF4BB7">
        <w:t>I generated</w:t>
      </w:r>
      <w:r w:rsidR="008420FE" w:rsidRPr="00AF4BB7">
        <w:t xml:space="preserve"> Non-standard InChI for lithium hydride with </w:t>
      </w:r>
      <w:proofErr w:type="spellStart"/>
      <w:r w:rsidR="008420FE" w:rsidRPr="00AF4BB7">
        <w:t>RecMet</w:t>
      </w:r>
      <w:proofErr w:type="spellEnd"/>
      <w:r w:rsidR="008420FE" w:rsidRPr="00AF4BB7">
        <w:t xml:space="preserve"> option; why does it still lack Li-H connection?</w:t>
      </w:r>
      <w:bookmarkEnd w:id="1331"/>
    </w:p>
    <w:p w:rsidR="003B351B" w:rsidRPr="00AF4BB7" w:rsidRDefault="003B351B" w:rsidP="003B351B">
      <w:pPr>
        <w:pStyle w:val="InChI-FAQ-answers"/>
        <w:rPr>
          <w:lang w:val="en-US"/>
        </w:rPr>
      </w:pPr>
      <w:r w:rsidRPr="00AF4BB7">
        <w:rPr>
          <w:lang w:val="en-US"/>
        </w:rPr>
        <w:t xml:space="preserve">Because InChI for mononuclear hydrides does not contain the /c layer. This applies to </w:t>
      </w:r>
      <w:r w:rsidR="0050014D">
        <w:rPr>
          <w:lang w:val="en-US"/>
        </w:rPr>
        <w:t xml:space="preserve">the </w:t>
      </w:r>
      <w:r w:rsidRPr="00AF4BB7">
        <w:rPr>
          <w:lang w:val="en-US"/>
        </w:rPr>
        <w:t xml:space="preserve">‘reconnected-metal’ part as well. Therefore, the identifier for lithium hydride produced with </w:t>
      </w:r>
      <w:proofErr w:type="spellStart"/>
      <w:r w:rsidRPr="00AF4BB7">
        <w:rPr>
          <w:lang w:val="en-US"/>
        </w:rPr>
        <w:t>RecMet</w:t>
      </w:r>
      <w:proofErr w:type="spellEnd"/>
      <w:r w:rsidRPr="00AF4BB7">
        <w:rPr>
          <w:lang w:val="en-US"/>
        </w:rPr>
        <w:t xml:space="preserve"> option is:</w:t>
      </w:r>
    </w:p>
    <w:p w:rsidR="00857B83" w:rsidRPr="009F4C4E" w:rsidRDefault="00857B83" w:rsidP="00857B83">
      <w:pPr>
        <w:pStyle w:val="InChI-FAQ-answers"/>
        <w:rPr>
          <w:lang w:val="pt-BR"/>
        </w:rPr>
      </w:pPr>
      <w:r w:rsidRPr="009F4C4E">
        <w:rPr>
          <w:rFonts w:ascii="Courier New" w:hAnsi="Courier New" w:cs="Courier New"/>
          <w:b/>
          <w:sz w:val="22"/>
          <w:szCs w:val="22"/>
          <w:lang w:val="pt-BR"/>
        </w:rPr>
        <w:t>InChI=1/Li.H/rHLi/h1H</w:t>
      </w:r>
      <w:r w:rsidRPr="009F4C4E">
        <w:rPr>
          <w:lang w:val="pt-BR"/>
        </w:rPr>
        <w:t xml:space="preserve"> </w:t>
      </w:r>
    </w:p>
    <w:p w:rsidR="003F0707" w:rsidRPr="00AF4BB7" w:rsidRDefault="00906868" w:rsidP="003F0707">
      <w:pPr>
        <w:pStyle w:val="InChI-FAQ-Heading-3"/>
      </w:pPr>
      <w:bookmarkStart w:id="1332" w:name="Missing_/s_sub-layer_is_isotopic_stereoc"/>
      <w:bookmarkStart w:id="1333" w:name="_Toc492494020"/>
      <w:r w:rsidRPr="009F4C4E">
        <w:rPr>
          <w:lang w:val="pt-BR"/>
        </w:rPr>
        <w:t xml:space="preserve">14.14. </w:t>
      </w:r>
      <w:r w:rsidR="003F0707" w:rsidRPr="00AF4BB7">
        <w:t>Wh</w:t>
      </w:r>
      <w:bookmarkEnd w:id="1332"/>
      <w:r w:rsidR="001B3DA1" w:rsidRPr="00AF4BB7">
        <w:t>y is “/s” absent in the isotopic-stereo sub-layer in the example below?</w:t>
      </w:r>
      <w:bookmarkEnd w:id="1333"/>
    </w:p>
    <w:p w:rsidR="001B3DA1" w:rsidRPr="00AF4BB7" w:rsidRDefault="001B3DA1" w:rsidP="001B3DA1">
      <w:pPr>
        <w:pStyle w:val="InChI-FAQ-answers"/>
      </w:pPr>
      <w:r w:rsidRPr="00AF4BB7">
        <w:t xml:space="preserve">It may seem unclear why "/s" does not follow "/m" in the </w:t>
      </w:r>
      <w:proofErr w:type="spellStart"/>
      <w:r w:rsidRPr="00AF4BB7">
        <w:t>stereoisotopic</w:t>
      </w:r>
      <w:proofErr w:type="spellEnd"/>
      <w:r w:rsidRPr="00AF4BB7">
        <w:t xml:space="preserve"> layer of the shown structure (structure 28 from the </w:t>
      </w:r>
      <w:proofErr w:type="spellStart"/>
      <w:r w:rsidRPr="00AF4BB7">
        <w:t>Samples.sdf</w:t>
      </w:r>
      <w:proofErr w:type="spellEnd"/>
      <w:r w:rsidRPr="00AF4BB7">
        <w:t xml:space="preserve"> file of the InChI distribution):</w:t>
      </w:r>
    </w:p>
    <w:p w:rsidR="00810B2C" w:rsidRPr="00AF4BB7" w:rsidRDefault="00E3347E" w:rsidP="00810B2C">
      <w:pPr>
        <w:pStyle w:val="InChI-FAQ-answers"/>
      </w:pPr>
      <w:r>
        <w:pict>
          <v:shape id="_x0000_i1072" type="#_x0000_t75" style="width:467.25pt;height:148.5pt">
            <v:imagedata r:id="rId90" o:title=""/>
          </v:shape>
        </w:pict>
      </w:r>
    </w:p>
    <w:p w:rsidR="00472A7B" w:rsidRPr="00AF4BB7" w:rsidRDefault="001B3DA1" w:rsidP="00810B2C">
      <w:pPr>
        <w:pStyle w:val="InChI-FAQ-answers"/>
      </w:pPr>
      <w:r w:rsidRPr="00AF4BB7">
        <w:rPr>
          <w:bCs/>
        </w:rPr>
        <w:t xml:space="preserve">The reason is that the </w:t>
      </w:r>
      <w:r w:rsidRPr="00AF4BB7">
        <w:t>stereochemistry [sub-]layer is "repetitive" (you may want to take a look at the "Appendix 2. Abbreviations and Layer Precedence", section "Layer Precedence" in the InChI Technical Manual). In general, if an InChI’s "repetitive" segment /e (‘e’ stands for any appropriate symbol, e.g., ‘s’) in a given layer is exactly same as its namesake segment ‘/e' in the preceding layer, then /e is omitted.</w:t>
      </w:r>
    </w:p>
    <w:p w:rsidR="00472A7B" w:rsidRPr="00AF4BB7" w:rsidRDefault="00472A7B" w:rsidP="00472A7B">
      <w:pPr>
        <w:pStyle w:val="InChI-FAQ-answers"/>
      </w:pPr>
      <w:r w:rsidRPr="00AF4BB7">
        <w:t>Note that the /m layer is included in both stereochemical layers as its content is different in main-stereo and isotopic-stereo sub-layers (m0 and m1).</w:t>
      </w:r>
    </w:p>
    <w:p w:rsidR="00E77F19" w:rsidRPr="00AF4BB7" w:rsidRDefault="00906868" w:rsidP="003D7361">
      <w:pPr>
        <w:pStyle w:val="Heading2"/>
        <w:rPr>
          <w:lang w:val="en-US"/>
        </w:rPr>
      </w:pPr>
      <w:bookmarkStart w:id="1334" w:name="_Toc492494021"/>
      <w:r w:rsidRPr="00AF4BB7">
        <w:rPr>
          <w:lang w:val="en-US"/>
        </w:rPr>
        <w:t xml:space="preserve">15. </w:t>
      </w:r>
      <w:r w:rsidR="0088048D" w:rsidRPr="00AF4BB7">
        <w:rPr>
          <w:lang w:val="en-US"/>
        </w:rPr>
        <w:t>InChI Software</w:t>
      </w:r>
      <w:bookmarkEnd w:id="1334"/>
      <w:r w:rsidR="00E77F19" w:rsidRPr="00AF4BB7">
        <w:rPr>
          <w:lang w:val="en-US"/>
        </w:rPr>
        <w:t xml:space="preserve"> </w:t>
      </w:r>
    </w:p>
    <w:p w:rsidR="00D60D63" w:rsidRPr="00AF4BB7" w:rsidRDefault="00906868" w:rsidP="00D60D63">
      <w:pPr>
        <w:pStyle w:val="InChI-FAQ-Heading-3"/>
      </w:pPr>
      <w:bookmarkStart w:id="1335" w:name="_Toc492494022"/>
      <w:r w:rsidRPr="00AF4BB7">
        <w:t xml:space="preserve">15.1. </w:t>
      </w:r>
      <w:r w:rsidR="00D60D63" w:rsidRPr="00AF4BB7">
        <w:t xml:space="preserve">What </w:t>
      </w:r>
      <w:r w:rsidR="00376590" w:rsidRPr="00AF4BB7">
        <w:t>is included in</w:t>
      </w:r>
      <w:r w:rsidR="007116B6" w:rsidRPr="00AF4BB7">
        <w:t xml:space="preserve"> </w:t>
      </w:r>
      <w:r w:rsidR="00376590" w:rsidRPr="00AF4BB7">
        <w:t>t</w:t>
      </w:r>
      <w:r w:rsidR="007116B6" w:rsidRPr="00AF4BB7">
        <w:t>he</w:t>
      </w:r>
      <w:r w:rsidR="00376590" w:rsidRPr="00AF4BB7">
        <w:t xml:space="preserve"> </w:t>
      </w:r>
      <w:r w:rsidR="00D60D63" w:rsidRPr="00AF4BB7">
        <w:t>InChI Software?</w:t>
      </w:r>
      <w:bookmarkEnd w:id="1335"/>
    </w:p>
    <w:p w:rsidR="007116B6" w:rsidRPr="00AF4BB7" w:rsidRDefault="007116B6" w:rsidP="007116B6">
      <w:pPr>
        <w:pStyle w:val="InChI-FAQ-answers"/>
      </w:pPr>
      <w:r w:rsidRPr="00AF4BB7">
        <w:rPr>
          <w:lang w:val="en-US"/>
        </w:rPr>
        <w:t xml:space="preserve">The </w:t>
      </w:r>
      <w:r w:rsidRPr="00AF4BB7">
        <w:t>InChI Software is a counterpart of InChI which provides all the necessary means to generate InChIs using stand-alone executables as well as API (Application Programming Interface) library calls.</w:t>
      </w:r>
    </w:p>
    <w:p w:rsidR="007116B6" w:rsidRPr="00AF4BB7" w:rsidRDefault="007116B6" w:rsidP="007116B6">
      <w:pPr>
        <w:pStyle w:val="InChI-FAQ-answers"/>
      </w:pPr>
      <w:r w:rsidRPr="00AF4BB7">
        <w:t>The updates (new versions) of this software are periodically released by the InChI Trust with the approval of IUPAC.</w:t>
      </w:r>
    </w:p>
    <w:p w:rsidR="007116B6" w:rsidRPr="00AF4BB7" w:rsidRDefault="007116B6" w:rsidP="007116B6">
      <w:pPr>
        <w:pStyle w:val="InChI-FAQ-answers"/>
      </w:pPr>
      <w:r w:rsidRPr="00AF4BB7">
        <w:t>Current InChI Software v. 1.</w:t>
      </w:r>
      <w:del w:id="1336" w:author="Igor P" w:date="2017-07-04T11:52:00Z">
        <w:r w:rsidRPr="00AF4BB7" w:rsidDel="006D73BC">
          <w:delText xml:space="preserve">04 </w:delText>
        </w:r>
      </w:del>
      <w:ins w:id="1337" w:author="Igor P" w:date="2017-07-04T11:52:00Z">
        <w:r w:rsidR="006D73BC" w:rsidRPr="00AF4BB7">
          <w:t>0</w:t>
        </w:r>
        <w:r w:rsidR="006D73BC">
          <w:t>5</w:t>
        </w:r>
        <w:r w:rsidR="006D73BC" w:rsidRPr="00AF4BB7">
          <w:t xml:space="preserve"> </w:t>
        </w:r>
      </w:ins>
      <w:r w:rsidRPr="00AF4BB7">
        <w:t>(the major version of the software is always the version number of the identifier, e.g., 1 for now) includes:</w:t>
      </w:r>
    </w:p>
    <w:p w:rsidR="007116B6" w:rsidRPr="00AF4BB7" w:rsidRDefault="007116B6" w:rsidP="007116B6">
      <w:pPr>
        <w:pStyle w:val="InChI-FAQ-answers"/>
        <w:numPr>
          <w:ilvl w:val="0"/>
          <w:numId w:val="43"/>
        </w:numPr>
        <w:jc w:val="left"/>
      </w:pPr>
      <w:r w:rsidRPr="00AF4BB7">
        <w:t>inchi-1 – a 'command line' InChI generator.</w:t>
      </w:r>
      <w:r w:rsidRPr="00AF4BB7">
        <w:br/>
        <w:t>Available in 32- and 64-bit versions for MS Windows and Linux.</w:t>
      </w:r>
    </w:p>
    <w:p w:rsidR="007116B6" w:rsidRPr="00AF4BB7" w:rsidRDefault="007116B6" w:rsidP="007116B6">
      <w:pPr>
        <w:pStyle w:val="InChI-FAQ-answers"/>
        <w:numPr>
          <w:ilvl w:val="0"/>
          <w:numId w:val="43"/>
        </w:numPr>
        <w:jc w:val="left"/>
      </w:pPr>
      <w:proofErr w:type="spellStart"/>
      <w:r w:rsidRPr="00AF4BB7">
        <w:t>libinchi</w:t>
      </w:r>
      <w:proofErr w:type="spellEnd"/>
      <w:r w:rsidRPr="00AF4BB7">
        <w:t xml:space="preserve"> - InChI API library.</w:t>
      </w:r>
      <w:r w:rsidRPr="00AF4BB7">
        <w:br/>
        <w:t>Available in 32- and 64-bit versions for MS Windows (</w:t>
      </w:r>
      <w:proofErr w:type="spellStart"/>
      <w:r w:rsidRPr="00AF4BB7">
        <w:t>dll</w:t>
      </w:r>
      <w:proofErr w:type="spellEnd"/>
      <w:r w:rsidRPr="00AF4BB7">
        <w:t>) and Linux (so library).</w:t>
      </w:r>
    </w:p>
    <w:p w:rsidR="007116B6" w:rsidRPr="00AF4BB7" w:rsidRDefault="007116B6" w:rsidP="007116B6">
      <w:pPr>
        <w:pStyle w:val="InChI-FAQ-answers"/>
        <w:numPr>
          <w:ilvl w:val="0"/>
          <w:numId w:val="43"/>
        </w:numPr>
        <w:jc w:val="left"/>
      </w:pPr>
      <w:r w:rsidRPr="00AF4BB7">
        <w:lastRenderedPageBreak/>
        <w:t>winchi-1.exe - a graphical Windows application.</w:t>
      </w:r>
      <w:r w:rsidRPr="00AF4BB7">
        <w:br/>
        <w:t>A 32-bit version which will also run under 64-bit Windows.</w:t>
      </w:r>
    </w:p>
    <w:p w:rsidR="007116B6" w:rsidRPr="00AF4BB7" w:rsidRDefault="007116B6" w:rsidP="007116B6">
      <w:pPr>
        <w:pStyle w:val="InChI-FAQ-answers"/>
      </w:pPr>
      <w:r w:rsidRPr="00AF4BB7">
        <w:rPr>
          <w:lang w:val="en-US"/>
        </w:rPr>
        <w:t xml:space="preserve">Note that the inchi-1 executable </w:t>
      </w:r>
      <w:r w:rsidRPr="00AF4BB7">
        <w:t xml:space="preserve">has a normative role i.e. it acts as the final arbiter: by definition, the reference InChI for any molecule is InChI generated with inchi-1. </w:t>
      </w:r>
    </w:p>
    <w:p w:rsidR="007116B6" w:rsidRPr="00AF4BB7" w:rsidRDefault="007116B6" w:rsidP="007116B6">
      <w:pPr>
        <w:pStyle w:val="InChI-FAQ-answers"/>
        <w:rPr>
          <w:lang w:val="en-US"/>
        </w:rPr>
      </w:pPr>
      <w:r w:rsidRPr="00AF4BB7">
        <w:rPr>
          <w:lang w:val="en-US"/>
        </w:rPr>
        <w:t>A distribution package of InChI Software also includes source codes for all programs, examples of calling the InChI library, sample MOL/SDF input files, etc.</w:t>
      </w:r>
    </w:p>
    <w:p w:rsidR="003B351B" w:rsidRPr="00AF4BB7" w:rsidRDefault="003B351B" w:rsidP="003B351B">
      <w:pPr>
        <w:pStyle w:val="InChI-FAQ-answers"/>
        <w:rPr>
          <w:lang w:val="en-US"/>
        </w:rPr>
      </w:pPr>
      <w:r w:rsidRPr="00AF4BB7">
        <w:rPr>
          <w:lang w:val="en-US"/>
        </w:rPr>
        <w:t xml:space="preserve">The source code of inchi-1 is the ultimate place documenting </w:t>
      </w:r>
      <w:r w:rsidR="0050014D">
        <w:rPr>
          <w:lang w:val="en-US"/>
        </w:rPr>
        <w:t xml:space="preserve">the </w:t>
      </w:r>
      <w:r w:rsidRPr="00AF4BB7">
        <w:rPr>
          <w:lang w:val="en-US"/>
        </w:rPr>
        <w:t>InChI algorithm in maximum detail.</w:t>
      </w:r>
    </w:p>
    <w:p w:rsidR="003B351B" w:rsidRPr="00AF4BB7" w:rsidRDefault="003B351B" w:rsidP="003B351B">
      <w:pPr>
        <w:pStyle w:val="InChI-FAQ-answers"/>
        <w:rPr>
          <w:lang w:val="en-US"/>
        </w:rPr>
      </w:pPr>
      <w:r w:rsidRPr="00AF4BB7">
        <w:rPr>
          <w:lang w:val="en-US"/>
        </w:rPr>
        <w:t xml:space="preserve">Usage of InChI Software is documented in the User Guide (InChI_UserGuide.pdf; intended for end users) and API Reference (InChI_API_Reference.pdf; intended for developers, who use </w:t>
      </w:r>
      <w:r w:rsidR="0050014D">
        <w:rPr>
          <w:lang w:val="en-US"/>
        </w:rPr>
        <w:t xml:space="preserve">the </w:t>
      </w:r>
      <w:r w:rsidRPr="00AF4BB7">
        <w:rPr>
          <w:lang w:val="en-US"/>
        </w:rPr>
        <w:t>InChI library).</w:t>
      </w:r>
    </w:p>
    <w:p w:rsidR="00E75A9F" w:rsidRPr="00AF4BB7" w:rsidRDefault="00BC6116" w:rsidP="00E75A9F">
      <w:pPr>
        <w:pStyle w:val="InChI-FAQ-Heading-3"/>
      </w:pPr>
      <w:bookmarkStart w:id="1338" w:name="_Toc492494023"/>
      <w:r w:rsidRPr="00AF4BB7">
        <w:t xml:space="preserve">15.2. </w:t>
      </w:r>
      <w:r w:rsidR="00E75A9F" w:rsidRPr="00AF4BB7">
        <w:t>What is the benefit of using w</w:t>
      </w:r>
      <w:r w:rsidR="004707AA" w:rsidRPr="00AF4BB7">
        <w:t>inchi-1</w:t>
      </w:r>
      <w:r w:rsidR="00E75A9F" w:rsidRPr="00AF4BB7">
        <w:t xml:space="preserve"> (the GUI application) over </w:t>
      </w:r>
      <w:r w:rsidR="004707AA" w:rsidRPr="00AF4BB7">
        <w:t xml:space="preserve">inchi-1 </w:t>
      </w:r>
      <w:r w:rsidR="00E75A9F" w:rsidRPr="00AF4BB7">
        <w:t xml:space="preserve">(the command line </w:t>
      </w:r>
      <w:r w:rsidR="004707AA" w:rsidRPr="00AF4BB7">
        <w:t>executable</w:t>
      </w:r>
      <w:r w:rsidR="00E75A9F" w:rsidRPr="00AF4BB7">
        <w:t>)?</w:t>
      </w:r>
      <w:bookmarkEnd w:id="1338"/>
      <w:r w:rsidR="00E75A9F" w:rsidRPr="00AF4BB7">
        <w:t xml:space="preserve"> </w:t>
      </w:r>
    </w:p>
    <w:p w:rsidR="003B351B" w:rsidRPr="00AF4BB7" w:rsidRDefault="003B351B" w:rsidP="003B351B">
      <w:pPr>
        <w:pStyle w:val="InChI-FAQ-answers"/>
        <w:rPr>
          <w:lang w:val="en-US"/>
        </w:rPr>
      </w:pPr>
      <w:r w:rsidRPr="00AF4BB7">
        <w:rPr>
          <w:lang w:val="en-US"/>
        </w:rPr>
        <w:t xml:space="preserve">To better understand what </w:t>
      </w:r>
      <w:r w:rsidR="0050014D">
        <w:rPr>
          <w:lang w:val="en-US"/>
        </w:rPr>
        <w:t xml:space="preserve">the </w:t>
      </w:r>
      <w:r w:rsidRPr="00AF4BB7">
        <w:rPr>
          <w:lang w:val="en-US"/>
        </w:rPr>
        <w:t>InChI algorithm does it is strongly recommended that you run the MS Windows GUI application winchi-1.exe against your test structures because it displays:</w:t>
      </w:r>
    </w:p>
    <w:p w:rsidR="003B351B" w:rsidRPr="00AF4BB7" w:rsidRDefault="003B351B" w:rsidP="003B351B">
      <w:pPr>
        <w:pStyle w:val="InChI-FAQ-answers"/>
        <w:numPr>
          <w:ilvl w:val="0"/>
          <w:numId w:val="45"/>
        </w:numPr>
        <w:rPr>
          <w:lang w:val="en-US"/>
        </w:rPr>
      </w:pPr>
      <w:r w:rsidRPr="00AF4BB7">
        <w:rPr>
          <w:lang w:val="en-US"/>
        </w:rPr>
        <w:t xml:space="preserve">Input structures as InChI understands them, with all atoms H and charges. </w:t>
      </w:r>
    </w:p>
    <w:p w:rsidR="003B351B" w:rsidRPr="00AF4BB7" w:rsidRDefault="003B351B" w:rsidP="003B351B">
      <w:pPr>
        <w:pStyle w:val="InChI-FAQ-answers"/>
        <w:numPr>
          <w:ilvl w:val="0"/>
          <w:numId w:val="45"/>
        </w:numPr>
        <w:rPr>
          <w:lang w:val="en-US"/>
        </w:rPr>
      </w:pPr>
      <w:r w:rsidRPr="00AF4BB7">
        <w:rPr>
          <w:lang w:val="en-US"/>
        </w:rPr>
        <w:t>The initial numbering of the atom</w:t>
      </w:r>
      <w:r w:rsidR="0050014D">
        <w:rPr>
          <w:lang w:val="en-US"/>
        </w:rPr>
        <w:t>s</w:t>
      </w:r>
      <w:r w:rsidRPr="00AF4BB7">
        <w:rPr>
          <w:lang w:val="en-US"/>
        </w:rPr>
        <w:t xml:space="preserve">. </w:t>
      </w:r>
    </w:p>
    <w:p w:rsidR="003B351B" w:rsidRPr="00AF4BB7" w:rsidRDefault="003B351B" w:rsidP="003B351B">
      <w:pPr>
        <w:pStyle w:val="InChI-FAQ-answers"/>
        <w:numPr>
          <w:ilvl w:val="0"/>
          <w:numId w:val="45"/>
        </w:numPr>
        <w:rPr>
          <w:lang w:val="en-US"/>
        </w:rPr>
      </w:pPr>
      <w:r w:rsidRPr="00AF4BB7">
        <w:rPr>
          <w:lang w:val="en-US"/>
        </w:rPr>
        <w:t xml:space="preserve">Canonical numberings, non-stereo equivalence and tautomeric groups. </w:t>
      </w:r>
    </w:p>
    <w:p w:rsidR="003B351B" w:rsidRPr="00AF4BB7" w:rsidRDefault="003B351B" w:rsidP="003B351B">
      <w:pPr>
        <w:pStyle w:val="InChI-FAQ-answers"/>
        <w:numPr>
          <w:ilvl w:val="0"/>
          <w:numId w:val="45"/>
        </w:numPr>
      </w:pPr>
      <w:r w:rsidRPr="00AF4BB7">
        <w:t xml:space="preserve">Stereo parities. </w:t>
      </w:r>
    </w:p>
    <w:p w:rsidR="003B351B" w:rsidRPr="00AF4BB7" w:rsidRDefault="003B351B" w:rsidP="003B351B">
      <w:pPr>
        <w:pStyle w:val="InChI-FAQ-answers"/>
        <w:numPr>
          <w:ilvl w:val="0"/>
          <w:numId w:val="45"/>
        </w:numPr>
        <w:rPr>
          <w:lang w:val="en-US"/>
        </w:rPr>
      </w:pPr>
      <w:r w:rsidRPr="00AF4BB7">
        <w:rPr>
          <w:lang w:val="en-US"/>
        </w:rPr>
        <w:t xml:space="preserve">Bond type changes made during the normalization (these cannot be observed in any other way </w:t>
      </w:r>
      <w:r w:rsidR="0050014D">
        <w:rPr>
          <w:lang w:val="en-US"/>
        </w:rPr>
        <w:t>than</w:t>
      </w:r>
      <w:r w:rsidRPr="00AF4BB7">
        <w:rPr>
          <w:lang w:val="en-US"/>
        </w:rPr>
        <w:t xml:space="preserve"> in winchi-1 or under a debugger). </w:t>
      </w:r>
    </w:p>
    <w:p w:rsidR="00B9574D" w:rsidRPr="00AF4BB7" w:rsidRDefault="00B9574D" w:rsidP="00B9574D">
      <w:pPr>
        <w:pStyle w:val="InChI-FAQ-answers"/>
      </w:pPr>
      <w:r w:rsidRPr="00AF4BB7">
        <w:t>It is possible to run winchi-1 from within a virtual Windows environment under Linux.</w:t>
      </w:r>
    </w:p>
    <w:p w:rsidR="00BA77ED" w:rsidRPr="00AF4BB7" w:rsidRDefault="00BC6116" w:rsidP="00BA77ED">
      <w:pPr>
        <w:pStyle w:val="InChI-FAQ-Heading-3"/>
      </w:pPr>
      <w:bookmarkStart w:id="1339" w:name="_Toc492494024"/>
      <w:r w:rsidRPr="00AF4BB7">
        <w:t xml:space="preserve">15.3. </w:t>
      </w:r>
      <w:r w:rsidR="00BA77ED" w:rsidRPr="00AF4BB7">
        <w:t>Why</w:t>
      </w:r>
      <w:r w:rsidR="00B9574D" w:rsidRPr="00AF4BB7">
        <w:t xml:space="preserve"> do the example programs using the InChI Library included in the InChI Software distribution sometimes produce InChI strings different from those generated by the inchi-1 executable?</w:t>
      </w:r>
      <w:bookmarkEnd w:id="1339"/>
    </w:p>
    <w:p w:rsidR="004C6B57" w:rsidRPr="00AF4BB7" w:rsidRDefault="004C6B57" w:rsidP="004C6B57">
      <w:pPr>
        <w:pStyle w:val="InChI-FAQ-answers"/>
        <w:rPr>
          <w:lang w:val="en-US"/>
        </w:rPr>
      </w:pPr>
      <w:r w:rsidRPr="00AF4BB7">
        <w:rPr>
          <w:lang w:val="en-US"/>
        </w:rPr>
        <w:t xml:space="preserve">The example programs, </w:t>
      </w:r>
      <w:proofErr w:type="spellStart"/>
      <w:r w:rsidRPr="00AF4BB7">
        <w:rPr>
          <w:lang w:val="en-US"/>
        </w:rPr>
        <w:t>inchi_main</w:t>
      </w:r>
      <w:proofErr w:type="spellEnd"/>
      <w:r w:rsidRPr="00AF4BB7">
        <w:rPr>
          <w:lang w:val="en-US"/>
        </w:rPr>
        <w:t xml:space="preserve"> (written in C) and make_inchi.py (written in Python) are provided solely to exemplify, by source codes, how to use the InChI API. </w:t>
      </w:r>
    </w:p>
    <w:p w:rsidR="004C6B57" w:rsidRPr="00AF4BB7" w:rsidRDefault="004C6B57" w:rsidP="004C6B57">
      <w:pPr>
        <w:pStyle w:val="InChI-FAQ-answers"/>
        <w:rPr>
          <w:lang w:val="en-US"/>
        </w:rPr>
      </w:pPr>
      <w:r w:rsidRPr="00AF4BB7">
        <w:rPr>
          <w:lang w:val="en-US"/>
        </w:rPr>
        <w:t xml:space="preserve">They should not be used as a production InChI generator and may create InChI strings which are different from those obtained with reference application inchi-1 (or winchi-1.exe). The major reason is </w:t>
      </w:r>
      <w:r w:rsidR="0050014D">
        <w:rPr>
          <w:lang w:val="en-US"/>
        </w:rPr>
        <w:t xml:space="preserve">the </w:t>
      </w:r>
      <w:r w:rsidRPr="00AF4BB7">
        <w:rPr>
          <w:lang w:val="en-US"/>
        </w:rPr>
        <w:t>somewhat simplified algorithm of parsing MOL/SDF input files used in the example programs.</w:t>
      </w:r>
    </w:p>
    <w:p w:rsidR="00567749" w:rsidRPr="00AF4BB7" w:rsidRDefault="00BC6116" w:rsidP="004707AA">
      <w:pPr>
        <w:pStyle w:val="InChI-FAQ-Heading-3"/>
      </w:pPr>
      <w:bookmarkStart w:id="1340" w:name="_Toc492494025"/>
      <w:r w:rsidRPr="00AF4BB7">
        <w:t xml:space="preserve">15.4. </w:t>
      </w:r>
      <w:r w:rsidR="00567749" w:rsidRPr="00AF4BB7">
        <w:t xml:space="preserve">Standard vs. </w:t>
      </w:r>
      <w:r w:rsidR="00276ECD" w:rsidRPr="00AF4BB7">
        <w:t>N</w:t>
      </w:r>
      <w:r w:rsidR="00567749" w:rsidRPr="00AF4BB7">
        <w:t>on-standard InChI generation</w:t>
      </w:r>
      <w:bookmarkEnd w:id="1340"/>
    </w:p>
    <w:p w:rsidR="00B80FDF" w:rsidRPr="00AF4BB7" w:rsidRDefault="00B80FDF" w:rsidP="00B80FDF">
      <w:pPr>
        <w:pStyle w:val="InChI-FAQ-answers"/>
        <w:rPr>
          <w:lang w:val="en-US"/>
        </w:rPr>
      </w:pPr>
      <w:r w:rsidRPr="00AF4BB7">
        <w:rPr>
          <w:lang w:val="en-US"/>
        </w:rPr>
        <w:t xml:space="preserve">InChI Software allows one to produce both </w:t>
      </w:r>
      <w:r w:rsidR="0050014D">
        <w:rPr>
          <w:lang w:val="en-US"/>
        </w:rPr>
        <w:t>S</w:t>
      </w:r>
      <w:r w:rsidRPr="00AF4BB7">
        <w:rPr>
          <w:lang w:val="en-US"/>
        </w:rPr>
        <w:t xml:space="preserve">tandard and </w:t>
      </w:r>
      <w:r w:rsidR="0050014D">
        <w:rPr>
          <w:lang w:val="en-US"/>
        </w:rPr>
        <w:t>N</w:t>
      </w:r>
      <w:r w:rsidRPr="00AF4BB7">
        <w:rPr>
          <w:lang w:val="en-US"/>
        </w:rPr>
        <w:t>onstandard InChI</w:t>
      </w:r>
      <w:r w:rsidR="0050014D">
        <w:rPr>
          <w:lang w:val="en-US"/>
        </w:rPr>
        <w:t>s</w:t>
      </w:r>
      <w:r w:rsidRPr="00AF4BB7">
        <w:rPr>
          <w:lang w:val="en-US"/>
        </w:rPr>
        <w:t xml:space="preserve">, as well as their hashed representations, </w:t>
      </w:r>
      <w:proofErr w:type="spellStart"/>
      <w:r w:rsidRPr="00AF4BB7">
        <w:rPr>
          <w:lang w:val="en-US"/>
        </w:rPr>
        <w:t>InChIKeys</w:t>
      </w:r>
      <w:proofErr w:type="spellEnd"/>
      <w:r w:rsidRPr="00AF4BB7">
        <w:rPr>
          <w:lang w:val="en-US"/>
        </w:rPr>
        <w:t xml:space="preserve">. </w:t>
      </w:r>
    </w:p>
    <w:p w:rsidR="00B80FDF" w:rsidRPr="00AF4BB7" w:rsidRDefault="00B80FDF" w:rsidP="00B80FDF">
      <w:pPr>
        <w:pStyle w:val="InChI-FAQ-answers"/>
        <w:rPr>
          <w:lang w:val="en-US"/>
        </w:rPr>
      </w:pPr>
      <w:r w:rsidRPr="00AF4BB7">
        <w:rPr>
          <w:lang w:val="en-US"/>
        </w:rPr>
        <w:t xml:space="preserve">By default, </w:t>
      </w:r>
      <w:r w:rsidR="0050014D">
        <w:rPr>
          <w:lang w:val="en-US"/>
        </w:rPr>
        <w:t xml:space="preserve">the </w:t>
      </w:r>
      <w:r w:rsidRPr="00AF4BB7">
        <w:rPr>
          <w:lang w:val="en-US"/>
        </w:rPr>
        <w:t xml:space="preserve">InChI executable/library generates Standard InChI and </w:t>
      </w:r>
      <w:proofErr w:type="spellStart"/>
      <w:r w:rsidRPr="00AF4BB7">
        <w:rPr>
          <w:lang w:val="en-US"/>
        </w:rPr>
        <w:t>InChKey</w:t>
      </w:r>
      <w:proofErr w:type="spellEnd"/>
      <w:r w:rsidRPr="00AF4BB7">
        <w:rPr>
          <w:lang w:val="en-US"/>
        </w:rPr>
        <w:t xml:space="preserve">. In particular, </w:t>
      </w:r>
      <w:r w:rsidR="0050014D">
        <w:rPr>
          <w:lang w:val="en-US"/>
        </w:rPr>
        <w:t>S</w:t>
      </w:r>
      <w:r w:rsidRPr="00AF4BB7">
        <w:rPr>
          <w:lang w:val="en-US"/>
        </w:rPr>
        <w:t>tandard identifiers are generated when the software is used without any options (‘options’ are command-line switches for an executable; they are mirrored by the input parameters used for the InChI API library calls).</w:t>
      </w:r>
    </w:p>
    <w:p w:rsidR="00B80FDF" w:rsidRPr="00AF4BB7" w:rsidRDefault="00B80FDF" w:rsidP="00B80FDF">
      <w:pPr>
        <w:pStyle w:val="InChI-FAQ-answers"/>
        <w:rPr>
          <w:lang w:val="en-US"/>
        </w:rPr>
      </w:pPr>
      <w:r w:rsidRPr="00AF4BB7">
        <w:rPr>
          <w:lang w:val="en-US"/>
        </w:rPr>
        <w:t>If some options are specified and at least one of them is</w:t>
      </w:r>
      <w:r w:rsidR="0050014D">
        <w:rPr>
          <w:lang w:val="en-US"/>
        </w:rPr>
        <w:t xml:space="preserve"> </w:t>
      </w:r>
      <w:r w:rsidRPr="00AF4BB7">
        <w:rPr>
          <w:lang w:val="en-US"/>
        </w:rPr>
        <w:t>related to non-standard InChI (see below for ‘InChI creation’ options), the non-standard identifiers are produced.</w:t>
      </w:r>
    </w:p>
    <w:p w:rsidR="00E77F19" w:rsidRPr="00AF4BB7" w:rsidRDefault="00BC6116" w:rsidP="00A44510">
      <w:pPr>
        <w:pStyle w:val="InChI-FAQ-Heading-3"/>
      </w:pPr>
      <w:bookmarkStart w:id="1341" w:name="_Toc492494026"/>
      <w:r w:rsidRPr="00AF4BB7">
        <w:lastRenderedPageBreak/>
        <w:t xml:space="preserve">15.5. </w:t>
      </w:r>
      <w:r w:rsidR="00A50258" w:rsidRPr="00AF4BB7">
        <w:t>Ho</w:t>
      </w:r>
      <w:r w:rsidR="00E77F19" w:rsidRPr="00AF4BB7">
        <w:t xml:space="preserve">w </w:t>
      </w:r>
      <w:r w:rsidR="00B9574D" w:rsidRPr="00AF4BB7">
        <w:t>do I install the InChI Software?</w:t>
      </w:r>
      <w:bookmarkEnd w:id="1341"/>
    </w:p>
    <w:p w:rsidR="008E53FD" w:rsidRPr="00AF4BB7" w:rsidRDefault="008E53FD" w:rsidP="008E53FD">
      <w:pPr>
        <w:pStyle w:val="InChI-FAQ-answers"/>
        <w:rPr>
          <w:lang w:val="en-US"/>
        </w:rPr>
      </w:pPr>
      <w:r w:rsidRPr="00AF4BB7">
        <w:rPr>
          <w:lang w:val="en-US"/>
        </w:rPr>
        <w:t xml:space="preserve">To use the software, first extract (preserving the folder structure) the contents of the zip files of distribution package to a directory of your choice. There are four archive files (INCHI-1-API.ZIP, INCHI-1-BIN.ZIP, INCHI-1-DOC.ZIP, INCHI-1-TEST.ZIP); each is unpacked into a separate subdirectory with the name corresponding to </w:t>
      </w:r>
      <w:r w:rsidR="0050014D">
        <w:rPr>
          <w:lang w:val="en-US"/>
        </w:rPr>
        <w:t xml:space="preserve">the </w:t>
      </w:r>
      <w:r w:rsidRPr="00AF4BB7">
        <w:rPr>
          <w:lang w:val="en-US"/>
        </w:rPr>
        <w:t>archive name.</w:t>
      </w:r>
    </w:p>
    <w:p w:rsidR="008E53FD" w:rsidRPr="00AF4BB7" w:rsidRDefault="008E53FD" w:rsidP="008E53FD">
      <w:pPr>
        <w:pStyle w:val="InChI-FAQ-answers"/>
        <w:rPr>
          <w:lang w:val="en-US"/>
        </w:rPr>
      </w:pPr>
      <w:r w:rsidRPr="00AF4BB7">
        <w:rPr>
          <w:lang w:val="en-US"/>
        </w:rPr>
        <w:t xml:space="preserve">InChI executables and library are located in INCHI-1-BIN subdirectory (in lower-level subdirectories for different platforms, Windows/Linux and 32/64 bit). </w:t>
      </w:r>
    </w:p>
    <w:p w:rsidR="008E53FD" w:rsidRPr="00AF4BB7" w:rsidRDefault="008E53FD" w:rsidP="008E53FD">
      <w:pPr>
        <w:pStyle w:val="InChI-FAQ-answers"/>
        <w:rPr>
          <w:lang w:val="en-US"/>
        </w:rPr>
      </w:pPr>
      <w:r w:rsidRPr="00AF4BB7">
        <w:rPr>
          <w:lang w:val="en-US"/>
        </w:rPr>
        <w:t xml:space="preserve">The executables are ready to use (e.g., no special installation/accessing registry is necessary under Windows). Installing dynamic libraries may require </w:t>
      </w:r>
      <w:r w:rsidR="0050014D">
        <w:rPr>
          <w:lang w:val="en-US"/>
        </w:rPr>
        <w:t xml:space="preserve">appropriate </w:t>
      </w:r>
      <w:r w:rsidRPr="00AF4BB7">
        <w:rPr>
          <w:lang w:val="en-US"/>
        </w:rPr>
        <w:t>placement and setting up necessary access paths</w:t>
      </w:r>
      <w:r w:rsidR="0050014D">
        <w:rPr>
          <w:lang w:val="en-US"/>
        </w:rPr>
        <w:t>;</w:t>
      </w:r>
      <w:r w:rsidRPr="00AF4BB7">
        <w:rPr>
          <w:lang w:val="en-US"/>
        </w:rPr>
        <w:t xml:space="preserve"> please consult your system manual. </w:t>
      </w:r>
    </w:p>
    <w:p w:rsidR="008E53FD" w:rsidRPr="00AF4BB7" w:rsidRDefault="008E53FD" w:rsidP="008E53FD">
      <w:pPr>
        <w:pStyle w:val="InChI-FAQ-answers"/>
        <w:rPr>
          <w:lang w:val="en-US"/>
        </w:rPr>
      </w:pPr>
      <w:r w:rsidRPr="00AF4BB7">
        <w:rPr>
          <w:lang w:val="en-US"/>
        </w:rPr>
        <w:t xml:space="preserve">For additional details, you may check with software release notes and user guide (files </w:t>
      </w:r>
      <w:proofErr w:type="spellStart"/>
      <w:r w:rsidRPr="00AF4BB7">
        <w:rPr>
          <w:lang w:val="en-US"/>
        </w:rPr>
        <w:t>RelNotes.pfd</w:t>
      </w:r>
      <w:proofErr w:type="spellEnd"/>
      <w:r w:rsidRPr="00AF4BB7">
        <w:rPr>
          <w:lang w:val="en-US"/>
        </w:rPr>
        <w:t xml:space="preserve"> and InChI_UserGuide.pdf, resp.), which are available in </w:t>
      </w:r>
      <w:r w:rsidR="0050014D">
        <w:rPr>
          <w:lang w:val="en-US"/>
        </w:rPr>
        <w:t xml:space="preserve">the </w:t>
      </w:r>
      <w:r w:rsidRPr="00AF4BB7">
        <w:rPr>
          <w:lang w:val="en-US"/>
        </w:rPr>
        <w:t>distribution package).</w:t>
      </w:r>
    </w:p>
    <w:p w:rsidR="00E77F19" w:rsidRPr="00AF4BB7" w:rsidRDefault="00BC6116" w:rsidP="00DC0239">
      <w:pPr>
        <w:pStyle w:val="InChI-FAQ-Heading-3"/>
      </w:pPr>
      <w:bookmarkStart w:id="1342" w:name="_Toc492494027"/>
      <w:r w:rsidRPr="00AF4BB7">
        <w:t xml:space="preserve">15.6. </w:t>
      </w:r>
      <w:r w:rsidR="00A50258" w:rsidRPr="00AF4BB7">
        <w:t>Ho</w:t>
      </w:r>
      <w:r w:rsidR="00E77F19" w:rsidRPr="00AF4BB7">
        <w:t>w do I create an InChI?</w:t>
      </w:r>
      <w:bookmarkEnd w:id="1342"/>
      <w:r w:rsidR="00E77F19" w:rsidRPr="00AF4BB7">
        <w:t xml:space="preserve"> </w:t>
      </w:r>
    </w:p>
    <w:p w:rsidR="00B9574D" w:rsidRPr="00AF4BB7" w:rsidRDefault="00B9574D" w:rsidP="00B9574D">
      <w:pPr>
        <w:rPr>
          <w:lang w:val="en-US"/>
        </w:rPr>
      </w:pPr>
      <w:r w:rsidRPr="00AF4BB7">
        <w:rPr>
          <w:color w:val="000000"/>
          <w:lang w:val="en"/>
        </w:rPr>
        <w:t>The InChI Software distribution package contains a User Guide (</w:t>
      </w:r>
      <w:r w:rsidRPr="00AF4BB7">
        <w:rPr>
          <w:lang w:val="en-US"/>
        </w:rPr>
        <w:t>InChI_UserGuide.pdf</w:t>
      </w:r>
      <w:r w:rsidRPr="00AF4BB7">
        <w:rPr>
          <w:color w:val="000000"/>
          <w:lang w:val="en"/>
        </w:rPr>
        <w:t>) that takes you through the creation of InChIs using the sample structure files and the generation program provided.</w:t>
      </w:r>
    </w:p>
    <w:p w:rsidR="00E77F19" w:rsidRPr="00AF4BB7" w:rsidRDefault="00BC6116" w:rsidP="00A44510">
      <w:pPr>
        <w:pStyle w:val="InChI-FAQ-Heading-3"/>
      </w:pPr>
      <w:bookmarkStart w:id="1343" w:name="_Toc492494028"/>
      <w:r w:rsidRPr="00AF4BB7">
        <w:t xml:space="preserve">15.7. </w:t>
      </w:r>
      <w:r w:rsidR="00A50258" w:rsidRPr="00AF4BB7">
        <w:t>C</w:t>
      </w:r>
      <w:r w:rsidR="00E77F19" w:rsidRPr="00AF4BB7">
        <w:t>an I link</w:t>
      </w:r>
      <w:r w:rsidR="00DE21E5" w:rsidRPr="00AF4BB7">
        <w:t>/</w:t>
      </w:r>
      <w:r w:rsidR="00E77F19" w:rsidRPr="00AF4BB7">
        <w:t>call InChI from my program?</w:t>
      </w:r>
      <w:bookmarkEnd w:id="1343"/>
      <w:r w:rsidR="00E77F19" w:rsidRPr="00AF4BB7">
        <w:t xml:space="preserve"> </w:t>
      </w:r>
    </w:p>
    <w:p w:rsidR="00B9574D" w:rsidRPr="00AF4BB7" w:rsidRDefault="00B9574D" w:rsidP="00B9574D">
      <w:pPr>
        <w:pStyle w:val="InChI-FAQ-answers"/>
      </w:pPr>
      <w:r w:rsidRPr="00AF4BB7">
        <w:t>Yes, the InChI library (</w:t>
      </w:r>
      <w:proofErr w:type="spellStart"/>
      <w:r w:rsidRPr="00AF4BB7">
        <w:t>libinchi</w:t>
      </w:r>
      <w:proofErr w:type="spellEnd"/>
      <w:r w:rsidRPr="00AF4BB7">
        <w:t>) serves exactly this purpose.</w:t>
      </w:r>
    </w:p>
    <w:p w:rsidR="00B9574D" w:rsidRPr="00AF4BB7" w:rsidRDefault="00B9574D" w:rsidP="00B9574D">
      <w:pPr>
        <w:pStyle w:val="InChI-FAQ-answers"/>
      </w:pPr>
      <w:r w:rsidRPr="00AF4BB7">
        <w:t>Please check InChI API Reference (file InChI_API_Reference.pdf of distribution package).</w:t>
      </w:r>
    </w:p>
    <w:p w:rsidR="00DE21E5" w:rsidRPr="00AF4BB7" w:rsidRDefault="00B9574D" w:rsidP="00B9574D">
      <w:pPr>
        <w:pStyle w:val="InChI-FAQ-answers"/>
      </w:pPr>
      <w:r w:rsidRPr="00AF4BB7">
        <w:t>You may also look at the source code of examples of using the InChI library which are supplied in the distribution package (for C and Python calling programs).</w:t>
      </w:r>
    </w:p>
    <w:p w:rsidR="00E77F19" w:rsidRPr="00AF4BB7" w:rsidRDefault="00BC6116" w:rsidP="00A44510">
      <w:pPr>
        <w:pStyle w:val="InChI-FAQ-Heading-3"/>
      </w:pPr>
      <w:bookmarkStart w:id="1344" w:name="_Toc492494029"/>
      <w:r w:rsidRPr="00AF4BB7">
        <w:t xml:space="preserve">15.8. </w:t>
      </w:r>
      <w:r w:rsidR="00A50258" w:rsidRPr="00AF4BB7">
        <w:t>Wh</w:t>
      </w:r>
      <w:r w:rsidR="00E77F19" w:rsidRPr="00AF4BB7">
        <w:t xml:space="preserve">ich formats does InChI </w:t>
      </w:r>
      <w:r w:rsidR="00517D08" w:rsidRPr="00AF4BB7">
        <w:t xml:space="preserve">Software </w:t>
      </w:r>
      <w:r w:rsidR="00E77F19" w:rsidRPr="00AF4BB7">
        <w:t>accept?</w:t>
      </w:r>
      <w:bookmarkEnd w:id="1344"/>
      <w:r w:rsidR="00E77F19" w:rsidRPr="00AF4BB7">
        <w:t xml:space="preserve"> </w:t>
      </w:r>
    </w:p>
    <w:p w:rsidR="008E53FD" w:rsidRPr="00AF4BB7" w:rsidRDefault="008E53FD" w:rsidP="008E53FD">
      <w:pPr>
        <w:pStyle w:val="InChI-FAQ-answers"/>
        <w:rPr>
          <w:lang w:val="en-US"/>
        </w:rPr>
      </w:pPr>
      <w:r w:rsidRPr="00AF4BB7">
        <w:rPr>
          <w:lang w:val="en-US"/>
        </w:rPr>
        <w:t>The InChI Software executable accepts Mol files (*.mol), concatenated Mol files (*.</w:t>
      </w:r>
      <w:proofErr w:type="spellStart"/>
      <w:r w:rsidRPr="00AF4BB7">
        <w:rPr>
          <w:lang w:val="en-US"/>
        </w:rPr>
        <w:t>sdf</w:t>
      </w:r>
      <w:proofErr w:type="spellEnd"/>
      <w:r w:rsidRPr="00AF4BB7">
        <w:rPr>
          <w:lang w:val="en-US"/>
        </w:rPr>
        <w:t>), or the program’s own output produced with the "Full auxiliary information" (e.g. the output produced when you click on the 'Write Result' button in winchi-1).</w:t>
      </w:r>
    </w:p>
    <w:p w:rsidR="00A32FE9" w:rsidRPr="00AF4BB7" w:rsidRDefault="008E53FD" w:rsidP="00517D08">
      <w:pPr>
        <w:pStyle w:val="InChI-FAQ-answers"/>
      </w:pPr>
      <w:r w:rsidRPr="00AF4BB7">
        <w:rPr>
          <w:lang w:val="en-US"/>
        </w:rPr>
        <w:t xml:space="preserve">The executable inchi-1 requires usage of input files of the above types. The GUI application winchi-1 under MS Windows allows one to simply cut-and-paste the input structure drawing from certain chemical structure editors (e.g. </w:t>
      </w:r>
      <w:proofErr w:type="spellStart"/>
      <w:r w:rsidRPr="00AF4BB7">
        <w:rPr>
          <w:lang w:val="en-US"/>
        </w:rPr>
        <w:t>Accelrys</w:t>
      </w:r>
      <w:proofErr w:type="spellEnd"/>
      <w:r w:rsidRPr="00AF4BB7">
        <w:rPr>
          <w:lang w:val="en-US"/>
        </w:rPr>
        <w:t xml:space="preserve"> Draw, ACD/</w:t>
      </w:r>
      <w:proofErr w:type="spellStart"/>
      <w:r w:rsidRPr="00AF4BB7">
        <w:rPr>
          <w:lang w:val="en-US"/>
        </w:rPr>
        <w:t>ChemSketch</w:t>
      </w:r>
      <w:proofErr w:type="spellEnd"/>
      <w:r w:rsidRPr="00AF4BB7">
        <w:rPr>
          <w:lang w:val="en-US"/>
        </w:rPr>
        <w:t xml:space="preserve">, </w:t>
      </w:r>
      <w:proofErr w:type="spellStart"/>
      <w:r w:rsidRPr="00AF4BB7">
        <w:rPr>
          <w:lang w:val="en-US"/>
        </w:rPr>
        <w:t>ChemDraw</w:t>
      </w:r>
      <w:proofErr w:type="spellEnd"/>
      <w:r w:rsidRPr="00AF4BB7">
        <w:rPr>
          <w:lang w:val="en-US"/>
        </w:rPr>
        <w:t xml:space="preserve">, etc.) into </w:t>
      </w:r>
      <w:r w:rsidR="00206AEB">
        <w:rPr>
          <w:lang w:val="en-US"/>
        </w:rPr>
        <w:t xml:space="preserve">the </w:t>
      </w:r>
      <w:r w:rsidRPr="00AF4BB7">
        <w:rPr>
          <w:lang w:val="en-US"/>
        </w:rPr>
        <w:t>winchi-1 main window, as an additional means of input.</w:t>
      </w:r>
    </w:p>
    <w:p w:rsidR="00721EB9" w:rsidRPr="00AF4BB7" w:rsidRDefault="00BC6116" w:rsidP="00A44510">
      <w:pPr>
        <w:pStyle w:val="InChI-FAQ-Heading-3"/>
      </w:pPr>
      <w:bookmarkStart w:id="1345" w:name="_Toc492494030"/>
      <w:r w:rsidRPr="00AF4BB7">
        <w:t xml:space="preserve">15.9. </w:t>
      </w:r>
      <w:r w:rsidR="00721EB9" w:rsidRPr="00AF4BB7">
        <w:t>Does InChI Software support CML input?</w:t>
      </w:r>
      <w:bookmarkEnd w:id="1345"/>
    </w:p>
    <w:p w:rsidR="00721EB9" w:rsidRPr="00AF4BB7" w:rsidRDefault="009844AD" w:rsidP="009844AD">
      <w:pPr>
        <w:pStyle w:val="InChI-FAQ-answers"/>
      </w:pPr>
      <w:r w:rsidRPr="00AF4BB7">
        <w:t>Currently</w:t>
      </w:r>
      <w:r w:rsidR="008E53FD" w:rsidRPr="00AF4BB7">
        <w:t>,</w:t>
      </w:r>
      <w:r w:rsidRPr="00AF4BB7">
        <w:t xml:space="preserve"> n</w:t>
      </w:r>
      <w:r w:rsidR="00721EB9" w:rsidRPr="00AF4BB7">
        <w:t>o.</w:t>
      </w:r>
    </w:p>
    <w:p w:rsidR="00E77F19" w:rsidRPr="00AF4BB7" w:rsidRDefault="00BC6116" w:rsidP="00A44510">
      <w:pPr>
        <w:pStyle w:val="InChI-FAQ-Heading-3"/>
      </w:pPr>
      <w:bookmarkStart w:id="1346" w:name="_Toc492494031"/>
      <w:r w:rsidRPr="00AF4BB7">
        <w:t xml:space="preserve">15.10. </w:t>
      </w:r>
      <w:r w:rsidR="00A50258" w:rsidRPr="00AF4BB7">
        <w:t>C</w:t>
      </w:r>
      <w:r w:rsidR="00E77F19" w:rsidRPr="00AF4BB7">
        <w:t>an I use InChI if I don't know the connection table?</w:t>
      </w:r>
      <w:bookmarkEnd w:id="1346"/>
      <w:r w:rsidR="00E77F19" w:rsidRPr="00AF4BB7">
        <w:t xml:space="preserve"> </w:t>
      </w:r>
    </w:p>
    <w:p w:rsidR="00525FD1" w:rsidRPr="00AF4BB7" w:rsidRDefault="00525FD1" w:rsidP="0048362A">
      <w:pPr>
        <w:pStyle w:val="InChI-FAQ-answers"/>
      </w:pPr>
      <w:r w:rsidRPr="00AF4BB7">
        <w:t>Yes. If you do not know the connection table (i.e.</w:t>
      </w:r>
      <w:r w:rsidR="008B7459" w:rsidRPr="00AF4BB7">
        <w:t xml:space="preserve"> you</w:t>
      </w:r>
      <w:r w:rsidRPr="00AF4BB7">
        <w:t xml:space="preserve"> do not have access to the *.mol or *.</w:t>
      </w:r>
      <w:proofErr w:type="spellStart"/>
      <w:r w:rsidRPr="00AF4BB7">
        <w:t>sdf</w:t>
      </w:r>
      <w:proofErr w:type="spellEnd"/>
      <w:r w:rsidRPr="00AF4BB7">
        <w:t xml:space="preserve"> file representation of a chemical structure) then you can simply draw the structure in one of the 2D chemical drawing packages described above and then '</w:t>
      </w:r>
      <w:r w:rsidR="008F0A69" w:rsidRPr="00AF4BB7">
        <w:t>copy</w:t>
      </w:r>
      <w:r w:rsidRPr="00AF4BB7">
        <w:t>-and-paste' that structure into the main window of the Windows application winchi-1.exe.</w:t>
      </w:r>
    </w:p>
    <w:p w:rsidR="0048362A" w:rsidRPr="00AF4BB7" w:rsidRDefault="0048362A" w:rsidP="0048362A">
      <w:pPr>
        <w:pStyle w:val="InChI-FAQ-answers"/>
      </w:pPr>
      <w:r w:rsidRPr="00AF4BB7">
        <w:t>Once this has been done, the InChI is created automatically for you and presented in the lower section of the application window.</w:t>
      </w:r>
    </w:p>
    <w:p w:rsidR="00A32FE9" w:rsidRPr="00AF4BB7" w:rsidRDefault="00BC6116" w:rsidP="00A32FE9">
      <w:pPr>
        <w:pStyle w:val="InChI-FAQ-Heading-3"/>
      </w:pPr>
      <w:bookmarkStart w:id="1347" w:name="_Toc492494032"/>
      <w:r w:rsidRPr="00AF4BB7">
        <w:lastRenderedPageBreak/>
        <w:t xml:space="preserve">15.11. </w:t>
      </w:r>
      <w:r w:rsidR="00A32FE9" w:rsidRPr="00AF4BB7">
        <w:t>How</w:t>
      </w:r>
      <w:r w:rsidR="00525FD1" w:rsidRPr="00AF4BB7">
        <w:t xml:space="preserve"> do I generate an InChI if I have a molecule presented in a file format other than MOL or SDF?</w:t>
      </w:r>
      <w:bookmarkEnd w:id="1347"/>
    </w:p>
    <w:p w:rsidR="00525FD1" w:rsidRPr="00AF4BB7" w:rsidRDefault="00525FD1" w:rsidP="00525FD1">
      <w:pPr>
        <w:pStyle w:val="InChI-FAQ-answers"/>
      </w:pPr>
      <w:r w:rsidRPr="00AF4BB7">
        <w:t xml:space="preserve">As a general solution, you may use </w:t>
      </w:r>
      <w:proofErr w:type="spellStart"/>
      <w:r w:rsidRPr="00AF4BB7">
        <w:t>OpenBabel</w:t>
      </w:r>
      <w:proofErr w:type="spellEnd"/>
      <w:r w:rsidRPr="00AF4BB7">
        <w:t>, a powerful tool for molecular file format conversion:</w:t>
      </w:r>
    </w:p>
    <w:p w:rsidR="00A32FE9" w:rsidRPr="00AF4BB7" w:rsidRDefault="00E3347E" w:rsidP="00A32FE9">
      <w:pPr>
        <w:pStyle w:val="InChI-FAQ-answers"/>
      </w:pPr>
      <w:hyperlink r:id="rId91" w:history="1">
        <w:r w:rsidR="00462E96" w:rsidRPr="00AF4BB7">
          <w:rPr>
            <w:rStyle w:val="Hyperlink"/>
          </w:rPr>
          <w:t>http://openbabel.org</w:t>
        </w:r>
      </w:hyperlink>
    </w:p>
    <w:p w:rsidR="00525FD1" w:rsidRPr="00AF4BB7" w:rsidRDefault="00525FD1" w:rsidP="00525FD1">
      <w:pPr>
        <w:pStyle w:val="InChI-FAQ-answers"/>
      </w:pPr>
      <w:r w:rsidRPr="00AF4BB7">
        <w:t xml:space="preserve">Note that </w:t>
      </w:r>
      <w:proofErr w:type="spellStart"/>
      <w:r w:rsidRPr="00AF4BB7">
        <w:t>OpenBabel</w:t>
      </w:r>
      <w:proofErr w:type="spellEnd"/>
      <w:r w:rsidRPr="00AF4BB7">
        <w:t xml:space="preserve"> even provides an ability to generate InChI with its own software (via under-the-hood use of the InChI Software library).</w:t>
      </w:r>
    </w:p>
    <w:p w:rsidR="00462E96" w:rsidRPr="00AF4BB7" w:rsidRDefault="00462E96" w:rsidP="00A32FE9">
      <w:pPr>
        <w:pStyle w:val="InChI-FAQ-answers"/>
      </w:pPr>
      <w:r w:rsidRPr="00AF4BB7">
        <w:t>However be careful</w:t>
      </w:r>
      <w:r w:rsidR="0076616A" w:rsidRPr="00AF4BB7">
        <w:t xml:space="preserve">: </w:t>
      </w:r>
      <w:r w:rsidRPr="00AF4BB7">
        <w:t>format conversion/interpretation may not be 100%-bullet-proof.</w:t>
      </w:r>
      <w:r w:rsidR="0076616A" w:rsidRPr="00AF4BB7">
        <w:t xml:space="preserve"> </w:t>
      </w:r>
    </w:p>
    <w:p w:rsidR="00E77F19" w:rsidRPr="00AF4BB7" w:rsidRDefault="00BC6116" w:rsidP="00A44510">
      <w:pPr>
        <w:pStyle w:val="InChI-FAQ-Heading-3"/>
      </w:pPr>
      <w:bookmarkStart w:id="1348" w:name="_Toc492494033"/>
      <w:r w:rsidRPr="00AF4BB7">
        <w:t xml:space="preserve">15.12. </w:t>
      </w:r>
      <w:r w:rsidR="00E77F19" w:rsidRPr="00AF4BB7">
        <w:t>Other than a connection table, what is needed to generate an InChI?</w:t>
      </w:r>
      <w:bookmarkEnd w:id="1348"/>
      <w:r w:rsidR="00E77F19" w:rsidRPr="00AF4BB7">
        <w:t xml:space="preserve"> </w:t>
      </w:r>
    </w:p>
    <w:p w:rsidR="008F0A69" w:rsidRPr="00AF4BB7" w:rsidRDefault="008F0A69" w:rsidP="008F0A69">
      <w:pPr>
        <w:pStyle w:val="InChI-FAQ-answers"/>
        <w:rPr>
          <w:lang w:val="en-US"/>
        </w:rPr>
      </w:pPr>
      <w:r w:rsidRPr="00AF4BB7">
        <w:rPr>
          <w:lang w:val="en-US"/>
        </w:rPr>
        <w:t>Nothing, if you are generating a Standard InChI which uses the most common default options designed for inter-operability.</w:t>
      </w:r>
    </w:p>
    <w:p w:rsidR="008F0A69" w:rsidRPr="00AF4BB7" w:rsidRDefault="008F0A69" w:rsidP="008F0A69">
      <w:pPr>
        <w:pStyle w:val="InChI-FAQ-answers"/>
        <w:rPr>
          <w:lang w:val="en-US"/>
        </w:rPr>
      </w:pPr>
      <w:r w:rsidRPr="00AF4BB7">
        <w:rPr>
          <w:lang w:val="en-US"/>
        </w:rPr>
        <w:t xml:space="preserve"> If you choose to generate non-standard InChI, you need to select additional options. The most important options are summarized below.</w:t>
      </w:r>
    </w:p>
    <w:p w:rsidR="008F0A69" w:rsidRPr="00AF4BB7" w:rsidRDefault="008F0A69" w:rsidP="008F0A69">
      <w:pPr>
        <w:pStyle w:val="InChI-FAQ-answers"/>
        <w:rPr>
          <w:lang w:val="en-US"/>
        </w:rPr>
      </w:pPr>
      <w:r w:rsidRPr="00AF4BB7">
        <w:rPr>
          <w:lang w:val="en-US"/>
        </w:rPr>
        <w:t xml:space="preserve">If the species has potentially mobile hydrogen atoms, the user needs to specify whether to represent the substance assuming H-mobility as associated with tautomerization (default) or as a substance with all H-atoms fixed (option </w:t>
      </w:r>
      <w:proofErr w:type="spellStart"/>
      <w:r w:rsidRPr="00AF4BB7">
        <w:rPr>
          <w:lang w:val="en-US"/>
        </w:rPr>
        <w:t>FixedH</w:t>
      </w:r>
      <w:proofErr w:type="spellEnd"/>
      <w:r w:rsidRPr="00AF4BB7">
        <w:rPr>
          <w:lang w:val="en-US"/>
        </w:rPr>
        <w:t xml:space="preserve">). </w:t>
      </w:r>
    </w:p>
    <w:p w:rsidR="008F0A69" w:rsidRPr="00AF4BB7" w:rsidRDefault="008F0A69" w:rsidP="008F0A69">
      <w:pPr>
        <w:pStyle w:val="InChI-FAQ-answers"/>
        <w:rPr>
          <w:lang w:val="en-US"/>
        </w:rPr>
      </w:pPr>
      <w:r w:rsidRPr="00AF4BB7">
        <w:rPr>
          <w:lang w:val="en-US"/>
        </w:rPr>
        <w:t>Also, if the structure is organometallic, the user needs to specify whether the fully bonded structure will be appended to the disconnected metal atoms structure (</w:t>
      </w:r>
      <w:proofErr w:type="spellStart"/>
      <w:r w:rsidRPr="00AF4BB7">
        <w:rPr>
          <w:lang w:val="en-US"/>
        </w:rPr>
        <w:t>RecMet</w:t>
      </w:r>
      <w:proofErr w:type="spellEnd"/>
      <w:r w:rsidRPr="00AF4BB7">
        <w:rPr>
          <w:lang w:val="en-US"/>
        </w:rPr>
        <w:t xml:space="preserve"> options). Except for compounds composed entirely of covalent bonds, this representation is generally not preferable (as the InChI will contain a layer that may depend on drawing conventions).</w:t>
      </w:r>
    </w:p>
    <w:p w:rsidR="008F0A69" w:rsidRPr="00AF4BB7" w:rsidRDefault="008F0A69" w:rsidP="008F0A69">
      <w:pPr>
        <w:pStyle w:val="InChI-FAQ-answers"/>
        <w:rPr>
          <w:lang w:val="en-US"/>
        </w:rPr>
      </w:pPr>
      <w:r w:rsidRPr="00AF4BB7">
        <w:rPr>
          <w:lang w:val="en-US"/>
        </w:rPr>
        <w:t xml:space="preserve">Also, when appropriate, a </w:t>
      </w:r>
      <w:proofErr w:type="spellStart"/>
      <w:r w:rsidRPr="00AF4BB7">
        <w:rPr>
          <w:lang w:val="en-US"/>
        </w:rPr>
        <w:t>stereodescription</w:t>
      </w:r>
      <w:proofErr w:type="spellEnd"/>
      <w:r w:rsidRPr="00AF4BB7">
        <w:rPr>
          <w:lang w:val="en-US"/>
        </w:rPr>
        <w:t xml:space="preserve"> may be entered as a single enantiomer, a racemic mixture, or, with two or more stereocenters, as a relative stereochemical description.</w:t>
      </w:r>
    </w:p>
    <w:p w:rsidR="00D65A12" w:rsidRPr="00AF4BB7" w:rsidRDefault="00BC6116" w:rsidP="00D65A12">
      <w:pPr>
        <w:pStyle w:val="InChI-FAQ-Heading-3"/>
      </w:pPr>
      <w:bookmarkStart w:id="1349" w:name="_Toc492494034"/>
      <w:r w:rsidRPr="00AF4BB7">
        <w:t xml:space="preserve">15.13. </w:t>
      </w:r>
      <w:r w:rsidR="00D65A12" w:rsidRPr="00AF4BB7">
        <w:t>Wha</w:t>
      </w:r>
      <w:r w:rsidR="00525FD1" w:rsidRPr="00AF4BB7">
        <w:t>t happens if the input structure has no mobile hydrogen</w:t>
      </w:r>
      <w:r w:rsidR="008F0A69" w:rsidRPr="00AF4BB7">
        <w:t xml:space="preserve"> atom</w:t>
      </w:r>
      <w:r w:rsidR="00525FD1" w:rsidRPr="00AF4BB7">
        <w:t xml:space="preserve">s but generation requires exact tautomeric H positions (through </w:t>
      </w:r>
      <w:proofErr w:type="spellStart"/>
      <w:r w:rsidR="00525FD1" w:rsidRPr="00AF4BB7">
        <w:t>FixedH</w:t>
      </w:r>
      <w:proofErr w:type="spellEnd"/>
      <w:r w:rsidR="00525FD1" w:rsidRPr="00AF4BB7">
        <w:t xml:space="preserve"> option)?</w:t>
      </w:r>
      <w:bookmarkEnd w:id="1349"/>
    </w:p>
    <w:p w:rsidR="00525FD1" w:rsidRPr="00AF4BB7" w:rsidRDefault="00525FD1" w:rsidP="00525FD1">
      <w:pPr>
        <w:pStyle w:val="InChI-FAQ-answers"/>
      </w:pPr>
      <w:r w:rsidRPr="00AF4BB7">
        <w:t xml:space="preserve">If there are no mobile hydrogen atoms, no exact mobile hydrogen positions and no Fixed-H layer may appear. So this specification will have no effect -- except that the resulting InChI will be qualified as Non-standard. (Note that if </w:t>
      </w:r>
      <w:proofErr w:type="spellStart"/>
      <w:r w:rsidRPr="00AF4BB7">
        <w:t>FixedH</w:t>
      </w:r>
      <w:proofErr w:type="spellEnd"/>
      <w:r w:rsidRPr="00AF4BB7">
        <w:t xml:space="preserve"> is the only ‘InChI creation’ option actually used, this InChI will differ from Standard InChI only in the absence of letter ‘S’ in the prefix). </w:t>
      </w:r>
    </w:p>
    <w:p w:rsidR="0054318F" w:rsidRPr="00AF4BB7" w:rsidRDefault="00BC6116" w:rsidP="00A44510">
      <w:pPr>
        <w:pStyle w:val="InChI-FAQ-Heading-3"/>
      </w:pPr>
      <w:bookmarkStart w:id="1350" w:name="_Toc492494035"/>
      <w:r w:rsidRPr="00AF4BB7">
        <w:t xml:space="preserve">15.14. </w:t>
      </w:r>
      <w:r w:rsidR="00E77F19" w:rsidRPr="00AF4BB7">
        <w:t xml:space="preserve">The InChI </w:t>
      </w:r>
      <w:r w:rsidR="00CA549C" w:rsidRPr="00AF4BB7">
        <w:t xml:space="preserve">Software </w:t>
      </w:r>
      <w:r w:rsidR="00E77F19" w:rsidRPr="00AF4BB7">
        <w:t xml:space="preserve">has many </w:t>
      </w:r>
      <w:r w:rsidR="00CA549C" w:rsidRPr="00AF4BB7">
        <w:t>switches</w:t>
      </w:r>
      <w:r w:rsidR="00F417D6" w:rsidRPr="00AF4BB7">
        <w:t>; w</w:t>
      </w:r>
      <w:r w:rsidR="00CA549C" w:rsidRPr="00AF4BB7">
        <w:t>hat they are for</w:t>
      </w:r>
      <w:r w:rsidR="00E77F19" w:rsidRPr="00AF4BB7">
        <w:t>?</w:t>
      </w:r>
      <w:bookmarkEnd w:id="1350"/>
    </w:p>
    <w:p w:rsidR="00525FD1" w:rsidRPr="00AF4BB7" w:rsidRDefault="00525FD1" w:rsidP="00525FD1">
      <w:pPr>
        <w:pStyle w:val="InChI-FAQ-answers"/>
      </w:pPr>
      <w:r w:rsidRPr="00AF4BB7">
        <w:t>The switches used in the InChI Software are broadly divided onto the two classes:</w:t>
      </w:r>
    </w:p>
    <w:p w:rsidR="0054318F" w:rsidRPr="00AF4BB7" w:rsidRDefault="0054318F" w:rsidP="0054318F">
      <w:pPr>
        <w:pStyle w:val="InChI-FAQ-answers"/>
        <w:numPr>
          <w:ilvl w:val="0"/>
          <w:numId w:val="17"/>
        </w:numPr>
      </w:pPr>
      <w:r w:rsidRPr="00AF4BB7">
        <w:t>those that affect the running, display, input, output, etc. but not the InChI;</w:t>
      </w:r>
    </w:p>
    <w:p w:rsidR="0054318F" w:rsidRPr="00AF4BB7" w:rsidRDefault="0054318F" w:rsidP="0054318F">
      <w:pPr>
        <w:pStyle w:val="InChI-FAQ-answers"/>
        <w:numPr>
          <w:ilvl w:val="0"/>
          <w:numId w:val="17"/>
        </w:numPr>
      </w:pPr>
      <w:r w:rsidRPr="00AF4BB7">
        <w:t>those that affect the InChI.</w:t>
      </w:r>
    </w:p>
    <w:p w:rsidR="00525FD1" w:rsidRPr="00AF4BB7" w:rsidRDefault="00525FD1" w:rsidP="00525FD1">
      <w:pPr>
        <w:pStyle w:val="InChI-FAQ-answers"/>
      </w:pPr>
      <w:r w:rsidRPr="00AF4BB7">
        <w:t xml:space="preserve">The switches affecting the InChI comprise those specific to </w:t>
      </w:r>
    </w:p>
    <w:p w:rsidR="0054318F" w:rsidRPr="00AF4BB7" w:rsidRDefault="0054318F" w:rsidP="0054318F">
      <w:pPr>
        <w:pStyle w:val="InChI-FAQ-answers"/>
        <w:numPr>
          <w:ilvl w:val="0"/>
          <w:numId w:val="18"/>
        </w:numPr>
      </w:pPr>
      <w:r w:rsidRPr="00AF4BB7">
        <w:t xml:space="preserve">structure perception, </w:t>
      </w:r>
    </w:p>
    <w:p w:rsidR="0054318F" w:rsidRPr="00AF4BB7" w:rsidRDefault="0054318F" w:rsidP="0054318F">
      <w:pPr>
        <w:pStyle w:val="InChI-FAQ-answers"/>
        <w:numPr>
          <w:ilvl w:val="0"/>
          <w:numId w:val="18"/>
        </w:numPr>
      </w:pPr>
      <w:r w:rsidRPr="00AF4BB7">
        <w:t xml:space="preserve">stereo interpretation </w:t>
      </w:r>
    </w:p>
    <w:p w:rsidR="0054318F" w:rsidRPr="00AF4BB7" w:rsidRDefault="0054318F" w:rsidP="0054318F">
      <w:pPr>
        <w:pStyle w:val="InChI-FAQ-answers"/>
        <w:numPr>
          <w:ilvl w:val="0"/>
          <w:numId w:val="18"/>
        </w:numPr>
      </w:pPr>
      <w:r w:rsidRPr="00AF4BB7">
        <w:t>InChI creation.</w:t>
      </w:r>
    </w:p>
    <w:p w:rsidR="00525FD1" w:rsidRPr="00AF4BB7" w:rsidRDefault="00525FD1" w:rsidP="00525FD1">
      <w:pPr>
        <w:pStyle w:val="InChI-FAQ-answers"/>
      </w:pPr>
      <w:r w:rsidRPr="00AF4BB7">
        <w:t>Note that all switches that modify the InChI act by appending layers, not by altering the core InChI.</w:t>
      </w:r>
    </w:p>
    <w:p w:rsidR="00003A76" w:rsidRPr="00AF4BB7" w:rsidRDefault="00BC6116" w:rsidP="00FD6825">
      <w:pPr>
        <w:pStyle w:val="InChI-FAQ-Heading-3"/>
      </w:pPr>
      <w:bookmarkStart w:id="1351" w:name="_Toc492494036"/>
      <w:r w:rsidRPr="00AF4BB7">
        <w:lastRenderedPageBreak/>
        <w:t xml:space="preserve">15.15. </w:t>
      </w:r>
      <w:r w:rsidR="00FD6825" w:rsidRPr="00AF4BB7">
        <w:t xml:space="preserve">What </w:t>
      </w:r>
      <w:r w:rsidR="00C10866" w:rsidRPr="00AF4BB7">
        <w:t xml:space="preserve">are the </w:t>
      </w:r>
      <w:r w:rsidR="00FD6825" w:rsidRPr="00AF4BB7">
        <w:t xml:space="preserve">‘structure perception’ </w:t>
      </w:r>
      <w:r w:rsidR="00C10866" w:rsidRPr="00AF4BB7">
        <w:t>options?</w:t>
      </w:r>
      <w:bookmarkEnd w:id="1351"/>
    </w:p>
    <w:p w:rsidR="00D55D46" w:rsidRPr="00AF4BB7" w:rsidRDefault="00D55D46" w:rsidP="00D55D46">
      <w:pPr>
        <w:pStyle w:val="InChI-FAQ-answers"/>
        <w:rPr>
          <w:lang w:val="en-US"/>
        </w:rPr>
      </w:pPr>
      <w:r w:rsidRPr="00AF4BB7">
        <w:rPr>
          <w:lang w:val="en-US"/>
        </w:rPr>
        <w:t xml:space="preserve">The perception options are considered drawing style/edit flags which affect the input structure interpretation. It is assumed that the user may deliberately use these options to take into account specific features of structure collections. As the result, the perception options may be used for generating </w:t>
      </w:r>
      <w:r w:rsidR="00206AEB">
        <w:rPr>
          <w:lang w:val="en-US"/>
        </w:rPr>
        <w:t>S</w:t>
      </w:r>
      <w:r w:rsidRPr="00AF4BB7">
        <w:rPr>
          <w:lang w:val="en-US"/>
        </w:rPr>
        <w:t>tandard InChI without the loss of its “</w:t>
      </w:r>
      <w:proofErr w:type="spellStart"/>
      <w:r w:rsidRPr="00AF4BB7">
        <w:rPr>
          <w:lang w:val="en-US"/>
        </w:rPr>
        <w:t>standardness</w:t>
      </w:r>
      <w:proofErr w:type="spellEnd"/>
      <w:r w:rsidRPr="00AF4BB7">
        <w:rPr>
          <w:lang w:val="en-US"/>
        </w:rPr>
        <w:t>”.</w:t>
      </w:r>
    </w:p>
    <w:p w:rsidR="00705077" w:rsidRPr="00AF4BB7" w:rsidRDefault="00705077" w:rsidP="00705077">
      <w:pPr>
        <w:pStyle w:val="InChI-FAQ-answers"/>
        <w:rPr>
          <w:lang w:val="en-US"/>
        </w:rPr>
      </w:pPr>
      <w:r w:rsidRPr="00AF4BB7">
        <w:rPr>
          <w:lang w:val="en-US"/>
        </w:rPr>
        <w:t>The full list of perception options is as follows:</w:t>
      </w:r>
    </w:p>
    <w:p w:rsidR="00705077" w:rsidRPr="00AF4BB7" w:rsidRDefault="00705077" w:rsidP="00705077">
      <w:pPr>
        <w:pStyle w:val="InChI-FAQ-answers"/>
        <w:numPr>
          <w:ilvl w:val="0"/>
          <w:numId w:val="14"/>
        </w:numPr>
      </w:pPr>
      <w:proofErr w:type="spellStart"/>
      <w:r w:rsidRPr="00AF4BB7">
        <w:t>DoNotAddH</w:t>
      </w:r>
      <w:proofErr w:type="spellEnd"/>
    </w:p>
    <w:p w:rsidR="00705077" w:rsidRPr="00AF4BB7" w:rsidRDefault="00705077" w:rsidP="00705077">
      <w:pPr>
        <w:pStyle w:val="InChI-FAQ-answers"/>
        <w:numPr>
          <w:ilvl w:val="0"/>
          <w:numId w:val="14"/>
        </w:numPr>
      </w:pPr>
      <w:proofErr w:type="spellStart"/>
      <w:r w:rsidRPr="00AF4BB7">
        <w:t>SNon</w:t>
      </w:r>
      <w:proofErr w:type="spellEnd"/>
    </w:p>
    <w:p w:rsidR="00705077" w:rsidRPr="00AF4BB7" w:rsidRDefault="00705077" w:rsidP="00705077">
      <w:pPr>
        <w:pStyle w:val="InChI-FAQ-answers"/>
        <w:numPr>
          <w:ilvl w:val="0"/>
          <w:numId w:val="14"/>
        </w:numPr>
      </w:pPr>
      <w:r w:rsidRPr="00AF4BB7">
        <w:t>NEWPSOFF</w:t>
      </w:r>
    </w:p>
    <w:p w:rsidR="00C10866" w:rsidRPr="00AF4BB7" w:rsidRDefault="00BC6116" w:rsidP="00C10866">
      <w:pPr>
        <w:pStyle w:val="InChI-FAQ-Heading-3"/>
      </w:pPr>
      <w:bookmarkStart w:id="1352" w:name="_Toc492494037"/>
      <w:r w:rsidRPr="00AF4BB7">
        <w:t xml:space="preserve">15.16. </w:t>
      </w:r>
      <w:r w:rsidR="00C10866" w:rsidRPr="00AF4BB7">
        <w:t>What are the ‘stereo interpretation’ options?</w:t>
      </w:r>
      <w:bookmarkEnd w:id="1352"/>
    </w:p>
    <w:p w:rsidR="00525FD1" w:rsidRPr="00AF4BB7" w:rsidRDefault="00525FD1" w:rsidP="00525FD1">
      <w:pPr>
        <w:pStyle w:val="InChI-FAQ-answers"/>
      </w:pPr>
      <w:r w:rsidRPr="00AF4BB7">
        <w:t>These are several options which modify the interpretation of input stereochemical data. In principle, they would be considered related to structure perception. However, as the Standard InChI, by definition, requires the use of absolute stereo (or no stereo at all), these ‘stereo interpretation’ options assume generation of Non-standard InChI.</w:t>
      </w:r>
    </w:p>
    <w:p w:rsidR="00705077" w:rsidRPr="00AF4BB7" w:rsidRDefault="00705077" w:rsidP="00705077">
      <w:pPr>
        <w:pStyle w:val="InChI-FAQ-answers"/>
        <w:rPr>
          <w:lang w:val="en-US"/>
        </w:rPr>
      </w:pPr>
      <w:r w:rsidRPr="00AF4BB7">
        <w:rPr>
          <w:lang w:val="en-US"/>
        </w:rPr>
        <w:t xml:space="preserve">The </w:t>
      </w:r>
      <w:r w:rsidRPr="00AF4BB7">
        <w:t>stereo interpretation</w:t>
      </w:r>
      <w:r w:rsidRPr="00AF4BB7">
        <w:rPr>
          <w:lang w:val="en-US"/>
        </w:rPr>
        <w:t xml:space="preserve"> options are:</w:t>
      </w:r>
    </w:p>
    <w:p w:rsidR="00705077" w:rsidRPr="00AF4BB7" w:rsidRDefault="00705077" w:rsidP="00705077">
      <w:pPr>
        <w:pStyle w:val="InChI-FAQ-answers"/>
        <w:numPr>
          <w:ilvl w:val="0"/>
          <w:numId w:val="14"/>
        </w:numPr>
      </w:pPr>
      <w:proofErr w:type="spellStart"/>
      <w:r w:rsidRPr="00AF4BB7">
        <w:t>SRel</w:t>
      </w:r>
      <w:proofErr w:type="spellEnd"/>
    </w:p>
    <w:p w:rsidR="00705077" w:rsidRPr="00AF4BB7" w:rsidRDefault="00705077" w:rsidP="00705077">
      <w:pPr>
        <w:pStyle w:val="InChI-FAQ-answers"/>
        <w:numPr>
          <w:ilvl w:val="0"/>
          <w:numId w:val="14"/>
        </w:numPr>
      </w:pPr>
      <w:proofErr w:type="spellStart"/>
      <w:r w:rsidRPr="00AF4BB7">
        <w:t>SRac</w:t>
      </w:r>
      <w:proofErr w:type="spellEnd"/>
    </w:p>
    <w:p w:rsidR="00705077" w:rsidRPr="00AF4BB7" w:rsidRDefault="00705077" w:rsidP="00705077">
      <w:pPr>
        <w:pStyle w:val="InChI-FAQ-answers"/>
        <w:numPr>
          <w:ilvl w:val="0"/>
          <w:numId w:val="14"/>
        </w:numPr>
      </w:pPr>
      <w:r w:rsidRPr="00AF4BB7">
        <w:t>SUCF</w:t>
      </w:r>
    </w:p>
    <w:p w:rsidR="00C10866" w:rsidRPr="00AF4BB7" w:rsidRDefault="00BC6116" w:rsidP="00C10866">
      <w:pPr>
        <w:pStyle w:val="InChI-FAQ-Heading-3"/>
      </w:pPr>
      <w:bookmarkStart w:id="1353" w:name="_Toc492494038"/>
      <w:r w:rsidRPr="00AF4BB7">
        <w:t xml:space="preserve">15.17. </w:t>
      </w:r>
      <w:r w:rsidR="00C10866" w:rsidRPr="00AF4BB7">
        <w:t>What are the ‘InChI creation’ options?</w:t>
      </w:r>
      <w:bookmarkEnd w:id="1353"/>
    </w:p>
    <w:p w:rsidR="00D55D46" w:rsidRPr="00AF4BB7" w:rsidRDefault="00D55D46" w:rsidP="00D55D46">
      <w:pPr>
        <w:pStyle w:val="InChI-FAQ-answers"/>
        <w:rPr>
          <w:lang w:val="en-US"/>
        </w:rPr>
      </w:pPr>
      <w:r w:rsidRPr="00AF4BB7">
        <w:rPr>
          <w:lang w:val="en-US"/>
        </w:rPr>
        <w:t xml:space="preserve">The ‘InChI creation’ options affect what the InChI algorithm does, not just the structure perception. They modify the defaults specified for </w:t>
      </w:r>
      <w:r w:rsidR="00206AEB">
        <w:rPr>
          <w:lang w:val="en-US"/>
        </w:rPr>
        <w:t>S</w:t>
      </w:r>
      <w:r w:rsidRPr="00AF4BB7">
        <w:rPr>
          <w:lang w:val="en-US"/>
        </w:rPr>
        <w:t xml:space="preserve">tandard InChI and significantly affect the result (e.g., additional InChI layers may appear). </w:t>
      </w:r>
      <w:r w:rsidRPr="00AF4BB7">
        <w:t>Using any of the creation options</w:t>
      </w:r>
    </w:p>
    <w:p w:rsidR="00705077" w:rsidRPr="00AF4BB7" w:rsidRDefault="00705077" w:rsidP="00705077">
      <w:pPr>
        <w:pStyle w:val="InChI-FAQ-answers"/>
        <w:numPr>
          <w:ilvl w:val="0"/>
          <w:numId w:val="15"/>
        </w:numPr>
        <w:rPr>
          <w:lang w:val="en-US"/>
        </w:rPr>
      </w:pPr>
      <w:r w:rsidRPr="00AF4BB7">
        <w:rPr>
          <w:lang w:val="en-US"/>
        </w:rPr>
        <w:t>SUU</w:t>
      </w:r>
    </w:p>
    <w:p w:rsidR="00705077" w:rsidRPr="00AF4BB7" w:rsidRDefault="00705077" w:rsidP="00705077">
      <w:pPr>
        <w:pStyle w:val="InChI-FAQ-answers"/>
        <w:numPr>
          <w:ilvl w:val="0"/>
          <w:numId w:val="15"/>
        </w:numPr>
        <w:rPr>
          <w:lang w:val="en-US"/>
        </w:rPr>
      </w:pPr>
      <w:r w:rsidRPr="00AF4BB7">
        <w:rPr>
          <w:lang w:val="en-US"/>
        </w:rPr>
        <w:t>SLUUD</w:t>
      </w:r>
    </w:p>
    <w:p w:rsidR="00705077" w:rsidRPr="00AF4BB7" w:rsidRDefault="00705077" w:rsidP="00705077">
      <w:pPr>
        <w:pStyle w:val="InChI-FAQ-answers"/>
        <w:numPr>
          <w:ilvl w:val="0"/>
          <w:numId w:val="15"/>
        </w:numPr>
        <w:rPr>
          <w:lang w:val="en-US"/>
        </w:rPr>
      </w:pPr>
      <w:proofErr w:type="spellStart"/>
      <w:r w:rsidRPr="00AF4BB7">
        <w:rPr>
          <w:lang w:val="en-US"/>
        </w:rPr>
        <w:t>RecMet</w:t>
      </w:r>
      <w:proofErr w:type="spellEnd"/>
    </w:p>
    <w:p w:rsidR="00705077" w:rsidRPr="00AF4BB7" w:rsidRDefault="00705077" w:rsidP="00705077">
      <w:pPr>
        <w:pStyle w:val="InChI-FAQ-answers"/>
        <w:numPr>
          <w:ilvl w:val="0"/>
          <w:numId w:val="15"/>
        </w:numPr>
        <w:rPr>
          <w:lang w:val="en-US"/>
        </w:rPr>
      </w:pPr>
      <w:proofErr w:type="spellStart"/>
      <w:r w:rsidRPr="00AF4BB7">
        <w:rPr>
          <w:lang w:val="en-US"/>
        </w:rPr>
        <w:t>FixedH</w:t>
      </w:r>
      <w:proofErr w:type="spellEnd"/>
    </w:p>
    <w:p w:rsidR="00705077" w:rsidRPr="00AF4BB7" w:rsidRDefault="00705077" w:rsidP="00705077">
      <w:pPr>
        <w:pStyle w:val="InChI-FAQ-answers"/>
        <w:numPr>
          <w:ilvl w:val="0"/>
          <w:numId w:val="15"/>
        </w:numPr>
        <w:rPr>
          <w:lang w:val="en-US"/>
        </w:rPr>
      </w:pPr>
      <w:r w:rsidRPr="00AF4BB7">
        <w:rPr>
          <w:lang w:val="en-US"/>
        </w:rPr>
        <w:t>KET</w:t>
      </w:r>
    </w:p>
    <w:p w:rsidR="00705077" w:rsidRPr="00AF4BB7" w:rsidRDefault="00705077" w:rsidP="00705077">
      <w:pPr>
        <w:pStyle w:val="InChI-FAQ-answers"/>
        <w:numPr>
          <w:ilvl w:val="0"/>
          <w:numId w:val="15"/>
        </w:numPr>
        <w:rPr>
          <w:lang w:val="en-US"/>
        </w:rPr>
      </w:pPr>
      <w:r w:rsidRPr="00AF4BB7">
        <w:rPr>
          <w:lang w:val="en-US"/>
        </w:rPr>
        <w:t>15T</w:t>
      </w:r>
    </w:p>
    <w:p w:rsidR="00525FD1" w:rsidRPr="00AF4BB7" w:rsidRDefault="00D55D46" w:rsidP="00525FD1">
      <w:pPr>
        <w:pStyle w:val="InChI-FAQ-answers"/>
        <w:rPr>
          <w:lang w:val="en-US"/>
        </w:rPr>
      </w:pPr>
      <w:r w:rsidRPr="00AF4BB7">
        <w:rPr>
          <w:lang w:val="en-US"/>
        </w:rPr>
        <w:t xml:space="preserve">makes </w:t>
      </w:r>
      <w:r w:rsidR="00525FD1" w:rsidRPr="00AF4BB7">
        <w:t>the resulting identifier Non-standard.</w:t>
      </w:r>
    </w:p>
    <w:p w:rsidR="0008516C" w:rsidRPr="00AF4BB7" w:rsidRDefault="00BC6116" w:rsidP="00211DD6">
      <w:pPr>
        <w:pStyle w:val="InChI-FAQ-Heading-3"/>
      </w:pPr>
      <w:bookmarkStart w:id="1354" w:name="_Toc492494039"/>
      <w:r w:rsidRPr="00AF4BB7">
        <w:t xml:space="preserve">15.18. </w:t>
      </w:r>
      <w:bookmarkStart w:id="1355" w:name="_Toc322626510"/>
      <w:r w:rsidR="00D55D46" w:rsidRPr="00AF4BB7">
        <w:t xml:space="preserve">What does the </w:t>
      </w:r>
      <w:proofErr w:type="spellStart"/>
      <w:r w:rsidR="00D55D46" w:rsidRPr="00AF4BB7">
        <w:t>DoNotAddH</w:t>
      </w:r>
      <w:proofErr w:type="spellEnd"/>
      <w:r w:rsidR="00D55D46" w:rsidRPr="00AF4BB7">
        <w:t xml:space="preserve"> option do?</w:t>
      </w:r>
      <w:bookmarkEnd w:id="1354"/>
      <w:bookmarkEnd w:id="1355"/>
    </w:p>
    <w:p w:rsidR="00D55D46" w:rsidRPr="00837AEF" w:rsidRDefault="00D55D46" w:rsidP="00837AEF">
      <w:pPr>
        <w:pStyle w:val="InChI-FAQ-answers"/>
      </w:pPr>
      <w:r w:rsidRPr="00837AEF">
        <w:t xml:space="preserve">By default, InChI Software assumes that </w:t>
      </w:r>
      <w:r w:rsidR="00206AEB" w:rsidRPr="00837AEF">
        <w:t xml:space="preserve">the </w:t>
      </w:r>
      <w:r w:rsidRPr="00837AEF">
        <w:t xml:space="preserve">input structure may contain "implied" hydrogen atoms and adds hydrogen atoms to eligible atoms to satisfy standard valences. </w:t>
      </w:r>
    </w:p>
    <w:p w:rsidR="00D55D46" w:rsidRPr="00837AEF" w:rsidRDefault="00D55D46" w:rsidP="00837AEF">
      <w:pPr>
        <w:pStyle w:val="InChI-FAQ-answers"/>
      </w:pPr>
      <w:r w:rsidRPr="00837AEF">
        <w:t xml:space="preserve">Sometimes, this may produce undesirable results (see Section </w:t>
      </w:r>
      <w:r w:rsidR="007A71FE" w:rsidRPr="00837AEF">
        <w:t xml:space="preserve">14 </w:t>
      </w:r>
      <w:r w:rsidRPr="00837AEF">
        <w:t xml:space="preserve">‘InChI by </w:t>
      </w:r>
      <w:r w:rsidR="00206AEB" w:rsidRPr="00837AEF">
        <w:t>E</w:t>
      </w:r>
      <w:r w:rsidRPr="00837AEF">
        <w:t>xamples’ of this FAQ on Li/</w:t>
      </w:r>
      <w:proofErr w:type="spellStart"/>
      <w:r w:rsidRPr="00837AEF">
        <w:t>LiH</w:t>
      </w:r>
      <w:proofErr w:type="spellEnd"/>
      <w:r w:rsidRPr="00837AEF">
        <w:t xml:space="preserve"> InChIs).</w:t>
      </w:r>
    </w:p>
    <w:p w:rsidR="00D55D46" w:rsidRPr="00837AEF" w:rsidRDefault="00D55D46" w:rsidP="00837AEF">
      <w:pPr>
        <w:pStyle w:val="InChI-FAQ-answers"/>
      </w:pPr>
      <w:r w:rsidRPr="00837AEF">
        <w:t xml:space="preserve">Option </w:t>
      </w:r>
      <w:proofErr w:type="spellStart"/>
      <w:r w:rsidRPr="00837AEF">
        <w:t>DoNotAddH</w:t>
      </w:r>
      <w:proofErr w:type="spellEnd"/>
      <w:r w:rsidRPr="00837AEF">
        <w:t xml:space="preserve"> instructs the software to skip the addition of hydrogen atoms. </w:t>
      </w:r>
    </w:p>
    <w:p w:rsidR="00D55D46" w:rsidRPr="00837AEF" w:rsidRDefault="00D55D46" w:rsidP="00837AEF">
      <w:pPr>
        <w:pStyle w:val="InChI-FAQ-answers"/>
      </w:pPr>
      <w:r w:rsidRPr="00837AEF">
        <w:lastRenderedPageBreak/>
        <w:t xml:space="preserve">Note that </w:t>
      </w:r>
      <w:proofErr w:type="spellStart"/>
      <w:r w:rsidRPr="00837AEF">
        <w:t>DoNotAddH</w:t>
      </w:r>
      <w:proofErr w:type="spellEnd"/>
      <w:r w:rsidRPr="00837AEF">
        <w:t xml:space="preserve"> is a “perception option”; therefore, it may be used in the generation of Standard InChI without the loss of its “</w:t>
      </w:r>
      <w:proofErr w:type="spellStart"/>
      <w:r w:rsidRPr="00837AEF">
        <w:t>standardness</w:t>
      </w:r>
      <w:proofErr w:type="spellEnd"/>
      <w:r w:rsidRPr="00837AEF">
        <w:t>”.</w:t>
      </w:r>
    </w:p>
    <w:p w:rsidR="0008516C" w:rsidRPr="00AF4BB7" w:rsidRDefault="00BC6116" w:rsidP="0008516C">
      <w:pPr>
        <w:pStyle w:val="InChI-FAQ-Heading-3"/>
      </w:pPr>
      <w:bookmarkStart w:id="1356" w:name="_Toc492494040"/>
      <w:r w:rsidRPr="00AF4BB7">
        <w:t xml:space="preserve">15.19. </w:t>
      </w:r>
      <w:bookmarkStart w:id="1357" w:name="_Toc322626511"/>
      <w:r w:rsidR="00D55D46" w:rsidRPr="00AF4BB7">
        <w:t xml:space="preserve">What does the </w:t>
      </w:r>
      <w:proofErr w:type="spellStart"/>
      <w:r w:rsidR="00D55D46" w:rsidRPr="00AF4BB7">
        <w:t>SNon</w:t>
      </w:r>
      <w:proofErr w:type="spellEnd"/>
      <w:r w:rsidR="00D55D46" w:rsidRPr="00AF4BB7">
        <w:t xml:space="preserve"> option do?</w:t>
      </w:r>
      <w:bookmarkEnd w:id="1356"/>
      <w:bookmarkEnd w:id="1357"/>
      <w:r w:rsidR="00D55D46" w:rsidRPr="00AF4BB7">
        <w:t xml:space="preserve"> </w:t>
      </w:r>
      <w:r w:rsidR="0008516C" w:rsidRPr="00AF4BB7">
        <w:t xml:space="preserve"> </w:t>
      </w:r>
    </w:p>
    <w:p w:rsidR="00D55D46" w:rsidRPr="00AF4BB7" w:rsidRDefault="00D55D46" w:rsidP="00837AEF">
      <w:pPr>
        <w:pStyle w:val="InChI-FAQ-answers"/>
      </w:pPr>
      <w:r w:rsidRPr="00AF4BB7">
        <w:t xml:space="preserve">This option means that input stereo information (whatever it is and by whatever means it is represented) is completely ignored. That is, InChI generated with </w:t>
      </w:r>
      <w:proofErr w:type="spellStart"/>
      <w:r w:rsidRPr="00AF4BB7">
        <w:t>SNon</w:t>
      </w:r>
      <w:proofErr w:type="spellEnd"/>
      <w:r w:rsidRPr="00AF4BB7">
        <w:t xml:space="preserve"> option intentionally lacks stereo layer(s).</w:t>
      </w:r>
    </w:p>
    <w:p w:rsidR="00D55D46" w:rsidRPr="00AF4BB7" w:rsidRDefault="00D55D46" w:rsidP="00837AEF">
      <w:pPr>
        <w:pStyle w:val="InChI-FAQ-answers"/>
      </w:pPr>
      <w:r w:rsidRPr="00AF4BB7">
        <w:t xml:space="preserve">Note that </w:t>
      </w:r>
      <w:proofErr w:type="spellStart"/>
      <w:r w:rsidRPr="00AF4BB7">
        <w:t>SNon</w:t>
      </w:r>
      <w:proofErr w:type="spellEnd"/>
      <w:r w:rsidRPr="00AF4BB7">
        <w:t xml:space="preserve"> is a “perception option”; therefore, it may be used in the generation of Standard InChI without the loss of its “</w:t>
      </w:r>
      <w:proofErr w:type="spellStart"/>
      <w:r w:rsidRPr="00AF4BB7">
        <w:t>standardness</w:t>
      </w:r>
      <w:proofErr w:type="spellEnd"/>
      <w:r w:rsidRPr="00AF4BB7">
        <w:t>”.</w:t>
      </w:r>
    </w:p>
    <w:p w:rsidR="00D55D46" w:rsidRPr="00AF4BB7" w:rsidRDefault="00BC6116" w:rsidP="00D55D46">
      <w:pPr>
        <w:pStyle w:val="InChI-FAQ-Heading-3"/>
      </w:pPr>
      <w:bookmarkStart w:id="1358" w:name="_Toc492494041"/>
      <w:r w:rsidRPr="00AF4BB7">
        <w:t xml:space="preserve">15.20. </w:t>
      </w:r>
      <w:bookmarkStart w:id="1359" w:name="_Toc322626512"/>
      <w:r w:rsidR="00D55D46" w:rsidRPr="00AF4BB7">
        <w:t>What does the NEWPSOFF option do?</w:t>
      </w:r>
      <w:bookmarkEnd w:id="1358"/>
      <w:bookmarkEnd w:id="1359"/>
      <w:r w:rsidR="00D55D46" w:rsidRPr="00AF4BB7">
        <w:t xml:space="preserve"> </w:t>
      </w:r>
    </w:p>
    <w:p w:rsidR="00D55D46" w:rsidRPr="00AF4BB7" w:rsidRDefault="00D55D46" w:rsidP="00D55D46">
      <w:pPr>
        <w:pStyle w:val="InChI-FAQ-answers"/>
        <w:rPr>
          <w:lang w:val="en-US"/>
        </w:rPr>
      </w:pPr>
      <w:r w:rsidRPr="00AF4BB7">
        <w:rPr>
          <w:lang w:val="en-US"/>
        </w:rPr>
        <w:t xml:space="preserve">By default, when InChI Software analyzes the effect of a wedged bond on the stereo configuration of a tetrahedral </w:t>
      </w:r>
      <w:proofErr w:type="spellStart"/>
      <w:r w:rsidRPr="00AF4BB7">
        <w:rPr>
          <w:lang w:val="en-US"/>
        </w:rPr>
        <w:t>stereogenic</w:t>
      </w:r>
      <w:proofErr w:type="spellEnd"/>
      <w:r w:rsidRPr="00AF4BB7">
        <w:rPr>
          <w:lang w:val="en-US"/>
        </w:rPr>
        <w:t xml:space="preserve"> atom it assumes that the stereo configuration is affected by only those wedged bonds which have the narrow end  pointing to the </w:t>
      </w:r>
      <w:proofErr w:type="spellStart"/>
      <w:r w:rsidRPr="00AF4BB7">
        <w:rPr>
          <w:lang w:val="en-US"/>
        </w:rPr>
        <w:t>stereogenic</w:t>
      </w:r>
      <w:proofErr w:type="spellEnd"/>
      <w:r w:rsidRPr="00AF4BB7">
        <w:rPr>
          <w:lang w:val="en-US"/>
        </w:rPr>
        <w:t xml:space="preserve"> atom in question.  To use the alternative definition, where a wedged bond affects stereo configurations of both atoms it connects, one may use the option NEWPSOFF (“Narrow End of Wedge Points to Stereo is OFF”). </w:t>
      </w:r>
    </w:p>
    <w:p w:rsidR="00EE7EDB" w:rsidRPr="00AF4BB7" w:rsidRDefault="00D55D46" w:rsidP="00EE7EDB">
      <w:pPr>
        <w:pStyle w:val="InChI-FAQ-answers"/>
        <w:rPr>
          <w:lang w:val="en-US"/>
        </w:rPr>
      </w:pPr>
      <w:r w:rsidRPr="00AF4BB7">
        <w:t>Note that NEWPSOFF is a “perception option”; therefore, it may be used in the generation of Standard InChI without the loss of its “</w:t>
      </w:r>
      <w:proofErr w:type="spellStart"/>
      <w:r w:rsidRPr="00AF4BB7">
        <w:t>standardness</w:t>
      </w:r>
      <w:proofErr w:type="spellEnd"/>
      <w:r w:rsidRPr="00AF4BB7">
        <w:t>”.</w:t>
      </w:r>
    </w:p>
    <w:p w:rsidR="00081CBE" w:rsidRPr="00AF4BB7" w:rsidRDefault="00BC6116" w:rsidP="00081CBE">
      <w:pPr>
        <w:pStyle w:val="InChI-FAQ-Heading-3"/>
      </w:pPr>
      <w:bookmarkStart w:id="1360" w:name="_Toc492494042"/>
      <w:r w:rsidRPr="00AF4BB7">
        <w:t xml:space="preserve">15.21. </w:t>
      </w:r>
      <w:bookmarkStart w:id="1361" w:name="_Toc322626513"/>
      <w:r w:rsidR="00D55D46" w:rsidRPr="00AF4BB7">
        <w:t>What do the ‘stereo interpretation’ options do?</w:t>
      </w:r>
      <w:bookmarkEnd w:id="1360"/>
      <w:bookmarkEnd w:id="1361"/>
    </w:p>
    <w:p w:rsidR="00A43B0D" w:rsidRPr="00AF4BB7" w:rsidRDefault="00A43B0D" w:rsidP="00A43B0D">
      <w:pPr>
        <w:pStyle w:val="InChI-FAQ-answers"/>
      </w:pPr>
      <w:r w:rsidRPr="00AF4BB7">
        <w:t xml:space="preserve">By default, InChI Software assumes that the overall </w:t>
      </w:r>
      <w:proofErr w:type="spellStart"/>
      <w:r w:rsidRPr="00AF4BB7">
        <w:t>stereoconfiguration</w:t>
      </w:r>
      <w:proofErr w:type="spellEnd"/>
      <w:r w:rsidRPr="00AF4BB7">
        <w:t xml:space="preserve"> of tetrahedral centers indicated in an input structure is an absolute one (for details, see also the topic “How does InChI express overall stereo configuration (absolute, relative, or racemic)?” of this FAQ). </w:t>
      </w:r>
    </w:p>
    <w:p w:rsidR="00A21C85" w:rsidRPr="00AF4BB7" w:rsidRDefault="000D0377" w:rsidP="00EE7EDB">
      <w:pPr>
        <w:pStyle w:val="InChI-FAQ-answers"/>
      </w:pPr>
      <w:r w:rsidRPr="00AF4BB7">
        <w:t>As always, Standard InChI uses the default convention.</w:t>
      </w:r>
    </w:p>
    <w:p w:rsidR="00A43B0D" w:rsidRPr="00AF4BB7" w:rsidRDefault="00A43B0D" w:rsidP="00A43B0D">
      <w:pPr>
        <w:pStyle w:val="InChI-FAQ-answers"/>
      </w:pPr>
      <w:r w:rsidRPr="00AF4BB7">
        <w:t xml:space="preserve">To modify the default behavior one may use the options </w:t>
      </w:r>
      <w:proofErr w:type="spellStart"/>
      <w:r w:rsidRPr="00AF4BB7">
        <w:t>SRel</w:t>
      </w:r>
      <w:proofErr w:type="spellEnd"/>
      <w:r w:rsidRPr="00AF4BB7">
        <w:t xml:space="preserve"> or </w:t>
      </w:r>
      <w:proofErr w:type="spellStart"/>
      <w:r w:rsidRPr="00AF4BB7">
        <w:t>SRac</w:t>
      </w:r>
      <w:proofErr w:type="spellEnd"/>
      <w:r w:rsidRPr="00AF4BB7">
        <w:t>.</w:t>
      </w:r>
    </w:p>
    <w:p w:rsidR="00A21C85" w:rsidRPr="00AF4BB7" w:rsidRDefault="00EE7EDB" w:rsidP="000D530E">
      <w:pPr>
        <w:pStyle w:val="InChI-FAQ-answers"/>
      </w:pPr>
      <w:proofErr w:type="spellStart"/>
      <w:r w:rsidRPr="00AF4BB7">
        <w:t>S</w:t>
      </w:r>
      <w:r w:rsidR="000D530E" w:rsidRPr="00AF4BB7">
        <w:t>R</w:t>
      </w:r>
      <w:r w:rsidRPr="00AF4BB7">
        <w:t>el</w:t>
      </w:r>
      <w:proofErr w:type="spellEnd"/>
      <w:r w:rsidR="000D530E" w:rsidRPr="00AF4BB7">
        <w:t xml:space="preserve"> assumes that </w:t>
      </w:r>
      <w:r w:rsidRPr="00AF4BB7">
        <w:t xml:space="preserve">the compound is a single enantiomer but its absolute configuration is not known. </w:t>
      </w:r>
    </w:p>
    <w:p w:rsidR="008E4A0F" w:rsidRPr="00AF4BB7" w:rsidRDefault="00EE7EDB" w:rsidP="000D530E">
      <w:pPr>
        <w:pStyle w:val="InChI-FAQ-answers"/>
      </w:pPr>
      <w:proofErr w:type="spellStart"/>
      <w:r w:rsidRPr="00AF4BB7">
        <w:t>S</w:t>
      </w:r>
      <w:r w:rsidR="005E06D8" w:rsidRPr="00AF4BB7">
        <w:t>R</w:t>
      </w:r>
      <w:r w:rsidRPr="00AF4BB7">
        <w:t>ac</w:t>
      </w:r>
      <w:proofErr w:type="spellEnd"/>
      <w:r w:rsidR="000D530E" w:rsidRPr="00AF4BB7">
        <w:t xml:space="preserve"> assumes that </w:t>
      </w:r>
      <w:r w:rsidRPr="00AF4BB7">
        <w:t xml:space="preserve">the compound is a 1:1 mixture of </w:t>
      </w:r>
      <w:r w:rsidR="001B5AA5" w:rsidRPr="00AF4BB7">
        <w:t>enantiomer</w:t>
      </w:r>
      <w:r w:rsidR="002023F9" w:rsidRPr="00AF4BB7">
        <w:t>s.</w:t>
      </w:r>
    </w:p>
    <w:p w:rsidR="00A43B0D" w:rsidRPr="00AF4BB7" w:rsidRDefault="00A43B0D" w:rsidP="00A43B0D">
      <w:pPr>
        <w:pStyle w:val="InChI-FAQ-answers"/>
      </w:pPr>
      <w:r w:rsidRPr="00AF4BB7">
        <w:t>One more stereo interpretation option SUCF only applies to MDL MOL files in which the CHIRAL flag is set. By default this is set to 0/off. The combinations are:</w:t>
      </w:r>
    </w:p>
    <w:p w:rsidR="00EE7EDB" w:rsidRPr="00AF4BB7" w:rsidRDefault="00EE7EDB" w:rsidP="00016918">
      <w:pPr>
        <w:pStyle w:val="InChI-FAQ-answers"/>
      </w:pPr>
      <w:r w:rsidRPr="00AF4BB7">
        <w:t xml:space="preserve">SUCF on, CHIRAL 1 =&gt; </w:t>
      </w:r>
      <w:r w:rsidR="00853067" w:rsidRPr="00AF4BB7">
        <w:t xml:space="preserve">absolute stereo </w:t>
      </w:r>
      <w:r w:rsidR="00BD2AD9" w:rsidRPr="00AF4BB7">
        <w:t>(default for InChI Software)</w:t>
      </w:r>
    </w:p>
    <w:p w:rsidR="00EE7EDB" w:rsidRPr="00AF4BB7" w:rsidRDefault="00EE7EDB" w:rsidP="00016918">
      <w:pPr>
        <w:pStyle w:val="InChI-FAQ-answers"/>
      </w:pPr>
      <w:r w:rsidRPr="00AF4BB7">
        <w:t xml:space="preserve">SUCF on, CHIRAL 0 =&gt; </w:t>
      </w:r>
      <w:r w:rsidR="00853067" w:rsidRPr="00AF4BB7">
        <w:t>relative stereo</w:t>
      </w:r>
      <w:r w:rsidRPr="00AF4BB7">
        <w:t xml:space="preserve"> </w:t>
      </w:r>
    </w:p>
    <w:p w:rsidR="00DD1D69" w:rsidRPr="00AF4BB7" w:rsidRDefault="00DD1D69" w:rsidP="00DD1D69">
      <w:pPr>
        <w:pStyle w:val="InChI-FAQ-answers"/>
        <w:rPr>
          <w:lang w:val="en-US"/>
        </w:rPr>
      </w:pPr>
      <w:r w:rsidRPr="00AF4BB7">
        <w:rPr>
          <w:lang w:val="en-US"/>
        </w:rPr>
        <w:t>SUCF off, CHIRAL ignored. This defaults to absolute stereo by InChI Software.</w:t>
      </w:r>
    </w:p>
    <w:p w:rsidR="00EE7EDB" w:rsidRPr="00AF4BB7" w:rsidRDefault="00EE7EDB" w:rsidP="00016918">
      <w:pPr>
        <w:pStyle w:val="InChI-FAQ-answers"/>
      </w:pPr>
      <w:r w:rsidRPr="00AF4BB7">
        <w:t>Note that many drawing programs do not allow the user to specify the chiral flag so the information is very variable. It is more likely that the maintainer of a collection will know whether some or all of the compounds are of known chirality.</w:t>
      </w:r>
    </w:p>
    <w:p w:rsidR="00DD1D69" w:rsidRPr="00AF4BB7" w:rsidRDefault="00DD1D69" w:rsidP="00DD1D69">
      <w:pPr>
        <w:pStyle w:val="InChI-FAQ-answers"/>
        <w:rPr>
          <w:lang w:val="en-US"/>
        </w:rPr>
      </w:pPr>
      <w:r w:rsidRPr="00AF4BB7">
        <w:rPr>
          <w:lang w:val="en-US"/>
        </w:rPr>
        <w:t>Note that any of the above options makes a non-standard InChI. Even if the compound is not chiral and, as the result, InChI does not have /m and /s segments, any</w:t>
      </w:r>
      <w:r w:rsidR="00206AEB">
        <w:rPr>
          <w:lang w:val="en-US"/>
        </w:rPr>
        <w:t xml:space="preserve"> of</w:t>
      </w:r>
      <w:r w:rsidRPr="00AF4BB7">
        <w:rPr>
          <w:lang w:val="en-US"/>
        </w:rPr>
        <w:t xml:space="preserve"> these options makes the InChI non-stan</w:t>
      </w:r>
      <w:r w:rsidR="00206AEB">
        <w:rPr>
          <w:lang w:val="en-US"/>
        </w:rPr>
        <w:t>d</w:t>
      </w:r>
      <w:r w:rsidRPr="00AF4BB7">
        <w:rPr>
          <w:lang w:val="en-US"/>
        </w:rPr>
        <w:t xml:space="preserve">ard. </w:t>
      </w:r>
    </w:p>
    <w:p w:rsidR="00BD2AD9" w:rsidRPr="00AF4BB7" w:rsidRDefault="00BC6116" w:rsidP="00BD2AD9">
      <w:pPr>
        <w:pStyle w:val="InChI-FAQ-Heading-3"/>
      </w:pPr>
      <w:bookmarkStart w:id="1362" w:name="_Toc492494043"/>
      <w:r w:rsidRPr="00AF4BB7">
        <w:lastRenderedPageBreak/>
        <w:t xml:space="preserve">15.22. </w:t>
      </w:r>
      <w:bookmarkStart w:id="1363" w:name="_Toc322626514"/>
      <w:r w:rsidR="00DD1D69" w:rsidRPr="00AF4BB7">
        <w:t>What does the SUU option do?</w:t>
      </w:r>
      <w:bookmarkEnd w:id="1362"/>
      <w:bookmarkEnd w:id="1363"/>
    </w:p>
    <w:p w:rsidR="00A43B0D" w:rsidRPr="00AF4BB7" w:rsidRDefault="00A43B0D" w:rsidP="00A43B0D">
      <w:pPr>
        <w:pStyle w:val="InChI-FAQ-answers"/>
      </w:pPr>
      <w:r w:rsidRPr="00AF4BB7">
        <w:t xml:space="preserve">By default, InChI Software does not include in the </w:t>
      </w:r>
      <w:proofErr w:type="spellStart"/>
      <w:r w:rsidR="00206AEB">
        <w:t>I</w:t>
      </w:r>
      <w:r w:rsidRPr="00AF4BB7">
        <w:t>dentifer</w:t>
      </w:r>
      <w:proofErr w:type="spellEnd"/>
      <w:r w:rsidRPr="00AF4BB7">
        <w:t xml:space="preserve"> an unknown/undefined stereocenter unless at least one defined stereo</w:t>
      </w:r>
      <w:r w:rsidR="00DD1D69" w:rsidRPr="00AF4BB7">
        <w:t xml:space="preserve"> feature </w:t>
      </w:r>
      <w:r w:rsidRPr="00AF4BB7">
        <w:t xml:space="preserve">is present in the input structure. </w:t>
      </w:r>
    </w:p>
    <w:p w:rsidR="00DD1D69" w:rsidRPr="00AF4BB7" w:rsidRDefault="00DD1D69" w:rsidP="00DD1D69">
      <w:pPr>
        <w:pStyle w:val="InChI-FAQ-answers"/>
        <w:rPr>
          <w:lang w:val="en-US"/>
        </w:rPr>
      </w:pPr>
      <w:r w:rsidRPr="00AF4BB7">
        <w:rPr>
          <w:lang w:val="en-US"/>
        </w:rPr>
        <w:t>The SUU (“always Show Unknown or Undefined stereo”) option is intended to alter this behavior. Using SUU results in inclusion of unknown/undefined stereo in all cases.</w:t>
      </w:r>
    </w:p>
    <w:p w:rsidR="0086712A" w:rsidRPr="00AF4BB7" w:rsidRDefault="00E3347E" w:rsidP="0086712A">
      <w:pPr>
        <w:pStyle w:val="InChI-FAQ-answers"/>
      </w:pPr>
      <w:r>
        <w:rPr>
          <w:rFonts w:ascii="Georgia" w:hAnsi="Georgia"/>
        </w:rPr>
        <w:pict>
          <v:shape id="_x0000_i1073" type="#_x0000_t75" style="width:461.25pt;height:249pt">
            <v:imagedata r:id="rId92" o:title=""/>
          </v:shape>
        </w:pict>
      </w:r>
      <w:r w:rsidR="00DD1D69" w:rsidRPr="00AF4BB7">
        <w:rPr>
          <w:lang w:val="en-US"/>
        </w:rPr>
        <w:t xml:space="preserve"> Note that SUU is an ‘InChI creation’ option; therefore, it makes a non-standard InChI even if there are no unknown or undefined stereo elements in the structure</w:t>
      </w:r>
      <w:r w:rsidR="0086712A" w:rsidRPr="00AF4BB7">
        <w:t>.</w:t>
      </w:r>
    </w:p>
    <w:p w:rsidR="00E77F19" w:rsidRPr="00AF4BB7" w:rsidRDefault="00BC6116" w:rsidP="00A44510">
      <w:pPr>
        <w:pStyle w:val="InChI-FAQ-Heading-3"/>
      </w:pPr>
      <w:bookmarkStart w:id="1364" w:name="_Toc492494044"/>
      <w:r w:rsidRPr="00AF4BB7">
        <w:t xml:space="preserve">15.23. </w:t>
      </w:r>
      <w:bookmarkStart w:id="1365" w:name="_Toc322626516"/>
      <w:r w:rsidR="00DD1D69" w:rsidRPr="00AF4BB7">
        <w:t xml:space="preserve">What does the </w:t>
      </w:r>
      <w:proofErr w:type="spellStart"/>
      <w:r w:rsidR="00DD1D69" w:rsidRPr="00AF4BB7">
        <w:t>RecMet</w:t>
      </w:r>
      <w:proofErr w:type="spellEnd"/>
      <w:r w:rsidR="00DD1D69" w:rsidRPr="00AF4BB7">
        <w:t xml:space="preserve"> option do?</w:t>
      </w:r>
      <w:bookmarkEnd w:id="1364"/>
      <w:bookmarkEnd w:id="1365"/>
    </w:p>
    <w:p w:rsidR="0086712A" w:rsidRPr="00AF4BB7" w:rsidRDefault="0086712A" w:rsidP="0086712A">
      <w:pPr>
        <w:pStyle w:val="InChI-FAQ-answers"/>
      </w:pPr>
      <w:r w:rsidRPr="00AF4BB7">
        <w:t>This appends the (metal) Reconnected layer (/r) to the InChI. See topic “How does InChI represent organometallic compounds?” in this FAQ for an example.</w:t>
      </w:r>
    </w:p>
    <w:p w:rsidR="00DD1D69" w:rsidRPr="00AF4BB7" w:rsidRDefault="00DD1D69" w:rsidP="00DD1D69">
      <w:pPr>
        <w:pStyle w:val="InChI-FAQ-answers"/>
        <w:rPr>
          <w:lang w:val="en-US"/>
        </w:rPr>
      </w:pPr>
      <w:r w:rsidRPr="00AF4BB7">
        <w:rPr>
          <w:lang w:val="en-US"/>
        </w:rPr>
        <w:t xml:space="preserve">Note that </w:t>
      </w:r>
      <w:proofErr w:type="spellStart"/>
      <w:r w:rsidRPr="00AF4BB7">
        <w:rPr>
          <w:lang w:val="en-US"/>
        </w:rPr>
        <w:t>RecMet</w:t>
      </w:r>
      <w:proofErr w:type="spellEnd"/>
      <w:r w:rsidRPr="00AF4BB7">
        <w:rPr>
          <w:lang w:val="en-US"/>
        </w:rPr>
        <w:t xml:space="preserve"> is ‘InChI creation’ option; therefore, it makes a non-standard InChI.</w:t>
      </w:r>
    </w:p>
    <w:p w:rsidR="00E77F19" w:rsidRPr="00AF4BB7" w:rsidRDefault="00BC6116" w:rsidP="00A44510">
      <w:pPr>
        <w:pStyle w:val="InChI-FAQ-Heading-3"/>
      </w:pPr>
      <w:bookmarkStart w:id="1366" w:name="_Toc492494045"/>
      <w:r w:rsidRPr="00AF4BB7">
        <w:t xml:space="preserve">15.24. </w:t>
      </w:r>
      <w:bookmarkStart w:id="1367" w:name="_Toc322626517"/>
      <w:r w:rsidR="00DD1D69" w:rsidRPr="00AF4BB7">
        <w:t xml:space="preserve">What does the </w:t>
      </w:r>
      <w:proofErr w:type="spellStart"/>
      <w:r w:rsidR="00DD1D69" w:rsidRPr="00AF4BB7">
        <w:t>FixedH</w:t>
      </w:r>
      <w:proofErr w:type="spellEnd"/>
      <w:r w:rsidR="00DD1D69" w:rsidRPr="00AF4BB7">
        <w:t xml:space="preserve"> option do?</w:t>
      </w:r>
      <w:bookmarkEnd w:id="1366"/>
      <w:bookmarkEnd w:id="1367"/>
    </w:p>
    <w:p w:rsidR="0086712A" w:rsidRPr="00AF4BB7" w:rsidRDefault="0086712A" w:rsidP="0086712A">
      <w:pPr>
        <w:pStyle w:val="InChI-FAQ-answers"/>
      </w:pPr>
      <w:r w:rsidRPr="00AF4BB7">
        <w:t xml:space="preserve">This appends an additional fixed hydrogen layer (/f). See topics “How does InChI represent compounds with mobile H-atoms (tautomerism, for example)?” and “Why is there a Fixed-H layer if tautomeric groups are shown in the </w:t>
      </w:r>
      <w:r w:rsidR="00F05D54" w:rsidRPr="00AF4BB7">
        <w:t>Main layer</w:t>
      </w:r>
      <w:r w:rsidRPr="00AF4BB7">
        <w:t xml:space="preserve"> ?” of  this FAQ for  examples.</w:t>
      </w:r>
    </w:p>
    <w:p w:rsidR="00DD1D69" w:rsidRPr="00AF4BB7" w:rsidRDefault="00DD1D69" w:rsidP="00DD1D69">
      <w:pPr>
        <w:pStyle w:val="InChI-FAQ-answers"/>
        <w:rPr>
          <w:lang w:val="en-US"/>
        </w:rPr>
      </w:pPr>
      <w:r w:rsidRPr="00AF4BB7">
        <w:rPr>
          <w:lang w:val="en-US"/>
        </w:rPr>
        <w:t xml:space="preserve">Note that </w:t>
      </w:r>
      <w:proofErr w:type="spellStart"/>
      <w:r w:rsidRPr="00AF4BB7">
        <w:rPr>
          <w:lang w:val="en-US"/>
        </w:rPr>
        <w:t>FixedH</w:t>
      </w:r>
      <w:proofErr w:type="spellEnd"/>
      <w:r w:rsidRPr="00AF4BB7">
        <w:rPr>
          <w:lang w:val="en-US"/>
        </w:rPr>
        <w:t xml:space="preserve"> is ‘InChI creation’ option; therefore, it makes a non-standard InChI.</w:t>
      </w:r>
    </w:p>
    <w:p w:rsidR="00B72416" w:rsidRPr="00AF4BB7" w:rsidRDefault="00BC6116" w:rsidP="00B72416">
      <w:pPr>
        <w:pStyle w:val="InChI-FAQ-Heading-3"/>
      </w:pPr>
      <w:bookmarkStart w:id="1368" w:name="_Toc492494046"/>
      <w:r w:rsidRPr="00AF4BB7">
        <w:t xml:space="preserve">15.25. </w:t>
      </w:r>
      <w:bookmarkStart w:id="1369" w:name="_Toc322626519"/>
      <w:r w:rsidR="00DD1D69" w:rsidRPr="00AF4BB7">
        <w:t xml:space="preserve">What does the </w:t>
      </w:r>
      <w:proofErr w:type="spellStart"/>
      <w:r w:rsidR="00DD1D69" w:rsidRPr="00AF4BB7">
        <w:t>SaveOpt</w:t>
      </w:r>
      <w:proofErr w:type="spellEnd"/>
      <w:r w:rsidR="00DD1D69" w:rsidRPr="00AF4BB7">
        <w:t xml:space="preserve"> option do?</w:t>
      </w:r>
      <w:bookmarkEnd w:id="1368"/>
      <w:bookmarkEnd w:id="1369"/>
    </w:p>
    <w:p w:rsidR="00CD5BF0" w:rsidRPr="00AF4BB7" w:rsidRDefault="00B72416" w:rsidP="00CD5BF0">
      <w:pPr>
        <w:pStyle w:val="InChI-FAQ-answers"/>
        <w:rPr>
          <w:szCs w:val="23"/>
        </w:rPr>
      </w:pPr>
      <w:r w:rsidRPr="00AF4BB7">
        <w:rPr>
          <w:szCs w:val="23"/>
        </w:rPr>
        <w:t xml:space="preserve">The option </w:t>
      </w:r>
      <w:proofErr w:type="spellStart"/>
      <w:r w:rsidRPr="00AF4BB7">
        <w:rPr>
          <w:szCs w:val="23"/>
        </w:rPr>
        <w:t>SaveOpt</w:t>
      </w:r>
      <w:proofErr w:type="spellEnd"/>
      <w:r w:rsidR="00CD5BF0" w:rsidRPr="00AF4BB7">
        <w:rPr>
          <w:szCs w:val="23"/>
        </w:rPr>
        <w:t xml:space="preserve"> </w:t>
      </w:r>
      <w:r w:rsidRPr="00AF4BB7">
        <w:rPr>
          <w:szCs w:val="23"/>
        </w:rPr>
        <w:t xml:space="preserve">allows one to append </w:t>
      </w:r>
      <w:r w:rsidR="00206AEB">
        <w:rPr>
          <w:szCs w:val="23"/>
        </w:rPr>
        <w:t xml:space="preserve">a </w:t>
      </w:r>
      <w:r w:rsidRPr="00AF4BB7">
        <w:rPr>
          <w:szCs w:val="23"/>
        </w:rPr>
        <w:t>non</w:t>
      </w:r>
      <w:r w:rsidR="006C6437" w:rsidRPr="00AF4BB7">
        <w:rPr>
          <w:szCs w:val="23"/>
        </w:rPr>
        <w:t>-</w:t>
      </w:r>
      <w:r w:rsidRPr="00AF4BB7">
        <w:rPr>
          <w:szCs w:val="23"/>
        </w:rPr>
        <w:t>standard</w:t>
      </w:r>
      <w:r w:rsidR="006C6437" w:rsidRPr="00AF4BB7">
        <w:rPr>
          <w:szCs w:val="23"/>
        </w:rPr>
        <w:t xml:space="preserve"> </w:t>
      </w:r>
      <w:r w:rsidRPr="00AF4BB7">
        <w:rPr>
          <w:szCs w:val="23"/>
        </w:rPr>
        <w:t>InChI string with saved InChI creation options.</w:t>
      </w:r>
      <w:r w:rsidR="00CD5BF0" w:rsidRPr="00AF4BB7">
        <w:rPr>
          <w:szCs w:val="23"/>
        </w:rPr>
        <w:t xml:space="preserve"> </w:t>
      </w:r>
    </w:p>
    <w:p w:rsidR="00DD1D69" w:rsidRPr="00AF4BB7" w:rsidRDefault="00DD1D69" w:rsidP="00DD1D69">
      <w:pPr>
        <w:pStyle w:val="InChI-FAQ-answers"/>
        <w:rPr>
          <w:szCs w:val="23"/>
          <w:lang w:val="en-US"/>
        </w:rPr>
      </w:pPr>
      <w:r w:rsidRPr="00AF4BB7">
        <w:rPr>
          <w:szCs w:val="23"/>
          <w:lang w:val="en-US"/>
        </w:rPr>
        <w:t>The “</w:t>
      </w:r>
      <w:proofErr w:type="spellStart"/>
      <w:r w:rsidRPr="00AF4BB7">
        <w:rPr>
          <w:szCs w:val="23"/>
          <w:lang w:val="en-US"/>
        </w:rPr>
        <w:t>SaveOpt</w:t>
      </w:r>
      <w:proofErr w:type="spellEnd"/>
      <w:r w:rsidRPr="00AF4BB7">
        <w:rPr>
          <w:szCs w:val="23"/>
          <w:lang w:val="en-US"/>
        </w:rPr>
        <w:t xml:space="preserve"> append</w:t>
      </w:r>
      <w:r w:rsidR="00206AEB">
        <w:rPr>
          <w:szCs w:val="23"/>
          <w:lang w:val="en-US"/>
        </w:rPr>
        <w:t>age</w:t>
      </w:r>
      <w:r w:rsidRPr="00AF4BB7">
        <w:rPr>
          <w:szCs w:val="23"/>
          <w:lang w:val="en-US"/>
        </w:rPr>
        <w:t>” currently consists of two capital English letters which are separated from</w:t>
      </w:r>
      <w:r w:rsidRPr="00AF4BB7">
        <w:rPr>
          <w:lang w:val="en-US"/>
        </w:rPr>
        <w:t xml:space="preserve"> </w:t>
      </w:r>
      <w:r w:rsidR="00206AEB">
        <w:rPr>
          <w:lang w:val="en-US"/>
        </w:rPr>
        <w:t xml:space="preserve">the </w:t>
      </w:r>
      <w:r w:rsidRPr="00AF4BB7">
        <w:rPr>
          <w:szCs w:val="23"/>
          <w:lang w:val="en-US"/>
        </w:rPr>
        <w:t>InChI string by a backslash, ‘\’. Note that this append</w:t>
      </w:r>
      <w:r w:rsidR="00206AEB">
        <w:rPr>
          <w:szCs w:val="23"/>
          <w:lang w:val="en-US"/>
        </w:rPr>
        <w:t>age</w:t>
      </w:r>
      <w:r w:rsidRPr="00AF4BB7">
        <w:rPr>
          <w:szCs w:val="23"/>
          <w:lang w:val="en-US"/>
        </w:rPr>
        <w:t xml:space="preserve"> is not considered an integral part (layer) of InChI itself; rather, it is an optional complement. It may or may not be present after the end of </w:t>
      </w:r>
      <w:r w:rsidR="00206AEB">
        <w:rPr>
          <w:szCs w:val="23"/>
          <w:lang w:val="en-US"/>
        </w:rPr>
        <w:t xml:space="preserve">the </w:t>
      </w:r>
      <w:r w:rsidRPr="00AF4BB7">
        <w:rPr>
          <w:szCs w:val="23"/>
          <w:lang w:val="en-US"/>
        </w:rPr>
        <w:t>InChI string (by default the</w:t>
      </w:r>
      <w:r w:rsidRPr="00AF4BB7">
        <w:rPr>
          <w:lang w:val="en-US"/>
        </w:rPr>
        <w:t xml:space="preserve"> </w:t>
      </w:r>
      <w:r w:rsidRPr="00AF4BB7">
        <w:rPr>
          <w:szCs w:val="23"/>
          <w:lang w:val="en-US"/>
        </w:rPr>
        <w:t>“</w:t>
      </w:r>
      <w:proofErr w:type="spellStart"/>
      <w:r w:rsidRPr="00AF4BB7">
        <w:rPr>
          <w:szCs w:val="23"/>
          <w:lang w:val="en-US"/>
        </w:rPr>
        <w:t>SaveOpt</w:t>
      </w:r>
      <w:proofErr w:type="spellEnd"/>
      <w:r w:rsidRPr="00AF4BB7">
        <w:rPr>
          <w:szCs w:val="23"/>
          <w:lang w:val="en-US"/>
        </w:rPr>
        <w:t>” option is turned off). To signify this, the append</w:t>
      </w:r>
      <w:r w:rsidR="00206AEB">
        <w:rPr>
          <w:szCs w:val="23"/>
          <w:lang w:val="en-US"/>
        </w:rPr>
        <w:t>age</w:t>
      </w:r>
      <w:r w:rsidRPr="00AF4BB7">
        <w:rPr>
          <w:szCs w:val="23"/>
          <w:lang w:val="en-US"/>
        </w:rPr>
        <w:t xml:space="preserve"> is separated from InChI by a character, which may not be inside InChI, a backslash.</w:t>
      </w:r>
      <w:r w:rsidRPr="00AF4BB7">
        <w:rPr>
          <w:lang w:val="en-US"/>
        </w:rPr>
        <w:t xml:space="preserve"> </w:t>
      </w:r>
      <w:r w:rsidRPr="00AF4BB7">
        <w:rPr>
          <w:szCs w:val="23"/>
          <w:lang w:val="en-US"/>
        </w:rPr>
        <w:t xml:space="preserve">Note also that </w:t>
      </w:r>
      <w:r w:rsidR="00206AEB">
        <w:rPr>
          <w:szCs w:val="23"/>
          <w:lang w:val="en-US"/>
        </w:rPr>
        <w:t xml:space="preserve">the </w:t>
      </w:r>
      <w:r w:rsidRPr="00AF4BB7">
        <w:rPr>
          <w:szCs w:val="23"/>
          <w:lang w:val="en-US"/>
        </w:rPr>
        <w:t>InChI generation option “/</w:t>
      </w:r>
      <w:proofErr w:type="spellStart"/>
      <w:r w:rsidRPr="00AF4BB7">
        <w:rPr>
          <w:szCs w:val="23"/>
          <w:lang w:val="en-US"/>
        </w:rPr>
        <w:t>SaveOpt</w:t>
      </w:r>
      <w:proofErr w:type="spellEnd"/>
      <w:r w:rsidRPr="00AF4BB7">
        <w:rPr>
          <w:szCs w:val="23"/>
          <w:lang w:val="en-US"/>
        </w:rPr>
        <w:t xml:space="preserve">” (and </w:t>
      </w:r>
      <w:r w:rsidR="00206AEB">
        <w:rPr>
          <w:szCs w:val="23"/>
          <w:lang w:val="en-US"/>
        </w:rPr>
        <w:t xml:space="preserve">the </w:t>
      </w:r>
      <w:r w:rsidRPr="00AF4BB7">
        <w:rPr>
          <w:szCs w:val="23"/>
          <w:lang w:val="en-US"/>
        </w:rPr>
        <w:t xml:space="preserve">saved-options </w:t>
      </w:r>
      <w:r w:rsidRPr="00AF4BB7">
        <w:rPr>
          <w:szCs w:val="23"/>
          <w:lang w:val="en-US"/>
        </w:rPr>
        <w:lastRenderedPageBreak/>
        <w:t>append</w:t>
      </w:r>
      <w:r w:rsidR="00206AEB">
        <w:rPr>
          <w:szCs w:val="23"/>
          <w:lang w:val="en-US"/>
        </w:rPr>
        <w:t>age</w:t>
      </w:r>
      <w:r w:rsidRPr="00AF4BB7">
        <w:rPr>
          <w:szCs w:val="23"/>
          <w:lang w:val="en-US"/>
        </w:rPr>
        <w:t>) is not available for</w:t>
      </w:r>
      <w:r w:rsidRPr="00AF4BB7">
        <w:rPr>
          <w:lang w:val="en-US"/>
        </w:rPr>
        <w:t xml:space="preserve"> the </w:t>
      </w:r>
      <w:r w:rsidR="00206AEB">
        <w:rPr>
          <w:szCs w:val="23"/>
          <w:lang w:val="en-US"/>
        </w:rPr>
        <w:t>S</w:t>
      </w:r>
      <w:r w:rsidRPr="00AF4BB7">
        <w:rPr>
          <w:szCs w:val="23"/>
          <w:lang w:val="en-US"/>
        </w:rPr>
        <w:t>tandard InChI because it is always created with the same standard options.</w:t>
      </w:r>
    </w:p>
    <w:p w:rsidR="00DD1D69" w:rsidRPr="00AF4BB7" w:rsidRDefault="00DD1D69" w:rsidP="00DD1D69">
      <w:pPr>
        <w:pStyle w:val="InChI-FAQ-answers"/>
        <w:rPr>
          <w:szCs w:val="23"/>
          <w:lang w:val="en-US"/>
        </w:rPr>
      </w:pPr>
      <w:r w:rsidRPr="00AF4BB7">
        <w:rPr>
          <w:szCs w:val="23"/>
          <w:lang w:val="en-US"/>
        </w:rPr>
        <w:t xml:space="preserve">The encoding of saved options: the first </w:t>
      </w:r>
      <w:proofErr w:type="spellStart"/>
      <w:r w:rsidRPr="00AF4BB7">
        <w:rPr>
          <w:szCs w:val="23"/>
          <w:lang w:val="en-US"/>
        </w:rPr>
        <w:t>SaveOpt</w:t>
      </w:r>
      <w:proofErr w:type="spellEnd"/>
      <w:r w:rsidRPr="00AF4BB7">
        <w:rPr>
          <w:szCs w:val="23"/>
          <w:lang w:val="en-US"/>
        </w:rPr>
        <w:t xml:space="preserve"> letter encodes whether</w:t>
      </w:r>
      <w:r w:rsidRPr="00AF4BB7">
        <w:rPr>
          <w:lang w:val="en-US"/>
        </w:rPr>
        <w:t xml:space="preserve"> </w:t>
      </w:r>
      <w:proofErr w:type="spellStart"/>
      <w:r w:rsidRPr="00AF4BB7">
        <w:rPr>
          <w:szCs w:val="23"/>
          <w:lang w:val="en-US"/>
        </w:rPr>
        <w:t>RecMet</w:t>
      </w:r>
      <w:proofErr w:type="spellEnd"/>
      <w:r w:rsidRPr="00AF4BB7">
        <w:rPr>
          <w:szCs w:val="23"/>
          <w:lang w:val="en-US"/>
        </w:rPr>
        <w:t>/</w:t>
      </w:r>
      <w:proofErr w:type="spellStart"/>
      <w:r w:rsidRPr="00AF4BB7">
        <w:rPr>
          <w:szCs w:val="23"/>
          <w:lang w:val="en-US"/>
        </w:rPr>
        <w:t>FixedH</w:t>
      </w:r>
      <w:proofErr w:type="spellEnd"/>
      <w:r w:rsidRPr="00AF4BB7">
        <w:rPr>
          <w:szCs w:val="23"/>
          <w:lang w:val="en-US"/>
        </w:rPr>
        <w:t>/SUU/SLUUD options were activated. Each of them is a binary value ON/OFF (1/0),</w:t>
      </w:r>
      <w:r w:rsidRPr="00AF4BB7">
        <w:rPr>
          <w:lang w:val="en-US"/>
        </w:rPr>
        <w:t xml:space="preserve"> </w:t>
      </w:r>
      <w:r w:rsidRPr="00AF4BB7">
        <w:rPr>
          <w:szCs w:val="23"/>
          <w:lang w:val="en-US"/>
        </w:rPr>
        <w:t>so that there are 2*2*2*2=16 combinations, which are encoded by 16 capital letters ‘A’ through ‘P’.</w:t>
      </w:r>
      <w:r w:rsidRPr="00AF4BB7">
        <w:rPr>
          <w:lang w:val="en-US"/>
        </w:rPr>
        <w:t xml:space="preserve"> </w:t>
      </w:r>
      <w:r w:rsidRPr="00AF4BB7">
        <w:rPr>
          <w:szCs w:val="23"/>
          <w:lang w:val="en-US"/>
        </w:rPr>
        <w:t>The second letter encodes experimental (InChI 1 extension) options KET and 15T. Each of these options is a binary value ON/OFF (1/0), so that there are 2*2=4 combinations, encoded by 4 capital letters, ‘A’ through ‘D’.</w:t>
      </w:r>
      <w:r w:rsidRPr="00AF4BB7">
        <w:rPr>
          <w:lang w:val="en-US"/>
        </w:rPr>
        <w:t xml:space="preserve"> </w:t>
      </w:r>
      <w:r w:rsidRPr="00AF4BB7">
        <w:rPr>
          <w:szCs w:val="23"/>
          <w:lang w:val="en-US"/>
        </w:rPr>
        <w:t>Note that anything but 'A' here would indicate "extended" InChI 1. Note that here is some reservation for future needs: the 2nd character may accommodate two more ON/OFF binary options (using base-26 encoding).</w:t>
      </w:r>
    </w:p>
    <w:p w:rsidR="0086712A" w:rsidRPr="00AF4BB7" w:rsidRDefault="0086712A" w:rsidP="0086712A">
      <w:pPr>
        <w:pStyle w:val="InChI-FAQ-answers"/>
        <w:rPr>
          <w:szCs w:val="23"/>
        </w:rPr>
      </w:pPr>
      <w:r w:rsidRPr="00AF4BB7">
        <w:t xml:space="preserve">For the </w:t>
      </w:r>
      <w:r w:rsidRPr="00AF4BB7">
        <w:rPr>
          <w:szCs w:val="23"/>
        </w:rPr>
        <w:t>exact encoding scheme</w:t>
      </w:r>
      <w:r w:rsidRPr="00AF4BB7">
        <w:t xml:space="preserve">, please </w:t>
      </w:r>
      <w:r w:rsidR="00DD1D69" w:rsidRPr="00AF4BB7">
        <w:t xml:space="preserve">take </w:t>
      </w:r>
      <w:r w:rsidRPr="00AF4BB7">
        <w:t>a look at the Section ‘</w:t>
      </w:r>
      <w:r w:rsidRPr="00AF4BB7">
        <w:rPr>
          <w:szCs w:val="23"/>
        </w:rPr>
        <w:t>Saving InChI creation options’ of the InChI User Guide.</w:t>
      </w:r>
    </w:p>
    <w:p w:rsidR="00B72416" w:rsidRPr="009F4C4E" w:rsidRDefault="00CD5BF0" w:rsidP="00CD5BF0">
      <w:pPr>
        <w:pStyle w:val="InChI-FAQ-answers"/>
        <w:rPr>
          <w:szCs w:val="23"/>
          <w:lang w:val="pt-BR"/>
        </w:rPr>
      </w:pPr>
      <w:r w:rsidRPr="009F4C4E">
        <w:rPr>
          <w:lang w:val="pt-BR"/>
        </w:rPr>
        <w:t>Some e</w:t>
      </w:r>
      <w:r w:rsidR="00B72416" w:rsidRPr="009F4C4E">
        <w:rPr>
          <w:szCs w:val="23"/>
          <w:lang w:val="pt-BR"/>
        </w:rPr>
        <w:t>xamples</w:t>
      </w:r>
      <w:r w:rsidRPr="009F4C4E">
        <w:rPr>
          <w:lang w:val="pt-BR"/>
        </w:rPr>
        <w:t xml:space="preserve"> follow</w:t>
      </w:r>
      <w:r w:rsidR="00B72416" w:rsidRPr="009F4C4E">
        <w:rPr>
          <w:szCs w:val="23"/>
          <w:lang w:val="pt-BR"/>
        </w:rPr>
        <w:t>:</w:t>
      </w:r>
    </w:p>
    <w:p w:rsidR="00B72416" w:rsidRPr="009F4C4E" w:rsidRDefault="00B72416" w:rsidP="00CD5BF0">
      <w:pPr>
        <w:pStyle w:val="InChI-FAQ-InChI-string"/>
        <w:rPr>
          <w:lang w:val="pt-BR"/>
        </w:rPr>
      </w:pPr>
      <w:r w:rsidRPr="009F4C4E">
        <w:rPr>
          <w:lang w:val="pt-BR"/>
        </w:rPr>
        <w:t>InChI=1/C9H11NO2.Na/c1-3-5(7(3)9(10)12)6-4(2)8(6)11;/h5-6,11H,1-2H3,(H2,10,12);/q;+1/p-</w:t>
      </w:r>
    </w:p>
    <w:p w:rsidR="00B72416" w:rsidRPr="009F4C4E" w:rsidRDefault="00B72416" w:rsidP="00CD5BF0">
      <w:pPr>
        <w:pStyle w:val="InChI-FAQ-InChI-string"/>
        <w:rPr>
          <w:lang w:val="pt-BR"/>
        </w:rPr>
      </w:pPr>
      <w:r w:rsidRPr="009F4C4E">
        <w:rPr>
          <w:lang w:val="pt-BR"/>
        </w:rPr>
        <w:t>1/t5?,6?;/i/hD/fC9H10NO2.Na/h11h,10H2;/q-1;m/i10D;\OA</w:t>
      </w:r>
    </w:p>
    <w:p w:rsidR="00B72416" w:rsidRPr="00AF4BB7" w:rsidRDefault="00B72416" w:rsidP="00CD5BF0">
      <w:pPr>
        <w:pStyle w:val="InChI-FAQ-answers"/>
        <w:rPr>
          <w:szCs w:val="23"/>
        </w:rPr>
      </w:pPr>
      <w:r w:rsidRPr="00AF4BB7">
        <w:rPr>
          <w:szCs w:val="23"/>
        </w:rPr>
        <w:t>(this identifier was created with options /</w:t>
      </w:r>
      <w:proofErr w:type="spellStart"/>
      <w:r w:rsidRPr="00AF4BB7">
        <w:rPr>
          <w:szCs w:val="23"/>
        </w:rPr>
        <w:t>RecMet</w:t>
      </w:r>
      <w:proofErr w:type="spellEnd"/>
      <w:r w:rsidRPr="00AF4BB7">
        <w:rPr>
          <w:szCs w:val="23"/>
        </w:rPr>
        <w:t xml:space="preserve"> /</w:t>
      </w:r>
      <w:proofErr w:type="spellStart"/>
      <w:r w:rsidRPr="00AF4BB7">
        <w:rPr>
          <w:szCs w:val="23"/>
        </w:rPr>
        <w:t>FixedH</w:t>
      </w:r>
      <w:proofErr w:type="spellEnd"/>
      <w:r w:rsidRPr="00AF4BB7">
        <w:rPr>
          <w:szCs w:val="23"/>
        </w:rPr>
        <w:t xml:space="preserve"> /SUU and /</w:t>
      </w:r>
      <w:proofErr w:type="spellStart"/>
      <w:r w:rsidRPr="00AF4BB7">
        <w:rPr>
          <w:szCs w:val="23"/>
        </w:rPr>
        <w:t>SaveOpt</w:t>
      </w:r>
      <w:proofErr w:type="spellEnd"/>
      <w:r w:rsidRPr="00AF4BB7">
        <w:rPr>
          <w:szCs w:val="23"/>
        </w:rPr>
        <w:t>)</w:t>
      </w:r>
    </w:p>
    <w:p w:rsidR="00B72416" w:rsidRPr="009F4C4E" w:rsidRDefault="00B72416" w:rsidP="00CD5BF0">
      <w:pPr>
        <w:pStyle w:val="InChI-FAQ-InChI-string"/>
        <w:rPr>
          <w:lang w:val="pt-BR"/>
        </w:rPr>
      </w:pPr>
      <w:r w:rsidRPr="009F4C4E">
        <w:rPr>
          <w:lang w:val="pt-BR"/>
        </w:rPr>
        <w:t>InChI=1/C9H11NO2.Na/c1-3-5(7(3)9(10)12)6-4(2)8(6)11;/h5-6,11H,1-2H3,(H2,10,12);/q;+1/p-1/t5?,6?;/i/hD\KA</w:t>
      </w:r>
    </w:p>
    <w:p w:rsidR="00B72416" w:rsidRPr="00AF4BB7" w:rsidRDefault="00B72416" w:rsidP="00CD5BF0">
      <w:pPr>
        <w:pStyle w:val="InChI-FAQ-answers"/>
        <w:rPr>
          <w:szCs w:val="23"/>
        </w:rPr>
      </w:pPr>
      <w:r w:rsidRPr="00AF4BB7">
        <w:rPr>
          <w:szCs w:val="23"/>
        </w:rPr>
        <w:t>(this identifier was created for the same input structure with options /</w:t>
      </w:r>
      <w:proofErr w:type="spellStart"/>
      <w:r w:rsidRPr="00AF4BB7">
        <w:rPr>
          <w:szCs w:val="23"/>
        </w:rPr>
        <w:t>RecMet</w:t>
      </w:r>
      <w:proofErr w:type="spellEnd"/>
      <w:r w:rsidRPr="00AF4BB7">
        <w:rPr>
          <w:szCs w:val="23"/>
        </w:rPr>
        <w:t xml:space="preserve"> /SUU and /</w:t>
      </w:r>
      <w:proofErr w:type="spellStart"/>
      <w:r w:rsidRPr="00AF4BB7">
        <w:rPr>
          <w:szCs w:val="23"/>
        </w:rPr>
        <w:t>SaveOpt</w:t>
      </w:r>
      <w:proofErr w:type="spellEnd"/>
      <w:r w:rsidRPr="00AF4BB7">
        <w:rPr>
          <w:szCs w:val="23"/>
        </w:rPr>
        <w:t>)</w:t>
      </w:r>
    </w:p>
    <w:p w:rsidR="00B72416" w:rsidRPr="009F4C4E" w:rsidRDefault="00B72416" w:rsidP="00CD5BF0">
      <w:pPr>
        <w:pStyle w:val="InChI-FAQ-InChI-string"/>
        <w:rPr>
          <w:lang w:val="pt-BR"/>
        </w:rPr>
      </w:pPr>
      <w:r w:rsidRPr="009F4C4E">
        <w:rPr>
          <w:lang w:val="pt-BR"/>
        </w:rPr>
        <w:t>InChI=1S/C9H11NO2.Na/c1-3-5(7(3)9(10)12)6-4(2)8(6)11;/h5-6,11H,1-2H3,(H2,10,12);/q;+1/p-1/i/hD</w:t>
      </w:r>
    </w:p>
    <w:p w:rsidR="00B72416" w:rsidRPr="00AF4BB7" w:rsidRDefault="00B72416" w:rsidP="00CD5BF0">
      <w:pPr>
        <w:pStyle w:val="InChI-FAQ-answers"/>
        <w:rPr>
          <w:szCs w:val="23"/>
        </w:rPr>
      </w:pPr>
      <w:r w:rsidRPr="00AF4BB7">
        <w:rPr>
          <w:szCs w:val="23"/>
        </w:rPr>
        <w:t>(this identifier was created for the same input structure with no InChI creation options)</w:t>
      </w:r>
    </w:p>
    <w:p w:rsidR="00E77F19" w:rsidRPr="00AF4BB7" w:rsidRDefault="00BC6116" w:rsidP="003D7361">
      <w:pPr>
        <w:pStyle w:val="Heading2"/>
        <w:rPr>
          <w:lang w:val="en-US"/>
        </w:rPr>
      </w:pPr>
      <w:bookmarkStart w:id="1370" w:name="_Toc492494047"/>
      <w:r w:rsidRPr="00AF4BB7">
        <w:rPr>
          <w:lang w:val="en-US"/>
        </w:rPr>
        <w:t xml:space="preserve">16. </w:t>
      </w:r>
      <w:r w:rsidR="00E77F19" w:rsidRPr="00AF4BB7">
        <w:rPr>
          <w:lang w:val="en-US"/>
        </w:rPr>
        <w:t>Creating InChIs</w:t>
      </w:r>
      <w:bookmarkEnd w:id="1370"/>
      <w:r w:rsidR="00E77F19" w:rsidRPr="00AF4BB7">
        <w:rPr>
          <w:lang w:val="en-US"/>
        </w:rPr>
        <w:t xml:space="preserve"> </w:t>
      </w:r>
    </w:p>
    <w:p w:rsidR="00F0116D" w:rsidRPr="00AF4BB7" w:rsidRDefault="00BC6116" w:rsidP="00504BBF">
      <w:pPr>
        <w:pStyle w:val="InChI-FAQ-Heading-3"/>
      </w:pPr>
      <w:bookmarkStart w:id="1371" w:name="_Toc492494048"/>
      <w:r w:rsidRPr="00AF4BB7">
        <w:t xml:space="preserve">16.1. </w:t>
      </w:r>
      <w:r w:rsidR="00F0116D" w:rsidRPr="00AF4BB7">
        <w:t>If different software packages produce different InChI</w:t>
      </w:r>
      <w:r w:rsidR="008A4954" w:rsidRPr="00AF4BB7">
        <w:t>s</w:t>
      </w:r>
      <w:r w:rsidR="00F0116D" w:rsidRPr="00AF4BB7">
        <w:t>, wh</w:t>
      </w:r>
      <w:r w:rsidR="00053052" w:rsidRPr="00AF4BB7">
        <w:t xml:space="preserve">ich </w:t>
      </w:r>
      <w:r w:rsidR="00F0116D" w:rsidRPr="00AF4BB7">
        <w:t>is the trusted one?</w:t>
      </w:r>
      <w:bookmarkEnd w:id="1371"/>
    </w:p>
    <w:p w:rsidR="00DD1D69" w:rsidRPr="00AF4BB7" w:rsidRDefault="00DD1D69" w:rsidP="00DD1D69">
      <w:pPr>
        <w:pStyle w:val="InChI-FAQ-answers"/>
        <w:rPr>
          <w:lang w:val="en-US"/>
        </w:rPr>
      </w:pPr>
      <w:bookmarkStart w:id="1372" w:name="_GoBack"/>
      <w:r w:rsidRPr="00AF4BB7">
        <w:rPr>
          <w:lang w:val="en-US"/>
        </w:rPr>
        <w:t xml:space="preserve">As many software vendors and open-source teams have built the InChI functionality into their own programs (typically through InChI API library calls), cases </w:t>
      </w:r>
      <w:r w:rsidR="00244668">
        <w:rPr>
          <w:lang w:val="en-US"/>
        </w:rPr>
        <w:t>appear</w:t>
      </w:r>
      <w:r w:rsidR="00244668" w:rsidRPr="00AF4BB7">
        <w:rPr>
          <w:lang w:val="en-US"/>
        </w:rPr>
        <w:t xml:space="preserve"> </w:t>
      </w:r>
      <w:r w:rsidRPr="00AF4BB7">
        <w:rPr>
          <w:lang w:val="en-US"/>
        </w:rPr>
        <w:t xml:space="preserve">of producing different InChI strings for the same compound when using different software. </w:t>
      </w:r>
    </w:p>
    <w:p w:rsidR="00DD1D69" w:rsidRPr="00AF4BB7" w:rsidRDefault="00DD1D69" w:rsidP="00DD1D69">
      <w:pPr>
        <w:pStyle w:val="InChI-FAQ-answers"/>
        <w:rPr>
          <w:lang w:val="en-US"/>
        </w:rPr>
      </w:pPr>
      <w:r w:rsidRPr="00AF4BB7">
        <w:rPr>
          <w:lang w:val="en-US"/>
        </w:rPr>
        <w:t xml:space="preserve">This may be related to application of different algorithms for input data pre-treatment, especially the interpretation of source drawing/file format or pre-normalization of structures before calling InChI procedures. (A quite illustrative example related to the perception of poorly drawn stereo may be found at </w:t>
      </w:r>
      <w:hyperlink r:id="rId93" w:history="1">
        <w:r w:rsidRPr="00AF4BB7">
          <w:rPr>
            <w:rStyle w:val="Hyperlink"/>
            <w:lang w:val="en-US"/>
          </w:rPr>
          <w:t>http://sourceforge.net/mailarchive/message.php?msg_id=28013563</w:t>
        </w:r>
      </w:hyperlink>
      <w:r w:rsidRPr="00AF4BB7">
        <w:rPr>
          <w:lang w:val="en-US"/>
        </w:rPr>
        <w:t>).</w:t>
      </w:r>
    </w:p>
    <w:p w:rsidR="0086712A" w:rsidRPr="00AF4BB7" w:rsidRDefault="0086712A" w:rsidP="0086712A">
      <w:pPr>
        <w:pStyle w:val="InChI-FAQ-answers"/>
        <w:rPr>
          <w:b/>
        </w:rPr>
      </w:pPr>
      <w:r w:rsidRPr="00AF4BB7">
        <w:rPr>
          <w:b/>
        </w:rPr>
        <w:t>The ultimate reference is, in any case, the InChI string produced by the executable inchi-1 (either under MS Windows or Linux) of the current InChI Software released by IUPAC/InChI Trust.</w:t>
      </w:r>
    </w:p>
    <w:p w:rsidR="0086712A" w:rsidRPr="00AF4BB7" w:rsidRDefault="0086712A" w:rsidP="0086712A">
      <w:pPr>
        <w:pStyle w:val="InChI-FAQ-answers"/>
      </w:pPr>
      <w:r w:rsidRPr="00AF4BB7">
        <w:t xml:space="preserve">If your chemistry software of choice does provide some unexpected/undesirable InChI strings, please check if this behavior </w:t>
      </w:r>
      <w:r w:rsidR="00DD1D69" w:rsidRPr="00AF4BB7">
        <w:t xml:space="preserve">can be </w:t>
      </w:r>
      <w:r w:rsidRPr="00AF4BB7">
        <w:t>reproduced by the inchi-1 executable.</w:t>
      </w:r>
    </w:p>
    <w:p w:rsidR="00E77F19" w:rsidRPr="00AF4BB7" w:rsidRDefault="000643F4" w:rsidP="00504BBF">
      <w:pPr>
        <w:pStyle w:val="InChI-FAQ-Heading-3"/>
      </w:pPr>
      <w:bookmarkStart w:id="1373" w:name="_Toc492494049"/>
      <w:bookmarkEnd w:id="1372"/>
      <w:r w:rsidRPr="00AF4BB7">
        <w:lastRenderedPageBreak/>
        <w:t xml:space="preserve">16.2. </w:t>
      </w:r>
      <w:r w:rsidR="00A50258" w:rsidRPr="00AF4BB7">
        <w:t>D</w:t>
      </w:r>
      <w:r w:rsidR="00E77F19" w:rsidRPr="00AF4BB7">
        <w:t>o I need to know how my molecular information was created?</w:t>
      </w:r>
      <w:bookmarkEnd w:id="1373"/>
      <w:r w:rsidR="00E77F19" w:rsidRPr="00AF4BB7">
        <w:t xml:space="preserve"> </w:t>
      </w:r>
    </w:p>
    <w:p w:rsidR="002B6329" w:rsidRPr="00AF4BB7" w:rsidRDefault="002B6329" w:rsidP="002B6329">
      <w:pPr>
        <w:pStyle w:val="InChI-FAQ-answers"/>
      </w:pPr>
      <w:r w:rsidRPr="00AF4BB7">
        <w:rPr>
          <w:lang w:val="en-US"/>
        </w:rPr>
        <w:t xml:space="preserve">Conventional methods of representing molecular structure often produce some fuzziness; as </w:t>
      </w:r>
      <w:r w:rsidR="00244668">
        <w:rPr>
          <w:lang w:val="en-US"/>
        </w:rPr>
        <w:t>a</w:t>
      </w:r>
      <w:r w:rsidR="00244668" w:rsidRPr="00AF4BB7">
        <w:rPr>
          <w:lang w:val="en-US"/>
        </w:rPr>
        <w:t xml:space="preserve"> </w:t>
      </w:r>
      <w:r w:rsidRPr="00AF4BB7">
        <w:rPr>
          <w:lang w:val="en-US"/>
        </w:rPr>
        <w:t xml:space="preserve">result, you may need to make assumptions about the defaults used by the creator. </w:t>
      </w:r>
      <w:r w:rsidRPr="00AF4BB7">
        <w:t>Examples are:</w:t>
      </w:r>
    </w:p>
    <w:p w:rsidR="002B6329" w:rsidRPr="00AF4BB7" w:rsidRDefault="002B6329" w:rsidP="002B6329">
      <w:pPr>
        <w:pStyle w:val="InChI-FAQ-answers"/>
        <w:numPr>
          <w:ilvl w:val="0"/>
          <w:numId w:val="40"/>
        </w:numPr>
        <w:jc w:val="left"/>
        <w:rPr>
          <w:lang w:val="en-US"/>
        </w:rPr>
      </w:pPr>
      <w:r w:rsidRPr="00AF4BB7">
        <w:rPr>
          <w:i/>
          <w:iCs/>
          <w:lang w:val="en-US"/>
        </w:rPr>
        <w:t>Are all hydrogen atoms explicit?</w:t>
      </w:r>
      <w:r w:rsidRPr="00AF4BB7">
        <w:rPr>
          <w:lang w:val="en-US"/>
        </w:rPr>
        <w:t xml:space="preserve"> </w:t>
      </w:r>
      <w:r w:rsidRPr="00AF4BB7">
        <w:rPr>
          <w:lang w:val="en-US"/>
        </w:rPr>
        <w:br/>
        <w:t xml:space="preserve">If you know they are, then you should run InChI with the </w:t>
      </w:r>
      <w:proofErr w:type="spellStart"/>
      <w:r w:rsidRPr="00AF4BB7">
        <w:rPr>
          <w:lang w:val="en-US"/>
        </w:rPr>
        <w:t>DoNotAddH</w:t>
      </w:r>
      <w:proofErr w:type="spellEnd"/>
      <w:r w:rsidRPr="00AF4BB7">
        <w:rPr>
          <w:lang w:val="en-US"/>
        </w:rPr>
        <w:t xml:space="preserve"> option. This is by far the most powerful way of ensuring that your InChI is likely to be correct. </w:t>
      </w:r>
    </w:p>
    <w:p w:rsidR="002B6329" w:rsidRPr="00AF4BB7" w:rsidRDefault="002B6329" w:rsidP="002B6329">
      <w:pPr>
        <w:pStyle w:val="InChI-FAQ-answers"/>
        <w:numPr>
          <w:ilvl w:val="0"/>
          <w:numId w:val="40"/>
        </w:numPr>
        <w:jc w:val="left"/>
        <w:rPr>
          <w:lang w:val="en-US"/>
        </w:rPr>
      </w:pPr>
      <w:r w:rsidRPr="00AF4BB7">
        <w:rPr>
          <w:i/>
          <w:iCs/>
          <w:lang w:val="en-US"/>
        </w:rPr>
        <w:t>Are all charges included in the files?</w:t>
      </w:r>
      <w:r w:rsidRPr="00AF4BB7">
        <w:rPr>
          <w:lang w:val="en-US"/>
        </w:rPr>
        <w:t xml:space="preserve"> </w:t>
      </w:r>
      <w:r w:rsidRPr="00AF4BB7">
        <w:rPr>
          <w:lang w:val="en-US"/>
        </w:rPr>
        <w:br/>
        <w:t xml:space="preserve">Sometimes the creation mechanism omits charges on atoms. This can make it very difficult to calculate the correct molecular constitution and the total electron count. </w:t>
      </w:r>
    </w:p>
    <w:p w:rsidR="002B6329" w:rsidRPr="00AF4BB7" w:rsidRDefault="002B6329" w:rsidP="002B6329">
      <w:pPr>
        <w:pStyle w:val="InChI-FAQ-answers"/>
        <w:numPr>
          <w:ilvl w:val="0"/>
          <w:numId w:val="40"/>
        </w:numPr>
        <w:jc w:val="left"/>
        <w:rPr>
          <w:lang w:val="en-US"/>
        </w:rPr>
      </w:pPr>
      <w:r w:rsidRPr="00AF4BB7">
        <w:rPr>
          <w:i/>
          <w:iCs/>
          <w:lang w:val="en-US"/>
        </w:rPr>
        <w:t>Are all stereo centers marked?</w:t>
      </w:r>
      <w:r w:rsidRPr="00AF4BB7">
        <w:rPr>
          <w:lang w:val="en-US"/>
        </w:rPr>
        <w:t xml:space="preserve"> </w:t>
      </w:r>
      <w:r w:rsidRPr="00AF4BB7">
        <w:rPr>
          <w:lang w:val="en-US"/>
        </w:rPr>
        <w:br/>
        <w:t>Many historical data files have no stereochemistry. Many others have partial stereochemistry (e.g. "everyone knows what the stereochemistry of androstane steroids is so we needn't put it in."</w:t>
      </w:r>
      <w:r w:rsidR="00244668">
        <w:rPr>
          <w:lang w:val="en-US"/>
        </w:rPr>
        <w:t>)</w:t>
      </w:r>
      <w:r w:rsidRPr="00AF4BB7">
        <w:rPr>
          <w:lang w:val="en-US"/>
        </w:rPr>
        <w:t xml:space="preserve"> </w:t>
      </w:r>
    </w:p>
    <w:p w:rsidR="002B6329" w:rsidRPr="00AF4BB7" w:rsidRDefault="002B6329" w:rsidP="002B6329">
      <w:pPr>
        <w:pStyle w:val="InChI-FAQ-answers"/>
        <w:numPr>
          <w:ilvl w:val="0"/>
          <w:numId w:val="40"/>
        </w:numPr>
        <w:jc w:val="left"/>
        <w:rPr>
          <w:lang w:val="en-US"/>
        </w:rPr>
      </w:pPr>
      <w:r w:rsidRPr="00AF4BB7">
        <w:rPr>
          <w:i/>
          <w:iCs/>
          <w:lang w:val="en-US"/>
        </w:rPr>
        <w:t>Is the stereochemistry absolute or relative?</w:t>
      </w:r>
      <w:r w:rsidRPr="00AF4BB7">
        <w:rPr>
          <w:lang w:val="en-US"/>
        </w:rPr>
        <w:t xml:space="preserve"> </w:t>
      </w:r>
      <w:r w:rsidRPr="00AF4BB7">
        <w:rPr>
          <w:lang w:val="en-US"/>
        </w:rPr>
        <w:br/>
        <w:t xml:space="preserve">Even if the all the stereocenters are given, the absolute stereochemistry may be unknown or the sample may be racemic. </w:t>
      </w:r>
    </w:p>
    <w:p w:rsidR="002F3184" w:rsidRPr="00AF4BB7" w:rsidRDefault="000643F4" w:rsidP="002F3184">
      <w:pPr>
        <w:pStyle w:val="InChI-FAQ-Heading-3"/>
      </w:pPr>
      <w:bookmarkStart w:id="1374" w:name="_Toc492494050"/>
      <w:r w:rsidRPr="00AF4BB7">
        <w:t xml:space="preserve">16.3. </w:t>
      </w:r>
      <w:r w:rsidR="002F3184" w:rsidRPr="00AF4BB7">
        <w:t>Are there any technical limitations for InChI input?</w:t>
      </w:r>
      <w:bookmarkEnd w:id="1374"/>
      <w:r w:rsidR="002F3184" w:rsidRPr="00AF4BB7">
        <w:t xml:space="preserve"> </w:t>
      </w:r>
    </w:p>
    <w:p w:rsidR="002F3184" w:rsidRPr="00AF4BB7" w:rsidRDefault="002F3184" w:rsidP="002F3184">
      <w:pPr>
        <w:pStyle w:val="InChI-FAQ-answers"/>
      </w:pPr>
      <w:r w:rsidRPr="00AF4BB7">
        <w:t>Yes,</w:t>
      </w:r>
      <w:r w:rsidR="002B6329" w:rsidRPr="00AF4BB7">
        <w:t xml:space="preserve"> there are</w:t>
      </w:r>
      <w:r w:rsidRPr="00AF4BB7">
        <w:t>. Some of them follow.</w:t>
      </w:r>
    </w:p>
    <w:p w:rsidR="002F3184" w:rsidRPr="00AF4BB7" w:rsidRDefault="002F3184" w:rsidP="002F3184">
      <w:pPr>
        <w:pStyle w:val="InChI-FAQ-answers"/>
        <w:numPr>
          <w:ilvl w:val="0"/>
          <w:numId w:val="49"/>
        </w:numPr>
      </w:pPr>
      <w:r w:rsidRPr="00AF4BB7">
        <w:t>InChI input may not contain more than 1023 atoms.</w:t>
      </w:r>
    </w:p>
    <w:p w:rsidR="002F3184" w:rsidRPr="00AF4BB7" w:rsidRDefault="002F3184" w:rsidP="002F3184">
      <w:pPr>
        <w:pStyle w:val="InChI-FAQ-answers"/>
        <w:numPr>
          <w:ilvl w:val="0"/>
          <w:numId w:val="49"/>
        </w:numPr>
      </w:pPr>
      <w:r w:rsidRPr="00AF4BB7">
        <w:t>Not more than 20 bonds per atom are allowed.</w:t>
      </w:r>
    </w:p>
    <w:p w:rsidR="002B6329" w:rsidRDefault="002B6329" w:rsidP="002B6329">
      <w:pPr>
        <w:pStyle w:val="InChI-FAQ-answers"/>
        <w:numPr>
          <w:ilvl w:val="0"/>
          <w:numId w:val="49"/>
        </w:numPr>
        <w:rPr>
          <w:ins w:id="1375" w:author="Igor P" w:date="2017-07-04T12:03:00Z"/>
          <w:lang w:val="en-US"/>
        </w:rPr>
      </w:pPr>
      <w:r w:rsidRPr="00AF4BB7">
        <w:rPr>
          <w:lang w:val="en-US"/>
        </w:rPr>
        <w:t xml:space="preserve">Allowed bond types are single, double, and triple. As an exception, "aromatic bonds" are also allowed only to be immediately converted into alternating single/double bonds by the InChI Software. Since this conversion is not bulletproof at all (partially because </w:t>
      </w:r>
      <w:r w:rsidR="00244668">
        <w:rPr>
          <w:lang w:val="en-US"/>
        </w:rPr>
        <w:t>a</w:t>
      </w:r>
      <w:r w:rsidR="00244668" w:rsidRPr="00AF4BB7">
        <w:rPr>
          <w:lang w:val="en-US"/>
        </w:rPr>
        <w:t xml:space="preserve"> formal definition of aromatic bonds </w:t>
      </w:r>
      <w:r w:rsidRPr="00AF4BB7">
        <w:rPr>
          <w:lang w:val="en-US"/>
        </w:rPr>
        <w:t>accepted by everybody does not exist) the use of  aromatic bonds is strongly discouraged.</w:t>
      </w:r>
    </w:p>
    <w:p w:rsidR="00735F73" w:rsidRDefault="00735F73">
      <w:pPr>
        <w:pStyle w:val="InChI-FAQ-answers"/>
        <w:rPr>
          <w:ins w:id="1376" w:author="Igor P" w:date="2017-07-04T12:04:00Z"/>
          <w:lang w:val="en-US"/>
        </w:rPr>
        <w:pPrChange w:id="1377" w:author="Igor P" w:date="2017-07-04T12:03:00Z">
          <w:pPr>
            <w:pStyle w:val="InChI-FAQ-answers"/>
            <w:numPr>
              <w:numId w:val="49"/>
            </w:numPr>
            <w:tabs>
              <w:tab w:val="num" w:pos="720"/>
            </w:tabs>
            <w:ind w:left="720" w:hanging="360"/>
          </w:pPr>
        </w:pPrChange>
      </w:pPr>
      <w:ins w:id="1378" w:author="Igor P" w:date="2017-07-04T12:03:00Z">
        <w:r>
          <w:rPr>
            <w:lang w:val="en-US"/>
          </w:rPr>
          <w:t xml:space="preserve">Since v. 1.05, InChI software includes experimental support of </w:t>
        </w:r>
        <w:r w:rsidR="00B361BA">
          <w:rPr>
            <w:lang w:val="en-US"/>
          </w:rPr>
          <w:t>‘large</w:t>
        </w:r>
      </w:ins>
      <w:ins w:id="1379" w:author="Igor P" w:date="2017-07-04T12:04:00Z">
        <w:r w:rsidR="00B361BA">
          <w:rPr>
            <w:lang w:val="en-US"/>
          </w:rPr>
          <w:t xml:space="preserve">’ molecules containing up to </w:t>
        </w:r>
        <w:r w:rsidR="00B361BA" w:rsidRPr="00B361BA">
          <w:rPr>
            <w:lang w:val="en-US"/>
          </w:rPr>
          <w:t>32767</w:t>
        </w:r>
        <w:r w:rsidR="00B361BA">
          <w:rPr>
            <w:lang w:val="en-US"/>
          </w:rPr>
          <w:t xml:space="preserve"> atoms (for </w:t>
        </w:r>
        <w:proofErr w:type="spellStart"/>
        <w:r w:rsidR="00B361BA">
          <w:rPr>
            <w:lang w:val="en-US"/>
          </w:rPr>
          <w:t>Molfile</w:t>
        </w:r>
        <w:proofErr w:type="spellEnd"/>
        <w:r w:rsidR="00B361BA">
          <w:rPr>
            <w:lang w:val="en-US"/>
          </w:rPr>
          <w:t xml:space="preserve"> input, V3000OL format is necessary).</w:t>
        </w:r>
      </w:ins>
    </w:p>
    <w:p w:rsidR="00B361BA" w:rsidRPr="00D96598" w:rsidRDefault="00B361BA">
      <w:pPr>
        <w:pStyle w:val="TODOs"/>
        <w:pPrChange w:id="1380" w:author="Igor P" w:date="2017-07-04T12:06:00Z">
          <w:pPr>
            <w:pStyle w:val="InChI-FAQ-answers"/>
            <w:numPr>
              <w:numId w:val="49"/>
            </w:numPr>
            <w:tabs>
              <w:tab w:val="num" w:pos="720"/>
            </w:tabs>
            <w:ind w:left="720" w:hanging="360"/>
          </w:pPr>
        </w:pPrChange>
      </w:pPr>
      <w:ins w:id="1381" w:author="Igor P" w:date="2017-07-04T12:04:00Z">
        <w:r w:rsidRPr="00B361BA">
          <w:rPr>
            <w:highlight w:val="yellow"/>
            <w:rPrChange w:id="1382" w:author="Igor P" w:date="2017-07-04T12:06:00Z">
              <w:rPr>
                <w:b/>
              </w:rPr>
            </w:rPrChange>
          </w:rPr>
          <w:t xml:space="preserve">TODO: add more on </w:t>
        </w:r>
      </w:ins>
      <w:ins w:id="1383" w:author="Igor P" w:date="2017-07-04T12:05:00Z">
        <w:r w:rsidRPr="00B361BA">
          <w:rPr>
            <w:highlight w:val="yellow"/>
            <w:rPrChange w:id="1384" w:author="Igor P" w:date="2017-07-04T12:06:00Z">
              <w:rPr>
                <w:b/>
              </w:rPr>
            </w:rPrChange>
          </w:rPr>
          <w:t>‘large molecules’.</w:t>
        </w:r>
      </w:ins>
    </w:p>
    <w:p w:rsidR="0086712A" w:rsidRPr="00AF4BB7" w:rsidRDefault="000643F4" w:rsidP="0086712A">
      <w:pPr>
        <w:pStyle w:val="InChI-FAQ-Heading-3"/>
      </w:pPr>
      <w:bookmarkStart w:id="1385" w:name="_Toc315443686"/>
      <w:bookmarkStart w:id="1386" w:name="_Toc492494051"/>
      <w:r w:rsidRPr="00AF4BB7">
        <w:t xml:space="preserve">16.4. </w:t>
      </w:r>
      <w:r w:rsidR="0086712A" w:rsidRPr="00AF4BB7">
        <w:t>Does the InChI Software recognize ‘atomic stereo’ descriptors in MOL/SDF input files?</w:t>
      </w:r>
      <w:bookmarkEnd w:id="1385"/>
      <w:bookmarkEnd w:id="1386"/>
    </w:p>
    <w:p w:rsidR="000B72EF" w:rsidRPr="00AF4BB7" w:rsidRDefault="000B72EF" w:rsidP="000B72EF">
      <w:pPr>
        <w:pStyle w:val="InChI-FAQ-answers"/>
        <w:rPr>
          <w:lang w:val="en-US"/>
        </w:rPr>
      </w:pPr>
      <w:r w:rsidRPr="00AF4BB7">
        <w:rPr>
          <w:lang w:val="en-US"/>
        </w:rPr>
        <w:t>No. The only descriptors related to tetrahedral stereochemistry which InChI Software recognizes are wedge bonds, “Up”, “Down”, and “Either”.</w:t>
      </w:r>
    </w:p>
    <w:p w:rsidR="002D7BDD" w:rsidRPr="00AF4BB7" w:rsidRDefault="000643F4" w:rsidP="002D7BDD">
      <w:pPr>
        <w:pStyle w:val="InChI-FAQ-Heading-3"/>
      </w:pPr>
      <w:bookmarkStart w:id="1387" w:name="_Toc315443687"/>
      <w:bookmarkStart w:id="1388" w:name="_Toc492494052"/>
      <w:r w:rsidRPr="00AF4BB7">
        <w:t xml:space="preserve">16.5. </w:t>
      </w:r>
      <w:r w:rsidR="002D7BDD" w:rsidRPr="00AF4BB7">
        <w:t>Does the InChI Software ignore stereochemistry if a coordinate-less (“0D”) input file in MOL/SDF format is used?</w:t>
      </w:r>
      <w:bookmarkEnd w:id="1387"/>
      <w:bookmarkEnd w:id="1388"/>
      <w:r w:rsidR="002D7BDD" w:rsidRPr="00AF4BB7">
        <w:t xml:space="preserve"> </w:t>
      </w:r>
    </w:p>
    <w:p w:rsidR="002D7BDD" w:rsidRPr="00AF4BB7" w:rsidRDefault="002D7BDD" w:rsidP="002D7BDD">
      <w:pPr>
        <w:pStyle w:val="InChI-FAQ-answers"/>
      </w:pPr>
      <w:r w:rsidRPr="00AF4BB7">
        <w:t xml:space="preserve">Yes. </w:t>
      </w:r>
    </w:p>
    <w:p w:rsidR="000B72EF" w:rsidRPr="00AF4BB7" w:rsidRDefault="000B72EF" w:rsidP="000B72EF">
      <w:pPr>
        <w:pStyle w:val="InChI-FAQ-answers"/>
        <w:rPr>
          <w:lang w:val="en-US"/>
        </w:rPr>
      </w:pPr>
      <w:r w:rsidRPr="00AF4BB7">
        <w:rPr>
          <w:lang w:val="en-US"/>
        </w:rPr>
        <w:t>In principle, it would try to recognize tetrahedral stereo expressed through wedge bonds. However, no way exists to recognize stereochemistry of double bonds in the absence of atomic coordinates, using MOL format. Therefore, all the stereochemistry is deliberately ignored, as a matter of decision. (</w:t>
      </w:r>
      <w:r w:rsidR="00244668">
        <w:rPr>
          <w:lang w:val="en-US"/>
        </w:rPr>
        <w:t>O</w:t>
      </w:r>
      <w:r w:rsidRPr="00AF4BB7">
        <w:rPr>
          <w:lang w:val="en-US"/>
        </w:rPr>
        <w:t>therwise one would get different InChI stereo layers for 3D and 0D structures of the same compound</w:t>
      </w:r>
      <w:r w:rsidR="00244668">
        <w:rPr>
          <w:lang w:val="en-US"/>
        </w:rPr>
        <w:t>.</w:t>
      </w:r>
      <w:r w:rsidRPr="00AF4BB7">
        <w:rPr>
          <w:lang w:val="en-US"/>
        </w:rPr>
        <w:t xml:space="preserve">) However, </w:t>
      </w:r>
      <w:r w:rsidR="00244668">
        <w:rPr>
          <w:lang w:val="en-US"/>
        </w:rPr>
        <w:t xml:space="preserve">the </w:t>
      </w:r>
      <w:r w:rsidRPr="00AF4BB7">
        <w:rPr>
          <w:lang w:val="en-US"/>
        </w:rPr>
        <w:t>InChI API library accepts input atom and bond parities, which may be derived by the calling software from, for example, SMILES.</w:t>
      </w:r>
    </w:p>
    <w:p w:rsidR="00E77F19" w:rsidRPr="00AF4BB7" w:rsidRDefault="000643F4" w:rsidP="00504BBF">
      <w:pPr>
        <w:pStyle w:val="InChI-FAQ-Heading-3"/>
      </w:pPr>
      <w:bookmarkStart w:id="1389" w:name="_Toc492494053"/>
      <w:r w:rsidRPr="00AF4BB7">
        <w:lastRenderedPageBreak/>
        <w:t xml:space="preserve">16.6. </w:t>
      </w:r>
      <w:r w:rsidR="00A50258" w:rsidRPr="00AF4BB7">
        <w:t>D</w:t>
      </w:r>
      <w:r w:rsidR="00E77F19" w:rsidRPr="00AF4BB7">
        <w:t>oes InChI require all atoms including hydrogens</w:t>
      </w:r>
      <w:r w:rsidR="002F3184" w:rsidRPr="00AF4BB7">
        <w:t xml:space="preserve"> in the input</w:t>
      </w:r>
      <w:r w:rsidR="00E77F19" w:rsidRPr="00AF4BB7">
        <w:t>?</w:t>
      </w:r>
      <w:bookmarkEnd w:id="1389"/>
      <w:r w:rsidR="00E77F19" w:rsidRPr="00AF4BB7">
        <w:t xml:space="preserve"> </w:t>
      </w:r>
    </w:p>
    <w:p w:rsidR="000B72EF" w:rsidRPr="00AF4BB7" w:rsidRDefault="00244668" w:rsidP="000B72EF">
      <w:pPr>
        <w:pStyle w:val="InChI-FAQ-answers"/>
        <w:rPr>
          <w:lang w:val="en-US"/>
        </w:rPr>
      </w:pPr>
      <w:r>
        <w:rPr>
          <w:lang w:val="en-US"/>
        </w:rPr>
        <w:t>H</w:t>
      </w:r>
      <w:r w:rsidR="000B72EF" w:rsidRPr="00AF4BB7">
        <w:rPr>
          <w:lang w:val="en-US"/>
        </w:rPr>
        <w:t xml:space="preserve">aving explicit hydrogen atoms in the input is desirable. </w:t>
      </w:r>
    </w:p>
    <w:p w:rsidR="000B72EF" w:rsidRPr="00AF4BB7" w:rsidRDefault="000B72EF" w:rsidP="000B72EF">
      <w:pPr>
        <w:pStyle w:val="InChI-FAQ-answers"/>
        <w:rPr>
          <w:lang w:val="en-US"/>
        </w:rPr>
      </w:pPr>
      <w:r w:rsidRPr="00AF4BB7">
        <w:rPr>
          <w:lang w:val="en-US"/>
        </w:rPr>
        <w:t xml:space="preserve">Anyway, InChI Software assumes that </w:t>
      </w:r>
      <w:r w:rsidR="00244668">
        <w:rPr>
          <w:lang w:val="en-US"/>
        </w:rPr>
        <w:t xml:space="preserve">the </w:t>
      </w:r>
      <w:r w:rsidRPr="00AF4BB7">
        <w:rPr>
          <w:lang w:val="en-US"/>
        </w:rPr>
        <w:t xml:space="preserve">input structure may contain implicit hydrogen atoms and – if they are detected – will add hydrogen atoms to eligible atoms to satisfy </w:t>
      </w:r>
      <w:r w:rsidR="00244668">
        <w:rPr>
          <w:lang w:val="en-US"/>
        </w:rPr>
        <w:t xml:space="preserve">an </w:t>
      </w:r>
      <w:r w:rsidRPr="00AF4BB7">
        <w:rPr>
          <w:lang w:val="en-US"/>
        </w:rPr>
        <w:t>element’s standard valences.</w:t>
      </w:r>
    </w:p>
    <w:p w:rsidR="000B72EF" w:rsidRPr="00AF4BB7" w:rsidRDefault="000B72EF" w:rsidP="000B72EF">
      <w:pPr>
        <w:pStyle w:val="InChI-FAQ-answers"/>
        <w:rPr>
          <w:lang w:val="en-US"/>
        </w:rPr>
      </w:pPr>
      <w:r w:rsidRPr="00AF4BB7">
        <w:rPr>
          <w:lang w:val="en-US"/>
        </w:rPr>
        <w:t xml:space="preserve">However, be warned that this may not </w:t>
      </w:r>
      <w:r w:rsidR="00244668" w:rsidRPr="00AF4BB7">
        <w:rPr>
          <w:lang w:val="en-US"/>
        </w:rPr>
        <w:t xml:space="preserve">be </w:t>
      </w:r>
      <w:r w:rsidR="00244668">
        <w:rPr>
          <w:lang w:val="en-US"/>
        </w:rPr>
        <w:t xml:space="preserve">a </w:t>
      </w:r>
      <w:r w:rsidRPr="00AF4BB7">
        <w:rPr>
          <w:lang w:val="en-US"/>
        </w:rPr>
        <w:t>100%-reliable procedure, especially for organometallics.</w:t>
      </w:r>
    </w:p>
    <w:p w:rsidR="00E77F19" w:rsidRPr="00AF4BB7" w:rsidRDefault="000643F4" w:rsidP="00504BBF">
      <w:pPr>
        <w:pStyle w:val="InChI-FAQ-Heading-3"/>
      </w:pPr>
      <w:bookmarkStart w:id="1390" w:name="_Toc492494054"/>
      <w:r w:rsidRPr="00AF4BB7">
        <w:t xml:space="preserve">16.7. </w:t>
      </w:r>
      <w:r w:rsidR="00A50258" w:rsidRPr="00AF4BB7">
        <w:t>Wh</w:t>
      </w:r>
      <w:r w:rsidR="00E77F19" w:rsidRPr="00AF4BB7">
        <w:t>at are the problems if I can't find out about this?</w:t>
      </w:r>
      <w:bookmarkEnd w:id="1390"/>
      <w:r w:rsidR="00E77F19" w:rsidRPr="00AF4BB7">
        <w:t xml:space="preserve"> </w:t>
      </w:r>
    </w:p>
    <w:p w:rsidR="00B81A4A" w:rsidRPr="00AF4BB7" w:rsidRDefault="00B81A4A" w:rsidP="00B81A4A">
      <w:pPr>
        <w:pStyle w:val="InChI-FAQ-answers"/>
      </w:pPr>
      <w:r w:rsidRPr="00AF4BB7">
        <w:t>The worst are likely to be that:</w:t>
      </w:r>
    </w:p>
    <w:p w:rsidR="00B81A4A" w:rsidRPr="00AF4BB7" w:rsidRDefault="00B81A4A" w:rsidP="00B81A4A">
      <w:pPr>
        <w:pStyle w:val="InChI-FAQ-answers"/>
        <w:numPr>
          <w:ilvl w:val="0"/>
          <w:numId w:val="38"/>
        </w:numPr>
      </w:pPr>
      <w:r w:rsidRPr="00AF4BB7">
        <w:t xml:space="preserve">the hydrogen count is seriously wrong. </w:t>
      </w:r>
    </w:p>
    <w:p w:rsidR="00B81A4A" w:rsidRPr="00AF4BB7" w:rsidRDefault="00B81A4A" w:rsidP="00B81A4A">
      <w:pPr>
        <w:pStyle w:val="InChI-FAQ-answers"/>
        <w:numPr>
          <w:ilvl w:val="0"/>
          <w:numId w:val="38"/>
        </w:numPr>
      </w:pPr>
      <w:r w:rsidRPr="00AF4BB7">
        <w:t xml:space="preserve">the total electron count is wrong and the bond orders are incorrect. </w:t>
      </w:r>
    </w:p>
    <w:p w:rsidR="00B81A4A" w:rsidRPr="00AF4BB7" w:rsidRDefault="00B81A4A" w:rsidP="00B81A4A">
      <w:pPr>
        <w:pStyle w:val="InChI-FAQ-answers"/>
        <w:numPr>
          <w:ilvl w:val="0"/>
          <w:numId w:val="38"/>
        </w:numPr>
      </w:pPr>
      <w:proofErr w:type="spellStart"/>
      <w:r w:rsidRPr="00AF4BB7">
        <w:t>stereocentres</w:t>
      </w:r>
      <w:proofErr w:type="spellEnd"/>
      <w:r w:rsidRPr="00AF4BB7">
        <w:t xml:space="preserve"> are flagged as known when they are not. </w:t>
      </w:r>
    </w:p>
    <w:p w:rsidR="002D7BDD" w:rsidRPr="00AF4BB7" w:rsidRDefault="000643F4" w:rsidP="002D7BDD">
      <w:pPr>
        <w:pStyle w:val="InChI-FAQ-Heading-3"/>
      </w:pPr>
      <w:bookmarkStart w:id="1391" w:name="_Toc315443690"/>
      <w:bookmarkStart w:id="1392" w:name="_Toc492494055"/>
      <w:r w:rsidRPr="00AF4BB7">
        <w:t xml:space="preserve">16.8. </w:t>
      </w:r>
      <w:r w:rsidR="002D7BDD" w:rsidRPr="00AF4BB7">
        <w:t>Can the InChI Software fix these problems automatically?</w:t>
      </w:r>
      <w:bookmarkEnd w:id="1391"/>
      <w:bookmarkEnd w:id="1392"/>
      <w:r w:rsidR="002D7BDD" w:rsidRPr="00AF4BB7">
        <w:t xml:space="preserve"> </w:t>
      </w:r>
    </w:p>
    <w:p w:rsidR="000B72EF" w:rsidRPr="00AF4BB7" w:rsidRDefault="000B72EF" w:rsidP="000B72EF">
      <w:pPr>
        <w:pStyle w:val="InChI-FAQ-answers"/>
        <w:rPr>
          <w:lang w:val="en-US"/>
        </w:rPr>
      </w:pPr>
      <w:r w:rsidRPr="00AF4BB7">
        <w:rPr>
          <w:lang w:val="en-US"/>
        </w:rPr>
        <w:t xml:space="preserve">Not really for hydrogen atoms. Though InChI Software may add hydrogen atoms, this can go wrong in difficult cases so </w:t>
      </w:r>
      <w:r w:rsidR="00244668">
        <w:rPr>
          <w:lang w:val="en-US"/>
        </w:rPr>
        <w:t>a</w:t>
      </w:r>
      <w:r w:rsidRPr="00AF4BB7">
        <w:rPr>
          <w:lang w:val="en-US"/>
        </w:rPr>
        <w:t xml:space="preserve"> safe</w:t>
      </w:r>
      <w:r w:rsidR="00244668">
        <w:rPr>
          <w:lang w:val="en-US"/>
        </w:rPr>
        <w:t>r</w:t>
      </w:r>
      <w:r w:rsidRPr="00AF4BB7">
        <w:rPr>
          <w:lang w:val="en-US"/>
        </w:rPr>
        <w:t xml:space="preserve"> way would be that you do “hydrogenation before </w:t>
      </w:r>
      <w:proofErr w:type="spellStart"/>
      <w:r w:rsidRPr="00AF4BB7">
        <w:rPr>
          <w:lang w:val="en-US"/>
        </w:rPr>
        <w:t>InChIfication</w:t>
      </w:r>
      <w:proofErr w:type="spellEnd"/>
      <w:r w:rsidRPr="00AF4BB7">
        <w:rPr>
          <w:lang w:val="en-US"/>
        </w:rPr>
        <w:t xml:space="preserve">” (subjected to quality control) and then generate InChI with </w:t>
      </w:r>
      <w:r w:rsidR="00244668">
        <w:rPr>
          <w:lang w:val="en-US"/>
        </w:rPr>
        <w:t xml:space="preserve">the </w:t>
      </w:r>
      <w:proofErr w:type="spellStart"/>
      <w:r w:rsidRPr="00AF4BB7">
        <w:rPr>
          <w:lang w:val="en-US"/>
        </w:rPr>
        <w:t>DoNotAddH</w:t>
      </w:r>
      <w:proofErr w:type="spellEnd"/>
      <w:r w:rsidRPr="00AF4BB7">
        <w:rPr>
          <w:lang w:val="en-US"/>
        </w:rPr>
        <w:t xml:space="preserve"> switch.</w:t>
      </w:r>
    </w:p>
    <w:p w:rsidR="002D7BDD" w:rsidRPr="00AF4BB7" w:rsidRDefault="002D7BDD" w:rsidP="002D7BDD">
      <w:pPr>
        <w:pStyle w:val="InChI-FAQ-answers"/>
      </w:pPr>
      <w:r w:rsidRPr="00AF4BB7">
        <w:t xml:space="preserve">The InChI </w:t>
      </w:r>
      <w:r w:rsidR="00244668">
        <w:t>S</w:t>
      </w:r>
      <w:r w:rsidRPr="00AF4BB7">
        <w:t xml:space="preserve">oftware will flag unknown </w:t>
      </w:r>
      <w:proofErr w:type="spellStart"/>
      <w:r w:rsidRPr="00AF4BB7">
        <w:t>stereocentres</w:t>
      </w:r>
      <w:proofErr w:type="spellEnd"/>
      <w:r w:rsidRPr="00AF4BB7">
        <w:t xml:space="preserve">. It may then be possible to search this InChI against other InChIs where the </w:t>
      </w:r>
      <w:proofErr w:type="spellStart"/>
      <w:r w:rsidRPr="00AF4BB7">
        <w:t>stereocentres</w:t>
      </w:r>
      <w:proofErr w:type="spellEnd"/>
      <w:r w:rsidRPr="00AF4BB7">
        <w:t xml:space="preserve"> are known and perhaps to add the missing information by hand.</w:t>
      </w:r>
    </w:p>
    <w:p w:rsidR="00A215BC" w:rsidRPr="00AF4BB7" w:rsidRDefault="000643F4" w:rsidP="00A215BC">
      <w:pPr>
        <w:pStyle w:val="InChI-FAQ-Heading-3"/>
      </w:pPr>
      <w:bookmarkStart w:id="1393" w:name="_Toc492494056"/>
      <w:r w:rsidRPr="00AF4BB7">
        <w:t xml:space="preserve">16.9. </w:t>
      </w:r>
      <w:r w:rsidR="00A215BC" w:rsidRPr="00AF4BB7">
        <w:t>Can I regenerate the structure from InChI?</w:t>
      </w:r>
      <w:bookmarkEnd w:id="1393"/>
      <w:r w:rsidR="00A215BC" w:rsidRPr="00AF4BB7">
        <w:t xml:space="preserve"> </w:t>
      </w:r>
    </w:p>
    <w:p w:rsidR="00A215BC" w:rsidRPr="00837AEF" w:rsidRDefault="00A215BC" w:rsidP="00837AEF">
      <w:pPr>
        <w:pStyle w:val="InChI-FAQ-answers"/>
      </w:pPr>
      <w:r w:rsidRPr="00837AEF">
        <w:t xml:space="preserve">1. Yes - if you have the program output produced with "Full auxiliary information" option, </w:t>
      </w:r>
      <w:proofErr w:type="spellStart"/>
      <w:r w:rsidRPr="00837AEF">
        <w:t>AuxInfo</w:t>
      </w:r>
      <w:proofErr w:type="spellEnd"/>
      <w:r w:rsidRPr="00837AEF">
        <w:t xml:space="preserve">. </w:t>
      </w:r>
    </w:p>
    <w:p w:rsidR="002D7BDD" w:rsidRPr="00837AEF" w:rsidRDefault="002D7BDD" w:rsidP="00837AEF">
      <w:pPr>
        <w:pStyle w:val="InChI-FAQ-answers"/>
      </w:pPr>
      <w:r w:rsidRPr="00837AEF">
        <w:t xml:space="preserve">The </w:t>
      </w:r>
      <w:proofErr w:type="spellStart"/>
      <w:r w:rsidRPr="00837AEF">
        <w:t>AuxInfo</w:t>
      </w:r>
      <w:proofErr w:type="spellEnd"/>
      <w:r w:rsidRPr="00837AEF">
        <w:t xml:space="preserve"> string is a valid input for InChI Software which should be enough for regenerating </w:t>
      </w:r>
      <w:r w:rsidR="00244668" w:rsidRPr="00837AEF">
        <w:t xml:space="preserve">the </w:t>
      </w:r>
      <w:r w:rsidRPr="00837AEF">
        <w:t>parent structure. In particular, it holds atomic coordinates which are not contained in InChI itself.</w:t>
      </w:r>
    </w:p>
    <w:p w:rsidR="00A215BC" w:rsidRPr="00837AEF" w:rsidRDefault="00A215BC" w:rsidP="00837AEF">
      <w:pPr>
        <w:pStyle w:val="InChI-FAQ-answers"/>
      </w:pPr>
      <w:r w:rsidRPr="00837AEF">
        <w:t xml:space="preserve">2. Yes, with </w:t>
      </w:r>
      <w:del w:id="1394" w:author="Igor P" w:date="2017-09-06T20:30:00Z">
        <w:r w:rsidRPr="00837AEF" w:rsidDel="0093401C">
          <w:delText xml:space="preserve">rather </w:delText>
        </w:r>
      </w:del>
      <w:ins w:id="1395" w:author="Igor P" w:date="2017-09-06T20:30:00Z">
        <w:r w:rsidR="0093401C">
          <w:t xml:space="preserve">some </w:t>
        </w:r>
      </w:ins>
      <w:r w:rsidR="0043550E" w:rsidRPr="00837AEF">
        <w:t xml:space="preserve">significant </w:t>
      </w:r>
      <w:r w:rsidRPr="00837AEF">
        <w:t xml:space="preserve">limitations - if you have just an InChI. </w:t>
      </w:r>
    </w:p>
    <w:p w:rsidR="002D7BDD" w:rsidRPr="00837AEF" w:rsidRDefault="002D7BDD" w:rsidP="00837AEF">
      <w:pPr>
        <w:pStyle w:val="InChI-FAQ-answers"/>
      </w:pPr>
      <w:r w:rsidRPr="00837AEF">
        <w:t>First, as the InChI contains no atomic coordinates, the best result will be only the coordinate-less “0D” structure. Among other things, this means problems with restoring stereochemistry.</w:t>
      </w:r>
    </w:p>
    <w:p w:rsidR="002D7BDD" w:rsidRPr="00837AEF" w:rsidRDefault="002D7BDD" w:rsidP="00837AEF">
      <w:pPr>
        <w:pStyle w:val="InChI-FAQ-answers"/>
      </w:pPr>
      <w:r w:rsidRPr="00837AEF">
        <w:t>Second, if the InChI has been created with some layers omitted, the corresponding structural details may not be restored, evidently. For example, as Standard InChI lacks reconnected metal and fixed-hydrogen layers, neither bonds to metals nor precise positions of mobile H</w:t>
      </w:r>
      <w:r w:rsidR="00244668" w:rsidRPr="00837AEF">
        <w:t xml:space="preserve"> atoms</w:t>
      </w:r>
      <w:r w:rsidRPr="00837AEF">
        <w:t xml:space="preserve">  may be regenerated from a Standard InChI.</w:t>
      </w:r>
    </w:p>
    <w:p w:rsidR="000077DD" w:rsidRDefault="00244668" w:rsidP="00837AEF">
      <w:pPr>
        <w:pStyle w:val="InChI-FAQ-answers"/>
        <w:rPr>
          <w:ins w:id="1396" w:author="Igor P" w:date="2017-07-04T11:53:00Z"/>
        </w:rPr>
      </w:pPr>
      <w:r w:rsidRPr="00837AEF">
        <w:rPr>
          <w:rStyle w:val="il"/>
          <w:szCs w:val="20"/>
        </w:rPr>
        <w:t xml:space="preserve">The </w:t>
      </w:r>
      <w:r w:rsidR="002B4EDF" w:rsidRPr="00837AEF">
        <w:rPr>
          <w:rStyle w:val="il"/>
          <w:szCs w:val="20"/>
        </w:rPr>
        <w:t>InChI</w:t>
      </w:r>
      <w:r w:rsidR="002B4EDF" w:rsidRPr="00837AEF">
        <w:rPr>
          <w:rStyle w:val="apple-converted-space"/>
          <w:szCs w:val="20"/>
        </w:rPr>
        <w:t xml:space="preserve"> API </w:t>
      </w:r>
      <w:r w:rsidR="002B4EDF" w:rsidRPr="00837AEF">
        <w:t xml:space="preserve">library has a dedicated function </w:t>
      </w:r>
      <w:proofErr w:type="spellStart"/>
      <w:r w:rsidR="002B4EDF" w:rsidRPr="00837AEF">
        <w:t>GetStructFromINCHI</w:t>
      </w:r>
      <w:proofErr w:type="spellEnd"/>
      <w:r w:rsidR="002B4EDF" w:rsidRPr="00837AEF">
        <w:t xml:space="preserve">() </w:t>
      </w:r>
      <w:r w:rsidRPr="00837AEF">
        <w:t xml:space="preserve">intended </w:t>
      </w:r>
      <w:r w:rsidR="002B4EDF" w:rsidRPr="00837AEF">
        <w:t xml:space="preserve">for restoring the structure from </w:t>
      </w:r>
      <w:r w:rsidR="002B4EDF" w:rsidRPr="00837AEF">
        <w:rPr>
          <w:rStyle w:val="il"/>
          <w:szCs w:val="20"/>
        </w:rPr>
        <w:t>InChI</w:t>
      </w:r>
      <w:r w:rsidR="002B4EDF" w:rsidRPr="00837AEF">
        <w:rPr>
          <w:rStyle w:val="apple-converted-space"/>
          <w:szCs w:val="20"/>
        </w:rPr>
        <w:t xml:space="preserve"> </w:t>
      </w:r>
      <w:r w:rsidR="002B4EDF" w:rsidRPr="00837AEF">
        <w:t xml:space="preserve">(but not from </w:t>
      </w:r>
      <w:proofErr w:type="spellStart"/>
      <w:r w:rsidR="002B4EDF" w:rsidRPr="00837AEF">
        <w:t>InChIKey</w:t>
      </w:r>
      <w:proofErr w:type="spellEnd"/>
      <w:r w:rsidR="002B4EDF" w:rsidRPr="00837AEF">
        <w:t>, as it is a hashed form of</w:t>
      </w:r>
      <w:r w:rsidR="002B4EDF" w:rsidRPr="00837AEF">
        <w:rPr>
          <w:rStyle w:val="apple-converted-space"/>
          <w:szCs w:val="20"/>
        </w:rPr>
        <w:t> </w:t>
      </w:r>
      <w:r w:rsidR="002B4EDF" w:rsidRPr="00837AEF">
        <w:rPr>
          <w:rStyle w:val="il"/>
          <w:szCs w:val="20"/>
        </w:rPr>
        <w:t xml:space="preserve">InChI </w:t>
      </w:r>
      <w:r w:rsidR="002B4EDF" w:rsidRPr="00837AEF">
        <w:t>which could not be directly decrypted). Software vendors have already complemented</w:t>
      </w:r>
      <w:r w:rsidR="002B4EDF" w:rsidRPr="00837AEF">
        <w:rPr>
          <w:rStyle w:val="apple-converted-space"/>
          <w:szCs w:val="20"/>
        </w:rPr>
        <w:t xml:space="preserve"> </w:t>
      </w:r>
      <w:r w:rsidRPr="00837AEF">
        <w:rPr>
          <w:rStyle w:val="apple-converted-space"/>
          <w:szCs w:val="20"/>
        </w:rPr>
        <w:t xml:space="preserve">the </w:t>
      </w:r>
      <w:r w:rsidR="002B4EDF" w:rsidRPr="00837AEF">
        <w:rPr>
          <w:rStyle w:val="il"/>
          <w:szCs w:val="20"/>
        </w:rPr>
        <w:t>InChI</w:t>
      </w:r>
      <w:r w:rsidR="002B4EDF" w:rsidRPr="00837AEF">
        <w:rPr>
          <w:rStyle w:val="apple-converted-space"/>
          <w:szCs w:val="20"/>
        </w:rPr>
        <w:t xml:space="preserve"> library </w:t>
      </w:r>
      <w:r w:rsidR="002B4EDF" w:rsidRPr="00837AEF">
        <w:t>with their own procedures for generating atomic coordinates and built the functionality 'Generate structure from</w:t>
      </w:r>
      <w:r w:rsidR="002B4EDF" w:rsidRPr="00837AEF">
        <w:rPr>
          <w:rStyle w:val="apple-converted-space"/>
          <w:szCs w:val="20"/>
        </w:rPr>
        <w:t xml:space="preserve"> </w:t>
      </w:r>
      <w:r w:rsidR="002B4EDF" w:rsidRPr="00837AEF">
        <w:rPr>
          <w:rStyle w:val="il"/>
          <w:szCs w:val="20"/>
        </w:rPr>
        <w:t>InChI</w:t>
      </w:r>
      <w:r w:rsidR="002B4EDF" w:rsidRPr="00837AEF">
        <w:rPr>
          <w:rStyle w:val="apple-converted-space"/>
          <w:szCs w:val="20"/>
        </w:rPr>
        <w:t xml:space="preserve"> </w:t>
      </w:r>
      <w:r w:rsidR="002B4EDF" w:rsidRPr="00837AEF">
        <w:t xml:space="preserve">string' into their products. </w:t>
      </w:r>
      <w:r w:rsidRPr="00837AEF">
        <w:t>E</w:t>
      </w:r>
      <w:r w:rsidR="002B4EDF" w:rsidRPr="00837AEF">
        <w:t xml:space="preserve">xamples (there </w:t>
      </w:r>
      <w:r w:rsidRPr="00837AEF">
        <w:t xml:space="preserve">are probably </w:t>
      </w:r>
      <w:r w:rsidR="002B4EDF" w:rsidRPr="00837AEF">
        <w:t xml:space="preserve">more) are </w:t>
      </w:r>
      <w:proofErr w:type="spellStart"/>
      <w:r w:rsidR="002B4EDF" w:rsidRPr="00837AEF">
        <w:t>Accelrys</w:t>
      </w:r>
      <w:proofErr w:type="spellEnd"/>
      <w:r w:rsidR="002B4EDF" w:rsidRPr="00837AEF">
        <w:t xml:space="preserve"> Draw, Perkin</w:t>
      </w:r>
      <w:r w:rsidRPr="00837AEF">
        <w:t>-</w:t>
      </w:r>
      <w:r w:rsidR="002B4EDF" w:rsidRPr="00837AEF">
        <w:t xml:space="preserve">Elmer (formerly </w:t>
      </w:r>
      <w:proofErr w:type="spellStart"/>
      <w:r w:rsidR="002B4EDF" w:rsidRPr="00837AEF">
        <w:t>Camb</w:t>
      </w:r>
      <w:r w:rsidRPr="00837AEF">
        <w:t>r</w:t>
      </w:r>
      <w:r w:rsidR="002B4EDF" w:rsidRPr="00837AEF">
        <w:t>idgeSoft</w:t>
      </w:r>
      <w:proofErr w:type="spellEnd"/>
      <w:r w:rsidR="002B4EDF" w:rsidRPr="00837AEF">
        <w:t xml:space="preserve">) </w:t>
      </w:r>
      <w:proofErr w:type="spellStart"/>
      <w:r w:rsidR="002B4EDF" w:rsidRPr="00837AEF">
        <w:t>ChemDraw</w:t>
      </w:r>
      <w:proofErr w:type="spellEnd"/>
      <w:r w:rsidR="002B4EDF" w:rsidRPr="00837AEF">
        <w:t xml:space="preserve">, and ACD/Labs </w:t>
      </w:r>
      <w:proofErr w:type="spellStart"/>
      <w:r w:rsidR="002B4EDF" w:rsidRPr="00837AEF">
        <w:t>ChemSketch</w:t>
      </w:r>
      <w:proofErr w:type="spellEnd"/>
      <w:r w:rsidR="002B4EDF" w:rsidRPr="00837AEF">
        <w:t>.</w:t>
      </w:r>
    </w:p>
    <w:p w:rsidR="00216760" w:rsidRPr="00AF4BB7" w:rsidRDefault="00216760" w:rsidP="00216760">
      <w:pPr>
        <w:pStyle w:val="Heading2"/>
        <w:rPr>
          <w:ins w:id="1397" w:author="Igor P" w:date="2017-07-04T11:59:00Z"/>
          <w:lang w:val="en-US"/>
        </w:rPr>
      </w:pPr>
      <w:bookmarkStart w:id="1398" w:name="_Toc492494057"/>
      <w:ins w:id="1399" w:author="Igor P" w:date="2017-07-04T11:59:00Z">
        <w:r w:rsidRPr="00AF4BB7">
          <w:rPr>
            <w:lang w:val="en-US"/>
          </w:rPr>
          <w:lastRenderedPageBreak/>
          <w:t>1</w:t>
        </w:r>
        <w:r>
          <w:rPr>
            <w:lang w:val="en-US"/>
          </w:rPr>
          <w:t>7</w:t>
        </w:r>
        <w:r w:rsidRPr="00AF4BB7">
          <w:rPr>
            <w:lang w:val="en-US"/>
          </w:rPr>
          <w:t xml:space="preserve">. </w:t>
        </w:r>
        <w:r>
          <w:rPr>
            <w:lang w:val="en-US"/>
          </w:rPr>
          <w:t>InChI</w:t>
        </w:r>
        <w:r w:rsidRPr="00AF4BB7">
          <w:rPr>
            <w:lang w:val="en-US"/>
          </w:rPr>
          <w:t xml:space="preserve"> </w:t>
        </w:r>
        <w:r>
          <w:rPr>
            <w:lang w:val="en-US"/>
          </w:rPr>
          <w:t>for polymers</w:t>
        </w:r>
      </w:ins>
      <w:ins w:id="1400" w:author="Igor P" w:date="2017-07-04T12:00:00Z">
        <w:r>
          <w:rPr>
            <w:lang w:val="en-US"/>
          </w:rPr>
          <w:t xml:space="preserve"> </w:t>
        </w:r>
      </w:ins>
      <w:ins w:id="1401" w:author="Igor P" w:date="2017-07-04T11:59:00Z">
        <w:r>
          <w:rPr>
            <w:lang w:val="en-US"/>
          </w:rPr>
          <w:t>(</w:t>
        </w:r>
      </w:ins>
      <w:ins w:id="1402" w:author="Igor P" w:date="2017-07-04T12:00:00Z">
        <w:r>
          <w:rPr>
            <w:lang w:val="en-US"/>
          </w:rPr>
          <w:t>experimental</w:t>
        </w:r>
      </w:ins>
      <w:ins w:id="1403" w:author="Igor P" w:date="2017-07-04T11:59:00Z">
        <w:r>
          <w:rPr>
            <w:lang w:val="en-US"/>
          </w:rPr>
          <w:t>)</w:t>
        </w:r>
        <w:bookmarkEnd w:id="1398"/>
      </w:ins>
    </w:p>
    <w:p w:rsidR="00216760" w:rsidRPr="00AF4BB7" w:rsidRDefault="00216760" w:rsidP="00216760">
      <w:pPr>
        <w:pStyle w:val="InChI-FAQ-Heading-3"/>
        <w:rPr>
          <w:ins w:id="1404" w:author="Igor P" w:date="2017-07-04T11:59:00Z"/>
        </w:rPr>
      </w:pPr>
      <w:bookmarkStart w:id="1405" w:name="_Toc492494058"/>
      <w:ins w:id="1406" w:author="Igor P" w:date="2017-07-04T11:59:00Z">
        <w:r w:rsidRPr="00AF4BB7">
          <w:t>1</w:t>
        </w:r>
        <w:r>
          <w:t>7</w:t>
        </w:r>
        <w:r w:rsidRPr="00AF4BB7">
          <w:t xml:space="preserve">.1. </w:t>
        </w:r>
      </w:ins>
      <w:ins w:id="1407" w:author="Igor P" w:date="2017-07-04T12:00:00Z">
        <w:r>
          <w:t>Basics</w:t>
        </w:r>
      </w:ins>
      <w:bookmarkEnd w:id="1405"/>
    </w:p>
    <w:p w:rsidR="00216760" w:rsidRDefault="00216760">
      <w:pPr>
        <w:pStyle w:val="InChI-FAQ-answers"/>
        <w:rPr>
          <w:ins w:id="1408" w:author="Igor P" w:date="2017-07-04T12:01:00Z"/>
          <w:lang w:val="en-US"/>
        </w:rPr>
        <w:pPrChange w:id="1409" w:author="Igor P" w:date="2017-08-09T14:30:00Z">
          <w:pPr>
            <w:pStyle w:val="InChI-FAQ-answers"/>
            <w:jc w:val="left"/>
          </w:pPr>
        </w:pPrChange>
      </w:pPr>
      <w:ins w:id="1410" w:author="Igor P" w:date="2017-07-04T12:00:00Z">
        <w:r>
          <w:rPr>
            <w:lang w:val="en-US"/>
          </w:rPr>
          <w:t xml:space="preserve">Since v. 1.05, InChI Software </w:t>
        </w:r>
      </w:ins>
      <w:ins w:id="1411" w:author="Igor P" w:date="2017-08-09T14:29:00Z">
        <w:r w:rsidR="00D93E38">
          <w:rPr>
            <w:lang w:val="en-US"/>
          </w:rPr>
          <w:t xml:space="preserve">provides an </w:t>
        </w:r>
      </w:ins>
      <w:ins w:id="1412" w:author="Igor P" w:date="2017-07-04T12:00:00Z">
        <w:r w:rsidRPr="00216760">
          <w:rPr>
            <w:lang w:val="en-US"/>
          </w:rPr>
          <w:t>experimental support of InChI/</w:t>
        </w:r>
        <w:proofErr w:type="spellStart"/>
        <w:r w:rsidRPr="00216760">
          <w:rPr>
            <w:lang w:val="en-US"/>
          </w:rPr>
          <w:t>InChIKey</w:t>
        </w:r>
        <w:proofErr w:type="spellEnd"/>
        <w:r w:rsidRPr="00216760">
          <w:rPr>
            <w:lang w:val="en-US"/>
          </w:rPr>
          <w:t xml:space="preserve"> for regular single-strand polymers</w:t>
        </w:r>
      </w:ins>
      <w:ins w:id="1413" w:author="Igor P" w:date="2017-07-04T12:01:00Z">
        <w:r>
          <w:rPr>
            <w:lang w:val="en-US"/>
          </w:rPr>
          <w:t>.</w:t>
        </w:r>
      </w:ins>
    </w:p>
    <w:p w:rsidR="00216760" w:rsidRPr="00AF4BB7" w:rsidRDefault="00216760" w:rsidP="00216760">
      <w:pPr>
        <w:pStyle w:val="InChI-FAQ-Heading-3"/>
        <w:rPr>
          <w:ins w:id="1414" w:author="Igor P" w:date="2017-07-04T12:01:00Z"/>
        </w:rPr>
      </w:pPr>
      <w:bookmarkStart w:id="1415" w:name="_Toc492494059"/>
      <w:ins w:id="1416" w:author="Igor P" w:date="2017-07-04T12:01:00Z">
        <w:r w:rsidRPr="00AF4BB7">
          <w:t>1</w:t>
        </w:r>
        <w:r>
          <w:t>7</w:t>
        </w:r>
        <w:r w:rsidRPr="00AF4BB7">
          <w:t>.</w:t>
        </w:r>
        <w:r>
          <w:t>2</w:t>
        </w:r>
        <w:r w:rsidRPr="00AF4BB7">
          <w:t xml:space="preserve">. </w:t>
        </w:r>
        <w:r>
          <w:t xml:space="preserve">TODO: add more details on </w:t>
        </w:r>
      </w:ins>
      <w:ins w:id="1417" w:author="Igor P" w:date="2017-07-04T12:02:00Z">
        <w:r>
          <w:t>polymers</w:t>
        </w:r>
      </w:ins>
      <w:bookmarkEnd w:id="1415"/>
    </w:p>
    <w:p w:rsidR="00B361BA" w:rsidRDefault="00B361BA">
      <w:pPr>
        <w:pStyle w:val="TODOs"/>
        <w:rPr>
          <w:ins w:id="1418" w:author="Igor P" w:date="2017-07-04T12:07:00Z"/>
        </w:rPr>
        <w:pPrChange w:id="1419" w:author="Igor P" w:date="2017-07-04T12:07:00Z">
          <w:pPr>
            <w:pStyle w:val="InChI-FAQ-answers"/>
          </w:pPr>
        </w:pPrChange>
      </w:pPr>
      <w:ins w:id="1420" w:author="Igor P" w:date="2017-07-04T12:06:00Z">
        <w:r w:rsidRPr="00B361BA">
          <w:rPr>
            <w:highlight w:val="yellow"/>
            <w:rPrChange w:id="1421" w:author="Igor P" w:date="2017-07-04T12:07:00Z">
              <w:rPr>
                <w:b/>
              </w:rPr>
            </w:rPrChange>
          </w:rPr>
          <w:t>TODO: add more details on polymers</w:t>
        </w:r>
      </w:ins>
    </w:p>
    <w:p w:rsidR="00B361BA" w:rsidRDefault="00B361BA" w:rsidP="00B361BA">
      <w:pPr>
        <w:pStyle w:val="InChI-FAQ-answers"/>
        <w:rPr>
          <w:ins w:id="1422" w:author="Igor P" w:date="2017-07-04T12:07:00Z"/>
        </w:rPr>
      </w:pPr>
      <w:ins w:id="1423" w:author="Igor P" w:date="2017-07-04T12:07:00Z">
        <w:r>
          <w:t>..</w:t>
        </w:r>
        <w:r w:rsidRPr="00837AEF">
          <w:t xml:space="preserve">. </w:t>
        </w:r>
      </w:ins>
    </w:p>
    <w:p w:rsidR="00064855" w:rsidRPr="00AF4BB7" w:rsidRDefault="00064855" w:rsidP="00064855">
      <w:pPr>
        <w:pStyle w:val="Heading2"/>
        <w:rPr>
          <w:ins w:id="1424" w:author="Igor P" w:date="2018-04-14T17:00:00Z"/>
          <w:lang w:val="en-US"/>
        </w:rPr>
      </w:pPr>
      <w:bookmarkStart w:id="1425" w:name="_Toc492494060"/>
      <w:ins w:id="1426" w:author="Igor P" w:date="2018-04-14T17:00:00Z">
        <w:r w:rsidRPr="00AF4BB7">
          <w:rPr>
            <w:lang w:val="en-US"/>
          </w:rPr>
          <w:t>1</w:t>
        </w:r>
        <w:r>
          <w:rPr>
            <w:lang w:val="en-US"/>
          </w:rPr>
          <w:t>8</w:t>
        </w:r>
        <w:r w:rsidRPr="00AF4BB7">
          <w:rPr>
            <w:lang w:val="en-US"/>
          </w:rPr>
          <w:t xml:space="preserve">. </w:t>
        </w:r>
        <w:r>
          <w:rPr>
            <w:lang w:val="en-US"/>
          </w:rPr>
          <w:t>InChI</w:t>
        </w:r>
        <w:r w:rsidRPr="00AF4BB7">
          <w:rPr>
            <w:lang w:val="en-US"/>
          </w:rPr>
          <w:t xml:space="preserve"> </w:t>
        </w:r>
        <w:r>
          <w:rPr>
            <w:lang w:val="en-US"/>
          </w:rPr>
          <w:t xml:space="preserve">for </w:t>
        </w:r>
      </w:ins>
      <w:ins w:id="1427" w:author="Igor P" w:date="2018-04-14T17:01:00Z">
        <w:r>
          <w:rPr>
            <w:lang w:val="en-US"/>
          </w:rPr>
          <w:t>large molecules</w:t>
        </w:r>
      </w:ins>
      <w:ins w:id="1428" w:author="Igor P" w:date="2018-04-14T17:00:00Z">
        <w:r>
          <w:rPr>
            <w:lang w:val="en-US"/>
          </w:rPr>
          <w:t xml:space="preserve"> (experimental)</w:t>
        </w:r>
      </w:ins>
    </w:p>
    <w:p w:rsidR="00064855" w:rsidRPr="00AF4BB7" w:rsidRDefault="00064855" w:rsidP="00064855">
      <w:pPr>
        <w:pStyle w:val="InChI-FAQ-Heading-3"/>
        <w:rPr>
          <w:ins w:id="1429" w:author="Igor P" w:date="2018-04-14T17:00:00Z"/>
        </w:rPr>
      </w:pPr>
      <w:ins w:id="1430" w:author="Igor P" w:date="2018-04-14T17:00:00Z">
        <w:r w:rsidRPr="00AF4BB7">
          <w:t>1</w:t>
        </w:r>
        <w:r>
          <w:t>8</w:t>
        </w:r>
        <w:r w:rsidRPr="00AF4BB7">
          <w:t xml:space="preserve">.1. </w:t>
        </w:r>
        <w:r>
          <w:t>Basics</w:t>
        </w:r>
      </w:ins>
    </w:p>
    <w:p w:rsidR="00064855" w:rsidRDefault="00064855" w:rsidP="00064855">
      <w:pPr>
        <w:pStyle w:val="InChI-FAQ-answers"/>
        <w:rPr>
          <w:ins w:id="1431" w:author="Igor P" w:date="2018-04-14T17:00:00Z"/>
          <w:lang w:val="en-US"/>
        </w:rPr>
      </w:pPr>
      <w:ins w:id="1432" w:author="Igor P" w:date="2018-04-14T17:00:00Z">
        <w:r>
          <w:rPr>
            <w:lang w:val="en-US"/>
          </w:rPr>
          <w:t xml:space="preserve">Since v. 1.05, InChI Software provides an </w:t>
        </w:r>
        <w:r w:rsidRPr="00216760">
          <w:rPr>
            <w:lang w:val="en-US"/>
          </w:rPr>
          <w:t>experimental support of InChI/</w:t>
        </w:r>
        <w:proofErr w:type="spellStart"/>
        <w:r w:rsidRPr="00216760">
          <w:rPr>
            <w:lang w:val="en-US"/>
          </w:rPr>
          <w:t>InChIKey</w:t>
        </w:r>
        <w:proofErr w:type="spellEnd"/>
        <w:r w:rsidRPr="00216760">
          <w:rPr>
            <w:lang w:val="en-US"/>
          </w:rPr>
          <w:t xml:space="preserve"> for </w:t>
        </w:r>
      </w:ins>
      <w:ins w:id="1433" w:author="Igor P" w:date="2018-04-14T17:01:00Z">
        <w:r>
          <w:rPr>
            <w:lang w:val="en-US"/>
          </w:rPr>
          <w:t>large molecules (</w:t>
        </w:r>
      </w:ins>
      <w:ins w:id="1434" w:author="Igor P" w:date="2018-04-14T17:07:00Z">
        <w:r w:rsidR="00DD15CD" w:rsidRPr="00DD15CD">
          <w:rPr>
            <w:lang w:val="en-US"/>
          </w:rPr>
          <w:t>up to 32767 atoms</w:t>
        </w:r>
      </w:ins>
      <w:ins w:id="1435" w:author="Igor P" w:date="2018-04-14T17:01:00Z">
        <w:r>
          <w:rPr>
            <w:lang w:val="en-US"/>
          </w:rPr>
          <w:t>).</w:t>
        </w:r>
      </w:ins>
    </w:p>
    <w:p w:rsidR="00064855" w:rsidRDefault="00064855" w:rsidP="00064855">
      <w:pPr>
        <w:pStyle w:val="InChI-FAQ-Heading-3"/>
        <w:rPr>
          <w:ins w:id="1436" w:author="Igor P" w:date="2018-04-14T17:08:00Z"/>
        </w:rPr>
      </w:pPr>
      <w:ins w:id="1437" w:author="Igor P" w:date="2018-04-14T17:00:00Z">
        <w:r w:rsidRPr="00AF4BB7">
          <w:t>1</w:t>
        </w:r>
        <w:r>
          <w:t>8</w:t>
        </w:r>
        <w:r w:rsidRPr="00AF4BB7">
          <w:t>.</w:t>
        </w:r>
        <w:r>
          <w:t>2</w:t>
        </w:r>
        <w:r w:rsidRPr="00AF4BB7">
          <w:t xml:space="preserve">. </w:t>
        </w:r>
      </w:ins>
      <w:ins w:id="1438" w:author="Igor P" w:date="2018-04-14T17:07:00Z">
        <w:r w:rsidR="00DD15CD">
          <w:t>Are there any known problems wi</w:t>
        </w:r>
      </w:ins>
      <w:ins w:id="1439" w:author="Igor P" w:date="2018-04-14T17:08:00Z">
        <w:r w:rsidR="00DD15CD">
          <w:t xml:space="preserve">th </w:t>
        </w:r>
      </w:ins>
      <w:ins w:id="1440" w:author="Igor P" w:date="2018-04-14T17:01:00Z">
        <w:r>
          <w:t>large molecules</w:t>
        </w:r>
      </w:ins>
      <w:ins w:id="1441" w:author="Igor P" w:date="2018-04-14T17:08:00Z">
        <w:r w:rsidR="00DD15CD">
          <w:t>?</w:t>
        </w:r>
      </w:ins>
    </w:p>
    <w:p w:rsidR="00DD15CD" w:rsidRDefault="00DD15CD" w:rsidP="00DD15CD">
      <w:pPr>
        <w:pStyle w:val="InChI-FAQ-answers"/>
        <w:rPr>
          <w:ins w:id="1442" w:author="Igor P" w:date="2018-04-14T17:08:00Z"/>
          <w:lang w:val="en-US"/>
        </w:rPr>
      </w:pPr>
      <w:ins w:id="1443" w:author="Igor P" w:date="2018-04-14T17:08:00Z">
        <w:r>
          <w:rPr>
            <w:lang w:val="en-US"/>
          </w:rPr>
          <w:t xml:space="preserve">Yes. </w:t>
        </w:r>
      </w:ins>
    </w:p>
    <w:p w:rsidR="00DD15CD" w:rsidRDefault="00DD15CD" w:rsidP="00DD15CD">
      <w:pPr>
        <w:pStyle w:val="InChI-FAQ-answers"/>
        <w:rPr>
          <w:ins w:id="1444" w:author="Igor P" w:date="2018-04-14T17:08:00Z"/>
          <w:lang w:val="en-US"/>
        </w:rPr>
      </w:pPr>
      <w:ins w:id="1445" w:author="Igor P" w:date="2018-04-14T17:08:00Z">
        <w:r>
          <w:rPr>
            <w:lang w:val="en-US"/>
          </w:rPr>
          <w:t xml:space="preserve">... </w:t>
        </w:r>
        <w:proofErr w:type="spellStart"/>
        <w:r>
          <w:rPr>
            <w:lang w:val="en-US"/>
          </w:rPr>
          <w:t>renumb</w:t>
        </w:r>
        <w:proofErr w:type="spellEnd"/>
        <w:r>
          <w:rPr>
            <w:lang w:val="en-US"/>
          </w:rPr>
          <w:t xml:space="preserve"> issues ///</w:t>
        </w:r>
      </w:ins>
    </w:p>
    <w:p w:rsidR="00DD15CD" w:rsidRDefault="00DD15CD" w:rsidP="00DD15CD">
      <w:pPr>
        <w:pStyle w:val="InChI-FAQ-answers"/>
        <w:rPr>
          <w:ins w:id="1446" w:author="Igor P" w:date="2018-04-14T17:08:00Z"/>
          <w:lang w:val="en-US"/>
        </w:rPr>
      </w:pPr>
    </w:p>
    <w:p w:rsidR="00064855" w:rsidRDefault="00064855" w:rsidP="00064855">
      <w:pPr>
        <w:pStyle w:val="TODOs"/>
        <w:rPr>
          <w:ins w:id="1447" w:author="Igor P" w:date="2018-04-14T17:00:00Z"/>
        </w:rPr>
      </w:pPr>
      <w:ins w:id="1448" w:author="Igor P" w:date="2018-04-14T17:00:00Z">
        <w:r w:rsidRPr="00214CA7">
          <w:rPr>
            <w:highlight w:val="yellow"/>
          </w:rPr>
          <w:t xml:space="preserve">TODO: add more details on </w:t>
        </w:r>
      </w:ins>
      <w:ins w:id="1449" w:author="Igor P" w:date="2018-04-14T17:01:00Z">
        <w:r>
          <w:rPr>
            <w:highlight w:val="yellow"/>
          </w:rPr>
          <w:t>large molecules</w:t>
        </w:r>
      </w:ins>
    </w:p>
    <w:p w:rsidR="00064855" w:rsidRDefault="00064855" w:rsidP="00064855">
      <w:pPr>
        <w:pStyle w:val="InChI-FAQ-answers"/>
        <w:rPr>
          <w:ins w:id="1450" w:author="Igor P" w:date="2018-04-14T17:00:00Z"/>
        </w:rPr>
      </w:pPr>
      <w:ins w:id="1451" w:author="Igor P" w:date="2018-04-14T17:00:00Z">
        <w:r>
          <w:t>..</w:t>
        </w:r>
        <w:r w:rsidRPr="00837AEF">
          <w:t xml:space="preserve">. </w:t>
        </w:r>
      </w:ins>
    </w:p>
    <w:p w:rsidR="00BA0CB5" w:rsidRPr="00AF4BB7" w:rsidRDefault="00BA0CB5" w:rsidP="00BA0CB5">
      <w:pPr>
        <w:pStyle w:val="Heading2"/>
        <w:rPr>
          <w:ins w:id="1452" w:author="Igor P" w:date="2017-07-04T11:53:00Z"/>
          <w:lang w:val="en-US"/>
        </w:rPr>
      </w:pPr>
      <w:ins w:id="1453" w:author="Igor P" w:date="2017-07-04T11:53:00Z">
        <w:r w:rsidRPr="00AF4BB7">
          <w:rPr>
            <w:lang w:val="en-US"/>
          </w:rPr>
          <w:t>1</w:t>
        </w:r>
      </w:ins>
      <w:ins w:id="1454" w:author="Igor P" w:date="2018-04-14T17:00:00Z">
        <w:r w:rsidR="00064855">
          <w:rPr>
            <w:lang w:val="en-US"/>
          </w:rPr>
          <w:t>9</w:t>
        </w:r>
      </w:ins>
      <w:ins w:id="1455" w:author="Igor P" w:date="2017-07-04T11:53:00Z">
        <w:r w:rsidRPr="00AF4BB7">
          <w:rPr>
            <w:lang w:val="en-US"/>
          </w:rPr>
          <w:t xml:space="preserve">. </w:t>
        </w:r>
        <w:r>
          <w:rPr>
            <w:lang w:val="en-US"/>
          </w:rPr>
          <w:t>Reaction InChI</w:t>
        </w:r>
        <w:r w:rsidRPr="00AF4BB7">
          <w:rPr>
            <w:lang w:val="en-US"/>
          </w:rPr>
          <w:t xml:space="preserve"> </w:t>
        </w:r>
        <w:r>
          <w:rPr>
            <w:lang w:val="en-US"/>
          </w:rPr>
          <w:t>(</w:t>
        </w:r>
        <w:proofErr w:type="spellStart"/>
        <w:r>
          <w:rPr>
            <w:lang w:val="en-US"/>
          </w:rPr>
          <w:t>R</w:t>
        </w:r>
      </w:ins>
      <w:ins w:id="1456" w:author="Igor P" w:date="2017-07-04T12:01:00Z">
        <w:r w:rsidR="00216760">
          <w:rPr>
            <w:lang w:val="en-US"/>
          </w:rPr>
          <w:t>I</w:t>
        </w:r>
      </w:ins>
      <w:ins w:id="1457" w:author="Igor P" w:date="2017-07-04T11:53:00Z">
        <w:r>
          <w:rPr>
            <w:lang w:val="en-US"/>
          </w:rPr>
          <w:t>nChI</w:t>
        </w:r>
        <w:proofErr w:type="spellEnd"/>
        <w:r>
          <w:rPr>
            <w:lang w:val="en-US"/>
          </w:rPr>
          <w:t>)</w:t>
        </w:r>
        <w:bookmarkEnd w:id="1425"/>
      </w:ins>
    </w:p>
    <w:p w:rsidR="00BA0CB5" w:rsidRPr="00AF4BB7" w:rsidRDefault="00BA0CB5" w:rsidP="00BA0CB5">
      <w:pPr>
        <w:pStyle w:val="InChI-FAQ-Heading-3"/>
        <w:rPr>
          <w:ins w:id="1458" w:author="Igor P" w:date="2017-07-04T11:53:00Z"/>
        </w:rPr>
      </w:pPr>
      <w:bookmarkStart w:id="1459" w:name="_Toc492494061"/>
      <w:ins w:id="1460" w:author="Igor P" w:date="2017-07-04T11:53:00Z">
        <w:r w:rsidRPr="00AF4BB7">
          <w:t>1</w:t>
        </w:r>
      </w:ins>
      <w:ins w:id="1461" w:author="Igor P" w:date="2018-04-14T17:00:00Z">
        <w:r w:rsidR="00064855">
          <w:t>9</w:t>
        </w:r>
      </w:ins>
      <w:ins w:id="1462" w:author="Igor P" w:date="2017-07-04T11:53:00Z">
        <w:r w:rsidRPr="00AF4BB7">
          <w:t xml:space="preserve">.1. </w:t>
        </w:r>
        <w:r>
          <w:t xml:space="preserve">What is </w:t>
        </w:r>
        <w:proofErr w:type="spellStart"/>
        <w:r>
          <w:t>RInChI</w:t>
        </w:r>
        <w:proofErr w:type="spellEnd"/>
        <w:r w:rsidRPr="00AF4BB7">
          <w:t>?</w:t>
        </w:r>
        <w:bookmarkEnd w:id="1459"/>
      </w:ins>
    </w:p>
    <w:p w:rsidR="00BA0CB5" w:rsidRPr="00AF4BB7" w:rsidRDefault="00BA0CB5">
      <w:pPr>
        <w:pStyle w:val="InChI-FAQ-answers"/>
        <w:jc w:val="left"/>
        <w:rPr>
          <w:ins w:id="1463" w:author="Igor P" w:date="2017-07-04T11:53:00Z"/>
          <w:lang w:val="en-US"/>
        </w:rPr>
        <w:pPrChange w:id="1464" w:author="Igor P" w:date="2017-07-04T11:57:00Z">
          <w:pPr>
            <w:pStyle w:val="InChI-FAQ-answers"/>
          </w:pPr>
        </w:pPrChange>
      </w:pPr>
      <w:ins w:id="1465" w:author="Igor P" w:date="2017-07-04T11:55:00Z">
        <w:r w:rsidRPr="00BA0CB5">
          <w:rPr>
            <w:lang w:val="en-US"/>
          </w:rPr>
          <w:t xml:space="preserve">The </w:t>
        </w:r>
        <w:proofErr w:type="spellStart"/>
        <w:r w:rsidRPr="00BA0CB5">
          <w:rPr>
            <w:lang w:val="en-US"/>
          </w:rPr>
          <w:t>RInChI</w:t>
        </w:r>
        <w:proofErr w:type="spellEnd"/>
        <w:r w:rsidRPr="00BA0CB5">
          <w:rPr>
            <w:lang w:val="en-US"/>
          </w:rPr>
          <w:t xml:space="preserve"> format is a hierarchical, layered description of a reaction wit</w:t>
        </w:r>
        <w:r>
          <w:rPr>
            <w:lang w:val="en-US"/>
          </w:rPr>
          <w:t xml:space="preserve">h different levels based on the </w:t>
        </w:r>
        <w:r w:rsidRPr="00BA0CB5">
          <w:rPr>
            <w:lang w:val="en-US"/>
          </w:rPr>
          <w:t>Standard InChI representation (version 1.04) of each structural component participating in the reaction.</w:t>
        </w:r>
        <w:r w:rsidRPr="00BA0CB5">
          <w:rPr>
            <w:lang w:val="en-US"/>
          </w:rPr>
          <w:cr/>
        </w:r>
      </w:ins>
      <w:proofErr w:type="spellStart"/>
      <w:ins w:id="1466" w:author="Igor P" w:date="2017-07-04T11:56:00Z">
        <w:r w:rsidRPr="00BA0CB5">
          <w:rPr>
            <w:lang w:val="en-US"/>
          </w:rPr>
          <w:t>R</w:t>
        </w:r>
      </w:ins>
      <w:ins w:id="1467" w:author="Igor P" w:date="2017-07-04T12:02:00Z">
        <w:r w:rsidR="00216760">
          <w:rPr>
            <w:lang w:val="en-US"/>
          </w:rPr>
          <w:t>I</w:t>
        </w:r>
      </w:ins>
      <w:ins w:id="1468" w:author="Igor P" w:date="2017-07-04T11:56:00Z">
        <w:r w:rsidRPr="00BA0CB5">
          <w:rPr>
            <w:lang w:val="en-US"/>
          </w:rPr>
          <w:t>nChI</w:t>
        </w:r>
        <w:proofErr w:type="spellEnd"/>
        <w:r>
          <w:rPr>
            <w:lang w:val="en-US"/>
          </w:rPr>
          <w:t xml:space="preserve"> </w:t>
        </w:r>
        <w:r w:rsidRPr="00BA0CB5">
          <w:rPr>
            <w:lang w:val="en-US"/>
          </w:rPr>
          <w:t>1.00</w:t>
        </w:r>
        <w:r>
          <w:rPr>
            <w:lang w:val="en-US"/>
          </w:rPr>
          <w:t xml:space="preserve"> </w:t>
        </w:r>
        <w:r w:rsidRPr="00BA0CB5">
          <w:rPr>
            <w:lang w:val="en-US"/>
          </w:rPr>
          <w:t xml:space="preserve">software </w:t>
        </w:r>
      </w:ins>
      <w:ins w:id="1469" w:author="Igor P" w:date="2017-07-04T11:57:00Z">
        <w:r>
          <w:rPr>
            <w:lang w:val="en-US"/>
          </w:rPr>
          <w:t xml:space="preserve">was </w:t>
        </w:r>
      </w:ins>
      <w:ins w:id="1470" w:author="Igor P" w:date="2017-07-04T11:56:00Z">
        <w:r w:rsidRPr="00BA0CB5">
          <w:rPr>
            <w:lang w:val="en-US"/>
          </w:rPr>
          <w:t>release</w:t>
        </w:r>
      </w:ins>
      <w:ins w:id="1471" w:author="Igor P" w:date="2017-07-04T11:57:00Z">
        <w:r>
          <w:rPr>
            <w:lang w:val="en-US"/>
          </w:rPr>
          <w:t xml:space="preserve">d on </w:t>
        </w:r>
      </w:ins>
      <w:ins w:id="1472" w:author="Igor P" w:date="2017-07-04T11:56:00Z">
        <w:r w:rsidRPr="00BA0CB5">
          <w:rPr>
            <w:lang w:val="en-US"/>
          </w:rPr>
          <w:t>March 2017</w:t>
        </w:r>
        <w:r>
          <w:rPr>
            <w:lang w:val="en-US"/>
          </w:rPr>
          <w:t>.</w:t>
        </w:r>
        <w:r>
          <w:rPr>
            <w:lang w:val="en-US"/>
          </w:rPr>
          <w:br/>
        </w:r>
      </w:ins>
    </w:p>
    <w:p w:rsidR="00BA0CB5" w:rsidRPr="00AF4BB7" w:rsidRDefault="00BA0CB5" w:rsidP="00BA0CB5">
      <w:pPr>
        <w:pStyle w:val="InChI-FAQ-Heading-3"/>
        <w:rPr>
          <w:ins w:id="1473" w:author="Igor P" w:date="2017-07-04T11:57:00Z"/>
        </w:rPr>
      </w:pPr>
      <w:bookmarkStart w:id="1474" w:name="_Toc492494062"/>
      <w:ins w:id="1475" w:author="Igor P" w:date="2017-07-04T11:57:00Z">
        <w:r w:rsidRPr="00AF4BB7">
          <w:t>1</w:t>
        </w:r>
      </w:ins>
      <w:ins w:id="1476" w:author="Igor P" w:date="2018-04-14T17:00:00Z">
        <w:r w:rsidR="00064855">
          <w:t>9</w:t>
        </w:r>
      </w:ins>
      <w:ins w:id="1477" w:author="Igor P" w:date="2017-07-04T11:57:00Z">
        <w:r w:rsidRPr="00AF4BB7">
          <w:t>.</w:t>
        </w:r>
        <w:r>
          <w:t>2</w:t>
        </w:r>
        <w:r w:rsidRPr="00AF4BB7">
          <w:t xml:space="preserve">. </w:t>
        </w:r>
      </w:ins>
      <w:ins w:id="1478" w:author="Igor P" w:date="2017-07-04T11:58:00Z">
        <w:r>
          <w:t>TODO</w:t>
        </w:r>
      </w:ins>
      <w:ins w:id="1479" w:author="Igor P" w:date="2017-07-04T12:01:00Z">
        <w:r w:rsidR="00216760">
          <w:t>:</w:t>
        </w:r>
      </w:ins>
      <w:ins w:id="1480" w:author="Igor P" w:date="2017-07-04T11:58:00Z">
        <w:r>
          <w:t xml:space="preserve"> </w:t>
        </w:r>
      </w:ins>
      <w:ins w:id="1481" w:author="Igor P" w:date="2018-04-14T17:00:00Z">
        <w:r w:rsidR="00064855">
          <w:t xml:space="preserve">Ask Gerd to </w:t>
        </w:r>
      </w:ins>
      <w:ins w:id="1482" w:author="Igor P" w:date="2017-07-04T11:58:00Z">
        <w:r>
          <w:t>add more</w:t>
        </w:r>
      </w:ins>
      <w:ins w:id="1483" w:author="Igor P" w:date="2017-07-04T11:57:00Z">
        <w:r>
          <w:t xml:space="preserve"> details on </w:t>
        </w:r>
      </w:ins>
      <w:proofErr w:type="spellStart"/>
      <w:ins w:id="1484" w:author="Igor P" w:date="2017-07-04T11:58:00Z">
        <w:r>
          <w:t>R</w:t>
        </w:r>
      </w:ins>
      <w:ins w:id="1485" w:author="Igor P" w:date="2017-07-04T12:01:00Z">
        <w:r w:rsidR="00216760">
          <w:t>I</w:t>
        </w:r>
      </w:ins>
      <w:ins w:id="1486" w:author="Igor P" w:date="2017-07-04T11:58:00Z">
        <w:r>
          <w:t>nChI</w:t>
        </w:r>
      </w:ins>
      <w:bookmarkEnd w:id="1474"/>
      <w:proofErr w:type="spellEnd"/>
      <w:ins w:id="1487" w:author="Igor P" w:date="2017-07-04T11:57:00Z">
        <w:r w:rsidRPr="00AF4BB7">
          <w:t xml:space="preserve"> </w:t>
        </w:r>
      </w:ins>
    </w:p>
    <w:p w:rsidR="00B361BA" w:rsidRDefault="00B361BA">
      <w:pPr>
        <w:pStyle w:val="TODOs"/>
        <w:rPr>
          <w:ins w:id="1488" w:author="Igor P" w:date="2017-07-04T12:07:00Z"/>
        </w:rPr>
        <w:pPrChange w:id="1489" w:author="Igor P" w:date="2017-07-04T12:07:00Z">
          <w:pPr>
            <w:pStyle w:val="InChI-FAQ-answers"/>
          </w:pPr>
        </w:pPrChange>
      </w:pPr>
      <w:ins w:id="1490" w:author="Igor P" w:date="2017-07-04T12:07:00Z">
        <w:r w:rsidRPr="00B361BA">
          <w:rPr>
            <w:highlight w:val="yellow"/>
            <w:rPrChange w:id="1491" w:author="Igor P" w:date="2017-07-04T12:07:00Z">
              <w:rPr>
                <w:b/>
              </w:rPr>
            </w:rPrChange>
          </w:rPr>
          <w:t xml:space="preserve">TODO: add more details on </w:t>
        </w:r>
        <w:proofErr w:type="spellStart"/>
        <w:r w:rsidRPr="00B361BA">
          <w:rPr>
            <w:highlight w:val="yellow"/>
            <w:rPrChange w:id="1492" w:author="Igor P" w:date="2017-07-04T12:07:00Z">
              <w:rPr>
                <w:b/>
              </w:rPr>
            </w:rPrChange>
          </w:rPr>
          <w:t>RinChI</w:t>
        </w:r>
        <w:proofErr w:type="spellEnd"/>
      </w:ins>
    </w:p>
    <w:p w:rsidR="00BA0CB5" w:rsidRPr="00837AEF" w:rsidRDefault="00BA0CB5" w:rsidP="00BA0CB5">
      <w:pPr>
        <w:pStyle w:val="InChI-FAQ-answers"/>
        <w:rPr>
          <w:ins w:id="1493" w:author="Igor P" w:date="2017-07-04T11:57:00Z"/>
        </w:rPr>
      </w:pPr>
      <w:ins w:id="1494" w:author="Igor P" w:date="2017-07-04T11:58:00Z">
        <w:r>
          <w:t>..</w:t>
        </w:r>
      </w:ins>
      <w:ins w:id="1495" w:author="Igor P" w:date="2017-07-04T11:57:00Z">
        <w:r w:rsidRPr="00837AEF">
          <w:t xml:space="preserve">. </w:t>
        </w:r>
      </w:ins>
    </w:p>
    <w:p w:rsidR="00BA0CB5" w:rsidRPr="00BA0CB5" w:rsidRDefault="00BA0CB5" w:rsidP="00837AEF">
      <w:pPr>
        <w:pStyle w:val="InChI-FAQ-answers"/>
      </w:pPr>
    </w:p>
    <w:sectPr w:rsidR="00BA0CB5" w:rsidRPr="00BA0CB5">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AFF" w:usb1="C000247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SymbolPS">
    <w:altName w:val="Symbol"/>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0051"/>
    <w:multiLevelType w:val="multilevel"/>
    <w:tmpl w:val="B266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F5C44"/>
    <w:multiLevelType w:val="multilevel"/>
    <w:tmpl w:val="7F9E762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62639D"/>
    <w:multiLevelType w:val="hybridMultilevel"/>
    <w:tmpl w:val="B89232D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A45D00"/>
    <w:multiLevelType w:val="hybridMultilevel"/>
    <w:tmpl w:val="15408A5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4D3394"/>
    <w:multiLevelType w:val="hybridMultilevel"/>
    <w:tmpl w:val="FC70207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8132F0"/>
    <w:multiLevelType w:val="multilevel"/>
    <w:tmpl w:val="BF6A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168F1"/>
    <w:multiLevelType w:val="hybridMultilevel"/>
    <w:tmpl w:val="84985362"/>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34321E0"/>
    <w:multiLevelType w:val="hybridMultilevel"/>
    <w:tmpl w:val="4CEC7F06"/>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1AD87E4F"/>
    <w:multiLevelType w:val="hybridMultilevel"/>
    <w:tmpl w:val="ED904C1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AF79CE"/>
    <w:multiLevelType w:val="multilevel"/>
    <w:tmpl w:val="7CC4E9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F122D73"/>
    <w:multiLevelType w:val="hybridMultilevel"/>
    <w:tmpl w:val="BEF0983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437CC1"/>
    <w:multiLevelType w:val="hybridMultilevel"/>
    <w:tmpl w:val="BB289822"/>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241E47C3"/>
    <w:multiLevelType w:val="multilevel"/>
    <w:tmpl w:val="8ED0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527DAD"/>
    <w:multiLevelType w:val="hybridMultilevel"/>
    <w:tmpl w:val="7972AA1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364E36"/>
    <w:multiLevelType w:val="multilevel"/>
    <w:tmpl w:val="7408C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CD6CFF"/>
    <w:multiLevelType w:val="hybridMultilevel"/>
    <w:tmpl w:val="81589DE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6B6B1F"/>
    <w:multiLevelType w:val="hybridMultilevel"/>
    <w:tmpl w:val="81D6719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212158C"/>
    <w:multiLevelType w:val="hybridMultilevel"/>
    <w:tmpl w:val="AB9AD782"/>
    <w:lvl w:ilvl="0" w:tplc="F60606F2">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2714FCF"/>
    <w:multiLevelType w:val="hybridMultilevel"/>
    <w:tmpl w:val="EE4A53D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2DB3BB8"/>
    <w:multiLevelType w:val="multilevel"/>
    <w:tmpl w:val="1346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6B0E35"/>
    <w:multiLevelType w:val="multilevel"/>
    <w:tmpl w:val="636E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321D12"/>
    <w:multiLevelType w:val="hybridMultilevel"/>
    <w:tmpl w:val="DAF8F19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A04EC4"/>
    <w:multiLevelType w:val="multilevel"/>
    <w:tmpl w:val="EEBC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F30FC5"/>
    <w:multiLevelType w:val="hybridMultilevel"/>
    <w:tmpl w:val="63A076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9F04743"/>
    <w:multiLevelType w:val="hybridMultilevel"/>
    <w:tmpl w:val="1C322488"/>
    <w:lvl w:ilvl="0" w:tplc="F60606F2">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A5F6D98"/>
    <w:multiLevelType w:val="hybridMultilevel"/>
    <w:tmpl w:val="BCCC7AE4"/>
    <w:lvl w:ilvl="0" w:tplc="2208ED96">
      <w:numFmt w:val="bullet"/>
      <w:lvlText w:val=""/>
      <w:lvlJc w:val="left"/>
      <w:pPr>
        <w:tabs>
          <w:tab w:val="num" w:pos="360"/>
        </w:tabs>
        <w:ind w:left="360" w:hanging="360"/>
      </w:pPr>
      <w:rPr>
        <w:rFonts w:ascii="Symbol" w:eastAsia="Times New Roman" w:hAnsi="Symbol" w:cs="Arial"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DA46034"/>
    <w:multiLevelType w:val="multilevel"/>
    <w:tmpl w:val="06EA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8442C5"/>
    <w:multiLevelType w:val="multilevel"/>
    <w:tmpl w:val="640C7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1C0374"/>
    <w:multiLevelType w:val="multilevel"/>
    <w:tmpl w:val="46C8F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737F60"/>
    <w:multiLevelType w:val="multilevel"/>
    <w:tmpl w:val="A818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2E0E0D"/>
    <w:multiLevelType w:val="hybridMultilevel"/>
    <w:tmpl w:val="5232C676"/>
    <w:lvl w:ilvl="0" w:tplc="BA1EAC9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4295EDA"/>
    <w:multiLevelType w:val="hybridMultilevel"/>
    <w:tmpl w:val="14E875D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542960BF"/>
    <w:multiLevelType w:val="multilevel"/>
    <w:tmpl w:val="98C8D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337C53"/>
    <w:multiLevelType w:val="hybridMultilevel"/>
    <w:tmpl w:val="837A52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81E354D"/>
    <w:multiLevelType w:val="multilevel"/>
    <w:tmpl w:val="FE48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487A9D"/>
    <w:multiLevelType w:val="hybridMultilevel"/>
    <w:tmpl w:val="A2E6C13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5D8341FC"/>
    <w:multiLevelType w:val="hybridMultilevel"/>
    <w:tmpl w:val="3FBC965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1F94E2E"/>
    <w:multiLevelType w:val="multilevel"/>
    <w:tmpl w:val="B624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DF5CCC"/>
    <w:multiLevelType w:val="multilevel"/>
    <w:tmpl w:val="2668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A8736F"/>
    <w:multiLevelType w:val="multilevel"/>
    <w:tmpl w:val="7B0E6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76115A"/>
    <w:multiLevelType w:val="hybridMultilevel"/>
    <w:tmpl w:val="D2B2B79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F6B2D85"/>
    <w:multiLevelType w:val="multilevel"/>
    <w:tmpl w:val="FA06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0B1423"/>
    <w:multiLevelType w:val="multilevel"/>
    <w:tmpl w:val="8D64D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307E96"/>
    <w:multiLevelType w:val="hybridMultilevel"/>
    <w:tmpl w:val="43766CA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78CD1214"/>
    <w:multiLevelType w:val="hybridMultilevel"/>
    <w:tmpl w:val="63B6D752"/>
    <w:lvl w:ilvl="0" w:tplc="F60606F2">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9CE2734"/>
    <w:multiLevelType w:val="hybridMultilevel"/>
    <w:tmpl w:val="7F9E762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AEA3A0F"/>
    <w:multiLevelType w:val="multilevel"/>
    <w:tmpl w:val="1E945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624362"/>
    <w:multiLevelType w:val="hybridMultilevel"/>
    <w:tmpl w:val="805CD23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C076288"/>
    <w:multiLevelType w:val="hybridMultilevel"/>
    <w:tmpl w:val="9622443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41"/>
  </w:num>
  <w:num w:numId="3">
    <w:abstractNumId w:val="29"/>
  </w:num>
  <w:num w:numId="4">
    <w:abstractNumId w:val="12"/>
  </w:num>
  <w:num w:numId="5">
    <w:abstractNumId w:val="39"/>
  </w:num>
  <w:num w:numId="6">
    <w:abstractNumId w:val="43"/>
  </w:num>
  <w:num w:numId="7">
    <w:abstractNumId w:val="33"/>
  </w:num>
  <w:num w:numId="8">
    <w:abstractNumId w:val="35"/>
  </w:num>
  <w:num w:numId="9">
    <w:abstractNumId w:val="23"/>
  </w:num>
  <w:num w:numId="10">
    <w:abstractNumId w:val="17"/>
  </w:num>
  <w:num w:numId="11">
    <w:abstractNumId w:val="44"/>
  </w:num>
  <w:num w:numId="12">
    <w:abstractNumId w:val="25"/>
  </w:num>
  <w:num w:numId="13">
    <w:abstractNumId w:val="4"/>
  </w:num>
  <w:num w:numId="14">
    <w:abstractNumId w:val="15"/>
  </w:num>
  <w:num w:numId="15">
    <w:abstractNumId w:val="45"/>
  </w:num>
  <w:num w:numId="16">
    <w:abstractNumId w:val="1"/>
  </w:num>
  <w:num w:numId="17">
    <w:abstractNumId w:val="48"/>
  </w:num>
  <w:num w:numId="18">
    <w:abstractNumId w:val="16"/>
  </w:num>
  <w:num w:numId="19">
    <w:abstractNumId w:val="42"/>
  </w:num>
  <w:num w:numId="20">
    <w:abstractNumId w:val="19"/>
  </w:num>
  <w:num w:numId="21">
    <w:abstractNumId w:val="47"/>
  </w:num>
  <w:num w:numId="22">
    <w:abstractNumId w:val="32"/>
  </w:num>
  <w:num w:numId="23">
    <w:abstractNumId w:val="31"/>
  </w:num>
  <w:num w:numId="24">
    <w:abstractNumId w:val="34"/>
  </w:num>
  <w:num w:numId="25">
    <w:abstractNumId w:val="40"/>
  </w:num>
  <w:num w:numId="26">
    <w:abstractNumId w:val="27"/>
  </w:num>
  <w:num w:numId="27">
    <w:abstractNumId w:val="7"/>
  </w:num>
  <w:num w:numId="28">
    <w:abstractNumId w:val="9"/>
  </w:num>
  <w:num w:numId="29">
    <w:abstractNumId w:val="46"/>
  </w:num>
  <w:num w:numId="30">
    <w:abstractNumId w:val="11"/>
  </w:num>
  <w:num w:numId="31">
    <w:abstractNumId w:val="24"/>
  </w:num>
  <w:num w:numId="32">
    <w:abstractNumId w:val="30"/>
  </w:num>
  <w:num w:numId="33">
    <w:abstractNumId w:val="36"/>
  </w:num>
  <w:num w:numId="34">
    <w:abstractNumId w:val="10"/>
  </w:num>
  <w:num w:numId="35">
    <w:abstractNumId w:val="28"/>
  </w:num>
  <w:num w:numId="36">
    <w:abstractNumId w:val="5"/>
  </w:num>
  <w:num w:numId="37">
    <w:abstractNumId w:val="20"/>
  </w:num>
  <w:num w:numId="38">
    <w:abstractNumId w:val="2"/>
  </w:num>
  <w:num w:numId="39">
    <w:abstractNumId w:val="0"/>
  </w:num>
  <w:num w:numId="40">
    <w:abstractNumId w:val="18"/>
  </w:num>
  <w:num w:numId="41">
    <w:abstractNumId w:val="37"/>
  </w:num>
  <w:num w:numId="42">
    <w:abstractNumId w:val="3"/>
  </w:num>
  <w:num w:numId="43">
    <w:abstractNumId w:val="21"/>
  </w:num>
  <w:num w:numId="44">
    <w:abstractNumId w:val="26"/>
  </w:num>
  <w:num w:numId="45">
    <w:abstractNumId w:val="13"/>
  </w:num>
  <w:num w:numId="46">
    <w:abstractNumId w:val="8"/>
  </w:num>
  <w:num w:numId="47">
    <w:abstractNumId w:val="38"/>
  </w:num>
  <w:num w:numId="48">
    <w:abstractNumId w:val="22"/>
  </w:num>
  <w:num w:numId="4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gor P">
    <w15:presenceInfo w15:providerId="Windows Live" w15:userId="7737d41aee9391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77F19"/>
    <w:rsid w:val="0000108C"/>
    <w:rsid w:val="00001498"/>
    <w:rsid w:val="00003A76"/>
    <w:rsid w:val="00003AFC"/>
    <w:rsid w:val="0000768C"/>
    <w:rsid w:val="000077DD"/>
    <w:rsid w:val="00014361"/>
    <w:rsid w:val="00016918"/>
    <w:rsid w:val="0002289E"/>
    <w:rsid w:val="00023F82"/>
    <w:rsid w:val="00025D71"/>
    <w:rsid w:val="000274BC"/>
    <w:rsid w:val="00036CA4"/>
    <w:rsid w:val="00036E83"/>
    <w:rsid w:val="000402D7"/>
    <w:rsid w:val="000409B3"/>
    <w:rsid w:val="00043867"/>
    <w:rsid w:val="00045088"/>
    <w:rsid w:val="000456C7"/>
    <w:rsid w:val="00045BA0"/>
    <w:rsid w:val="00047C13"/>
    <w:rsid w:val="00052A79"/>
    <w:rsid w:val="00053052"/>
    <w:rsid w:val="00055DE1"/>
    <w:rsid w:val="000632E8"/>
    <w:rsid w:val="000643F4"/>
    <w:rsid w:val="00064855"/>
    <w:rsid w:val="000652E0"/>
    <w:rsid w:val="0006540C"/>
    <w:rsid w:val="000715A4"/>
    <w:rsid w:val="00071B6C"/>
    <w:rsid w:val="000777DF"/>
    <w:rsid w:val="00081CBE"/>
    <w:rsid w:val="0008516C"/>
    <w:rsid w:val="00091A20"/>
    <w:rsid w:val="00097B81"/>
    <w:rsid w:val="000A1AAA"/>
    <w:rsid w:val="000B0B2A"/>
    <w:rsid w:val="000B0BFF"/>
    <w:rsid w:val="000B1031"/>
    <w:rsid w:val="000B1A79"/>
    <w:rsid w:val="000B24F7"/>
    <w:rsid w:val="000B3E3D"/>
    <w:rsid w:val="000B624F"/>
    <w:rsid w:val="000B72EF"/>
    <w:rsid w:val="000C1F52"/>
    <w:rsid w:val="000C5242"/>
    <w:rsid w:val="000C744A"/>
    <w:rsid w:val="000D0377"/>
    <w:rsid w:val="000D0FD9"/>
    <w:rsid w:val="000D2C89"/>
    <w:rsid w:val="000D3E52"/>
    <w:rsid w:val="000D4C77"/>
    <w:rsid w:val="000D530E"/>
    <w:rsid w:val="000D7FDA"/>
    <w:rsid w:val="000E24D0"/>
    <w:rsid w:val="000E24FC"/>
    <w:rsid w:val="000E3A35"/>
    <w:rsid w:val="000E4993"/>
    <w:rsid w:val="000E6CD2"/>
    <w:rsid w:val="000E7D5E"/>
    <w:rsid w:val="000E7D67"/>
    <w:rsid w:val="000E7E16"/>
    <w:rsid w:val="000F0324"/>
    <w:rsid w:val="000F228D"/>
    <w:rsid w:val="000F2AA5"/>
    <w:rsid w:val="000F38F0"/>
    <w:rsid w:val="000F46F0"/>
    <w:rsid w:val="000F760C"/>
    <w:rsid w:val="00105122"/>
    <w:rsid w:val="001051F0"/>
    <w:rsid w:val="001207A8"/>
    <w:rsid w:val="00121229"/>
    <w:rsid w:val="001215A8"/>
    <w:rsid w:val="00122D8A"/>
    <w:rsid w:val="00124286"/>
    <w:rsid w:val="00125F56"/>
    <w:rsid w:val="00132760"/>
    <w:rsid w:val="001354D3"/>
    <w:rsid w:val="00136E0D"/>
    <w:rsid w:val="00146A66"/>
    <w:rsid w:val="00146D94"/>
    <w:rsid w:val="0015023D"/>
    <w:rsid w:val="00150FF9"/>
    <w:rsid w:val="00152CA1"/>
    <w:rsid w:val="001531C9"/>
    <w:rsid w:val="00154379"/>
    <w:rsid w:val="00154774"/>
    <w:rsid w:val="00154EC1"/>
    <w:rsid w:val="00161A97"/>
    <w:rsid w:val="00167826"/>
    <w:rsid w:val="00170AB7"/>
    <w:rsid w:val="001720C1"/>
    <w:rsid w:val="001756FF"/>
    <w:rsid w:val="00177E4C"/>
    <w:rsid w:val="00186BD1"/>
    <w:rsid w:val="001913E6"/>
    <w:rsid w:val="00192B9B"/>
    <w:rsid w:val="00195511"/>
    <w:rsid w:val="001957E9"/>
    <w:rsid w:val="00196948"/>
    <w:rsid w:val="001A0ADC"/>
    <w:rsid w:val="001A1B02"/>
    <w:rsid w:val="001A3C4C"/>
    <w:rsid w:val="001A43C8"/>
    <w:rsid w:val="001A57C2"/>
    <w:rsid w:val="001A5C08"/>
    <w:rsid w:val="001B0241"/>
    <w:rsid w:val="001B352B"/>
    <w:rsid w:val="001B3DA1"/>
    <w:rsid w:val="001B54A2"/>
    <w:rsid w:val="001B5AA5"/>
    <w:rsid w:val="001C10B1"/>
    <w:rsid w:val="001C414A"/>
    <w:rsid w:val="001D19B5"/>
    <w:rsid w:val="001D2B48"/>
    <w:rsid w:val="001D429A"/>
    <w:rsid w:val="001D4785"/>
    <w:rsid w:val="001D59F4"/>
    <w:rsid w:val="001D6D95"/>
    <w:rsid w:val="001E0C18"/>
    <w:rsid w:val="001E0C6A"/>
    <w:rsid w:val="001E10EE"/>
    <w:rsid w:val="001E284F"/>
    <w:rsid w:val="001E31CD"/>
    <w:rsid w:val="001E3E2C"/>
    <w:rsid w:val="001E6F1C"/>
    <w:rsid w:val="001F7408"/>
    <w:rsid w:val="002023F9"/>
    <w:rsid w:val="00203F97"/>
    <w:rsid w:val="00204C5C"/>
    <w:rsid w:val="00205EB3"/>
    <w:rsid w:val="00206AEB"/>
    <w:rsid w:val="00211DD6"/>
    <w:rsid w:val="00213601"/>
    <w:rsid w:val="00216760"/>
    <w:rsid w:val="00216D0E"/>
    <w:rsid w:val="002175CD"/>
    <w:rsid w:val="00221038"/>
    <w:rsid w:val="00226B93"/>
    <w:rsid w:val="00236BD9"/>
    <w:rsid w:val="002401FD"/>
    <w:rsid w:val="00240903"/>
    <w:rsid w:val="00241582"/>
    <w:rsid w:val="00241605"/>
    <w:rsid w:val="00242EEF"/>
    <w:rsid w:val="00244668"/>
    <w:rsid w:val="00244988"/>
    <w:rsid w:val="00252817"/>
    <w:rsid w:val="00254FDA"/>
    <w:rsid w:val="00255C84"/>
    <w:rsid w:val="0025626E"/>
    <w:rsid w:val="00256328"/>
    <w:rsid w:val="002573C0"/>
    <w:rsid w:val="002608D9"/>
    <w:rsid w:val="00264527"/>
    <w:rsid w:val="002654AC"/>
    <w:rsid w:val="00271DB8"/>
    <w:rsid w:val="00276ECD"/>
    <w:rsid w:val="0027708A"/>
    <w:rsid w:val="002835C4"/>
    <w:rsid w:val="0028557D"/>
    <w:rsid w:val="002912E4"/>
    <w:rsid w:val="00292065"/>
    <w:rsid w:val="00295123"/>
    <w:rsid w:val="002956AE"/>
    <w:rsid w:val="002A2FA6"/>
    <w:rsid w:val="002A4571"/>
    <w:rsid w:val="002A6365"/>
    <w:rsid w:val="002A69B9"/>
    <w:rsid w:val="002A6B25"/>
    <w:rsid w:val="002B4EDF"/>
    <w:rsid w:val="002B6329"/>
    <w:rsid w:val="002B7F4F"/>
    <w:rsid w:val="002C23B7"/>
    <w:rsid w:val="002C54F8"/>
    <w:rsid w:val="002C710E"/>
    <w:rsid w:val="002D15BF"/>
    <w:rsid w:val="002D1B40"/>
    <w:rsid w:val="002D3ED1"/>
    <w:rsid w:val="002D51E8"/>
    <w:rsid w:val="002D7BDD"/>
    <w:rsid w:val="002E024F"/>
    <w:rsid w:val="002E2B60"/>
    <w:rsid w:val="002E48D9"/>
    <w:rsid w:val="002E62E8"/>
    <w:rsid w:val="002F3184"/>
    <w:rsid w:val="002F4616"/>
    <w:rsid w:val="002F62B4"/>
    <w:rsid w:val="002F7C7B"/>
    <w:rsid w:val="00300175"/>
    <w:rsid w:val="00305FC0"/>
    <w:rsid w:val="0030715C"/>
    <w:rsid w:val="0031121A"/>
    <w:rsid w:val="00311E2B"/>
    <w:rsid w:val="0031306A"/>
    <w:rsid w:val="0031478F"/>
    <w:rsid w:val="00314BA3"/>
    <w:rsid w:val="00315524"/>
    <w:rsid w:val="00316918"/>
    <w:rsid w:val="0032020B"/>
    <w:rsid w:val="00320F95"/>
    <w:rsid w:val="003222D3"/>
    <w:rsid w:val="00324B80"/>
    <w:rsid w:val="003256CE"/>
    <w:rsid w:val="00327BD6"/>
    <w:rsid w:val="00333D74"/>
    <w:rsid w:val="00340AC4"/>
    <w:rsid w:val="00340EB2"/>
    <w:rsid w:val="0034274D"/>
    <w:rsid w:val="00343EA5"/>
    <w:rsid w:val="00344F34"/>
    <w:rsid w:val="003616B0"/>
    <w:rsid w:val="00365730"/>
    <w:rsid w:val="00365D8B"/>
    <w:rsid w:val="003677C3"/>
    <w:rsid w:val="00374F81"/>
    <w:rsid w:val="00376590"/>
    <w:rsid w:val="00376A46"/>
    <w:rsid w:val="003806A1"/>
    <w:rsid w:val="0038162B"/>
    <w:rsid w:val="00391A3D"/>
    <w:rsid w:val="00393CF4"/>
    <w:rsid w:val="00393E5A"/>
    <w:rsid w:val="003960D9"/>
    <w:rsid w:val="003973D9"/>
    <w:rsid w:val="00397938"/>
    <w:rsid w:val="003A1EE5"/>
    <w:rsid w:val="003A3948"/>
    <w:rsid w:val="003A71DB"/>
    <w:rsid w:val="003B03E5"/>
    <w:rsid w:val="003B1E0C"/>
    <w:rsid w:val="003B298E"/>
    <w:rsid w:val="003B351B"/>
    <w:rsid w:val="003B3A97"/>
    <w:rsid w:val="003B3B0D"/>
    <w:rsid w:val="003B3B8B"/>
    <w:rsid w:val="003B5CEA"/>
    <w:rsid w:val="003C0559"/>
    <w:rsid w:val="003C1995"/>
    <w:rsid w:val="003C4051"/>
    <w:rsid w:val="003C4FDD"/>
    <w:rsid w:val="003C7478"/>
    <w:rsid w:val="003C7CE7"/>
    <w:rsid w:val="003D1979"/>
    <w:rsid w:val="003D2125"/>
    <w:rsid w:val="003D3354"/>
    <w:rsid w:val="003D6B81"/>
    <w:rsid w:val="003D6C44"/>
    <w:rsid w:val="003D7361"/>
    <w:rsid w:val="003D7586"/>
    <w:rsid w:val="003D7659"/>
    <w:rsid w:val="003D7859"/>
    <w:rsid w:val="003E278F"/>
    <w:rsid w:val="003E3F9E"/>
    <w:rsid w:val="003E7747"/>
    <w:rsid w:val="003E789D"/>
    <w:rsid w:val="003E7FC6"/>
    <w:rsid w:val="003F0707"/>
    <w:rsid w:val="003F3CC5"/>
    <w:rsid w:val="003F572D"/>
    <w:rsid w:val="004047C2"/>
    <w:rsid w:val="00407ADB"/>
    <w:rsid w:val="00407B67"/>
    <w:rsid w:val="004113B5"/>
    <w:rsid w:val="00416BED"/>
    <w:rsid w:val="004200C7"/>
    <w:rsid w:val="004300C9"/>
    <w:rsid w:val="00430E86"/>
    <w:rsid w:val="0043550E"/>
    <w:rsid w:val="00452EB2"/>
    <w:rsid w:val="00453771"/>
    <w:rsid w:val="00455AFA"/>
    <w:rsid w:val="00456EF4"/>
    <w:rsid w:val="00457077"/>
    <w:rsid w:val="00462E96"/>
    <w:rsid w:val="004635B1"/>
    <w:rsid w:val="004707AA"/>
    <w:rsid w:val="00472207"/>
    <w:rsid w:val="00472A7B"/>
    <w:rsid w:val="00473141"/>
    <w:rsid w:val="004745A5"/>
    <w:rsid w:val="00475DFC"/>
    <w:rsid w:val="00477512"/>
    <w:rsid w:val="0048362A"/>
    <w:rsid w:val="00486334"/>
    <w:rsid w:val="00491537"/>
    <w:rsid w:val="0049214A"/>
    <w:rsid w:val="00492DA1"/>
    <w:rsid w:val="004A4048"/>
    <w:rsid w:val="004A6A4D"/>
    <w:rsid w:val="004B0B74"/>
    <w:rsid w:val="004B0EC8"/>
    <w:rsid w:val="004B0F7F"/>
    <w:rsid w:val="004B1DB5"/>
    <w:rsid w:val="004C2E72"/>
    <w:rsid w:val="004C3271"/>
    <w:rsid w:val="004C48F8"/>
    <w:rsid w:val="004C578F"/>
    <w:rsid w:val="004C6B57"/>
    <w:rsid w:val="004C6E72"/>
    <w:rsid w:val="004D6BFC"/>
    <w:rsid w:val="004E5021"/>
    <w:rsid w:val="004E5D87"/>
    <w:rsid w:val="004E5E8B"/>
    <w:rsid w:val="004E7962"/>
    <w:rsid w:val="004E7B33"/>
    <w:rsid w:val="004E7C90"/>
    <w:rsid w:val="004F0D9C"/>
    <w:rsid w:val="004F1A1C"/>
    <w:rsid w:val="004F3BD6"/>
    <w:rsid w:val="004F58FB"/>
    <w:rsid w:val="004F7A26"/>
    <w:rsid w:val="0050014D"/>
    <w:rsid w:val="00504BBF"/>
    <w:rsid w:val="005102F5"/>
    <w:rsid w:val="00511591"/>
    <w:rsid w:val="00512A7D"/>
    <w:rsid w:val="00514C63"/>
    <w:rsid w:val="00514E61"/>
    <w:rsid w:val="00516BF6"/>
    <w:rsid w:val="00517D08"/>
    <w:rsid w:val="0052259A"/>
    <w:rsid w:val="00524995"/>
    <w:rsid w:val="00525FD1"/>
    <w:rsid w:val="00530865"/>
    <w:rsid w:val="00532230"/>
    <w:rsid w:val="00536547"/>
    <w:rsid w:val="00542758"/>
    <w:rsid w:val="0054318F"/>
    <w:rsid w:val="00544ADE"/>
    <w:rsid w:val="00551215"/>
    <w:rsid w:val="00552F6D"/>
    <w:rsid w:val="005545B3"/>
    <w:rsid w:val="00554756"/>
    <w:rsid w:val="00554825"/>
    <w:rsid w:val="00561788"/>
    <w:rsid w:val="00562A7A"/>
    <w:rsid w:val="00563B72"/>
    <w:rsid w:val="00563F94"/>
    <w:rsid w:val="00565B29"/>
    <w:rsid w:val="00566463"/>
    <w:rsid w:val="00567749"/>
    <w:rsid w:val="00570227"/>
    <w:rsid w:val="005705AC"/>
    <w:rsid w:val="005724BA"/>
    <w:rsid w:val="005765B3"/>
    <w:rsid w:val="005770EF"/>
    <w:rsid w:val="00583399"/>
    <w:rsid w:val="005839FC"/>
    <w:rsid w:val="00586969"/>
    <w:rsid w:val="005874D2"/>
    <w:rsid w:val="005907C1"/>
    <w:rsid w:val="005A1002"/>
    <w:rsid w:val="005A6A39"/>
    <w:rsid w:val="005B05A9"/>
    <w:rsid w:val="005B1CBD"/>
    <w:rsid w:val="005B7633"/>
    <w:rsid w:val="005C0958"/>
    <w:rsid w:val="005C1164"/>
    <w:rsid w:val="005C2D56"/>
    <w:rsid w:val="005C6C62"/>
    <w:rsid w:val="005C6F62"/>
    <w:rsid w:val="005D2C32"/>
    <w:rsid w:val="005D385D"/>
    <w:rsid w:val="005D7422"/>
    <w:rsid w:val="005E06D8"/>
    <w:rsid w:val="005E2005"/>
    <w:rsid w:val="005E24FF"/>
    <w:rsid w:val="005F0353"/>
    <w:rsid w:val="005F2BC3"/>
    <w:rsid w:val="005F367C"/>
    <w:rsid w:val="005F3F85"/>
    <w:rsid w:val="005F4F29"/>
    <w:rsid w:val="005F5470"/>
    <w:rsid w:val="005F5882"/>
    <w:rsid w:val="006003CE"/>
    <w:rsid w:val="0060126D"/>
    <w:rsid w:val="0061224F"/>
    <w:rsid w:val="00621E1A"/>
    <w:rsid w:val="00622EA5"/>
    <w:rsid w:val="00623711"/>
    <w:rsid w:val="0062484F"/>
    <w:rsid w:val="00631AB6"/>
    <w:rsid w:val="006324A4"/>
    <w:rsid w:val="00637C99"/>
    <w:rsid w:val="0064093D"/>
    <w:rsid w:val="006452C6"/>
    <w:rsid w:val="0064687B"/>
    <w:rsid w:val="00650385"/>
    <w:rsid w:val="00660E1C"/>
    <w:rsid w:val="00670082"/>
    <w:rsid w:val="00670C45"/>
    <w:rsid w:val="00676D31"/>
    <w:rsid w:val="006822AA"/>
    <w:rsid w:val="00697AE4"/>
    <w:rsid w:val="006A0BC3"/>
    <w:rsid w:val="006A0D23"/>
    <w:rsid w:val="006A6BA7"/>
    <w:rsid w:val="006B0F80"/>
    <w:rsid w:val="006B12FE"/>
    <w:rsid w:val="006B364D"/>
    <w:rsid w:val="006B770B"/>
    <w:rsid w:val="006C0A41"/>
    <w:rsid w:val="006C3536"/>
    <w:rsid w:val="006C48F6"/>
    <w:rsid w:val="006C49A7"/>
    <w:rsid w:val="006C5B40"/>
    <w:rsid w:val="006C6437"/>
    <w:rsid w:val="006C7694"/>
    <w:rsid w:val="006D07C1"/>
    <w:rsid w:val="006D2F28"/>
    <w:rsid w:val="006D34EE"/>
    <w:rsid w:val="006D5AF1"/>
    <w:rsid w:val="006D73BC"/>
    <w:rsid w:val="006E3361"/>
    <w:rsid w:val="006E534D"/>
    <w:rsid w:val="006E57E8"/>
    <w:rsid w:val="006E6598"/>
    <w:rsid w:val="006F2073"/>
    <w:rsid w:val="006F2E59"/>
    <w:rsid w:val="006F3DED"/>
    <w:rsid w:val="006F6249"/>
    <w:rsid w:val="007002DD"/>
    <w:rsid w:val="00700C4F"/>
    <w:rsid w:val="00705077"/>
    <w:rsid w:val="007116B6"/>
    <w:rsid w:val="00712224"/>
    <w:rsid w:val="00721CC2"/>
    <w:rsid w:val="00721EB9"/>
    <w:rsid w:val="007226A9"/>
    <w:rsid w:val="00724816"/>
    <w:rsid w:val="00726B62"/>
    <w:rsid w:val="00732664"/>
    <w:rsid w:val="007339AD"/>
    <w:rsid w:val="00734199"/>
    <w:rsid w:val="00735F73"/>
    <w:rsid w:val="007413ED"/>
    <w:rsid w:val="0074166F"/>
    <w:rsid w:val="00741DE5"/>
    <w:rsid w:val="00741F1A"/>
    <w:rsid w:val="00742908"/>
    <w:rsid w:val="00744F61"/>
    <w:rsid w:val="007476D6"/>
    <w:rsid w:val="0075073B"/>
    <w:rsid w:val="00753761"/>
    <w:rsid w:val="00756F71"/>
    <w:rsid w:val="00764EF0"/>
    <w:rsid w:val="0076616A"/>
    <w:rsid w:val="00776DC4"/>
    <w:rsid w:val="00790625"/>
    <w:rsid w:val="0079437F"/>
    <w:rsid w:val="007977E4"/>
    <w:rsid w:val="007A1E8A"/>
    <w:rsid w:val="007A4A62"/>
    <w:rsid w:val="007A4A92"/>
    <w:rsid w:val="007A4E15"/>
    <w:rsid w:val="007A52E3"/>
    <w:rsid w:val="007A5403"/>
    <w:rsid w:val="007A5A2B"/>
    <w:rsid w:val="007A71FE"/>
    <w:rsid w:val="007A78BE"/>
    <w:rsid w:val="007B197A"/>
    <w:rsid w:val="007B19C7"/>
    <w:rsid w:val="007B3860"/>
    <w:rsid w:val="007B5D38"/>
    <w:rsid w:val="007C0F83"/>
    <w:rsid w:val="007C2CE9"/>
    <w:rsid w:val="007C366C"/>
    <w:rsid w:val="007D0D52"/>
    <w:rsid w:val="007D1065"/>
    <w:rsid w:val="007D4732"/>
    <w:rsid w:val="007F02F2"/>
    <w:rsid w:val="007F1050"/>
    <w:rsid w:val="007F4332"/>
    <w:rsid w:val="007F63E7"/>
    <w:rsid w:val="007F67E3"/>
    <w:rsid w:val="0080518C"/>
    <w:rsid w:val="00810B2C"/>
    <w:rsid w:val="00811FA1"/>
    <w:rsid w:val="008125F7"/>
    <w:rsid w:val="00817CDB"/>
    <w:rsid w:val="00817E42"/>
    <w:rsid w:val="008260AB"/>
    <w:rsid w:val="00827185"/>
    <w:rsid w:val="00827261"/>
    <w:rsid w:val="00830143"/>
    <w:rsid w:val="008378E8"/>
    <w:rsid w:val="00837AEF"/>
    <w:rsid w:val="0084017D"/>
    <w:rsid w:val="00840440"/>
    <w:rsid w:val="008420FE"/>
    <w:rsid w:val="00844672"/>
    <w:rsid w:val="00844834"/>
    <w:rsid w:val="00845824"/>
    <w:rsid w:val="00850D99"/>
    <w:rsid w:val="00853067"/>
    <w:rsid w:val="00855ADE"/>
    <w:rsid w:val="0085761D"/>
    <w:rsid w:val="00857B83"/>
    <w:rsid w:val="0086341D"/>
    <w:rsid w:val="00863428"/>
    <w:rsid w:val="0086712A"/>
    <w:rsid w:val="008740A2"/>
    <w:rsid w:val="00874F11"/>
    <w:rsid w:val="0088048D"/>
    <w:rsid w:val="00880817"/>
    <w:rsid w:val="008870F4"/>
    <w:rsid w:val="00887959"/>
    <w:rsid w:val="008960D3"/>
    <w:rsid w:val="008A425A"/>
    <w:rsid w:val="008A4954"/>
    <w:rsid w:val="008A6712"/>
    <w:rsid w:val="008A6E8C"/>
    <w:rsid w:val="008A78FA"/>
    <w:rsid w:val="008A7D82"/>
    <w:rsid w:val="008B171D"/>
    <w:rsid w:val="008B7459"/>
    <w:rsid w:val="008C2426"/>
    <w:rsid w:val="008C7E91"/>
    <w:rsid w:val="008D56B1"/>
    <w:rsid w:val="008D5C21"/>
    <w:rsid w:val="008E0661"/>
    <w:rsid w:val="008E4076"/>
    <w:rsid w:val="008E4A0F"/>
    <w:rsid w:val="008E53FD"/>
    <w:rsid w:val="008F0983"/>
    <w:rsid w:val="008F0A69"/>
    <w:rsid w:val="008F283F"/>
    <w:rsid w:val="008F4E8C"/>
    <w:rsid w:val="008F60D5"/>
    <w:rsid w:val="009017E4"/>
    <w:rsid w:val="00901D4C"/>
    <w:rsid w:val="0090236C"/>
    <w:rsid w:val="00903F10"/>
    <w:rsid w:val="00906868"/>
    <w:rsid w:val="00907108"/>
    <w:rsid w:val="00916E4E"/>
    <w:rsid w:val="009247F1"/>
    <w:rsid w:val="00925A8B"/>
    <w:rsid w:val="00925AA7"/>
    <w:rsid w:val="009279CA"/>
    <w:rsid w:val="00927A71"/>
    <w:rsid w:val="00927F77"/>
    <w:rsid w:val="009335E9"/>
    <w:rsid w:val="0093401C"/>
    <w:rsid w:val="00934C85"/>
    <w:rsid w:val="009352A8"/>
    <w:rsid w:val="00935DD2"/>
    <w:rsid w:val="00936923"/>
    <w:rsid w:val="00936E23"/>
    <w:rsid w:val="00940997"/>
    <w:rsid w:val="00941FB9"/>
    <w:rsid w:val="0094215D"/>
    <w:rsid w:val="00944717"/>
    <w:rsid w:val="009448EF"/>
    <w:rsid w:val="00950A33"/>
    <w:rsid w:val="00950C37"/>
    <w:rsid w:val="009554FB"/>
    <w:rsid w:val="00956EF9"/>
    <w:rsid w:val="00962197"/>
    <w:rsid w:val="00962F62"/>
    <w:rsid w:val="009642CB"/>
    <w:rsid w:val="00965925"/>
    <w:rsid w:val="00967780"/>
    <w:rsid w:val="009716C5"/>
    <w:rsid w:val="0097279E"/>
    <w:rsid w:val="00973511"/>
    <w:rsid w:val="0097709B"/>
    <w:rsid w:val="00977795"/>
    <w:rsid w:val="00977A22"/>
    <w:rsid w:val="009816B6"/>
    <w:rsid w:val="00983258"/>
    <w:rsid w:val="009844AD"/>
    <w:rsid w:val="00987446"/>
    <w:rsid w:val="00990D9B"/>
    <w:rsid w:val="00993A77"/>
    <w:rsid w:val="00994006"/>
    <w:rsid w:val="009A0ABB"/>
    <w:rsid w:val="009A211C"/>
    <w:rsid w:val="009A5E5D"/>
    <w:rsid w:val="009A77FE"/>
    <w:rsid w:val="009B3D7B"/>
    <w:rsid w:val="009B3F0F"/>
    <w:rsid w:val="009B4E69"/>
    <w:rsid w:val="009B7D4E"/>
    <w:rsid w:val="009C1D92"/>
    <w:rsid w:val="009C3F3A"/>
    <w:rsid w:val="009D0871"/>
    <w:rsid w:val="009D1FBC"/>
    <w:rsid w:val="009E2716"/>
    <w:rsid w:val="009F12F8"/>
    <w:rsid w:val="009F26A3"/>
    <w:rsid w:val="009F3151"/>
    <w:rsid w:val="009F4C4E"/>
    <w:rsid w:val="00A03D8E"/>
    <w:rsid w:val="00A05A7E"/>
    <w:rsid w:val="00A05E2A"/>
    <w:rsid w:val="00A141A6"/>
    <w:rsid w:val="00A145CD"/>
    <w:rsid w:val="00A155A1"/>
    <w:rsid w:val="00A20101"/>
    <w:rsid w:val="00A215BC"/>
    <w:rsid w:val="00A21C85"/>
    <w:rsid w:val="00A26447"/>
    <w:rsid w:val="00A278F6"/>
    <w:rsid w:val="00A30207"/>
    <w:rsid w:val="00A30B38"/>
    <w:rsid w:val="00A32FE9"/>
    <w:rsid w:val="00A43B0D"/>
    <w:rsid w:val="00A4406D"/>
    <w:rsid w:val="00A44510"/>
    <w:rsid w:val="00A50258"/>
    <w:rsid w:val="00A5611D"/>
    <w:rsid w:val="00A56564"/>
    <w:rsid w:val="00A605D3"/>
    <w:rsid w:val="00A61943"/>
    <w:rsid w:val="00A627AD"/>
    <w:rsid w:val="00A627BF"/>
    <w:rsid w:val="00A65ACA"/>
    <w:rsid w:val="00A72B47"/>
    <w:rsid w:val="00A75AD3"/>
    <w:rsid w:val="00A7718C"/>
    <w:rsid w:val="00A82992"/>
    <w:rsid w:val="00A82F07"/>
    <w:rsid w:val="00A857F8"/>
    <w:rsid w:val="00A86E54"/>
    <w:rsid w:val="00A918B9"/>
    <w:rsid w:val="00A933DF"/>
    <w:rsid w:val="00A96E25"/>
    <w:rsid w:val="00AA227C"/>
    <w:rsid w:val="00AA46C7"/>
    <w:rsid w:val="00AB6D2C"/>
    <w:rsid w:val="00AB7F35"/>
    <w:rsid w:val="00AC21F4"/>
    <w:rsid w:val="00AC382B"/>
    <w:rsid w:val="00AC3D34"/>
    <w:rsid w:val="00AC5AF8"/>
    <w:rsid w:val="00AD3A84"/>
    <w:rsid w:val="00AE397E"/>
    <w:rsid w:val="00AE7512"/>
    <w:rsid w:val="00AF1F7F"/>
    <w:rsid w:val="00AF4BB7"/>
    <w:rsid w:val="00AF70BE"/>
    <w:rsid w:val="00B011B3"/>
    <w:rsid w:val="00B01443"/>
    <w:rsid w:val="00B02581"/>
    <w:rsid w:val="00B04BF4"/>
    <w:rsid w:val="00B04F49"/>
    <w:rsid w:val="00B06C53"/>
    <w:rsid w:val="00B0782B"/>
    <w:rsid w:val="00B11D53"/>
    <w:rsid w:val="00B1493D"/>
    <w:rsid w:val="00B23690"/>
    <w:rsid w:val="00B24AC7"/>
    <w:rsid w:val="00B3061C"/>
    <w:rsid w:val="00B33EA2"/>
    <w:rsid w:val="00B34956"/>
    <w:rsid w:val="00B34C9B"/>
    <w:rsid w:val="00B35B93"/>
    <w:rsid w:val="00B35B94"/>
    <w:rsid w:val="00B361BA"/>
    <w:rsid w:val="00B41EA8"/>
    <w:rsid w:val="00B42E52"/>
    <w:rsid w:val="00B500E2"/>
    <w:rsid w:val="00B51A0C"/>
    <w:rsid w:val="00B52DCD"/>
    <w:rsid w:val="00B5571A"/>
    <w:rsid w:val="00B57166"/>
    <w:rsid w:val="00B60349"/>
    <w:rsid w:val="00B62709"/>
    <w:rsid w:val="00B65C97"/>
    <w:rsid w:val="00B66D55"/>
    <w:rsid w:val="00B71207"/>
    <w:rsid w:val="00B72416"/>
    <w:rsid w:val="00B724F0"/>
    <w:rsid w:val="00B74365"/>
    <w:rsid w:val="00B74483"/>
    <w:rsid w:val="00B76326"/>
    <w:rsid w:val="00B80FDF"/>
    <w:rsid w:val="00B81A4A"/>
    <w:rsid w:val="00B9574D"/>
    <w:rsid w:val="00B96263"/>
    <w:rsid w:val="00BA0CB5"/>
    <w:rsid w:val="00BA77ED"/>
    <w:rsid w:val="00BB208D"/>
    <w:rsid w:val="00BB4653"/>
    <w:rsid w:val="00BB5365"/>
    <w:rsid w:val="00BB720D"/>
    <w:rsid w:val="00BC04AB"/>
    <w:rsid w:val="00BC4B6A"/>
    <w:rsid w:val="00BC5FF1"/>
    <w:rsid w:val="00BC6116"/>
    <w:rsid w:val="00BD2AD9"/>
    <w:rsid w:val="00BD3B7E"/>
    <w:rsid w:val="00BD4A15"/>
    <w:rsid w:val="00BE09B0"/>
    <w:rsid w:val="00BE09F0"/>
    <w:rsid w:val="00BF2CCD"/>
    <w:rsid w:val="00BF2F5C"/>
    <w:rsid w:val="00BF36DA"/>
    <w:rsid w:val="00C009BF"/>
    <w:rsid w:val="00C01928"/>
    <w:rsid w:val="00C074F9"/>
    <w:rsid w:val="00C10866"/>
    <w:rsid w:val="00C17829"/>
    <w:rsid w:val="00C2033D"/>
    <w:rsid w:val="00C22D1A"/>
    <w:rsid w:val="00C25723"/>
    <w:rsid w:val="00C25C35"/>
    <w:rsid w:val="00C31922"/>
    <w:rsid w:val="00C323B8"/>
    <w:rsid w:val="00C33010"/>
    <w:rsid w:val="00C337CF"/>
    <w:rsid w:val="00C40D8A"/>
    <w:rsid w:val="00C44412"/>
    <w:rsid w:val="00C5445D"/>
    <w:rsid w:val="00C5605F"/>
    <w:rsid w:val="00C653D4"/>
    <w:rsid w:val="00C65787"/>
    <w:rsid w:val="00C72930"/>
    <w:rsid w:val="00C76D5D"/>
    <w:rsid w:val="00C814ED"/>
    <w:rsid w:val="00C845F4"/>
    <w:rsid w:val="00C84A01"/>
    <w:rsid w:val="00C91BF2"/>
    <w:rsid w:val="00C93167"/>
    <w:rsid w:val="00C96010"/>
    <w:rsid w:val="00CA001B"/>
    <w:rsid w:val="00CA283B"/>
    <w:rsid w:val="00CA43EE"/>
    <w:rsid w:val="00CA549C"/>
    <w:rsid w:val="00CA6802"/>
    <w:rsid w:val="00CA6DEE"/>
    <w:rsid w:val="00CB210B"/>
    <w:rsid w:val="00CB43E3"/>
    <w:rsid w:val="00CB6706"/>
    <w:rsid w:val="00CB6B70"/>
    <w:rsid w:val="00CC21EB"/>
    <w:rsid w:val="00CC25AD"/>
    <w:rsid w:val="00CC2CBD"/>
    <w:rsid w:val="00CC6F5C"/>
    <w:rsid w:val="00CC6FC0"/>
    <w:rsid w:val="00CD067C"/>
    <w:rsid w:val="00CD3E0E"/>
    <w:rsid w:val="00CD5793"/>
    <w:rsid w:val="00CD5BF0"/>
    <w:rsid w:val="00CE2950"/>
    <w:rsid w:val="00CE35BF"/>
    <w:rsid w:val="00CE4D4B"/>
    <w:rsid w:val="00CE706F"/>
    <w:rsid w:val="00CF0417"/>
    <w:rsid w:val="00CF1607"/>
    <w:rsid w:val="00CF23D7"/>
    <w:rsid w:val="00CF2B64"/>
    <w:rsid w:val="00CF363A"/>
    <w:rsid w:val="00CF452F"/>
    <w:rsid w:val="00CF45EC"/>
    <w:rsid w:val="00CF4B4A"/>
    <w:rsid w:val="00D011AD"/>
    <w:rsid w:val="00D0370B"/>
    <w:rsid w:val="00D0687C"/>
    <w:rsid w:val="00D11BE4"/>
    <w:rsid w:val="00D14626"/>
    <w:rsid w:val="00D21E47"/>
    <w:rsid w:val="00D23085"/>
    <w:rsid w:val="00D256B4"/>
    <w:rsid w:val="00D27381"/>
    <w:rsid w:val="00D31A48"/>
    <w:rsid w:val="00D3348D"/>
    <w:rsid w:val="00D3419E"/>
    <w:rsid w:val="00D34299"/>
    <w:rsid w:val="00D416D7"/>
    <w:rsid w:val="00D46E9A"/>
    <w:rsid w:val="00D52F3C"/>
    <w:rsid w:val="00D54A94"/>
    <w:rsid w:val="00D55D46"/>
    <w:rsid w:val="00D56669"/>
    <w:rsid w:val="00D570A3"/>
    <w:rsid w:val="00D60D63"/>
    <w:rsid w:val="00D63C76"/>
    <w:rsid w:val="00D65A12"/>
    <w:rsid w:val="00D66577"/>
    <w:rsid w:val="00D71BEE"/>
    <w:rsid w:val="00D71C6A"/>
    <w:rsid w:val="00D72451"/>
    <w:rsid w:val="00D75760"/>
    <w:rsid w:val="00D76169"/>
    <w:rsid w:val="00D76578"/>
    <w:rsid w:val="00D7724B"/>
    <w:rsid w:val="00D80860"/>
    <w:rsid w:val="00D80DE2"/>
    <w:rsid w:val="00D81353"/>
    <w:rsid w:val="00D835B0"/>
    <w:rsid w:val="00D86B34"/>
    <w:rsid w:val="00D9239E"/>
    <w:rsid w:val="00D92B2B"/>
    <w:rsid w:val="00D93E38"/>
    <w:rsid w:val="00D96598"/>
    <w:rsid w:val="00DA2B79"/>
    <w:rsid w:val="00DA3BB3"/>
    <w:rsid w:val="00DA5E11"/>
    <w:rsid w:val="00DA617E"/>
    <w:rsid w:val="00DB2158"/>
    <w:rsid w:val="00DC0239"/>
    <w:rsid w:val="00DC03AA"/>
    <w:rsid w:val="00DC1359"/>
    <w:rsid w:val="00DC3103"/>
    <w:rsid w:val="00DC3DAF"/>
    <w:rsid w:val="00DC57D4"/>
    <w:rsid w:val="00DC58CF"/>
    <w:rsid w:val="00DC79C4"/>
    <w:rsid w:val="00DD0329"/>
    <w:rsid w:val="00DD15CD"/>
    <w:rsid w:val="00DD1D69"/>
    <w:rsid w:val="00DD1FD4"/>
    <w:rsid w:val="00DD22D0"/>
    <w:rsid w:val="00DD3A09"/>
    <w:rsid w:val="00DE21E5"/>
    <w:rsid w:val="00DE7F69"/>
    <w:rsid w:val="00DF0221"/>
    <w:rsid w:val="00DF1CC2"/>
    <w:rsid w:val="00DF377C"/>
    <w:rsid w:val="00DF47B3"/>
    <w:rsid w:val="00DF4E3C"/>
    <w:rsid w:val="00DF751E"/>
    <w:rsid w:val="00E01716"/>
    <w:rsid w:val="00E01C5F"/>
    <w:rsid w:val="00E04350"/>
    <w:rsid w:val="00E067B7"/>
    <w:rsid w:val="00E0691E"/>
    <w:rsid w:val="00E07E05"/>
    <w:rsid w:val="00E100A5"/>
    <w:rsid w:val="00E11137"/>
    <w:rsid w:val="00E169C8"/>
    <w:rsid w:val="00E16BAE"/>
    <w:rsid w:val="00E213F5"/>
    <w:rsid w:val="00E21C04"/>
    <w:rsid w:val="00E223E8"/>
    <w:rsid w:val="00E23DEB"/>
    <w:rsid w:val="00E25CB0"/>
    <w:rsid w:val="00E27DDF"/>
    <w:rsid w:val="00E303E7"/>
    <w:rsid w:val="00E32355"/>
    <w:rsid w:val="00E3347E"/>
    <w:rsid w:val="00E349FD"/>
    <w:rsid w:val="00E40898"/>
    <w:rsid w:val="00E40FE1"/>
    <w:rsid w:val="00E42188"/>
    <w:rsid w:val="00E53393"/>
    <w:rsid w:val="00E53D52"/>
    <w:rsid w:val="00E625EC"/>
    <w:rsid w:val="00E647AF"/>
    <w:rsid w:val="00E661A1"/>
    <w:rsid w:val="00E677E1"/>
    <w:rsid w:val="00E7149E"/>
    <w:rsid w:val="00E71E43"/>
    <w:rsid w:val="00E72BC7"/>
    <w:rsid w:val="00E73B46"/>
    <w:rsid w:val="00E75612"/>
    <w:rsid w:val="00E75A9F"/>
    <w:rsid w:val="00E75DD8"/>
    <w:rsid w:val="00E77F19"/>
    <w:rsid w:val="00E81B1E"/>
    <w:rsid w:val="00E86A0B"/>
    <w:rsid w:val="00E93FC3"/>
    <w:rsid w:val="00E9476D"/>
    <w:rsid w:val="00E96A1C"/>
    <w:rsid w:val="00E96D92"/>
    <w:rsid w:val="00E97074"/>
    <w:rsid w:val="00E97827"/>
    <w:rsid w:val="00E97BF3"/>
    <w:rsid w:val="00EB0C94"/>
    <w:rsid w:val="00EB20DF"/>
    <w:rsid w:val="00EB4447"/>
    <w:rsid w:val="00EB635B"/>
    <w:rsid w:val="00EB7CC6"/>
    <w:rsid w:val="00EC0517"/>
    <w:rsid w:val="00EC419D"/>
    <w:rsid w:val="00EC5A9D"/>
    <w:rsid w:val="00EC7210"/>
    <w:rsid w:val="00ED2999"/>
    <w:rsid w:val="00ED59EB"/>
    <w:rsid w:val="00EE052A"/>
    <w:rsid w:val="00EE47B5"/>
    <w:rsid w:val="00EE63AD"/>
    <w:rsid w:val="00EE7EDB"/>
    <w:rsid w:val="00EF29FD"/>
    <w:rsid w:val="00EF527D"/>
    <w:rsid w:val="00EF7CC7"/>
    <w:rsid w:val="00F0116D"/>
    <w:rsid w:val="00F04B5D"/>
    <w:rsid w:val="00F04B88"/>
    <w:rsid w:val="00F053B1"/>
    <w:rsid w:val="00F05D54"/>
    <w:rsid w:val="00F0637C"/>
    <w:rsid w:val="00F117C0"/>
    <w:rsid w:val="00F11963"/>
    <w:rsid w:val="00F2480A"/>
    <w:rsid w:val="00F2485D"/>
    <w:rsid w:val="00F24AE9"/>
    <w:rsid w:val="00F27DD9"/>
    <w:rsid w:val="00F27F3F"/>
    <w:rsid w:val="00F32440"/>
    <w:rsid w:val="00F338E5"/>
    <w:rsid w:val="00F34863"/>
    <w:rsid w:val="00F354F2"/>
    <w:rsid w:val="00F36C20"/>
    <w:rsid w:val="00F3790E"/>
    <w:rsid w:val="00F417D6"/>
    <w:rsid w:val="00F4507D"/>
    <w:rsid w:val="00F457F5"/>
    <w:rsid w:val="00F47DE1"/>
    <w:rsid w:val="00F50480"/>
    <w:rsid w:val="00F512DB"/>
    <w:rsid w:val="00F56719"/>
    <w:rsid w:val="00F60AD4"/>
    <w:rsid w:val="00F61633"/>
    <w:rsid w:val="00F6351B"/>
    <w:rsid w:val="00F66108"/>
    <w:rsid w:val="00F66310"/>
    <w:rsid w:val="00F713D7"/>
    <w:rsid w:val="00F71F5C"/>
    <w:rsid w:val="00F72185"/>
    <w:rsid w:val="00F729A2"/>
    <w:rsid w:val="00F76B72"/>
    <w:rsid w:val="00F8428C"/>
    <w:rsid w:val="00F86055"/>
    <w:rsid w:val="00F9013C"/>
    <w:rsid w:val="00F9630B"/>
    <w:rsid w:val="00F96BA1"/>
    <w:rsid w:val="00FA0B50"/>
    <w:rsid w:val="00FA2A63"/>
    <w:rsid w:val="00FA42E1"/>
    <w:rsid w:val="00FB17F2"/>
    <w:rsid w:val="00FB1C25"/>
    <w:rsid w:val="00FB5AC0"/>
    <w:rsid w:val="00FB7E19"/>
    <w:rsid w:val="00FC06E3"/>
    <w:rsid w:val="00FC6F23"/>
    <w:rsid w:val="00FD2308"/>
    <w:rsid w:val="00FD413D"/>
    <w:rsid w:val="00FD4762"/>
    <w:rsid w:val="00FD4A11"/>
    <w:rsid w:val="00FD5CB1"/>
    <w:rsid w:val="00FD5FC2"/>
    <w:rsid w:val="00FD6825"/>
    <w:rsid w:val="00FE0E03"/>
    <w:rsid w:val="00FE12DA"/>
    <w:rsid w:val="00FE1C38"/>
    <w:rsid w:val="00FE22CD"/>
    <w:rsid w:val="00FE7146"/>
    <w:rsid w:val="00FF0408"/>
    <w:rsid w:val="00FF6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16088F5B"/>
  <w15:chartTrackingRefBased/>
  <w15:docId w15:val="{122580DF-2842-4783-A760-55C7CEA00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ru-RU" w:eastAsia="ru-RU"/>
    </w:rPr>
  </w:style>
  <w:style w:type="paragraph" w:styleId="Heading1">
    <w:name w:val="heading 1"/>
    <w:basedOn w:val="Normal"/>
    <w:next w:val="Normal"/>
    <w:qFormat/>
    <w:rsid w:val="00E77F1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5E24FF"/>
    <w:pPr>
      <w:keepNext/>
      <w:spacing w:before="480" w:after="480"/>
      <w:outlineLvl w:val="1"/>
    </w:pPr>
    <w:rPr>
      <w:rFonts w:ascii="Arial" w:hAnsi="Arial" w:cs="Arial"/>
      <w:b/>
      <w:bCs/>
      <w:i/>
      <w:iCs/>
      <w:sz w:val="28"/>
      <w:szCs w:val="28"/>
    </w:rPr>
  </w:style>
  <w:style w:type="paragraph" w:styleId="Heading3">
    <w:name w:val="heading 3"/>
    <w:basedOn w:val="Normal"/>
    <w:next w:val="Normal"/>
    <w:qFormat/>
    <w:rsid w:val="00A857F8"/>
    <w:pPr>
      <w:keepNext/>
      <w:spacing w:before="240" w:after="240"/>
      <w:outlineLvl w:val="2"/>
    </w:pPr>
    <w:rPr>
      <w:rFonts w:ascii="Arial" w:hAnsi="Arial" w:cs="Arial"/>
      <w:b/>
      <w:bCs/>
      <w:sz w:val="26"/>
      <w:szCs w:val="26"/>
    </w:rPr>
  </w:style>
  <w:style w:type="paragraph" w:styleId="Heading4">
    <w:name w:val="heading 4"/>
    <w:basedOn w:val="Normal"/>
    <w:next w:val="Normal"/>
    <w:qFormat/>
    <w:rsid w:val="001E6F1C"/>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D7361"/>
  </w:style>
  <w:style w:type="paragraph" w:styleId="TOC2">
    <w:name w:val="toc 2"/>
    <w:basedOn w:val="Normal"/>
    <w:next w:val="Normal"/>
    <w:autoRedefine/>
    <w:uiPriority w:val="39"/>
    <w:rsid w:val="003D7361"/>
    <w:pPr>
      <w:ind w:left="240"/>
    </w:pPr>
  </w:style>
  <w:style w:type="paragraph" w:styleId="TOC3">
    <w:name w:val="toc 3"/>
    <w:basedOn w:val="Normal"/>
    <w:next w:val="Normal"/>
    <w:autoRedefine/>
    <w:uiPriority w:val="39"/>
    <w:rsid w:val="003D7361"/>
    <w:pPr>
      <w:ind w:left="480"/>
    </w:pPr>
  </w:style>
  <w:style w:type="character" w:styleId="Hyperlink">
    <w:name w:val="Hyperlink"/>
    <w:uiPriority w:val="99"/>
    <w:rsid w:val="003D7361"/>
    <w:rPr>
      <w:color w:val="0000FF"/>
      <w:u w:val="single"/>
    </w:rPr>
  </w:style>
  <w:style w:type="paragraph" w:styleId="DocumentMap">
    <w:name w:val="Document Map"/>
    <w:basedOn w:val="Normal"/>
    <w:semiHidden/>
    <w:rsid w:val="003D7361"/>
    <w:pPr>
      <w:shd w:val="clear" w:color="auto" w:fill="000080"/>
    </w:pPr>
    <w:rPr>
      <w:rFonts w:ascii="Tahoma" w:hAnsi="Tahoma" w:cs="Tahoma"/>
      <w:sz w:val="20"/>
      <w:szCs w:val="20"/>
    </w:rPr>
  </w:style>
  <w:style w:type="paragraph" w:styleId="NormalWeb">
    <w:name w:val="Normal (Web)"/>
    <w:basedOn w:val="Normal"/>
    <w:rsid w:val="00BB720D"/>
    <w:pPr>
      <w:spacing w:after="100" w:afterAutospacing="1"/>
    </w:pPr>
    <w:rPr>
      <w:rFonts w:ascii="Georgia" w:hAnsi="Georgia"/>
    </w:rPr>
  </w:style>
  <w:style w:type="character" w:styleId="Emphasis">
    <w:name w:val="Emphasis"/>
    <w:qFormat/>
    <w:rsid w:val="001A43C8"/>
    <w:rPr>
      <w:i/>
      <w:iCs/>
    </w:rPr>
  </w:style>
  <w:style w:type="paragraph" w:styleId="TOC4">
    <w:name w:val="toc 4"/>
    <w:basedOn w:val="Normal"/>
    <w:next w:val="Normal"/>
    <w:autoRedefine/>
    <w:uiPriority w:val="39"/>
    <w:rsid w:val="00F04B5D"/>
    <w:pPr>
      <w:ind w:left="720"/>
    </w:pPr>
  </w:style>
  <w:style w:type="paragraph" w:styleId="TOC5">
    <w:name w:val="toc 5"/>
    <w:basedOn w:val="Normal"/>
    <w:next w:val="Normal"/>
    <w:autoRedefine/>
    <w:uiPriority w:val="39"/>
    <w:rsid w:val="00F04B5D"/>
    <w:pPr>
      <w:ind w:left="960"/>
    </w:pPr>
  </w:style>
  <w:style w:type="paragraph" w:styleId="TOC6">
    <w:name w:val="toc 6"/>
    <w:basedOn w:val="Normal"/>
    <w:next w:val="Normal"/>
    <w:autoRedefine/>
    <w:uiPriority w:val="39"/>
    <w:rsid w:val="00F04B5D"/>
    <w:pPr>
      <w:ind w:left="1200"/>
    </w:pPr>
  </w:style>
  <w:style w:type="paragraph" w:styleId="TOC7">
    <w:name w:val="toc 7"/>
    <w:basedOn w:val="Normal"/>
    <w:next w:val="Normal"/>
    <w:autoRedefine/>
    <w:uiPriority w:val="39"/>
    <w:rsid w:val="00F04B5D"/>
    <w:pPr>
      <w:ind w:left="1440"/>
    </w:pPr>
  </w:style>
  <w:style w:type="paragraph" w:styleId="TOC8">
    <w:name w:val="toc 8"/>
    <w:basedOn w:val="Normal"/>
    <w:next w:val="Normal"/>
    <w:autoRedefine/>
    <w:uiPriority w:val="39"/>
    <w:rsid w:val="00F04B5D"/>
    <w:pPr>
      <w:ind w:left="1680"/>
    </w:pPr>
  </w:style>
  <w:style w:type="paragraph" w:styleId="TOC9">
    <w:name w:val="toc 9"/>
    <w:basedOn w:val="Normal"/>
    <w:next w:val="Normal"/>
    <w:autoRedefine/>
    <w:uiPriority w:val="39"/>
    <w:rsid w:val="00F04B5D"/>
    <w:pPr>
      <w:ind w:left="1920"/>
    </w:pPr>
  </w:style>
  <w:style w:type="paragraph" w:styleId="HTMLPreformatted">
    <w:name w:val="HTML Preformatted"/>
    <w:basedOn w:val="Normal"/>
    <w:rsid w:val="00925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table" w:styleId="TableGrid">
    <w:name w:val="Table Grid"/>
    <w:basedOn w:val="TableNormal"/>
    <w:rsid w:val="00F348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semiHidden/>
    <w:rsid w:val="00F34863"/>
    <w:rPr>
      <w:vertAlign w:val="superscript"/>
    </w:rPr>
  </w:style>
  <w:style w:type="paragraph" w:customStyle="1" w:styleId="InChI-FAQ-answers">
    <w:name w:val="InChI-FAQ-answers"/>
    <w:basedOn w:val="Normal"/>
    <w:link w:val="InChI-FAQ-answersChar"/>
    <w:rsid w:val="00A857F8"/>
    <w:pPr>
      <w:spacing w:before="120"/>
      <w:jc w:val="both"/>
    </w:pPr>
    <w:rPr>
      <w:color w:val="000000"/>
      <w:lang w:val="en"/>
    </w:rPr>
  </w:style>
  <w:style w:type="paragraph" w:customStyle="1" w:styleId="InChI-FAQ-InChI-string">
    <w:name w:val="InChI-FAQ-InChI-string"/>
    <w:basedOn w:val="InChI-FAQ-answers"/>
    <w:link w:val="InChI-FAQ-InChI-stringChar"/>
    <w:rsid w:val="00BF2F5C"/>
    <w:pPr>
      <w:spacing w:before="240" w:after="240"/>
      <w:jc w:val="left"/>
    </w:pPr>
    <w:rPr>
      <w:rFonts w:ascii="Courier New" w:hAnsi="Courier New"/>
      <w:b/>
      <w:sz w:val="22"/>
      <w:szCs w:val="22"/>
    </w:rPr>
  </w:style>
  <w:style w:type="character" w:customStyle="1" w:styleId="InChI-FAQ-answersChar">
    <w:name w:val="InChI-FAQ-answers Char"/>
    <w:link w:val="InChI-FAQ-answers"/>
    <w:rsid w:val="00EC419D"/>
    <w:rPr>
      <w:color w:val="000000"/>
      <w:sz w:val="24"/>
      <w:szCs w:val="24"/>
      <w:lang w:val="en" w:eastAsia="ru-RU" w:bidi="ar-SA"/>
    </w:rPr>
  </w:style>
  <w:style w:type="character" w:customStyle="1" w:styleId="InChI-FAQ-InChI-stringChar">
    <w:name w:val="InChI-FAQ-InChI-string Char"/>
    <w:link w:val="InChI-FAQ-InChI-string"/>
    <w:rsid w:val="00BF2F5C"/>
    <w:rPr>
      <w:rFonts w:ascii="Courier New" w:hAnsi="Courier New"/>
      <w:b/>
      <w:color w:val="000000"/>
      <w:sz w:val="22"/>
      <w:szCs w:val="22"/>
      <w:lang w:val="en" w:eastAsia="ru-RU" w:bidi="ar-SA"/>
    </w:rPr>
  </w:style>
  <w:style w:type="paragraph" w:customStyle="1" w:styleId="InChI-FAQ-Heading-3">
    <w:name w:val="InChI-FAQ-Heading-3"/>
    <w:basedOn w:val="Heading3"/>
    <w:rsid w:val="00154379"/>
    <w:pPr>
      <w:spacing w:before="360"/>
    </w:pPr>
    <w:rPr>
      <w:sz w:val="24"/>
      <w:szCs w:val="24"/>
      <w:lang w:val="en-US"/>
    </w:rPr>
  </w:style>
  <w:style w:type="character" w:styleId="CommentReference">
    <w:name w:val="annotation reference"/>
    <w:semiHidden/>
    <w:rsid w:val="00F6351B"/>
    <w:rPr>
      <w:sz w:val="16"/>
      <w:szCs w:val="16"/>
    </w:rPr>
  </w:style>
  <w:style w:type="paragraph" w:styleId="CommentText">
    <w:name w:val="annotation text"/>
    <w:basedOn w:val="Normal"/>
    <w:semiHidden/>
    <w:rsid w:val="00F6351B"/>
    <w:rPr>
      <w:sz w:val="20"/>
      <w:szCs w:val="20"/>
    </w:rPr>
  </w:style>
  <w:style w:type="paragraph" w:styleId="BalloonText">
    <w:name w:val="Balloon Text"/>
    <w:basedOn w:val="Normal"/>
    <w:semiHidden/>
    <w:rsid w:val="00F6351B"/>
    <w:rPr>
      <w:rFonts w:ascii="Tahoma" w:hAnsi="Tahoma" w:cs="Tahoma"/>
      <w:sz w:val="16"/>
      <w:szCs w:val="16"/>
    </w:rPr>
  </w:style>
  <w:style w:type="paragraph" w:customStyle="1" w:styleId="Default">
    <w:name w:val="Default"/>
    <w:rsid w:val="00705077"/>
    <w:pPr>
      <w:autoSpaceDE w:val="0"/>
      <w:autoSpaceDN w:val="0"/>
      <w:adjustRightInd w:val="0"/>
    </w:pPr>
    <w:rPr>
      <w:color w:val="000000"/>
      <w:sz w:val="24"/>
      <w:szCs w:val="24"/>
      <w:lang w:val="ru-RU" w:eastAsia="ru-RU"/>
    </w:rPr>
  </w:style>
  <w:style w:type="character" w:styleId="FollowedHyperlink">
    <w:name w:val="FollowedHyperlink"/>
    <w:rsid w:val="001D429A"/>
    <w:rPr>
      <w:color w:val="800080"/>
      <w:u w:val="single"/>
    </w:rPr>
  </w:style>
  <w:style w:type="paragraph" w:styleId="BodyText">
    <w:name w:val="Body Text"/>
    <w:basedOn w:val="Normal"/>
    <w:link w:val="BodyTextChar1"/>
    <w:rsid w:val="005C6F62"/>
    <w:pPr>
      <w:spacing w:before="240" w:line="360" w:lineRule="auto"/>
      <w:jc w:val="both"/>
    </w:pPr>
    <w:rPr>
      <w:szCs w:val="20"/>
      <w:lang w:val="en-US" w:eastAsia="en-US"/>
    </w:rPr>
  </w:style>
  <w:style w:type="character" w:customStyle="1" w:styleId="BodyTextChar1">
    <w:name w:val="Body Text Char1"/>
    <w:link w:val="BodyText"/>
    <w:rsid w:val="005C6F62"/>
    <w:rPr>
      <w:sz w:val="24"/>
      <w:lang w:val="en-US" w:eastAsia="en-US" w:bidi="ar-SA"/>
    </w:rPr>
  </w:style>
  <w:style w:type="character" w:customStyle="1" w:styleId="BodyTextChar">
    <w:name w:val="Body Text Char"/>
    <w:rsid w:val="00E32355"/>
    <w:rPr>
      <w:rFonts w:ascii="Arial" w:hAnsi="Arial"/>
      <w:sz w:val="24"/>
      <w:lang w:val="en-US" w:eastAsia="en-US" w:bidi="ar-SA"/>
    </w:rPr>
  </w:style>
  <w:style w:type="character" w:customStyle="1" w:styleId="translation">
    <w:name w:val="translation"/>
    <w:basedOn w:val="DefaultParagraphFont"/>
    <w:rsid w:val="006A0D23"/>
  </w:style>
  <w:style w:type="character" w:customStyle="1" w:styleId="apple-converted-space">
    <w:name w:val="apple-converted-space"/>
    <w:basedOn w:val="DefaultParagraphFont"/>
    <w:rsid w:val="002C23B7"/>
  </w:style>
  <w:style w:type="character" w:customStyle="1" w:styleId="il">
    <w:name w:val="il"/>
    <w:basedOn w:val="DefaultParagraphFont"/>
    <w:rsid w:val="00FD413D"/>
  </w:style>
  <w:style w:type="character" w:styleId="HTMLCode">
    <w:name w:val="HTML Code"/>
    <w:rsid w:val="001756FF"/>
    <w:rPr>
      <w:rFonts w:ascii="Courier New" w:eastAsia="Times New Roman" w:hAnsi="Courier New" w:cs="Courier New" w:hint="default"/>
      <w:sz w:val="24"/>
      <w:szCs w:val="24"/>
    </w:rPr>
  </w:style>
  <w:style w:type="paragraph" w:customStyle="1" w:styleId="Picture-URL">
    <w:name w:val="Picture-URL"/>
    <w:basedOn w:val="InChI-FAQ-InChI-string"/>
    <w:rsid w:val="006F2073"/>
    <w:pPr>
      <w:spacing w:before="120" w:after="120"/>
    </w:pPr>
    <w:rPr>
      <w:b w:val="0"/>
      <w:sz w:val="20"/>
      <w:szCs w:val="20"/>
    </w:rPr>
  </w:style>
  <w:style w:type="paragraph" w:styleId="CommentSubject">
    <w:name w:val="annotation subject"/>
    <w:basedOn w:val="CommentText"/>
    <w:next w:val="CommentText"/>
    <w:semiHidden/>
    <w:rsid w:val="00554825"/>
    <w:rPr>
      <w:b/>
      <w:bCs/>
    </w:rPr>
  </w:style>
  <w:style w:type="character" w:styleId="UnresolvedMention">
    <w:name w:val="Unresolved Mention"/>
    <w:uiPriority w:val="99"/>
    <w:semiHidden/>
    <w:unhideWhenUsed/>
    <w:rsid w:val="00216760"/>
    <w:rPr>
      <w:color w:val="808080"/>
      <w:shd w:val="clear" w:color="auto" w:fill="E6E6E6"/>
    </w:rPr>
  </w:style>
  <w:style w:type="paragraph" w:customStyle="1" w:styleId="TODOs">
    <w:name w:val="TODOs"/>
    <w:basedOn w:val="Normal"/>
    <w:link w:val="TODOsChar"/>
    <w:qFormat/>
    <w:rsid w:val="00B361BA"/>
    <w:rPr>
      <w:b/>
      <w:color w:val="FF0000"/>
      <w:sz w:val="28"/>
      <w:szCs w:val="28"/>
      <w:lang w:val="en-US"/>
    </w:rPr>
  </w:style>
  <w:style w:type="character" w:customStyle="1" w:styleId="TODOsChar">
    <w:name w:val="TODOs Char"/>
    <w:link w:val="TODOs"/>
    <w:rsid w:val="00B361BA"/>
    <w:rPr>
      <w:b/>
      <w:color w:val="FF0000"/>
      <w:sz w:val="28"/>
      <w:szCs w:val="28"/>
      <w:lang w:eastAsia="ru-RU"/>
    </w:rPr>
  </w:style>
  <w:style w:type="paragraph" w:styleId="Revision">
    <w:name w:val="Revision"/>
    <w:hidden/>
    <w:uiPriority w:val="99"/>
    <w:semiHidden/>
    <w:rsid w:val="00D96598"/>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9883">
      <w:bodyDiv w:val="1"/>
      <w:marLeft w:val="240"/>
      <w:marRight w:val="240"/>
      <w:marTop w:val="240"/>
      <w:marBottom w:val="480"/>
      <w:divBdr>
        <w:top w:val="none" w:sz="0" w:space="0" w:color="auto"/>
        <w:left w:val="none" w:sz="0" w:space="0" w:color="auto"/>
        <w:bottom w:val="none" w:sz="0" w:space="0" w:color="auto"/>
        <w:right w:val="none" w:sz="0" w:space="0" w:color="auto"/>
      </w:divBdr>
      <w:divsChild>
        <w:div w:id="2131894074">
          <w:marLeft w:val="0"/>
          <w:marRight w:val="0"/>
          <w:marTop w:val="0"/>
          <w:marBottom w:val="0"/>
          <w:divBdr>
            <w:top w:val="none" w:sz="0" w:space="0" w:color="auto"/>
            <w:left w:val="none" w:sz="0" w:space="0" w:color="auto"/>
            <w:bottom w:val="none" w:sz="0" w:space="0" w:color="auto"/>
            <w:right w:val="none" w:sz="0" w:space="0" w:color="auto"/>
          </w:divBdr>
          <w:divsChild>
            <w:div w:id="857505574">
              <w:blockQuote w:val="1"/>
              <w:marLeft w:val="335"/>
              <w:marRight w:val="0"/>
              <w:marTop w:val="100"/>
              <w:marBottom w:val="100"/>
              <w:divBdr>
                <w:top w:val="none" w:sz="0" w:space="0" w:color="auto"/>
                <w:left w:val="none" w:sz="0" w:space="0" w:color="auto"/>
                <w:bottom w:val="none" w:sz="0" w:space="0" w:color="auto"/>
                <w:right w:val="none" w:sz="0" w:space="0" w:color="auto"/>
              </w:divBdr>
              <w:divsChild>
                <w:div w:id="93595245">
                  <w:blockQuote w:val="1"/>
                  <w:marLeft w:val="335"/>
                  <w:marRight w:val="0"/>
                  <w:marTop w:val="100"/>
                  <w:marBottom w:val="100"/>
                  <w:divBdr>
                    <w:top w:val="none" w:sz="0" w:space="0" w:color="auto"/>
                    <w:left w:val="none" w:sz="0" w:space="0" w:color="auto"/>
                    <w:bottom w:val="none" w:sz="0" w:space="0" w:color="auto"/>
                    <w:right w:val="none" w:sz="0" w:space="0" w:color="auto"/>
                  </w:divBdr>
                  <w:divsChild>
                    <w:div w:id="1464692917">
                      <w:blockQuote w:val="1"/>
                      <w:marLeft w:val="335"/>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3334460">
      <w:bodyDiv w:val="1"/>
      <w:marLeft w:val="0"/>
      <w:marRight w:val="0"/>
      <w:marTop w:val="0"/>
      <w:marBottom w:val="0"/>
      <w:divBdr>
        <w:top w:val="none" w:sz="0" w:space="0" w:color="auto"/>
        <w:left w:val="none" w:sz="0" w:space="0" w:color="auto"/>
        <w:bottom w:val="none" w:sz="0" w:space="0" w:color="auto"/>
        <w:right w:val="none" w:sz="0" w:space="0" w:color="auto"/>
      </w:divBdr>
    </w:div>
    <w:div w:id="46035446">
      <w:bodyDiv w:val="1"/>
      <w:marLeft w:val="240"/>
      <w:marRight w:val="240"/>
      <w:marTop w:val="240"/>
      <w:marBottom w:val="480"/>
      <w:divBdr>
        <w:top w:val="none" w:sz="0" w:space="0" w:color="auto"/>
        <w:left w:val="none" w:sz="0" w:space="0" w:color="auto"/>
        <w:bottom w:val="none" w:sz="0" w:space="0" w:color="auto"/>
        <w:right w:val="none" w:sz="0" w:space="0" w:color="auto"/>
      </w:divBdr>
      <w:divsChild>
        <w:div w:id="925069136">
          <w:marLeft w:val="0"/>
          <w:marRight w:val="0"/>
          <w:marTop w:val="0"/>
          <w:marBottom w:val="0"/>
          <w:divBdr>
            <w:top w:val="none" w:sz="0" w:space="0" w:color="auto"/>
            <w:left w:val="none" w:sz="0" w:space="0" w:color="auto"/>
            <w:bottom w:val="none" w:sz="0" w:space="0" w:color="auto"/>
            <w:right w:val="none" w:sz="0" w:space="0" w:color="auto"/>
          </w:divBdr>
        </w:div>
      </w:divsChild>
    </w:div>
    <w:div w:id="53237038">
      <w:bodyDiv w:val="1"/>
      <w:marLeft w:val="240"/>
      <w:marRight w:val="240"/>
      <w:marTop w:val="240"/>
      <w:marBottom w:val="480"/>
      <w:divBdr>
        <w:top w:val="none" w:sz="0" w:space="0" w:color="auto"/>
        <w:left w:val="none" w:sz="0" w:space="0" w:color="auto"/>
        <w:bottom w:val="none" w:sz="0" w:space="0" w:color="auto"/>
        <w:right w:val="none" w:sz="0" w:space="0" w:color="auto"/>
      </w:divBdr>
      <w:divsChild>
        <w:div w:id="1610356537">
          <w:marLeft w:val="0"/>
          <w:marRight w:val="0"/>
          <w:marTop w:val="0"/>
          <w:marBottom w:val="0"/>
          <w:divBdr>
            <w:top w:val="none" w:sz="0" w:space="0" w:color="auto"/>
            <w:left w:val="none" w:sz="0" w:space="0" w:color="auto"/>
            <w:bottom w:val="none" w:sz="0" w:space="0" w:color="auto"/>
            <w:right w:val="none" w:sz="0" w:space="0" w:color="auto"/>
          </w:divBdr>
          <w:divsChild>
            <w:div w:id="1272283011">
              <w:blockQuote w:val="1"/>
              <w:marLeft w:val="300"/>
              <w:marRight w:val="0"/>
              <w:marTop w:val="100"/>
              <w:marBottom w:val="100"/>
              <w:divBdr>
                <w:top w:val="none" w:sz="0" w:space="0" w:color="auto"/>
                <w:left w:val="none" w:sz="0" w:space="0" w:color="auto"/>
                <w:bottom w:val="none" w:sz="0" w:space="0" w:color="auto"/>
                <w:right w:val="none" w:sz="0" w:space="0" w:color="auto"/>
              </w:divBdr>
              <w:divsChild>
                <w:div w:id="578947728">
                  <w:blockQuote w:val="1"/>
                  <w:marLeft w:val="30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98723506">
      <w:bodyDiv w:val="1"/>
      <w:marLeft w:val="0"/>
      <w:marRight w:val="0"/>
      <w:marTop w:val="0"/>
      <w:marBottom w:val="0"/>
      <w:divBdr>
        <w:top w:val="none" w:sz="0" w:space="0" w:color="auto"/>
        <w:left w:val="none" w:sz="0" w:space="0" w:color="auto"/>
        <w:bottom w:val="none" w:sz="0" w:space="0" w:color="auto"/>
        <w:right w:val="none" w:sz="0" w:space="0" w:color="auto"/>
      </w:divBdr>
      <w:divsChild>
        <w:div w:id="1080635829">
          <w:marLeft w:val="0"/>
          <w:marRight w:val="0"/>
          <w:marTop w:val="0"/>
          <w:marBottom w:val="0"/>
          <w:divBdr>
            <w:top w:val="none" w:sz="0" w:space="0" w:color="auto"/>
            <w:left w:val="none" w:sz="0" w:space="0" w:color="auto"/>
            <w:bottom w:val="none" w:sz="0" w:space="0" w:color="auto"/>
            <w:right w:val="none" w:sz="0" w:space="0" w:color="auto"/>
          </w:divBdr>
          <w:divsChild>
            <w:div w:id="1240077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2429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6683620">
      <w:bodyDiv w:val="1"/>
      <w:marLeft w:val="240"/>
      <w:marRight w:val="240"/>
      <w:marTop w:val="240"/>
      <w:marBottom w:val="480"/>
      <w:divBdr>
        <w:top w:val="none" w:sz="0" w:space="0" w:color="auto"/>
        <w:left w:val="none" w:sz="0" w:space="0" w:color="auto"/>
        <w:bottom w:val="none" w:sz="0" w:space="0" w:color="auto"/>
        <w:right w:val="none" w:sz="0" w:space="0" w:color="auto"/>
      </w:divBdr>
      <w:divsChild>
        <w:div w:id="984894713">
          <w:marLeft w:val="0"/>
          <w:marRight w:val="0"/>
          <w:marTop w:val="0"/>
          <w:marBottom w:val="0"/>
          <w:divBdr>
            <w:top w:val="none" w:sz="0" w:space="0" w:color="auto"/>
            <w:left w:val="none" w:sz="0" w:space="0" w:color="auto"/>
            <w:bottom w:val="none" w:sz="0" w:space="0" w:color="auto"/>
            <w:right w:val="none" w:sz="0" w:space="0" w:color="auto"/>
          </w:divBdr>
          <w:divsChild>
            <w:div w:id="472210797">
              <w:blockQuote w:val="1"/>
              <w:marLeft w:val="300"/>
              <w:marRight w:val="0"/>
              <w:marTop w:val="100"/>
              <w:marBottom w:val="100"/>
              <w:divBdr>
                <w:top w:val="none" w:sz="0" w:space="0" w:color="auto"/>
                <w:left w:val="none" w:sz="0" w:space="0" w:color="auto"/>
                <w:bottom w:val="none" w:sz="0" w:space="0" w:color="auto"/>
                <w:right w:val="none" w:sz="0" w:space="0" w:color="auto"/>
              </w:divBdr>
            </w:div>
          </w:divsChild>
        </w:div>
      </w:divsChild>
    </w:div>
    <w:div w:id="142088891">
      <w:bodyDiv w:val="1"/>
      <w:marLeft w:val="240"/>
      <w:marRight w:val="240"/>
      <w:marTop w:val="240"/>
      <w:marBottom w:val="480"/>
      <w:divBdr>
        <w:top w:val="none" w:sz="0" w:space="0" w:color="auto"/>
        <w:left w:val="none" w:sz="0" w:space="0" w:color="auto"/>
        <w:bottom w:val="none" w:sz="0" w:space="0" w:color="auto"/>
        <w:right w:val="none" w:sz="0" w:space="0" w:color="auto"/>
      </w:divBdr>
      <w:divsChild>
        <w:div w:id="1765421964">
          <w:marLeft w:val="0"/>
          <w:marRight w:val="0"/>
          <w:marTop w:val="0"/>
          <w:marBottom w:val="0"/>
          <w:divBdr>
            <w:top w:val="none" w:sz="0" w:space="0" w:color="auto"/>
            <w:left w:val="none" w:sz="0" w:space="0" w:color="auto"/>
            <w:bottom w:val="none" w:sz="0" w:space="0" w:color="auto"/>
            <w:right w:val="none" w:sz="0" w:space="0" w:color="auto"/>
          </w:divBdr>
          <w:divsChild>
            <w:div w:id="910387937">
              <w:blockQuote w:val="1"/>
              <w:marLeft w:val="300"/>
              <w:marRight w:val="0"/>
              <w:marTop w:val="100"/>
              <w:marBottom w:val="100"/>
              <w:divBdr>
                <w:top w:val="none" w:sz="0" w:space="0" w:color="auto"/>
                <w:left w:val="none" w:sz="0" w:space="0" w:color="auto"/>
                <w:bottom w:val="none" w:sz="0" w:space="0" w:color="auto"/>
                <w:right w:val="none" w:sz="0" w:space="0" w:color="auto"/>
              </w:divBdr>
              <w:divsChild>
                <w:div w:id="1864130691">
                  <w:blockQuote w:val="1"/>
                  <w:marLeft w:val="30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43860296">
      <w:bodyDiv w:val="1"/>
      <w:marLeft w:val="240"/>
      <w:marRight w:val="240"/>
      <w:marTop w:val="240"/>
      <w:marBottom w:val="480"/>
      <w:divBdr>
        <w:top w:val="none" w:sz="0" w:space="0" w:color="auto"/>
        <w:left w:val="none" w:sz="0" w:space="0" w:color="auto"/>
        <w:bottom w:val="none" w:sz="0" w:space="0" w:color="auto"/>
        <w:right w:val="none" w:sz="0" w:space="0" w:color="auto"/>
      </w:divBdr>
      <w:divsChild>
        <w:div w:id="879702763">
          <w:marLeft w:val="0"/>
          <w:marRight w:val="0"/>
          <w:marTop w:val="0"/>
          <w:marBottom w:val="0"/>
          <w:divBdr>
            <w:top w:val="none" w:sz="0" w:space="0" w:color="auto"/>
            <w:left w:val="none" w:sz="0" w:space="0" w:color="auto"/>
            <w:bottom w:val="none" w:sz="0" w:space="0" w:color="auto"/>
            <w:right w:val="none" w:sz="0" w:space="0" w:color="auto"/>
          </w:divBdr>
          <w:divsChild>
            <w:div w:id="1546330162">
              <w:blockQuote w:val="1"/>
              <w:marLeft w:val="335"/>
              <w:marRight w:val="0"/>
              <w:marTop w:val="100"/>
              <w:marBottom w:val="100"/>
              <w:divBdr>
                <w:top w:val="none" w:sz="0" w:space="0" w:color="auto"/>
                <w:left w:val="none" w:sz="0" w:space="0" w:color="auto"/>
                <w:bottom w:val="none" w:sz="0" w:space="0" w:color="auto"/>
                <w:right w:val="none" w:sz="0" w:space="0" w:color="auto"/>
              </w:divBdr>
              <w:divsChild>
                <w:div w:id="951480090">
                  <w:blockQuote w:val="1"/>
                  <w:marLeft w:val="335"/>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92233932">
      <w:bodyDiv w:val="1"/>
      <w:marLeft w:val="240"/>
      <w:marRight w:val="240"/>
      <w:marTop w:val="240"/>
      <w:marBottom w:val="480"/>
      <w:divBdr>
        <w:top w:val="none" w:sz="0" w:space="0" w:color="auto"/>
        <w:left w:val="none" w:sz="0" w:space="0" w:color="auto"/>
        <w:bottom w:val="none" w:sz="0" w:space="0" w:color="auto"/>
        <w:right w:val="none" w:sz="0" w:space="0" w:color="auto"/>
      </w:divBdr>
      <w:divsChild>
        <w:div w:id="1212351175">
          <w:marLeft w:val="0"/>
          <w:marRight w:val="0"/>
          <w:marTop w:val="0"/>
          <w:marBottom w:val="0"/>
          <w:divBdr>
            <w:top w:val="none" w:sz="0" w:space="0" w:color="auto"/>
            <w:left w:val="none" w:sz="0" w:space="0" w:color="auto"/>
            <w:bottom w:val="none" w:sz="0" w:space="0" w:color="auto"/>
            <w:right w:val="none" w:sz="0" w:space="0" w:color="auto"/>
          </w:divBdr>
          <w:divsChild>
            <w:div w:id="2132625858">
              <w:blockQuote w:val="1"/>
              <w:marLeft w:val="300"/>
              <w:marRight w:val="0"/>
              <w:marTop w:val="100"/>
              <w:marBottom w:val="100"/>
              <w:divBdr>
                <w:top w:val="none" w:sz="0" w:space="0" w:color="auto"/>
                <w:left w:val="none" w:sz="0" w:space="0" w:color="auto"/>
                <w:bottom w:val="none" w:sz="0" w:space="0" w:color="auto"/>
                <w:right w:val="none" w:sz="0" w:space="0" w:color="auto"/>
              </w:divBdr>
              <w:divsChild>
                <w:div w:id="1396703459">
                  <w:blockQuote w:val="1"/>
                  <w:marLeft w:val="300"/>
                  <w:marRight w:val="0"/>
                  <w:marTop w:val="100"/>
                  <w:marBottom w:val="100"/>
                  <w:divBdr>
                    <w:top w:val="none" w:sz="0" w:space="0" w:color="auto"/>
                    <w:left w:val="none" w:sz="0" w:space="0" w:color="auto"/>
                    <w:bottom w:val="none" w:sz="0" w:space="0" w:color="auto"/>
                    <w:right w:val="none" w:sz="0" w:space="0" w:color="auto"/>
                  </w:divBdr>
                  <w:divsChild>
                    <w:div w:id="47189821">
                      <w:blockQuote w:val="1"/>
                      <w:marLeft w:val="300"/>
                      <w:marRight w:val="0"/>
                      <w:marTop w:val="100"/>
                      <w:marBottom w:val="100"/>
                      <w:divBdr>
                        <w:top w:val="none" w:sz="0" w:space="0" w:color="auto"/>
                        <w:left w:val="none" w:sz="0" w:space="0" w:color="auto"/>
                        <w:bottom w:val="none" w:sz="0" w:space="0" w:color="auto"/>
                        <w:right w:val="none" w:sz="0" w:space="0" w:color="auto"/>
                      </w:divBdr>
                    </w:div>
                    <w:div w:id="331488617">
                      <w:blockQuote w:val="1"/>
                      <w:marLeft w:val="300"/>
                      <w:marRight w:val="0"/>
                      <w:marTop w:val="100"/>
                      <w:marBottom w:val="100"/>
                      <w:divBdr>
                        <w:top w:val="none" w:sz="0" w:space="0" w:color="auto"/>
                        <w:left w:val="none" w:sz="0" w:space="0" w:color="auto"/>
                        <w:bottom w:val="none" w:sz="0" w:space="0" w:color="auto"/>
                        <w:right w:val="none" w:sz="0" w:space="0" w:color="auto"/>
                      </w:divBdr>
                    </w:div>
                    <w:div w:id="463350710">
                      <w:blockQuote w:val="1"/>
                      <w:marLeft w:val="300"/>
                      <w:marRight w:val="0"/>
                      <w:marTop w:val="100"/>
                      <w:marBottom w:val="100"/>
                      <w:divBdr>
                        <w:top w:val="none" w:sz="0" w:space="0" w:color="auto"/>
                        <w:left w:val="none" w:sz="0" w:space="0" w:color="auto"/>
                        <w:bottom w:val="none" w:sz="0" w:space="0" w:color="auto"/>
                        <w:right w:val="none" w:sz="0" w:space="0" w:color="auto"/>
                      </w:divBdr>
                    </w:div>
                    <w:div w:id="810439630">
                      <w:blockQuote w:val="1"/>
                      <w:marLeft w:val="300"/>
                      <w:marRight w:val="0"/>
                      <w:marTop w:val="100"/>
                      <w:marBottom w:val="100"/>
                      <w:divBdr>
                        <w:top w:val="none" w:sz="0" w:space="0" w:color="auto"/>
                        <w:left w:val="none" w:sz="0" w:space="0" w:color="auto"/>
                        <w:bottom w:val="none" w:sz="0" w:space="0" w:color="auto"/>
                        <w:right w:val="none" w:sz="0" w:space="0" w:color="auto"/>
                      </w:divBdr>
                    </w:div>
                    <w:div w:id="2036419927">
                      <w:blockQuote w:val="1"/>
                      <w:marLeft w:val="30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2501686">
      <w:bodyDiv w:val="1"/>
      <w:marLeft w:val="0"/>
      <w:marRight w:val="0"/>
      <w:marTop w:val="0"/>
      <w:marBottom w:val="0"/>
      <w:divBdr>
        <w:top w:val="none" w:sz="0" w:space="0" w:color="auto"/>
        <w:left w:val="none" w:sz="0" w:space="0" w:color="auto"/>
        <w:bottom w:val="none" w:sz="0" w:space="0" w:color="auto"/>
        <w:right w:val="none" w:sz="0" w:space="0" w:color="auto"/>
      </w:divBdr>
      <w:divsChild>
        <w:div w:id="403072592">
          <w:marLeft w:val="0"/>
          <w:marRight w:val="0"/>
          <w:marTop w:val="0"/>
          <w:marBottom w:val="0"/>
          <w:divBdr>
            <w:top w:val="none" w:sz="0" w:space="0" w:color="auto"/>
            <w:left w:val="none" w:sz="0" w:space="0" w:color="auto"/>
            <w:bottom w:val="none" w:sz="0" w:space="0" w:color="auto"/>
            <w:right w:val="none" w:sz="0" w:space="0" w:color="auto"/>
          </w:divBdr>
        </w:div>
        <w:div w:id="547716972">
          <w:marLeft w:val="0"/>
          <w:marRight w:val="0"/>
          <w:marTop w:val="0"/>
          <w:marBottom w:val="0"/>
          <w:divBdr>
            <w:top w:val="none" w:sz="0" w:space="0" w:color="auto"/>
            <w:left w:val="none" w:sz="0" w:space="0" w:color="auto"/>
            <w:bottom w:val="none" w:sz="0" w:space="0" w:color="auto"/>
            <w:right w:val="none" w:sz="0" w:space="0" w:color="auto"/>
          </w:divBdr>
        </w:div>
      </w:divsChild>
    </w:div>
    <w:div w:id="215897502">
      <w:bodyDiv w:val="1"/>
      <w:marLeft w:val="240"/>
      <w:marRight w:val="240"/>
      <w:marTop w:val="240"/>
      <w:marBottom w:val="480"/>
      <w:divBdr>
        <w:top w:val="none" w:sz="0" w:space="0" w:color="auto"/>
        <w:left w:val="none" w:sz="0" w:space="0" w:color="auto"/>
        <w:bottom w:val="none" w:sz="0" w:space="0" w:color="auto"/>
        <w:right w:val="none" w:sz="0" w:space="0" w:color="auto"/>
      </w:divBdr>
      <w:divsChild>
        <w:div w:id="1577476236">
          <w:marLeft w:val="0"/>
          <w:marRight w:val="0"/>
          <w:marTop w:val="0"/>
          <w:marBottom w:val="0"/>
          <w:divBdr>
            <w:top w:val="none" w:sz="0" w:space="0" w:color="auto"/>
            <w:left w:val="none" w:sz="0" w:space="0" w:color="auto"/>
            <w:bottom w:val="none" w:sz="0" w:space="0" w:color="auto"/>
            <w:right w:val="none" w:sz="0" w:space="0" w:color="auto"/>
          </w:divBdr>
          <w:divsChild>
            <w:div w:id="2040664898">
              <w:blockQuote w:val="1"/>
              <w:marLeft w:val="300"/>
              <w:marRight w:val="0"/>
              <w:marTop w:val="100"/>
              <w:marBottom w:val="100"/>
              <w:divBdr>
                <w:top w:val="none" w:sz="0" w:space="0" w:color="auto"/>
                <w:left w:val="none" w:sz="0" w:space="0" w:color="auto"/>
                <w:bottom w:val="none" w:sz="0" w:space="0" w:color="auto"/>
                <w:right w:val="none" w:sz="0" w:space="0" w:color="auto"/>
              </w:divBdr>
              <w:divsChild>
                <w:div w:id="1187594181">
                  <w:blockQuote w:val="1"/>
                  <w:marLeft w:val="30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25532610">
      <w:bodyDiv w:val="1"/>
      <w:marLeft w:val="240"/>
      <w:marRight w:val="240"/>
      <w:marTop w:val="240"/>
      <w:marBottom w:val="480"/>
      <w:divBdr>
        <w:top w:val="none" w:sz="0" w:space="0" w:color="auto"/>
        <w:left w:val="none" w:sz="0" w:space="0" w:color="auto"/>
        <w:bottom w:val="none" w:sz="0" w:space="0" w:color="auto"/>
        <w:right w:val="none" w:sz="0" w:space="0" w:color="auto"/>
      </w:divBdr>
      <w:divsChild>
        <w:div w:id="1638100283">
          <w:marLeft w:val="0"/>
          <w:marRight w:val="0"/>
          <w:marTop w:val="0"/>
          <w:marBottom w:val="0"/>
          <w:divBdr>
            <w:top w:val="none" w:sz="0" w:space="0" w:color="auto"/>
            <w:left w:val="none" w:sz="0" w:space="0" w:color="auto"/>
            <w:bottom w:val="none" w:sz="0" w:space="0" w:color="auto"/>
            <w:right w:val="none" w:sz="0" w:space="0" w:color="auto"/>
          </w:divBdr>
          <w:divsChild>
            <w:div w:id="1213544511">
              <w:blockQuote w:val="1"/>
              <w:marLeft w:val="320"/>
              <w:marRight w:val="0"/>
              <w:marTop w:val="100"/>
              <w:marBottom w:val="100"/>
              <w:divBdr>
                <w:top w:val="none" w:sz="0" w:space="0" w:color="auto"/>
                <w:left w:val="none" w:sz="0" w:space="0" w:color="auto"/>
                <w:bottom w:val="none" w:sz="0" w:space="0" w:color="auto"/>
                <w:right w:val="none" w:sz="0" w:space="0" w:color="auto"/>
              </w:divBdr>
              <w:divsChild>
                <w:div w:id="920603191">
                  <w:blockQuote w:val="1"/>
                  <w:marLeft w:val="3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57562265">
      <w:bodyDiv w:val="1"/>
      <w:marLeft w:val="0"/>
      <w:marRight w:val="0"/>
      <w:marTop w:val="0"/>
      <w:marBottom w:val="0"/>
      <w:divBdr>
        <w:top w:val="none" w:sz="0" w:space="0" w:color="auto"/>
        <w:left w:val="none" w:sz="0" w:space="0" w:color="auto"/>
        <w:bottom w:val="none" w:sz="0" w:space="0" w:color="auto"/>
        <w:right w:val="none" w:sz="0" w:space="0" w:color="auto"/>
      </w:divBdr>
    </w:div>
    <w:div w:id="263345745">
      <w:bodyDiv w:val="1"/>
      <w:marLeft w:val="240"/>
      <w:marRight w:val="240"/>
      <w:marTop w:val="240"/>
      <w:marBottom w:val="480"/>
      <w:divBdr>
        <w:top w:val="none" w:sz="0" w:space="0" w:color="auto"/>
        <w:left w:val="none" w:sz="0" w:space="0" w:color="auto"/>
        <w:bottom w:val="none" w:sz="0" w:space="0" w:color="auto"/>
        <w:right w:val="none" w:sz="0" w:space="0" w:color="auto"/>
      </w:divBdr>
      <w:divsChild>
        <w:div w:id="1898853527">
          <w:marLeft w:val="0"/>
          <w:marRight w:val="0"/>
          <w:marTop w:val="0"/>
          <w:marBottom w:val="0"/>
          <w:divBdr>
            <w:top w:val="none" w:sz="0" w:space="0" w:color="auto"/>
            <w:left w:val="none" w:sz="0" w:space="0" w:color="auto"/>
            <w:bottom w:val="none" w:sz="0" w:space="0" w:color="auto"/>
            <w:right w:val="none" w:sz="0" w:space="0" w:color="auto"/>
          </w:divBdr>
          <w:divsChild>
            <w:div w:id="2066373101">
              <w:blockQuote w:val="1"/>
              <w:marLeft w:val="335"/>
              <w:marRight w:val="0"/>
              <w:marTop w:val="100"/>
              <w:marBottom w:val="100"/>
              <w:divBdr>
                <w:top w:val="none" w:sz="0" w:space="0" w:color="auto"/>
                <w:left w:val="none" w:sz="0" w:space="0" w:color="auto"/>
                <w:bottom w:val="none" w:sz="0" w:space="0" w:color="auto"/>
                <w:right w:val="none" w:sz="0" w:space="0" w:color="auto"/>
              </w:divBdr>
              <w:divsChild>
                <w:div w:id="1845584572">
                  <w:blockQuote w:val="1"/>
                  <w:marLeft w:val="335"/>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72328847">
      <w:bodyDiv w:val="1"/>
      <w:marLeft w:val="240"/>
      <w:marRight w:val="240"/>
      <w:marTop w:val="240"/>
      <w:marBottom w:val="480"/>
      <w:divBdr>
        <w:top w:val="none" w:sz="0" w:space="0" w:color="auto"/>
        <w:left w:val="none" w:sz="0" w:space="0" w:color="auto"/>
        <w:bottom w:val="none" w:sz="0" w:space="0" w:color="auto"/>
        <w:right w:val="none" w:sz="0" w:space="0" w:color="auto"/>
      </w:divBdr>
      <w:divsChild>
        <w:div w:id="239754767">
          <w:marLeft w:val="0"/>
          <w:marRight w:val="0"/>
          <w:marTop w:val="0"/>
          <w:marBottom w:val="0"/>
          <w:divBdr>
            <w:top w:val="none" w:sz="0" w:space="0" w:color="auto"/>
            <w:left w:val="none" w:sz="0" w:space="0" w:color="auto"/>
            <w:bottom w:val="none" w:sz="0" w:space="0" w:color="auto"/>
            <w:right w:val="none" w:sz="0" w:space="0" w:color="auto"/>
          </w:divBdr>
          <w:divsChild>
            <w:div w:id="962081379">
              <w:blockQuote w:val="1"/>
              <w:marLeft w:val="320"/>
              <w:marRight w:val="0"/>
              <w:marTop w:val="100"/>
              <w:marBottom w:val="100"/>
              <w:divBdr>
                <w:top w:val="none" w:sz="0" w:space="0" w:color="auto"/>
                <w:left w:val="none" w:sz="0" w:space="0" w:color="auto"/>
                <w:bottom w:val="none" w:sz="0" w:space="0" w:color="auto"/>
                <w:right w:val="none" w:sz="0" w:space="0" w:color="auto"/>
              </w:divBdr>
              <w:divsChild>
                <w:div w:id="403721186">
                  <w:blockQuote w:val="1"/>
                  <w:marLeft w:val="3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95333679">
      <w:bodyDiv w:val="1"/>
      <w:marLeft w:val="240"/>
      <w:marRight w:val="240"/>
      <w:marTop w:val="240"/>
      <w:marBottom w:val="480"/>
      <w:divBdr>
        <w:top w:val="none" w:sz="0" w:space="0" w:color="auto"/>
        <w:left w:val="none" w:sz="0" w:space="0" w:color="auto"/>
        <w:bottom w:val="none" w:sz="0" w:space="0" w:color="auto"/>
        <w:right w:val="none" w:sz="0" w:space="0" w:color="auto"/>
      </w:divBdr>
      <w:divsChild>
        <w:div w:id="263465991">
          <w:marLeft w:val="0"/>
          <w:marRight w:val="0"/>
          <w:marTop w:val="0"/>
          <w:marBottom w:val="0"/>
          <w:divBdr>
            <w:top w:val="none" w:sz="0" w:space="0" w:color="auto"/>
            <w:left w:val="none" w:sz="0" w:space="0" w:color="auto"/>
            <w:bottom w:val="none" w:sz="0" w:space="0" w:color="auto"/>
            <w:right w:val="none" w:sz="0" w:space="0" w:color="auto"/>
          </w:divBdr>
          <w:divsChild>
            <w:div w:id="385182991">
              <w:blockQuote w:val="1"/>
              <w:marLeft w:val="240"/>
              <w:marRight w:val="0"/>
              <w:marTop w:val="100"/>
              <w:marBottom w:val="100"/>
              <w:divBdr>
                <w:top w:val="none" w:sz="0" w:space="0" w:color="auto"/>
                <w:left w:val="none" w:sz="0" w:space="0" w:color="auto"/>
                <w:bottom w:val="none" w:sz="0" w:space="0" w:color="auto"/>
                <w:right w:val="none" w:sz="0" w:space="0" w:color="auto"/>
              </w:divBdr>
              <w:divsChild>
                <w:div w:id="1942764469">
                  <w:blockQuote w:val="1"/>
                  <w:marLeft w:val="24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308555542">
      <w:bodyDiv w:val="1"/>
      <w:marLeft w:val="240"/>
      <w:marRight w:val="240"/>
      <w:marTop w:val="240"/>
      <w:marBottom w:val="480"/>
      <w:divBdr>
        <w:top w:val="none" w:sz="0" w:space="0" w:color="auto"/>
        <w:left w:val="none" w:sz="0" w:space="0" w:color="auto"/>
        <w:bottom w:val="none" w:sz="0" w:space="0" w:color="auto"/>
        <w:right w:val="none" w:sz="0" w:space="0" w:color="auto"/>
      </w:divBdr>
      <w:divsChild>
        <w:div w:id="814758">
          <w:marLeft w:val="0"/>
          <w:marRight w:val="0"/>
          <w:marTop w:val="0"/>
          <w:marBottom w:val="0"/>
          <w:divBdr>
            <w:top w:val="none" w:sz="0" w:space="0" w:color="auto"/>
            <w:left w:val="none" w:sz="0" w:space="0" w:color="auto"/>
            <w:bottom w:val="none" w:sz="0" w:space="0" w:color="auto"/>
            <w:right w:val="none" w:sz="0" w:space="0" w:color="auto"/>
          </w:divBdr>
          <w:divsChild>
            <w:div w:id="1422947643">
              <w:blockQuote w:val="1"/>
              <w:marLeft w:val="320"/>
              <w:marRight w:val="0"/>
              <w:marTop w:val="100"/>
              <w:marBottom w:val="100"/>
              <w:divBdr>
                <w:top w:val="none" w:sz="0" w:space="0" w:color="auto"/>
                <w:left w:val="none" w:sz="0" w:space="0" w:color="auto"/>
                <w:bottom w:val="none" w:sz="0" w:space="0" w:color="auto"/>
                <w:right w:val="none" w:sz="0" w:space="0" w:color="auto"/>
              </w:divBdr>
              <w:divsChild>
                <w:div w:id="215513465">
                  <w:blockQuote w:val="1"/>
                  <w:marLeft w:val="3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310792241">
      <w:bodyDiv w:val="1"/>
      <w:marLeft w:val="240"/>
      <w:marRight w:val="240"/>
      <w:marTop w:val="240"/>
      <w:marBottom w:val="480"/>
      <w:divBdr>
        <w:top w:val="none" w:sz="0" w:space="0" w:color="auto"/>
        <w:left w:val="none" w:sz="0" w:space="0" w:color="auto"/>
        <w:bottom w:val="none" w:sz="0" w:space="0" w:color="auto"/>
        <w:right w:val="none" w:sz="0" w:space="0" w:color="auto"/>
      </w:divBdr>
      <w:divsChild>
        <w:div w:id="572591265">
          <w:marLeft w:val="0"/>
          <w:marRight w:val="0"/>
          <w:marTop w:val="0"/>
          <w:marBottom w:val="0"/>
          <w:divBdr>
            <w:top w:val="none" w:sz="0" w:space="0" w:color="auto"/>
            <w:left w:val="none" w:sz="0" w:space="0" w:color="auto"/>
            <w:bottom w:val="none" w:sz="0" w:space="0" w:color="auto"/>
            <w:right w:val="none" w:sz="0" w:space="0" w:color="auto"/>
          </w:divBdr>
          <w:divsChild>
            <w:div w:id="1118140315">
              <w:blockQuote w:val="1"/>
              <w:marLeft w:val="335"/>
              <w:marRight w:val="0"/>
              <w:marTop w:val="100"/>
              <w:marBottom w:val="100"/>
              <w:divBdr>
                <w:top w:val="none" w:sz="0" w:space="0" w:color="auto"/>
                <w:left w:val="none" w:sz="0" w:space="0" w:color="auto"/>
                <w:bottom w:val="none" w:sz="0" w:space="0" w:color="auto"/>
                <w:right w:val="none" w:sz="0" w:space="0" w:color="auto"/>
              </w:divBdr>
              <w:divsChild>
                <w:div w:id="132645499">
                  <w:blockQuote w:val="1"/>
                  <w:marLeft w:val="335"/>
                  <w:marRight w:val="0"/>
                  <w:marTop w:val="100"/>
                  <w:marBottom w:val="100"/>
                  <w:divBdr>
                    <w:top w:val="none" w:sz="0" w:space="0" w:color="auto"/>
                    <w:left w:val="none" w:sz="0" w:space="0" w:color="auto"/>
                    <w:bottom w:val="none" w:sz="0" w:space="0" w:color="auto"/>
                    <w:right w:val="none" w:sz="0" w:space="0" w:color="auto"/>
                  </w:divBdr>
                  <w:divsChild>
                    <w:div w:id="958336244">
                      <w:blockQuote w:val="1"/>
                      <w:marLeft w:val="335"/>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24938715">
      <w:bodyDiv w:val="1"/>
      <w:marLeft w:val="240"/>
      <w:marRight w:val="240"/>
      <w:marTop w:val="240"/>
      <w:marBottom w:val="480"/>
      <w:divBdr>
        <w:top w:val="none" w:sz="0" w:space="0" w:color="auto"/>
        <w:left w:val="none" w:sz="0" w:space="0" w:color="auto"/>
        <w:bottom w:val="none" w:sz="0" w:space="0" w:color="auto"/>
        <w:right w:val="none" w:sz="0" w:space="0" w:color="auto"/>
      </w:divBdr>
      <w:divsChild>
        <w:div w:id="1553299788">
          <w:marLeft w:val="0"/>
          <w:marRight w:val="0"/>
          <w:marTop w:val="0"/>
          <w:marBottom w:val="0"/>
          <w:divBdr>
            <w:top w:val="none" w:sz="0" w:space="0" w:color="auto"/>
            <w:left w:val="none" w:sz="0" w:space="0" w:color="auto"/>
            <w:bottom w:val="none" w:sz="0" w:space="0" w:color="auto"/>
            <w:right w:val="none" w:sz="0" w:space="0" w:color="auto"/>
          </w:divBdr>
          <w:divsChild>
            <w:div w:id="1240746709">
              <w:blockQuote w:val="1"/>
              <w:marLeft w:val="300"/>
              <w:marRight w:val="0"/>
              <w:marTop w:val="100"/>
              <w:marBottom w:val="100"/>
              <w:divBdr>
                <w:top w:val="none" w:sz="0" w:space="0" w:color="auto"/>
                <w:left w:val="none" w:sz="0" w:space="0" w:color="auto"/>
                <w:bottom w:val="none" w:sz="0" w:space="0" w:color="auto"/>
                <w:right w:val="none" w:sz="0" w:space="0" w:color="auto"/>
              </w:divBdr>
              <w:divsChild>
                <w:div w:id="1370648122">
                  <w:blockQuote w:val="1"/>
                  <w:marLeft w:val="30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367414403">
      <w:bodyDiv w:val="1"/>
      <w:marLeft w:val="240"/>
      <w:marRight w:val="240"/>
      <w:marTop w:val="240"/>
      <w:marBottom w:val="480"/>
      <w:divBdr>
        <w:top w:val="none" w:sz="0" w:space="0" w:color="auto"/>
        <w:left w:val="none" w:sz="0" w:space="0" w:color="auto"/>
        <w:bottom w:val="none" w:sz="0" w:space="0" w:color="auto"/>
        <w:right w:val="none" w:sz="0" w:space="0" w:color="auto"/>
      </w:divBdr>
      <w:divsChild>
        <w:div w:id="1603026815">
          <w:marLeft w:val="0"/>
          <w:marRight w:val="0"/>
          <w:marTop w:val="0"/>
          <w:marBottom w:val="0"/>
          <w:divBdr>
            <w:top w:val="none" w:sz="0" w:space="0" w:color="auto"/>
            <w:left w:val="none" w:sz="0" w:space="0" w:color="auto"/>
            <w:bottom w:val="none" w:sz="0" w:space="0" w:color="auto"/>
            <w:right w:val="none" w:sz="0" w:space="0" w:color="auto"/>
          </w:divBdr>
        </w:div>
      </w:divsChild>
    </w:div>
    <w:div w:id="390660207">
      <w:bodyDiv w:val="1"/>
      <w:marLeft w:val="240"/>
      <w:marRight w:val="240"/>
      <w:marTop w:val="240"/>
      <w:marBottom w:val="480"/>
      <w:divBdr>
        <w:top w:val="none" w:sz="0" w:space="0" w:color="auto"/>
        <w:left w:val="none" w:sz="0" w:space="0" w:color="auto"/>
        <w:bottom w:val="none" w:sz="0" w:space="0" w:color="auto"/>
        <w:right w:val="none" w:sz="0" w:space="0" w:color="auto"/>
      </w:divBdr>
      <w:divsChild>
        <w:div w:id="355927968">
          <w:marLeft w:val="0"/>
          <w:marRight w:val="0"/>
          <w:marTop w:val="0"/>
          <w:marBottom w:val="0"/>
          <w:divBdr>
            <w:top w:val="none" w:sz="0" w:space="0" w:color="auto"/>
            <w:left w:val="none" w:sz="0" w:space="0" w:color="auto"/>
            <w:bottom w:val="none" w:sz="0" w:space="0" w:color="auto"/>
            <w:right w:val="none" w:sz="0" w:space="0" w:color="auto"/>
          </w:divBdr>
          <w:divsChild>
            <w:div w:id="1850561993">
              <w:blockQuote w:val="1"/>
              <w:marLeft w:val="300"/>
              <w:marRight w:val="0"/>
              <w:marTop w:val="100"/>
              <w:marBottom w:val="100"/>
              <w:divBdr>
                <w:top w:val="none" w:sz="0" w:space="0" w:color="auto"/>
                <w:left w:val="none" w:sz="0" w:space="0" w:color="auto"/>
                <w:bottom w:val="none" w:sz="0" w:space="0" w:color="auto"/>
                <w:right w:val="none" w:sz="0" w:space="0" w:color="auto"/>
              </w:divBdr>
              <w:divsChild>
                <w:div w:id="2132699516">
                  <w:blockQuote w:val="1"/>
                  <w:marLeft w:val="30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402338363">
      <w:bodyDiv w:val="1"/>
      <w:marLeft w:val="240"/>
      <w:marRight w:val="240"/>
      <w:marTop w:val="240"/>
      <w:marBottom w:val="480"/>
      <w:divBdr>
        <w:top w:val="none" w:sz="0" w:space="0" w:color="auto"/>
        <w:left w:val="none" w:sz="0" w:space="0" w:color="auto"/>
        <w:bottom w:val="none" w:sz="0" w:space="0" w:color="auto"/>
        <w:right w:val="none" w:sz="0" w:space="0" w:color="auto"/>
      </w:divBdr>
      <w:divsChild>
        <w:div w:id="431438182">
          <w:marLeft w:val="0"/>
          <w:marRight w:val="0"/>
          <w:marTop w:val="0"/>
          <w:marBottom w:val="0"/>
          <w:divBdr>
            <w:top w:val="none" w:sz="0" w:space="0" w:color="auto"/>
            <w:left w:val="none" w:sz="0" w:space="0" w:color="auto"/>
            <w:bottom w:val="none" w:sz="0" w:space="0" w:color="auto"/>
            <w:right w:val="none" w:sz="0" w:space="0" w:color="auto"/>
          </w:divBdr>
          <w:divsChild>
            <w:div w:id="291139586">
              <w:blockQuote w:val="1"/>
              <w:marLeft w:val="300"/>
              <w:marRight w:val="0"/>
              <w:marTop w:val="100"/>
              <w:marBottom w:val="100"/>
              <w:divBdr>
                <w:top w:val="none" w:sz="0" w:space="0" w:color="auto"/>
                <w:left w:val="none" w:sz="0" w:space="0" w:color="auto"/>
                <w:bottom w:val="none" w:sz="0" w:space="0" w:color="auto"/>
                <w:right w:val="none" w:sz="0" w:space="0" w:color="auto"/>
              </w:divBdr>
              <w:divsChild>
                <w:div w:id="1972057486">
                  <w:blockQuote w:val="1"/>
                  <w:marLeft w:val="30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407699897">
      <w:bodyDiv w:val="1"/>
      <w:marLeft w:val="240"/>
      <w:marRight w:val="240"/>
      <w:marTop w:val="240"/>
      <w:marBottom w:val="480"/>
      <w:divBdr>
        <w:top w:val="none" w:sz="0" w:space="0" w:color="auto"/>
        <w:left w:val="none" w:sz="0" w:space="0" w:color="auto"/>
        <w:bottom w:val="none" w:sz="0" w:space="0" w:color="auto"/>
        <w:right w:val="none" w:sz="0" w:space="0" w:color="auto"/>
      </w:divBdr>
      <w:divsChild>
        <w:div w:id="1650282732">
          <w:marLeft w:val="0"/>
          <w:marRight w:val="0"/>
          <w:marTop w:val="0"/>
          <w:marBottom w:val="0"/>
          <w:divBdr>
            <w:top w:val="none" w:sz="0" w:space="0" w:color="auto"/>
            <w:left w:val="none" w:sz="0" w:space="0" w:color="auto"/>
            <w:bottom w:val="none" w:sz="0" w:space="0" w:color="auto"/>
            <w:right w:val="none" w:sz="0" w:space="0" w:color="auto"/>
          </w:divBdr>
          <w:divsChild>
            <w:div w:id="1894462954">
              <w:blockQuote w:val="1"/>
              <w:marLeft w:val="320"/>
              <w:marRight w:val="0"/>
              <w:marTop w:val="100"/>
              <w:marBottom w:val="100"/>
              <w:divBdr>
                <w:top w:val="none" w:sz="0" w:space="0" w:color="auto"/>
                <w:left w:val="none" w:sz="0" w:space="0" w:color="auto"/>
                <w:bottom w:val="none" w:sz="0" w:space="0" w:color="auto"/>
                <w:right w:val="none" w:sz="0" w:space="0" w:color="auto"/>
              </w:divBdr>
              <w:divsChild>
                <w:div w:id="1805655652">
                  <w:blockQuote w:val="1"/>
                  <w:marLeft w:val="3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419562844">
      <w:bodyDiv w:val="1"/>
      <w:marLeft w:val="240"/>
      <w:marRight w:val="240"/>
      <w:marTop w:val="240"/>
      <w:marBottom w:val="480"/>
      <w:divBdr>
        <w:top w:val="none" w:sz="0" w:space="0" w:color="auto"/>
        <w:left w:val="none" w:sz="0" w:space="0" w:color="auto"/>
        <w:bottom w:val="none" w:sz="0" w:space="0" w:color="auto"/>
        <w:right w:val="none" w:sz="0" w:space="0" w:color="auto"/>
      </w:divBdr>
      <w:divsChild>
        <w:div w:id="624313393">
          <w:marLeft w:val="0"/>
          <w:marRight w:val="0"/>
          <w:marTop w:val="0"/>
          <w:marBottom w:val="0"/>
          <w:divBdr>
            <w:top w:val="none" w:sz="0" w:space="0" w:color="auto"/>
            <w:left w:val="none" w:sz="0" w:space="0" w:color="auto"/>
            <w:bottom w:val="none" w:sz="0" w:space="0" w:color="auto"/>
            <w:right w:val="none" w:sz="0" w:space="0" w:color="auto"/>
          </w:divBdr>
          <w:divsChild>
            <w:div w:id="2068529818">
              <w:blockQuote w:val="1"/>
              <w:marLeft w:val="335"/>
              <w:marRight w:val="0"/>
              <w:marTop w:val="100"/>
              <w:marBottom w:val="100"/>
              <w:divBdr>
                <w:top w:val="none" w:sz="0" w:space="0" w:color="auto"/>
                <w:left w:val="none" w:sz="0" w:space="0" w:color="auto"/>
                <w:bottom w:val="none" w:sz="0" w:space="0" w:color="auto"/>
                <w:right w:val="none" w:sz="0" w:space="0" w:color="auto"/>
              </w:divBdr>
              <w:divsChild>
                <w:div w:id="2127767074">
                  <w:blockQuote w:val="1"/>
                  <w:marLeft w:val="335"/>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443117499">
      <w:bodyDiv w:val="1"/>
      <w:marLeft w:val="0"/>
      <w:marRight w:val="0"/>
      <w:marTop w:val="0"/>
      <w:marBottom w:val="0"/>
      <w:divBdr>
        <w:top w:val="none" w:sz="0" w:space="0" w:color="auto"/>
        <w:left w:val="none" w:sz="0" w:space="0" w:color="auto"/>
        <w:bottom w:val="none" w:sz="0" w:space="0" w:color="auto"/>
        <w:right w:val="none" w:sz="0" w:space="0" w:color="auto"/>
      </w:divBdr>
    </w:div>
    <w:div w:id="448742175">
      <w:bodyDiv w:val="1"/>
      <w:marLeft w:val="240"/>
      <w:marRight w:val="240"/>
      <w:marTop w:val="240"/>
      <w:marBottom w:val="480"/>
      <w:divBdr>
        <w:top w:val="none" w:sz="0" w:space="0" w:color="auto"/>
        <w:left w:val="none" w:sz="0" w:space="0" w:color="auto"/>
        <w:bottom w:val="none" w:sz="0" w:space="0" w:color="auto"/>
        <w:right w:val="none" w:sz="0" w:space="0" w:color="auto"/>
      </w:divBdr>
      <w:divsChild>
        <w:div w:id="2096975878">
          <w:marLeft w:val="0"/>
          <w:marRight w:val="0"/>
          <w:marTop w:val="0"/>
          <w:marBottom w:val="0"/>
          <w:divBdr>
            <w:top w:val="none" w:sz="0" w:space="0" w:color="auto"/>
            <w:left w:val="none" w:sz="0" w:space="0" w:color="auto"/>
            <w:bottom w:val="none" w:sz="0" w:space="0" w:color="auto"/>
            <w:right w:val="none" w:sz="0" w:space="0" w:color="auto"/>
          </w:divBdr>
          <w:divsChild>
            <w:div w:id="1237325709">
              <w:blockQuote w:val="1"/>
              <w:marLeft w:val="320"/>
              <w:marRight w:val="0"/>
              <w:marTop w:val="100"/>
              <w:marBottom w:val="100"/>
              <w:divBdr>
                <w:top w:val="none" w:sz="0" w:space="0" w:color="auto"/>
                <w:left w:val="none" w:sz="0" w:space="0" w:color="auto"/>
                <w:bottom w:val="none" w:sz="0" w:space="0" w:color="auto"/>
                <w:right w:val="none" w:sz="0" w:space="0" w:color="auto"/>
              </w:divBdr>
              <w:divsChild>
                <w:div w:id="1324357392">
                  <w:blockQuote w:val="1"/>
                  <w:marLeft w:val="3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465390119">
      <w:bodyDiv w:val="1"/>
      <w:marLeft w:val="240"/>
      <w:marRight w:val="240"/>
      <w:marTop w:val="240"/>
      <w:marBottom w:val="480"/>
      <w:divBdr>
        <w:top w:val="none" w:sz="0" w:space="0" w:color="auto"/>
        <w:left w:val="none" w:sz="0" w:space="0" w:color="auto"/>
        <w:bottom w:val="none" w:sz="0" w:space="0" w:color="auto"/>
        <w:right w:val="none" w:sz="0" w:space="0" w:color="auto"/>
      </w:divBdr>
      <w:divsChild>
        <w:div w:id="1457676122">
          <w:marLeft w:val="0"/>
          <w:marRight w:val="0"/>
          <w:marTop w:val="0"/>
          <w:marBottom w:val="0"/>
          <w:divBdr>
            <w:top w:val="none" w:sz="0" w:space="0" w:color="auto"/>
            <w:left w:val="none" w:sz="0" w:space="0" w:color="auto"/>
            <w:bottom w:val="none" w:sz="0" w:space="0" w:color="auto"/>
            <w:right w:val="none" w:sz="0" w:space="0" w:color="auto"/>
          </w:divBdr>
          <w:divsChild>
            <w:div w:id="1542815098">
              <w:blockQuote w:val="1"/>
              <w:marLeft w:val="267"/>
              <w:marRight w:val="0"/>
              <w:marTop w:val="100"/>
              <w:marBottom w:val="100"/>
              <w:divBdr>
                <w:top w:val="none" w:sz="0" w:space="0" w:color="auto"/>
                <w:left w:val="none" w:sz="0" w:space="0" w:color="auto"/>
                <w:bottom w:val="none" w:sz="0" w:space="0" w:color="auto"/>
                <w:right w:val="none" w:sz="0" w:space="0" w:color="auto"/>
              </w:divBdr>
              <w:divsChild>
                <w:div w:id="1263807680">
                  <w:blockQuote w:val="1"/>
                  <w:marLeft w:val="267"/>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482695758">
      <w:bodyDiv w:val="1"/>
      <w:marLeft w:val="240"/>
      <w:marRight w:val="240"/>
      <w:marTop w:val="240"/>
      <w:marBottom w:val="480"/>
      <w:divBdr>
        <w:top w:val="none" w:sz="0" w:space="0" w:color="auto"/>
        <w:left w:val="none" w:sz="0" w:space="0" w:color="auto"/>
        <w:bottom w:val="none" w:sz="0" w:space="0" w:color="auto"/>
        <w:right w:val="none" w:sz="0" w:space="0" w:color="auto"/>
      </w:divBdr>
      <w:divsChild>
        <w:div w:id="245774330">
          <w:marLeft w:val="0"/>
          <w:marRight w:val="0"/>
          <w:marTop w:val="0"/>
          <w:marBottom w:val="0"/>
          <w:divBdr>
            <w:top w:val="none" w:sz="0" w:space="0" w:color="auto"/>
            <w:left w:val="none" w:sz="0" w:space="0" w:color="auto"/>
            <w:bottom w:val="none" w:sz="0" w:space="0" w:color="auto"/>
            <w:right w:val="none" w:sz="0" w:space="0" w:color="auto"/>
          </w:divBdr>
          <w:divsChild>
            <w:div w:id="1643922774">
              <w:blockQuote w:val="1"/>
              <w:marLeft w:val="320"/>
              <w:marRight w:val="0"/>
              <w:marTop w:val="100"/>
              <w:marBottom w:val="100"/>
              <w:divBdr>
                <w:top w:val="none" w:sz="0" w:space="0" w:color="auto"/>
                <w:left w:val="none" w:sz="0" w:space="0" w:color="auto"/>
                <w:bottom w:val="none" w:sz="0" w:space="0" w:color="auto"/>
                <w:right w:val="none" w:sz="0" w:space="0" w:color="auto"/>
              </w:divBdr>
              <w:divsChild>
                <w:div w:id="2009937466">
                  <w:blockQuote w:val="1"/>
                  <w:marLeft w:val="3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553393348">
      <w:bodyDiv w:val="1"/>
      <w:marLeft w:val="240"/>
      <w:marRight w:val="240"/>
      <w:marTop w:val="240"/>
      <w:marBottom w:val="480"/>
      <w:divBdr>
        <w:top w:val="none" w:sz="0" w:space="0" w:color="auto"/>
        <w:left w:val="none" w:sz="0" w:space="0" w:color="auto"/>
        <w:bottom w:val="none" w:sz="0" w:space="0" w:color="auto"/>
        <w:right w:val="none" w:sz="0" w:space="0" w:color="auto"/>
      </w:divBdr>
      <w:divsChild>
        <w:div w:id="177893561">
          <w:marLeft w:val="0"/>
          <w:marRight w:val="0"/>
          <w:marTop w:val="0"/>
          <w:marBottom w:val="0"/>
          <w:divBdr>
            <w:top w:val="none" w:sz="0" w:space="0" w:color="auto"/>
            <w:left w:val="none" w:sz="0" w:space="0" w:color="auto"/>
            <w:bottom w:val="none" w:sz="0" w:space="0" w:color="auto"/>
            <w:right w:val="none" w:sz="0" w:space="0" w:color="auto"/>
          </w:divBdr>
          <w:divsChild>
            <w:div w:id="1444494941">
              <w:blockQuote w:val="1"/>
              <w:marLeft w:val="300"/>
              <w:marRight w:val="0"/>
              <w:marTop w:val="100"/>
              <w:marBottom w:val="100"/>
              <w:divBdr>
                <w:top w:val="none" w:sz="0" w:space="0" w:color="auto"/>
                <w:left w:val="none" w:sz="0" w:space="0" w:color="auto"/>
                <w:bottom w:val="none" w:sz="0" w:space="0" w:color="auto"/>
                <w:right w:val="none" w:sz="0" w:space="0" w:color="auto"/>
              </w:divBdr>
              <w:divsChild>
                <w:div w:id="1158493807">
                  <w:blockQuote w:val="1"/>
                  <w:marLeft w:val="30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558515960">
      <w:bodyDiv w:val="1"/>
      <w:marLeft w:val="240"/>
      <w:marRight w:val="240"/>
      <w:marTop w:val="240"/>
      <w:marBottom w:val="480"/>
      <w:divBdr>
        <w:top w:val="none" w:sz="0" w:space="0" w:color="auto"/>
        <w:left w:val="none" w:sz="0" w:space="0" w:color="auto"/>
        <w:bottom w:val="none" w:sz="0" w:space="0" w:color="auto"/>
        <w:right w:val="none" w:sz="0" w:space="0" w:color="auto"/>
      </w:divBdr>
      <w:divsChild>
        <w:div w:id="1515992782">
          <w:marLeft w:val="0"/>
          <w:marRight w:val="0"/>
          <w:marTop w:val="0"/>
          <w:marBottom w:val="0"/>
          <w:divBdr>
            <w:top w:val="none" w:sz="0" w:space="0" w:color="auto"/>
            <w:left w:val="none" w:sz="0" w:space="0" w:color="auto"/>
            <w:bottom w:val="none" w:sz="0" w:space="0" w:color="auto"/>
            <w:right w:val="none" w:sz="0" w:space="0" w:color="auto"/>
          </w:divBdr>
          <w:divsChild>
            <w:div w:id="1041202490">
              <w:blockQuote w:val="1"/>
              <w:marLeft w:val="335"/>
              <w:marRight w:val="0"/>
              <w:marTop w:val="100"/>
              <w:marBottom w:val="100"/>
              <w:divBdr>
                <w:top w:val="none" w:sz="0" w:space="0" w:color="auto"/>
                <w:left w:val="none" w:sz="0" w:space="0" w:color="auto"/>
                <w:bottom w:val="none" w:sz="0" w:space="0" w:color="auto"/>
                <w:right w:val="none" w:sz="0" w:space="0" w:color="auto"/>
              </w:divBdr>
              <w:divsChild>
                <w:div w:id="419452192">
                  <w:blockQuote w:val="1"/>
                  <w:marLeft w:val="335"/>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575365437">
      <w:bodyDiv w:val="1"/>
      <w:marLeft w:val="240"/>
      <w:marRight w:val="240"/>
      <w:marTop w:val="240"/>
      <w:marBottom w:val="480"/>
      <w:divBdr>
        <w:top w:val="none" w:sz="0" w:space="0" w:color="auto"/>
        <w:left w:val="none" w:sz="0" w:space="0" w:color="auto"/>
        <w:bottom w:val="none" w:sz="0" w:space="0" w:color="auto"/>
        <w:right w:val="none" w:sz="0" w:space="0" w:color="auto"/>
      </w:divBdr>
      <w:divsChild>
        <w:div w:id="2136949358">
          <w:marLeft w:val="0"/>
          <w:marRight w:val="0"/>
          <w:marTop w:val="0"/>
          <w:marBottom w:val="0"/>
          <w:divBdr>
            <w:top w:val="none" w:sz="0" w:space="0" w:color="auto"/>
            <w:left w:val="none" w:sz="0" w:space="0" w:color="auto"/>
            <w:bottom w:val="none" w:sz="0" w:space="0" w:color="auto"/>
            <w:right w:val="none" w:sz="0" w:space="0" w:color="auto"/>
          </w:divBdr>
          <w:divsChild>
            <w:div w:id="1170562912">
              <w:blockQuote w:val="1"/>
              <w:marLeft w:val="240"/>
              <w:marRight w:val="0"/>
              <w:marTop w:val="100"/>
              <w:marBottom w:val="100"/>
              <w:divBdr>
                <w:top w:val="none" w:sz="0" w:space="0" w:color="auto"/>
                <w:left w:val="none" w:sz="0" w:space="0" w:color="auto"/>
                <w:bottom w:val="none" w:sz="0" w:space="0" w:color="auto"/>
                <w:right w:val="none" w:sz="0" w:space="0" w:color="auto"/>
              </w:divBdr>
              <w:divsChild>
                <w:div w:id="1058549672">
                  <w:blockQuote w:val="1"/>
                  <w:marLeft w:val="24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598678808">
      <w:bodyDiv w:val="1"/>
      <w:marLeft w:val="240"/>
      <w:marRight w:val="240"/>
      <w:marTop w:val="240"/>
      <w:marBottom w:val="480"/>
      <w:divBdr>
        <w:top w:val="none" w:sz="0" w:space="0" w:color="auto"/>
        <w:left w:val="none" w:sz="0" w:space="0" w:color="auto"/>
        <w:bottom w:val="none" w:sz="0" w:space="0" w:color="auto"/>
        <w:right w:val="none" w:sz="0" w:space="0" w:color="auto"/>
      </w:divBdr>
      <w:divsChild>
        <w:div w:id="1290624614">
          <w:marLeft w:val="0"/>
          <w:marRight w:val="0"/>
          <w:marTop w:val="0"/>
          <w:marBottom w:val="0"/>
          <w:divBdr>
            <w:top w:val="none" w:sz="0" w:space="0" w:color="auto"/>
            <w:left w:val="none" w:sz="0" w:space="0" w:color="auto"/>
            <w:bottom w:val="none" w:sz="0" w:space="0" w:color="auto"/>
            <w:right w:val="none" w:sz="0" w:space="0" w:color="auto"/>
          </w:divBdr>
          <w:divsChild>
            <w:div w:id="502746833">
              <w:blockQuote w:val="1"/>
              <w:marLeft w:val="240"/>
              <w:marRight w:val="0"/>
              <w:marTop w:val="100"/>
              <w:marBottom w:val="100"/>
              <w:divBdr>
                <w:top w:val="none" w:sz="0" w:space="0" w:color="auto"/>
                <w:left w:val="none" w:sz="0" w:space="0" w:color="auto"/>
                <w:bottom w:val="none" w:sz="0" w:space="0" w:color="auto"/>
                <w:right w:val="none" w:sz="0" w:space="0" w:color="auto"/>
              </w:divBdr>
              <w:divsChild>
                <w:div w:id="1895195556">
                  <w:blockQuote w:val="1"/>
                  <w:marLeft w:val="24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08003256">
      <w:bodyDiv w:val="1"/>
      <w:marLeft w:val="240"/>
      <w:marRight w:val="240"/>
      <w:marTop w:val="240"/>
      <w:marBottom w:val="480"/>
      <w:divBdr>
        <w:top w:val="none" w:sz="0" w:space="0" w:color="auto"/>
        <w:left w:val="none" w:sz="0" w:space="0" w:color="auto"/>
        <w:bottom w:val="none" w:sz="0" w:space="0" w:color="auto"/>
        <w:right w:val="none" w:sz="0" w:space="0" w:color="auto"/>
      </w:divBdr>
      <w:divsChild>
        <w:div w:id="1042827280">
          <w:marLeft w:val="0"/>
          <w:marRight w:val="0"/>
          <w:marTop w:val="0"/>
          <w:marBottom w:val="0"/>
          <w:divBdr>
            <w:top w:val="none" w:sz="0" w:space="0" w:color="auto"/>
            <w:left w:val="none" w:sz="0" w:space="0" w:color="auto"/>
            <w:bottom w:val="none" w:sz="0" w:space="0" w:color="auto"/>
            <w:right w:val="none" w:sz="0" w:space="0" w:color="auto"/>
          </w:divBdr>
          <w:divsChild>
            <w:div w:id="1199121038">
              <w:blockQuote w:val="1"/>
              <w:marLeft w:val="240"/>
              <w:marRight w:val="0"/>
              <w:marTop w:val="100"/>
              <w:marBottom w:val="100"/>
              <w:divBdr>
                <w:top w:val="none" w:sz="0" w:space="0" w:color="auto"/>
                <w:left w:val="none" w:sz="0" w:space="0" w:color="auto"/>
                <w:bottom w:val="none" w:sz="0" w:space="0" w:color="auto"/>
                <w:right w:val="none" w:sz="0" w:space="0" w:color="auto"/>
              </w:divBdr>
              <w:divsChild>
                <w:div w:id="4405290">
                  <w:blockQuote w:val="1"/>
                  <w:marLeft w:val="24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10287089">
      <w:bodyDiv w:val="1"/>
      <w:marLeft w:val="240"/>
      <w:marRight w:val="240"/>
      <w:marTop w:val="240"/>
      <w:marBottom w:val="480"/>
      <w:divBdr>
        <w:top w:val="none" w:sz="0" w:space="0" w:color="auto"/>
        <w:left w:val="none" w:sz="0" w:space="0" w:color="auto"/>
        <w:bottom w:val="none" w:sz="0" w:space="0" w:color="auto"/>
        <w:right w:val="none" w:sz="0" w:space="0" w:color="auto"/>
      </w:divBdr>
      <w:divsChild>
        <w:div w:id="456727618">
          <w:marLeft w:val="0"/>
          <w:marRight w:val="0"/>
          <w:marTop w:val="0"/>
          <w:marBottom w:val="0"/>
          <w:divBdr>
            <w:top w:val="none" w:sz="0" w:space="0" w:color="auto"/>
            <w:left w:val="none" w:sz="0" w:space="0" w:color="auto"/>
            <w:bottom w:val="none" w:sz="0" w:space="0" w:color="auto"/>
            <w:right w:val="none" w:sz="0" w:space="0" w:color="auto"/>
          </w:divBdr>
          <w:divsChild>
            <w:div w:id="841898214">
              <w:blockQuote w:val="1"/>
              <w:marLeft w:val="320"/>
              <w:marRight w:val="0"/>
              <w:marTop w:val="100"/>
              <w:marBottom w:val="100"/>
              <w:divBdr>
                <w:top w:val="none" w:sz="0" w:space="0" w:color="auto"/>
                <w:left w:val="none" w:sz="0" w:space="0" w:color="auto"/>
                <w:bottom w:val="none" w:sz="0" w:space="0" w:color="auto"/>
                <w:right w:val="none" w:sz="0" w:space="0" w:color="auto"/>
              </w:divBdr>
              <w:divsChild>
                <w:div w:id="229584941">
                  <w:blockQuote w:val="1"/>
                  <w:marLeft w:val="3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12442379">
      <w:bodyDiv w:val="1"/>
      <w:marLeft w:val="240"/>
      <w:marRight w:val="240"/>
      <w:marTop w:val="240"/>
      <w:marBottom w:val="480"/>
      <w:divBdr>
        <w:top w:val="none" w:sz="0" w:space="0" w:color="auto"/>
        <w:left w:val="none" w:sz="0" w:space="0" w:color="auto"/>
        <w:bottom w:val="none" w:sz="0" w:space="0" w:color="auto"/>
        <w:right w:val="none" w:sz="0" w:space="0" w:color="auto"/>
      </w:divBdr>
      <w:divsChild>
        <w:div w:id="1232426017">
          <w:marLeft w:val="0"/>
          <w:marRight w:val="0"/>
          <w:marTop w:val="0"/>
          <w:marBottom w:val="0"/>
          <w:divBdr>
            <w:top w:val="none" w:sz="0" w:space="0" w:color="auto"/>
            <w:left w:val="none" w:sz="0" w:space="0" w:color="auto"/>
            <w:bottom w:val="none" w:sz="0" w:space="0" w:color="auto"/>
            <w:right w:val="none" w:sz="0" w:space="0" w:color="auto"/>
          </w:divBdr>
          <w:divsChild>
            <w:div w:id="1985313282">
              <w:blockQuote w:val="1"/>
              <w:marLeft w:val="300"/>
              <w:marRight w:val="0"/>
              <w:marTop w:val="100"/>
              <w:marBottom w:val="100"/>
              <w:divBdr>
                <w:top w:val="none" w:sz="0" w:space="0" w:color="auto"/>
                <w:left w:val="none" w:sz="0" w:space="0" w:color="auto"/>
                <w:bottom w:val="none" w:sz="0" w:space="0" w:color="auto"/>
                <w:right w:val="none" w:sz="0" w:space="0" w:color="auto"/>
              </w:divBdr>
              <w:divsChild>
                <w:div w:id="1299260011">
                  <w:blockQuote w:val="1"/>
                  <w:marLeft w:val="30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41929469">
      <w:bodyDiv w:val="1"/>
      <w:marLeft w:val="240"/>
      <w:marRight w:val="240"/>
      <w:marTop w:val="240"/>
      <w:marBottom w:val="480"/>
      <w:divBdr>
        <w:top w:val="none" w:sz="0" w:space="0" w:color="auto"/>
        <w:left w:val="none" w:sz="0" w:space="0" w:color="auto"/>
        <w:bottom w:val="none" w:sz="0" w:space="0" w:color="auto"/>
        <w:right w:val="none" w:sz="0" w:space="0" w:color="auto"/>
      </w:divBdr>
      <w:divsChild>
        <w:div w:id="973488867">
          <w:marLeft w:val="0"/>
          <w:marRight w:val="0"/>
          <w:marTop w:val="0"/>
          <w:marBottom w:val="0"/>
          <w:divBdr>
            <w:top w:val="none" w:sz="0" w:space="0" w:color="auto"/>
            <w:left w:val="none" w:sz="0" w:space="0" w:color="auto"/>
            <w:bottom w:val="none" w:sz="0" w:space="0" w:color="auto"/>
            <w:right w:val="none" w:sz="0" w:space="0" w:color="auto"/>
          </w:divBdr>
          <w:divsChild>
            <w:div w:id="160509239">
              <w:blockQuote w:val="1"/>
              <w:marLeft w:val="335"/>
              <w:marRight w:val="0"/>
              <w:marTop w:val="100"/>
              <w:marBottom w:val="100"/>
              <w:divBdr>
                <w:top w:val="none" w:sz="0" w:space="0" w:color="auto"/>
                <w:left w:val="none" w:sz="0" w:space="0" w:color="auto"/>
                <w:bottom w:val="none" w:sz="0" w:space="0" w:color="auto"/>
                <w:right w:val="none" w:sz="0" w:space="0" w:color="auto"/>
              </w:divBdr>
              <w:divsChild>
                <w:div w:id="1135945651">
                  <w:blockQuote w:val="1"/>
                  <w:marLeft w:val="335"/>
                  <w:marRight w:val="0"/>
                  <w:marTop w:val="100"/>
                  <w:marBottom w:val="100"/>
                  <w:divBdr>
                    <w:top w:val="none" w:sz="0" w:space="0" w:color="auto"/>
                    <w:left w:val="none" w:sz="0" w:space="0" w:color="auto"/>
                    <w:bottom w:val="none" w:sz="0" w:space="0" w:color="auto"/>
                    <w:right w:val="none" w:sz="0" w:space="0" w:color="auto"/>
                  </w:divBdr>
                  <w:divsChild>
                    <w:div w:id="1026443681">
                      <w:blockQuote w:val="1"/>
                      <w:marLeft w:val="335"/>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50253556">
      <w:bodyDiv w:val="1"/>
      <w:marLeft w:val="0"/>
      <w:marRight w:val="0"/>
      <w:marTop w:val="0"/>
      <w:marBottom w:val="0"/>
      <w:divBdr>
        <w:top w:val="none" w:sz="0" w:space="0" w:color="auto"/>
        <w:left w:val="none" w:sz="0" w:space="0" w:color="auto"/>
        <w:bottom w:val="none" w:sz="0" w:space="0" w:color="auto"/>
        <w:right w:val="none" w:sz="0" w:space="0" w:color="auto"/>
      </w:divBdr>
      <w:divsChild>
        <w:div w:id="461466869">
          <w:marLeft w:val="0"/>
          <w:marRight w:val="0"/>
          <w:marTop w:val="0"/>
          <w:marBottom w:val="0"/>
          <w:divBdr>
            <w:top w:val="none" w:sz="0" w:space="0" w:color="auto"/>
            <w:left w:val="none" w:sz="0" w:space="0" w:color="auto"/>
            <w:bottom w:val="none" w:sz="0" w:space="0" w:color="auto"/>
            <w:right w:val="none" w:sz="0" w:space="0" w:color="auto"/>
          </w:divBdr>
        </w:div>
        <w:div w:id="570391331">
          <w:marLeft w:val="0"/>
          <w:marRight w:val="0"/>
          <w:marTop w:val="0"/>
          <w:marBottom w:val="0"/>
          <w:divBdr>
            <w:top w:val="none" w:sz="0" w:space="0" w:color="auto"/>
            <w:left w:val="none" w:sz="0" w:space="0" w:color="auto"/>
            <w:bottom w:val="none" w:sz="0" w:space="0" w:color="auto"/>
            <w:right w:val="none" w:sz="0" w:space="0" w:color="auto"/>
          </w:divBdr>
        </w:div>
      </w:divsChild>
    </w:div>
    <w:div w:id="664630883">
      <w:bodyDiv w:val="1"/>
      <w:marLeft w:val="240"/>
      <w:marRight w:val="240"/>
      <w:marTop w:val="240"/>
      <w:marBottom w:val="480"/>
      <w:divBdr>
        <w:top w:val="none" w:sz="0" w:space="0" w:color="auto"/>
        <w:left w:val="none" w:sz="0" w:space="0" w:color="auto"/>
        <w:bottom w:val="none" w:sz="0" w:space="0" w:color="auto"/>
        <w:right w:val="none" w:sz="0" w:space="0" w:color="auto"/>
      </w:divBdr>
      <w:divsChild>
        <w:div w:id="589048022">
          <w:marLeft w:val="0"/>
          <w:marRight w:val="0"/>
          <w:marTop w:val="0"/>
          <w:marBottom w:val="0"/>
          <w:divBdr>
            <w:top w:val="none" w:sz="0" w:space="0" w:color="auto"/>
            <w:left w:val="none" w:sz="0" w:space="0" w:color="auto"/>
            <w:bottom w:val="none" w:sz="0" w:space="0" w:color="auto"/>
            <w:right w:val="none" w:sz="0" w:space="0" w:color="auto"/>
          </w:divBdr>
          <w:divsChild>
            <w:div w:id="1804495427">
              <w:blockQuote w:val="1"/>
              <w:marLeft w:val="300"/>
              <w:marRight w:val="0"/>
              <w:marTop w:val="100"/>
              <w:marBottom w:val="100"/>
              <w:divBdr>
                <w:top w:val="none" w:sz="0" w:space="0" w:color="auto"/>
                <w:left w:val="none" w:sz="0" w:space="0" w:color="auto"/>
                <w:bottom w:val="none" w:sz="0" w:space="0" w:color="auto"/>
                <w:right w:val="none" w:sz="0" w:space="0" w:color="auto"/>
              </w:divBdr>
              <w:divsChild>
                <w:div w:id="273053180">
                  <w:blockQuote w:val="1"/>
                  <w:marLeft w:val="30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79820759">
      <w:bodyDiv w:val="1"/>
      <w:marLeft w:val="240"/>
      <w:marRight w:val="240"/>
      <w:marTop w:val="240"/>
      <w:marBottom w:val="480"/>
      <w:divBdr>
        <w:top w:val="none" w:sz="0" w:space="0" w:color="auto"/>
        <w:left w:val="none" w:sz="0" w:space="0" w:color="auto"/>
        <w:bottom w:val="none" w:sz="0" w:space="0" w:color="auto"/>
        <w:right w:val="none" w:sz="0" w:space="0" w:color="auto"/>
      </w:divBdr>
      <w:divsChild>
        <w:div w:id="1890067222">
          <w:marLeft w:val="0"/>
          <w:marRight w:val="0"/>
          <w:marTop w:val="0"/>
          <w:marBottom w:val="0"/>
          <w:divBdr>
            <w:top w:val="none" w:sz="0" w:space="0" w:color="auto"/>
            <w:left w:val="none" w:sz="0" w:space="0" w:color="auto"/>
            <w:bottom w:val="none" w:sz="0" w:space="0" w:color="auto"/>
            <w:right w:val="none" w:sz="0" w:space="0" w:color="auto"/>
          </w:divBdr>
          <w:divsChild>
            <w:div w:id="128717136">
              <w:blockQuote w:val="1"/>
              <w:marLeft w:val="300"/>
              <w:marRight w:val="0"/>
              <w:marTop w:val="100"/>
              <w:marBottom w:val="100"/>
              <w:divBdr>
                <w:top w:val="none" w:sz="0" w:space="0" w:color="auto"/>
                <w:left w:val="none" w:sz="0" w:space="0" w:color="auto"/>
                <w:bottom w:val="none" w:sz="0" w:space="0" w:color="auto"/>
                <w:right w:val="none" w:sz="0" w:space="0" w:color="auto"/>
              </w:divBdr>
              <w:divsChild>
                <w:div w:id="498884651">
                  <w:blockQuote w:val="1"/>
                  <w:marLeft w:val="300"/>
                  <w:marRight w:val="0"/>
                  <w:marTop w:val="100"/>
                  <w:marBottom w:val="100"/>
                  <w:divBdr>
                    <w:top w:val="none" w:sz="0" w:space="0" w:color="auto"/>
                    <w:left w:val="none" w:sz="0" w:space="0" w:color="auto"/>
                    <w:bottom w:val="none" w:sz="0" w:space="0" w:color="auto"/>
                    <w:right w:val="none" w:sz="0" w:space="0" w:color="auto"/>
                  </w:divBdr>
                </w:div>
                <w:div w:id="711080952">
                  <w:blockQuote w:val="1"/>
                  <w:marLeft w:val="300"/>
                  <w:marRight w:val="0"/>
                  <w:marTop w:val="100"/>
                  <w:marBottom w:val="100"/>
                  <w:divBdr>
                    <w:top w:val="none" w:sz="0" w:space="0" w:color="auto"/>
                    <w:left w:val="none" w:sz="0" w:space="0" w:color="auto"/>
                    <w:bottom w:val="none" w:sz="0" w:space="0" w:color="auto"/>
                    <w:right w:val="none" w:sz="0" w:space="0" w:color="auto"/>
                  </w:divBdr>
                </w:div>
                <w:div w:id="766538717">
                  <w:blockQuote w:val="1"/>
                  <w:marLeft w:val="300"/>
                  <w:marRight w:val="0"/>
                  <w:marTop w:val="100"/>
                  <w:marBottom w:val="100"/>
                  <w:divBdr>
                    <w:top w:val="none" w:sz="0" w:space="0" w:color="auto"/>
                    <w:left w:val="none" w:sz="0" w:space="0" w:color="auto"/>
                    <w:bottom w:val="none" w:sz="0" w:space="0" w:color="auto"/>
                    <w:right w:val="none" w:sz="0" w:space="0" w:color="auto"/>
                  </w:divBdr>
                </w:div>
                <w:div w:id="837581033">
                  <w:blockQuote w:val="1"/>
                  <w:marLeft w:val="300"/>
                  <w:marRight w:val="0"/>
                  <w:marTop w:val="100"/>
                  <w:marBottom w:val="100"/>
                  <w:divBdr>
                    <w:top w:val="none" w:sz="0" w:space="0" w:color="auto"/>
                    <w:left w:val="none" w:sz="0" w:space="0" w:color="auto"/>
                    <w:bottom w:val="none" w:sz="0" w:space="0" w:color="auto"/>
                    <w:right w:val="none" w:sz="0" w:space="0" w:color="auto"/>
                  </w:divBdr>
                </w:div>
                <w:div w:id="841970908">
                  <w:blockQuote w:val="1"/>
                  <w:marLeft w:val="300"/>
                  <w:marRight w:val="0"/>
                  <w:marTop w:val="100"/>
                  <w:marBottom w:val="100"/>
                  <w:divBdr>
                    <w:top w:val="none" w:sz="0" w:space="0" w:color="auto"/>
                    <w:left w:val="none" w:sz="0" w:space="0" w:color="auto"/>
                    <w:bottom w:val="none" w:sz="0" w:space="0" w:color="auto"/>
                    <w:right w:val="none" w:sz="0" w:space="0" w:color="auto"/>
                  </w:divBdr>
                </w:div>
                <w:div w:id="843741212">
                  <w:blockQuote w:val="1"/>
                  <w:marLeft w:val="300"/>
                  <w:marRight w:val="0"/>
                  <w:marTop w:val="100"/>
                  <w:marBottom w:val="100"/>
                  <w:divBdr>
                    <w:top w:val="none" w:sz="0" w:space="0" w:color="auto"/>
                    <w:left w:val="none" w:sz="0" w:space="0" w:color="auto"/>
                    <w:bottom w:val="none" w:sz="0" w:space="0" w:color="auto"/>
                    <w:right w:val="none" w:sz="0" w:space="0" w:color="auto"/>
                  </w:divBdr>
                </w:div>
                <w:div w:id="932124639">
                  <w:blockQuote w:val="1"/>
                  <w:marLeft w:val="300"/>
                  <w:marRight w:val="0"/>
                  <w:marTop w:val="100"/>
                  <w:marBottom w:val="100"/>
                  <w:divBdr>
                    <w:top w:val="none" w:sz="0" w:space="0" w:color="auto"/>
                    <w:left w:val="none" w:sz="0" w:space="0" w:color="auto"/>
                    <w:bottom w:val="none" w:sz="0" w:space="0" w:color="auto"/>
                    <w:right w:val="none" w:sz="0" w:space="0" w:color="auto"/>
                  </w:divBdr>
                </w:div>
                <w:div w:id="995374045">
                  <w:blockQuote w:val="1"/>
                  <w:marLeft w:val="300"/>
                  <w:marRight w:val="0"/>
                  <w:marTop w:val="100"/>
                  <w:marBottom w:val="100"/>
                  <w:divBdr>
                    <w:top w:val="none" w:sz="0" w:space="0" w:color="auto"/>
                    <w:left w:val="none" w:sz="0" w:space="0" w:color="auto"/>
                    <w:bottom w:val="none" w:sz="0" w:space="0" w:color="auto"/>
                    <w:right w:val="none" w:sz="0" w:space="0" w:color="auto"/>
                  </w:divBdr>
                </w:div>
                <w:div w:id="1029062173">
                  <w:blockQuote w:val="1"/>
                  <w:marLeft w:val="300"/>
                  <w:marRight w:val="0"/>
                  <w:marTop w:val="100"/>
                  <w:marBottom w:val="100"/>
                  <w:divBdr>
                    <w:top w:val="none" w:sz="0" w:space="0" w:color="auto"/>
                    <w:left w:val="none" w:sz="0" w:space="0" w:color="auto"/>
                    <w:bottom w:val="none" w:sz="0" w:space="0" w:color="auto"/>
                    <w:right w:val="none" w:sz="0" w:space="0" w:color="auto"/>
                  </w:divBdr>
                </w:div>
                <w:div w:id="1037194677">
                  <w:blockQuote w:val="1"/>
                  <w:marLeft w:val="300"/>
                  <w:marRight w:val="0"/>
                  <w:marTop w:val="100"/>
                  <w:marBottom w:val="100"/>
                  <w:divBdr>
                    <w:top w:val="none" w:sz="0" w:space="0" w:color="auto"/>
                    <w:left w:val="none" w:sz="0" w:space="0" w:color="auto"/>
                    <w:bottom w:val="none" w:sz="0" w:space="0" w:color="auto"/>
                    <w:right w:val="none" w:sz="0" w:space="0" w:color="auto"/>
                  </w:divBdr>
                </w:div>
                <w:div w:id="1549344278">
                  <w:blockQuote w:val="1"/>
                  <w:marLeft w:val="300"/>
                  <w:marRight w:val="0"/>
                  <w:marTop w:val="100"/>
                  <w:marBottom w:val="100"/>
                  <w:divBdr>
                    <w:top w:val="none" w:sz="0" w:space="0" w:color="auto"/>
                    <w:left w:val="none" w:sz="0" w:space="0" w:color="auto"/>
                    <w:bottom w:val="none" w:sz="0" w:space="0" w:color="auto"/>
                    <w:right w:val="none" w:sz="0" w:space="0" w:color="auto"/>
                  </w:divBdr>
                </w:div>
                <w:div w:id="1644578702">
                  <w:blockQuote w:val="1"/>
                  <w:marLeft w:val="300"/>
                  <w:marRight w:val="0"/>
                  <w:marTop w:val="100"/>
                  <w:marBottom w:val="100"/>
                  <w:divBdr>
                    <w:top w:val="none" w:sz="0" w:space="0" w:color="auto"/>
                    <w:left w:val="none" w:sz="0" w:space="0" w:color="auto"/>
                    <w:bottom w:val="none" w:sz="0" w:space="0" w:color="auto"/>
                    <w:right w:val="none" w:sz="0" w:space="0" w:color="auto"/>
                  </w:divBdr>
                </w:div>
                <w:div w:id="1939096655">
                  <w:blockQuote w:val="1"/>
                  <w:marLeft w:val="300"/>
                  <w:marRight w:val="0"/>
                  <w:marTop w:val="100"/>
                  <w:marBottom w:val="100"/>
                  <w:divBdr>
                    <w:top w:val="none" w:sz="0" w:space="0" w:color="auto"/>
                    <w:left w:val="none" w:sz="0" w:space="0" w:color="auto"/>
                    <w:bottom w:val="none" w:sz="0" w:space="0" w:color="auto"/>
                    <w:right w:val="none" w:sz="0" w:space="0" w:color="auto"/>
                  </w:divBdr>
                </w:div>
                <w:div w:id="2070499275">
                  <w:blockQuote w:val="1"/>
                  <w:marLeft w:val="300"/>
                  <w:marRight w:val="0"/>
                  <w:marTop w:val="100"/>
                  <w:marBottom w:val="100"/>
                  <w:divBdr>
                    <w:top w:val="none" w:sz="0" w:space="0" w:color="auto"/>
                    <w:left w:val="none" w:sz="0" w:space="0" w:color="auto"/>
                    <w:bottom w:val="none" w:sz="0" w:space="0" w:color="auto"/>
                    <w:right w:val="none" w:sz="0" w:space="0" w:color="auto"/>
                  </w:divBdr>
                </w:div>
                <w:div w:id="2124954571">
                  <w:blockQuote w:val="1"/>
                  <w:marLeft w:val="300"/>
                  <w:marRight w:val="0"/>
                  <w:marTop w:val="100"/>
                  <w:marBottom w:val="100"/>
                  <w:divBdr>
                    <w:top w:val="none" w:sz="0" w:space="0" w:color="auto"/>
                    <w:left w:val="none" w:sz="0" w:space="0" w:color="auto"/>
                    <w:bottom w:val="none" w:sz="0" w:space="0" w:color="auto"/>
                    <w:right w:val="none" w:sz="0" w:space="0" w:color="auto"/>
                  </w:divBdr>
                </w:div>
              </w:divsChild>
            </w:div>
            <w:div w:id="179317527">
              <w:blockQuote w:val="1"/>
              <w:marLeft w:val="300"/>
              <w:marRight w:val="0"/>
              <w:marTop w:val="100"/>
              <w:marBottom w:val="100"/>
              <w:divBdr>
                <w:top w:val="none" w:sz="0" w:space="0" w:color="auto"/>
                <w:left w:val="none" w:sz="0" w:space="0" w:color="auto"/>
                <w:bottom w:val="none" w:sz="0" w:space="0" w:color="auto"/>
                <w:right w:val="none" w:sz="0" w:space="0" w:color="auto"/>
              </w:divBdr>
              <w:divsChild>
                <w:div w:id="443698095">
                  <w:blockQuote w:val="1"/>
                  <w:marLeft w:val="300"/>
                  <w:marRight w:val="0"/>
                  <w:marTop w:val="100"/>
                  <w:marBottom w:val="100"/>
                  <w:divBdr>
                    <w:top w:val="none" w:sz="0" w:space="0" w:color="auto"/>
                    <w:left w:val="none" w:sz="0" w:space="0" w:color="auto"/>
                    <w:bottom w:val="none" w:sz="0" w:space="0" w:color="auto"/>
                    <w:right w:val="none" w:sz="0" w:space="0" w:color="auto"/>
                  </w:divBdr>
                </w:div>
                <w:div w:id="675038862">
                  <w:blockQuote w:val="1"/>
                  <w:marLeft w:val="300"/>
                  <w:marRight w:val="0"/>
                  <w:marTop w:val="100"/>
                  <w:marBottom w:val="100"/>
                  <w:divBdr>
                    <w:top w:val="none" w:sz="0" w:space="0" w:color="auto"/>
                    <w:left w:val="none" w:sz="0" w:space="0" w:color="auto"/>
                    <w:bottom w:val="none" w:sz="0" w:space="0" w:color="auto"/>
                    <w:right w:val="none" w:sz="0" w:space="0" w:color="auto"/>
                  </w:divBdr>
                </w:div>
                <w:div w:id="801772063">
                  <w:blockQuote w:val="1"/>
                  <w:marLeft w:val="300"/>
                  <w:marRight w:val="0"/>
                  <w:marTop w:val="100"/>
                  <w:marBottom w:val="100"/>
                  <w:divBdr>
                    <w:top w:val="none" w:sz="0" w:space="0" w:color="auto"/>
                    <w:left w:val="none" w:sz="0" w:space="0" w:color="auto"/>
                    <w:bottom w:val="none" w:sz="0" w:space="0" w:color="auto"/>
                    <w:right w:val="none" w:sz="0" w:space="0" w:color="auto"/>
                  </w:divBdr>
                </w:div>
                <w:div w:id="1475174550">
                  <w:blockQuote w:val="1"/>
                  <w:marLeft w:val="300"/>
                  <w:marRight w:val="0"/>
                  <w:marTop w:val="100"/>
                  <w:marBottom w:val="100"/>
                  <w:divBdr>
                    <w:top w:val="none" w:sz="0" w:space="0" w:color="auto"/>
                    <w:left w:val="none" w:sz="0" w:space="0" w:color="auto"/>
                    <w:bottom w:val="none" w:sz="0" w:space="0" w:color="auto"/>
                    <w:right w:val="none" w:sz="0" w:space="0" w:color="auto"/>
                  </w:divBdr>
                </w:div>
                <w:div w:id="1481733406">
                  <w:blockQuote w:val="1"/>
                  <w:marLeft w:val="300"/>
                  <w:marRight w:val="0"/>
                  <w:marTop w:val="100"/>
                  <w:marBottom w:val="100"/>
                  <w:divBdr>
                    <w:top w:val="none" w:sz="0" w:space="0" w:color="auto"/>
                    <w:left w:val="none" w:sz="0" w:space="0" w:color="auto"/>
                    <w:bottom w:val="none" w:sz="0" w:space="0" w:color="auto"/>
                    <w:right w:val="none" w:sz="0" w:space="0" w:color="auto"/>
                  </w:divBdr>
                </w:div>
                <w:div w:id="1959876705">
                  <w:blockQuote w:val="1"/>
                  <w:marLeft w:val="300"/>
                  <w:marRight w:val="0"/>
                  <w:marTop w:val="100"/>
                  <w:marBottom w:val="100"/>
                  <w:divBdr>
                    <w:top w:val="none" w:sz="0" w:space="0" w:color="auto"/>
                    <w:left w:val="none" w:sz="0" w:space="0" w:color="auto"/>
                    <w:bottom w:val="none" w:sz="0" w:space="0" w:color="auto"/>
                    <w:right w:val="none" w:sz="0" w:space="0" w:color="auto"/>
                  </w:divBdr>
                </w:div>
                <w:div w:id="2007435076">
                  <w:blockQuote w:val="1"/>
                  <w:marLeft w:val="300"/>
                  <w:marRight w:val="0"/>
                  <w:marTop w:val="100"/>
                  <w:marBottom w:val="100"/>
                  <w:divBdr>
                    <w:top w:val="none" w:sz="0" w:space="0" w:color="auto"/>
                    <w:left w:val="none" w:sz="0" w:space="0" w:color="auto"/>
                    <w:bottom w:val="none" w:sz="0" w:space="0" w:color="auto"/>
                    <w:right w:val="none" w:sz="0" w:space="0" w:color="auto"/>
                  </w:divBdr>
                </w:div>
              </w:divsChild>
            </w:div>
            <w:div w:id="448857355">
              <w:blockQuote w:val="1"/>
              <w:marLeft w:val="300"/>
              <w:marRight w:val="0"/>
              <w:marTop w:val="100"/>
              <w:marBottom w:val="100"/>
              <w:divBdr>
                <w:top w:val="none" w:sz="0" w:space="0" w:color="auto"/>
                <w:left w:val="none" w:sz="0" w:space="0" w:color="auto"/>
                <w:bottom w:val="none" w:sz="0" w:space="0" w:color="auto"/>
                <w:right w:val="none" w:sz="0" w:space="0" w:color="auto"/>
              </w:divBdr>
              <w:divsChild>
                <w:div w:id="82991395">
                  <w:blockQuote w:val="1"/>
                  <w:marLeft w:val="300"/>
                  <w:marRight w:val="0"/>
                  <w:marTop w:val="100"/>
                  <w:marBottom w:val="100"/>
                  <w:divBdr>
                    <w:top w:val="none" w:sz="0" w:space="0" w:color="auto"/>
                    <w:left w:val="none" w:sz="0" w:space="0" w:color="auto"/>
                    <w:bottom w:val="none" w:sz="0" w:space="0" w:color="auto"/>
                    <w:right w:val="none" w:sz="0" w:space="0" w:color="auto"/>
                  </w:divBdr>
                </w:div>
                <w:div w:id="169373474">
                  <w:blockQuote w:val="1"/>
                  <w:marLeft w:val="300"/>
                  <w:marRight w:val="0"/>
                  <w:marTop w:val="100"/>
                  <w:marBottom w:val="100"/>
                  <w:divBdr>
                    <w:top w:val="none" w:sz="0" w:space="0" w:color="auto"/>
                    <w:left w:val="none" w:sz="0" w:space="0" w:color="auto"/>
                    <w:bottom w:val="none" w:sz="0" w:space="0" w:color="auto"/>
                    <w:right w:val="none" w:sz="0" w:space="0" w:color="auto"/>
                  </w:divBdr>
                </w:div>
                <w:div w:id="178474449">
                  <w:blockQuote w:val="1"/>
                  <w:marLeft w:val="300"/>
                  <w:marRight w:val="0"/>
                  <w:marTop w:val="100"/>
                  <w:marBottom w:val="100"/>
                  <w:divBdr>
                    <w:top w:val="none" w:sz="0" w:space="0" w:color="auto"/>
                    <w:left w:val="none" w:sz="0" w:space="0" w:color="auto"/>
                    <w:bottom w:val="none" w:sz="0" w:space="0" w:color="auto"/>
                    <w:right w:val="none" w:sz="0" w:space="0" w:color="auto"/>
                  </w:divBdr>
                </w:div>
                <w:div w:id="382872921">
                  <w:blockQuote w:val="1"/>
                  <w:marLeft w:val="300"/>
                  <w:marRight w:val="0"/>
                  <w:marTop w:val="100"/>
                  <w:marBottom w:val="100"/>
                  <w:divBdr>
                    <w:top w:val="none" w:sz="0" w:space="0" w:color="auto"/>
                    <w:left w:val="none" w:sz="0" w:space="0" w:color="auto"/>
                    <w:bottom w:val="none" w:sz="0" w:space="0" w:color="auto"/>
                    <w:right w:val="none" w:sz="0" w:space="0" w:color="auto"/>
                  </w:divBdr>
                </w:div>
                <w:div w:id="410085073">
                  <w:blockQuote w:val="1"/>
                  <w:marLeft w:val="300"/>
                  <w:marRight w:val="0"/>
                  <w:marTop w:val="100"/>
                  <w:marBottom w:val="100"/>
                  <w:divBdr>
                    <w:top w:val="none" w:sz="0" w:space="0" w:color="auto"/>
                    <w:left w:val="none" w:sz="0" w:space="0" w:color="auto"/>
                    <w:bottom w:val="none" w:sz="0" w:space="0" w:color="auto"/>
                    <w:right w:val="none" w:sz="0" w:space="0" w:color="auto"/>
                  </w:divBdr>
                </w:div>
                <w:div w:id="453060399">
                  <w:blockQuote w:val="1"/>
                  <w:marLeft w:val="300"/>
                  <w:marRight w:val="0"/>
                  <w:marTop w:val="100"/>
                  <w:marBottom w:val="100"/>
                  <w:divBdr>
                    <w:top w:val="none" w:sz="0" w:space="0" w:color="auto"/>
                    <w:left w:val="none" w:sz="0" w:space="0" w:color="auto"/>
                    <w:bottom w:val="none" w:sz="0" w:space="0" w:color="auto"/>
                    <w:right w:val="none" w:sz="0" w:space="0" w:color="auto"/>
                  </w:divBdr>
                </w:div>
                <w:div w:id="611282519">
                  <w:blockQuote w:val="1"/>
                  <w:marLeft w:val="300"/>
                  <w:marRight w:val="0"/>
                  <w:marTop w:val="100"/>
                  <w:marBottom w:val="100"/>
                  <w:divBdr>
                    <w:top w:val="none" w:sz="0" w:space="0" w:color="auto"/>
                    <w:left w:val="none" w:sz="0" w:space="0" w:color="auto"/>
                    <w:bottom w:val="none" w:sz="0" w:space="0" w:color="auto"/>
                    <w:right w:val="none" w:sz="0" w:space="0" w:color="auto"/>
                  </w:divBdr>
                </w:div>
                <w:div w:id="648945050">
                  <w:blockQuote w:val="1"/>
                  <w:marLeft w:val="300"/>
                  <w:marRight w:val="0"/>
                  <w:marTop w:val="100"/>
                  <w:marBottom w:val="100"/>
                  <w:divBdr>
                    <w:top w:val="none" w:sz="0" w:space="0" w:color="auto"/>
                    <w:left w:val="none" w:sz="0" w:space="0" w:color="auto"/>
                    <w:bottom w:val="none" w:sz="0" w:space="0" w:color="auto"/>
                    <w:right w:val="none" w:sz="0" w:space="0" w:color="auto"/>
                  </w:divBdr>
                </w:div>
                <w:div w:id="760489400">
                  <w:blockQuote w:val="1"/>
                  <w:marLeft w:val="300"/>
                  <w:marRight w:val="0"/>
                  <w:marTop w:val="100"/>
                  <w:marBottom w:val="100"/>
                  <w:divBdr>
                    <w:top w:val="none" w:sz="0" w:space="0" w:color="auto"/>
                    <w:left w:val="none" w:sz="0" w:space="0" w:color="auto"/>
                    <w:bottom w:val="none" w:sz="0" w:space="0" w:color="auto"/>
                    <w:right w:val="none" w:sz="0" w:space="0" w:color="auto"/>
                  </w:divBdr>
                </w:div>
                <w:div w:id="829491327">
                  <w:blockQuote w:val="1"/>
                  <w:marLeft w:val="300"/>
                  <w:marRight w:val="0"/>
                  <w:marTop w:val="100"/>
                  <w:marBottom w:val="100"/>
                  <w:divBdr>
                    <w:top w:val="none" w:sz="0" w:space="0" w:color="auto"/>
                    <w:left w:val="none" w:sz="0" w:space="0" w:color="auto"/>
                    <w:bottom w:val="none" w:sz="0" w:space="0" w:color="auto"/>
                    <w:right w:val="none" w:sz="0" w:space="0" w:color="auto"/>
                  </w:divBdr>
                </w:div>
                <w:div w:id="1301419275">
                  <w:blockQuote w:val="1"/>
                  <w:marLeft w:val="300"/>
                  <w:marRight w:val="0"/>
                  <w:marTop w:val="100"/>
                  <w:marBottom w:val="100"/>
                  <w:divBdr>
                    <w:top w:val="none" w:sz="0" w:space="0" w:color="auto"/>
                    <w:left w:val="none" w:sz="0" w:space="0" w:color="auto"/>
                    <w:bottom w:val="none" w:sz="0" w:space="0" w:color="auto"/>
                    <w:right w:val="none" w:sz="0" w:space="0" w:color="auto"/>
                  </w:divBdr>
                </w:div>
                <w:div w:id="1634017910">
                  <w:blockQuote w:val="1"/>
                  <w:marLeft w:val="300"/>
                  <w:marRight w:val="0"/>
                  <w:marTop w:val="100"/>
                  <w:marBottom w:val="100"/>
                  <w:divBdr>
                    <w:top w:val="none" w:sz="0" w:space="0" w:color="auto"/>
                    <w:left w:val="none" w:sz="0" w:space="0" w:color="auto"/>
                    <w:bottom w:val="none" w:sz="0" w:space="0" w:color="auto"/>
                    <w:right w:val="none" w:sz="0" w:space="0" w:color="auto"/>
                  </w:divBdr>
                </w:div>
                <w:div w:id="1639728305">
                  <w:blockQuote w:val="1"/>
                  <w:marLeft w:val="300"/>
                  <w:marRight w:val="0"/>
                  <w:marTop w:val="100"/>
                  <w:marBottom w:val="100"/>
                  <w:divBdr>
                    <w:top w:val="none" w:sz="0" w:space="0" w:color="auto"/>
                    <w:left w:val="none" w:sz="0" w:space="0" w:color="auto"/>
                    <w:bottom w:val="none" w:sz="0" w:space="0" w:color="auto"/>
                    <w:right w:val="none" w:sz="0" w:space="0" w:color="auto"/>
                  </w:divBdr>
                </w:div>
                <w:div w:id="1733770996">
                  <w:blockQuote w:val="1"/>
                  <w:marLeft w:val="300"/>
                  <w:marRight w:val="0"/>
                  <w:marTop w:val="100"/>
                  <w:marBottom w:val="100"/>
                  <w:divBdr>
                    <w:top w:val="none" w:sz="0" w:space="0" w:color="auto"/>
                    <w:left w:val="none" w:sz="0" w:space="0" w:color="auto"/>
                    <w:bottom w:val="none" w:sz="0" w:space="0" w:color="auto"/>
                    <w:right w:val="none" w:sz="0" w:space="0" w:color="auto"/>
                  </w:divBdr>
                </w:div>
                <w:div w:id="1777169112">
                  <w:blockQuote w:val="1"/>
                  <w:marLeft w:val="300"/>
                  <w:marRight w:val="0"/>
                  <w:marTop w:val="100"/>
                  <w:marBottom w:val="100"/>
                  <w:divBdr>
                    <w:top w:val="none" w:sz="0" w:space="0" w:color="auto"/>
                    <w:left w:val="none" w:sz="0" w:space="0" w:color="auto"/>
                    <w:bottom w:val="none" w:sz="0" w:space="0" w:color="auto"/>
                    <w:right w:val="none" w:sz="0" w:space="0" w:color="auto"/>
                  </w:divBdr>
                </w:div>
                <w:div w:id="2034962152">
                  <w:blockQuote w:val="1"/>
                  <w:marLeft w:val="300"/>
                  <w:marRight w:val="0"/>
                  <w:marTop w:val="100"/>
                  <w:marBottom w:val="100"/>
                  <w:divBdr>
                    <w:top w:val="none" w:sz="0" w:space="0" w:color="auto"/>
                    <w:left w:val="none" w:sz="0" w:space="0" w:color="auto"/>
                    <w:bottom w:val="none" w:sz="0" w:space="0" w:color="auto"/>
                    <w:right w:val="none" w:sz="0" w:space="0" w:color="auto"/>
                  </w:divBdr>
                </w:div>
              </w:divsChild>
            </w:div>
            <w:div w:id="574516689">
              <w:blockQuote w:val="1"/>
              <w:marLeft w:val="300"/>
              <w:marRight w:val="0"/>
              <w:marTop w:val="100"/>
              <w:marBottom w:val="100"/>
              <w:divBdr>
                <w:top w:val="none" w:sz="0" w:space="0" w:color="auto"/>
                <w:left w:val="none" w:sz="0" w:space="0" w:color="auto"/>
                <w:bottom w:val="none" w:sz="0" w:space="0" w:color="auto"/>
                <w:right w:val="none" w:sz="0" w:space="0" w:color="auto"/>
              </w:divBdr>
              <w:divsChild>
                <w:div w:id="106898679">
                  <w:blockQuote w:val="1"/>
                  <w:marLeft w:val="300"/>
                  <w:marRight w:val="0"/>
                  <w:marTop w:val="100"/>
                  <w:marBottom w:val="100"/>
                  <w:divBdr>
                    <w:top w:val="none" w:sz="0" w:space="0" w:color="auto"/>
                    <w:left w:val="none" w:sz="0" w:space="0" w:color="auto"/>
                    <w:bottom w:val="none" w:sz="0" w:space="0" w:color="auto"/>
                    <w:right w:val="none" w:sz="0" w:space="0" w:color="auto"/>
                  </w:divBdr>
                </w:div>
                <w:div w:id="335809997">
                  <w:blockQuote w:val="1"/>
                  <w:marLeft w:val="300"/>
                  <w:marRight w:val="0"/>
                  <w:marTop w:val="100"/>
                  <w:marBottom w:val="100"/>
                  <w:divBdr>
                    <w:top w:val="none" w:sz="0" w:space="0" w:color="auto"/>
                    <w:left w:val="none" w:sz="0" w:space="0" w:color="auto"/>
                    <w:bottom w:val="none" w:sz="0" w:space="0" w:color="auto"/>
                    <w:right w:val="none" w:sz="0" w:space="0" w:color="auto"/>
                  </w:divBdr>
                </w:div>
                <w:div w:id="899360811">
                  <w:blockQuote w:val="1"/>
                  <w:marLeft w:val="300"/>
                  <w:marRight w:val="0"/>
                  <w:marTop w:val="100"/>
                  <w:marBottom w:val="100"/>
                  <w:divBdr>
                    <w:top w:val="none" w:sz="0" w:space="0" w:color="auto"/>
                    <w:left w:val="none" w:sz="0" w:space="0" w:color="auto"/>
                    <w:bottom w:val="none" w:sz="0" w:space="0" w:color="auto"/>
                    <w:right w:val="none" w:sz="0" w:space="0" w:color="auto"/>
                  </w:divBdr>
                </w:div>
                <w:div w:id="1277374518">
                  <w:blockQuote w:val="1"/>
                  <w:marLeft w:val="300"/>
                  <w:marRight w:val="0"/>
                  <w:marTop w:val="100"/>
                  <w:marBottom w:val="100"/>
                  <w:divBdr>
                    <w:top w:val="none" w:sz="0" w:space="0" w:color="auto"/>
                    <w:left w:val="none" w:sz="0" w:space="0" w:color="auto"/>
                    <w:bottom w:val="none" w:sz="0" w:space="0" w:color="auto"/>
                    <w:right w:val="none" w:sz="0" w:space="0" w:color="auto"/>
                  </w:divBdr>
                </w:div>
              </w:divsChild>
            </w:div>
            <w:div w:id="606892670">
              <w:blockQuote w:val="1"/>
              <w:marLeft w:val="300"/>
              <w:marRight w:val="0"/>
              <w:marTop w:val="100"/>
              <w:marBottom w:val="100"/>
              <w:divBdr>
                <w:top w:val="none" w:sz="0" w:space="0" w:color="auto"/>
                <w:left w:val="none" w:sz="0" w:space="0" w:color="auto"/>
                <w:bottom w:val="none" w:sz="0" w:space="0" w:color="auto"/>
                <w:right w:val="none" w:sz="0" w:space="0" w:color="auto"/>
              </w:divBdr>
              <w:divsChild>
                <w:div w:id="193463117">
                  <w:blockQuote w:val="1"/>
                  <w:marLeft w:val="300"/>
                  <w:marRight w:val="0"/>
                  <w:marTop w:val="100"/>
                  <w:marBottom w:val="100"/>
                  <w:divBdr>
                    <w:top w:val="none" w:sz="0" w:space="0" w:color="auto"/>
                    <w:left w:val="none" w:sz="0" w:space="0" w:color="auto"/>
                    <w:bottom w:val="none" w:sz="0" w:space="0" w:color="auto"/>
                    <w:right w:val="none" w:sz="0" w:space="0" w:color="auto"/>
                  </w:divBdr>
                </w:div>
                <w:div w:id="227617292">
                  <w:blockQuote w:val="1"/>
                  <w:marLeft w:val="300"/>
                  <w:marRight w:val="0"/>
                  <w:marTop w:val="100"/>
                  <w:marBottom w:val="100"/>
                  <w:divBdr>
                    <w:top w:val="none" w:sz="0" w:space="0" w:color="auto"/>
                    <w:left w:val="none" w:sz="0" w:space="0" w:color="auto"/>
                    <w:bottom w:val="none" w:sz="0" w:space="0" w:color="auto"/>
                    <w:right w:val="none" w:sz="0" w:space="0" w:color="auto"/>
                  </w:divBdr>
                </w:div>
                <w:div w:id="267279482">
                  <w:blockQuote w:val="1"/>
                  <w:marLeft w:val="300"/>
                  <w:marRight w:val="0"/>
                  <w:marTop w:val="100"/>
                  <w:marBottom w:val="100"/>
                  <w:divBdr>
                    <w:top w:val="none" w:sz="0" w:space="0" w:color="auto"/>
                    <w:left w:val="none" w:sz="0" w:space="0" w:color="auto"/>
                    <w:bottom w:val="none" w:sz="0" w:space="0" w:color="auto"/>
                    <w:right w:val="none" w:sz="0" w:space="0" w:color="auto"/>
                  </w:divBdr>
                </w:div>
                <w:div w:id="272327785">
                  <w:blockQuote w:val="1"/>
                  <w:marLeft w:val="300"/>
                  <w:marRight w:val="0"/>
                  <w:marTop w:val="100"/>
                  <w:marBottom w:val="100"/>
                  <w:divBdr>
                    <w:top w:val="none" w:sz="0" w:space="0" w:color="auto"/>
                    <w:left w:val="none" w:sz="0" w:space="0" w:color="auto"/>
                    <w:bottom w:val="none" w:sz="0" w:space="0" w:color="auto"/>
                    <w:right w:val="none" w:sz="0" w:space="0" w:color="auto"/>
                  </w:divBdr>
                </w:div>
                <w:div w:id="447161503">
                  <w:blockQuote w:val="1"/>
                  <w:marLeft w:val="300"/>
                  <w:marRight w:val="0"/>
                  <w:marTop w:val="100"/>
                  <w:marBottom w:val="100"/>
                  <w:divBdr>
                    <w:top w:val="none" w:sz="0" w:space="0" w:color="auto"/>
                    <w:left w:val="none" w:sz="0" w:space="0" w:color="auto"/>
                    <w:bottom w:val="none" w:sz="0" w:space="0" w:color="auto"/>
                    <w:right w:val="none" w:sz="0" w:space="0" w:color="auto"/>
                  </w:divBdr>
                </w:div>
                <w:div w:id="756898582">
                  <w:blockQuote w:val="1"/>
                  <w:marLeft w:val="300"/>
                  <w:marRight w:val="0"/>
                  <w:marTop w:val="100"/>
                  <w:marBottom w:val="100"/>
                  <w:divBdr>
                    <w:top w:val="none" w:sz="0" w:space="0" w:color="auto"/>
                    <w:left w:val="none" w:sz="0" w:space="0" w:color="auto"/>
                    <w:bottom w:val="none" w:sz="0" w:space="0" w:color="auto"/>
                    <w:right w:val="none" w:sz="0" w:space="0" w:color="auto"/>
                  </w:divBdr>
                </w:div>
                <w:div w:id="1288587283">
                  <w:blockQuote w:val="1"/>
                  <w:marLeft w:val="300"/>
                  <w:marRight w:val="0"/>
                  <w:marTop w:val="100"/>
                  <w:marBottom w:val="100"/>
                  <w:divBdr>
                    <w:top w:val="none" w:sz="0" w:space="0" w:color="auto"/>
                    <w:left w:val="none" w:sz="0" w:space="0" w:color="auto"/>
                    <w:bottom w:val="none" w:sz="0" w:space="0" w:color="auto"/>
                    <w:right w:val="none" w:sz="0" w:space="0" w:color="auto"/>
                  </w:divBdr>
                </w:div>
                <w:div w:id="1350834009">
                  <w:blockQuote w:val="1"/>
                  <w:marLeft w:val="300"/>
                  <w:marRight w:val="0"/>
                  <w:marTop w:val="100"/>
                  <w:marBottom w:val="100"/>
                  <w:divBdr>
                    <w:top w:val="none" w:sz="0" w:space="0" w:color="auto"/>
                    <w:left w:val="none" w:sz="0" w:space="0" w:color="auto"/>
                    <w:bottom w:val="none" w:sz="0" w:space="0" w:color="auto"/>
                    <w:right w:val="none" w:sz="0" w:space="0" w:color="auto"/>
                  </w:divBdr>
                </w:div>
                <w:div w:id="1523088692">
                  <w:blockQuote w:val="1"/>
                  <w:marLeft w:val="300"/>
                  <w:marRight w:val="0"/>
                  <w:marTop w:val="100"/>
                  <w:marBottom w:val="100"/>
                  <w:divBdr>
                    <w:top w:val="none" w:sz="0" w:space="0" w:color="auto"/>
                    <w:left w:val="none" w:sz="0" w:space="0" w:color="auto"/>
                    <w:bottom w:val="none" w:sz="0" w:space="0" w:color="auto"/>
                    <w:right w:val="none" w:sz="0" w:space="0" w:color="auto"/>
                  </w:divBdr>
                </w:div>
                <w:div w:id="1747073509">
                  <w:blockQuote w:val="1"/>
                  <w:marLeft w:val="300"/>
                  <w:marRight w:val="0"/>
                  <w:marTop w:val="100"/>
                  <w:marBottom w:val="100"/>
                  <w:divBdr>
                    <w:top w:val="none" w:sz="0" w:space="0" w:color="auto"/>
                    <w:left w:val="none" w:sz="0" w:space="0" w:color="auto"/>
                    <w:bottom w:val="none" w:sz="0" w:space="0" w:color="auto"/>
                    <w:right w:val="none" w:sz="0" w:space="0" w:color="auto"/>
                  </w:divBdr>
                </w:div>
                <w:div w:id="1851334738">
                  <w:blockQuote w:val="1"/>
                  <w:marLeft w:val="300"/>
                  <w:marRight w:val="0"/>
                  <w:marTop w:val="100"/>
                  <w:marBottom w:val="100"/>
                  <w:divBdr>
                    <w:top w:val="none" w:sz="0" w:space="0" w:color="auto"/>
                    <w:left w:val="none" w:sz="0" w:space="0" w:color="auto"/>
                    <w:bottom w:val="none" w:sz="0" w:space="0" w:color="auto"/>
                    <w:right w:val="none" w:sz="0" w:space="0" w:color="auto"/>
                  </w:divBdr>
                </w:div>
                <w:div w:id="1924415825">
                  <w:blockQuote w:val="1"/>
                  <w:marLeft w:val="300"/>
                  <w:marRight w:val="0"/>
                  <w:marTop w:val="100"/>
                  <w:marBottom w:val="100"/>
                  <w:divBdr>
                    <w:top w:val="none" w:sz="0" w:space="0" w:color="auto"/>
                    <w:left w:val="none" w:sz="0" w:space="0" w:color="auto"/>
                    <w:bottom w:val="none" w:sz="0" w:space="0" w:color="auto"/>
                    <w:right w:val="none" w:sz="0" w:space="0" w:color="auto"/>
                  </w:divBdr>
                </w:div>
                <w:div w:id="1975864229">
                  <w:blockQuote w:val="1"/>
                  <w:marLeft w:val="300"/>
                  <w:marRight w:val="0"/>
                  <w:marTop w:val="100"/>
                  <w:marBottom w:val="100"/>
                  <w:divBdr>
                    <w:top w:val="none" w:sz="0" w:space="0" w:color="auto"/>
                    <w:left w:val="none" w:sz="0" w:space="0" w:color="auto"/>
                    <w:bottom w:val="none" w:sz="0" w:space="0" w:color="auto"/>
                    <w:right w:val="none" w:sz="0" w:space="0" w:color="auto"/>
                  </w:divBdr>
                </w:div>
              </w:divsChild>
            </w:div>
            <w:div w:id="672877752">
              <w:blockQuote w:val="1"/>
              <w:marLeft w:val="300"/>
              <w:marRight w:val="0"/>
              <w:marTop w:val="100"/>
              <w:marBottom w:val="100"/>
              <w:divBdr>
                <w:top w:val="none" w:sz="0" w:space="0" w:color="auto"/>
                <w:left w:val="none" w:sz="0" w:space="0" w:color="auto"/>
                <w:bottom w:val="none" w:sz="0" w:space="0" w:color="auto"/>
                <w:right w:val="none" w:sz="0" w:space="0" w:color="auto"/>
              </w:divBdr>
              <w:divsChild>
                <w:div w:id="2901387">
                  <w:blockQuote w:val="1"/>
                  <w:marLeft w:val="300"/>
                  <w:marRight w:val="0"/>
                  <w:marTop w:val="100"/>
                  <w:marBottom w:val="100"/>
                  <w:divBdr>
                    <w:top w:val="none" w:sz="0" w:space="0" w:color="auto"/>
                    <w:left w:val="none" w:sz="0" w:space="0" w:color="auto"/>
                    <w:bottom w:val="none" w:sz="0" w:space="0" w:color="auto"/>
                    <w:right w:val="none" w:sz="0" w:space="0" w:color="auto"/>
                  </w:divBdr>
                </w:div>
                <w:div w:id="494955242">
                  <w:blockQuote w:val="1"/>
                  <w:marLeft w:val="300"/>
                  <w:marRight w:val="0"/>
                  <w:marTop w:val="100"/>
                  <w:marBottom w:val="100"/>
                  <w:divBdr>
                    <w:top w:val="none" w:sz="0" w:space="0" w:color="auto"/>
                    <w:left w:val="none" w:sz="0" w:space="0" w:color="auto"/>
                    <w:bottom w:val="none" w:sz="0" w:space="0" w:color="auto"/>
                    <w:right w:val="none" w:sz="0" w:space="0" w:color="auto"/>
                  </w:divBdr>
                </w:div>
                <w:div w:id="514542238">
                  <w:blockQuote w:val="1"/>
                  <w:marLeft w:val="300"/>
                  <w:marRight w:val="0"/>
                  <w:marTop w:val="100"/>
                  <w:marBottom w:val="100"/>
                  <w:divBdr>
                    <w:top w:val="none" w:sz="0" w:space="0" w:color="auto"/>
                    <w:left w:val="none" w:sz="0" w:space="0" w:color="auto"/>
                    <w:bottom w:val="none" w:sz="0" w:space="0" w:color="auto"/>
                    <w:right w:val="none" w:sz="0" w:space="0" w:color="auto"/>
                  </w:divBdr>
                </w:div>
                <w:div w:id="516314332">
                  <w:blockQuote w:val="1"/>
                  <w:marLeft w:val="300"/>
                  <w:marRight w:val="0"/>
                  <w:marTop w:val="100"/>
                  <w:marBottom w:val="100"/>
                  <w:divBdr>
                    <w:top w:val="none" w:sz="0" w:space="0" w:color="auto"/>
                    <w:left w:val="none" w:sz="0" w:space="0" w:color="auto"/>
                    <w:bottom w:val="none" w:sz="0" w:space="0" w:color="auto"/>
                    <w:right w:val="none" w:sz="0" w:space="0" w:color="auto"/>
                  </w:divBdr>
                </w:div>
                <w:div w:id="815336065">
                  <w:blockQuote w:val="1"/>
                  <w:marLeft w:val="300"/>
                  <w:marRight w:val="0"/>
                  <w:marTop w:val="100"/>
                  <w:marBottom w:val="100"/>
                  <w:divBdr>
                    <w:top w:val="none" w:sz="0" w:space="0" w:color="auto"/>
                    <w:left w:val="none" w:sz="0" w:space="0" w:color="auto"/>
                    <w:bottom w:val="none" w:sz="0" w:space="0" w:color="auto"/>
                    <w:right w:val="none" w:sz="0" w:space="0" w:color="auto"/>
                  </w:divBdr>
                </w:div>
                <w:div w:id="1059743966">
                  <w:blockQuote w:val="1"/>
                  <w:marLeft w:val="300"/>
                  <w:marRight w:val="0"/>
                  <w:marTop w:val="100"/>
                  <w:marBottom w:val="100"/>
                  <w:divBdr>
                    <w:top w:val="none" w:sz="0" w:space="0" w:color="auto"/>
                    <w:left w:val="none" w:sz="0" w:space="0" w:color="auto"/>
                    <w:bottom w:val="none" w:sz="0" w:space="0" w:color="auto"/>
                    <w:right w:val="none" w:sz="0" w:space="0" w:color="auto"/>
                  </w:divBdr>
                </w:div>
              </w:divsChild>
            </w:div>
            <w:div w:id="734931890">
              <w:blockQuote w:val="1"/>
              <w:marLeft w:val="300"/>
              <w:marRight w:val="0"/>
              <w:marTop w:val="100"/>
              <w:marBottom w:val="100"/>
              <w:divBdr>
                <w:top w:val="none" w:sz="0" w:space="0" w:color="auto"/>
                <w:left w:val="none" w:sz="0" w:space="0" w:color="auto"/>
                <w:bottom w:val="none" w:sz="0" w:space="0" w:color="auto"/>
                <w:right w:val="none" w:sz="0" w:space="0" w:color="auto"/>
              </w:divBdr>
              <w:divsChild>
                <w:div w:id="153761104">
                  <w:blockQuote w:val="1"/>
                  <w:marLeft w:val="300"/>
                  <w:marRight w:val="0"/>
                  <w:marTop w:val="100"/>
                  <w:marBottom w:val="100"/>
                  <w:divBdr>
                    <w:top w:val="none" w:sz="0" w:space="0" w:color="auto"/>
                    <w:left w:val="none" w:sz="0" w:space="0" w:color="auto"/>
                    <w:bottom w:val="none" w:sz="0" w:space="0" w:color="auto"/>
                    <w:right w:val="none" w:sz="0" w:space="0" w:color="auto"/>
                  </w:divBdr>
                </w:div>
                <w:div w:id="456922585">
                  <w:blockQuote w:val="1"/>
                  <w:marLeft w:val="300"/>
                  <w:marRight w:val="0"/>
                  <w:marTop w:val="100"/>
                  <w:marBottom w:val="100"/>
                  <w:divBdr>
                    <w:top w:val="none" w:sz="0" w:space="0" w:color="auto"/>
                    <w:left w:val="none" w:sz="0" w:space="0" w:color="auto"/>
                    <w:bottom w:val="none" w:sz="0" w:space="0" w:color="auto"/>
                    <w:right w:val="none" w:sz="0" w:space="0" w:color="auto"/>
                  </w:divBdr>
                </w:div>
                <w:div w:id="931936959">
                  <w:blockQuote w:val="1"/>
                  <w:marLeft w:val="300"/>
                  <w:marRight w:val="0"/>
                  <w:marTop w:val="100"/>
                  <w:marBottom w:val="100"/>
                  <w:divBdr>
                    <w:top w:val="none" w:sz="0" w:space="0" w:color="auto"/>
                    <w:left w:val="none" w:sz="0" w:space="0" w:color="auto"/>
                    <w:bottom w:val="none" w:sz="0" w:space="0" w:color="auto"/>
                    <w:right w:val="none" w:sz="0" w:space="0" w:color="auto"/>
                  </w:divBdr>
                </w:div>
                <w:div w:id="1118766819">
                  <w:blockQuote w:val="1"/>
                  <w:marLeft w:val="300"/>
                  <w:marRight w:val="0"/>
                  <w:marTop w:val="100"/>
                  <w:marBottom w:val="100"/>
                  <w:divBdr>
                    <w:top w:val="none" w:sz="0" w:space="0" w:color="auto"/>
                    <w:left w:val="none" w:sz="0" w:space="0" w:color="auto"/>
                    <w:bottom w:val="none" w:sz="0" w:space="0" w:color="auto"/>
                    <w:right w:val="none" w:sz="0" w:space="0" w:color="auto"/>
                  </w:divBdr>
                </w:div>
                <w:div w:id="1509713698">
                  <w:blockQuote w:val="1"/>
                  <w:marLeft w:val="300"/>
                  <w:marRight w:val="0"/>
                  <w:marTop w:val="100"/>
                  <w:marBottom w:val="100"/>
                  <w:divBdr>
                    <w:top w:val="none" w:sz="0" w:space="0" w:color="auto"/>
                    <w:left w:val="none" w:sz="0" w:space="0" w:color="auto"/>
                    <w:bottom w:val="none" w:sz="0" w:space="0" w:color="auto"/>
                    <w:right w:val="none" w:sz="0" w:space="0" w:color="auto"/>
                  </w:divBdr>
                </w:div>
              </w:divsChild>
            </w:div>
            <w:div w:id="1017191808">
              <w:blockQuote w:val="1"/>
              <w:marLeft w:val="300"/>
              <w:marRight w:val="0"/>
              <w:marTop w:val="100"/>
              <w:marBottom w:val="100"/>
              <w:divBdr>
                <w:top w:val="none" w:sz="0" w:space="0" w:color="auto"/>
                <w:left w:val="none" w:sz="0" w:space="0" w:color="auto"/>
                <w:bottom w:val="none" w:sz="0" w:space="0" w:color="auto"/>
                <w:right w:val="none" w:sz="0" w:space="0" w:color="auto"/>
              </w:divBdr>
              <w:divsChild>
                <w:div w:id="838737361">
                  <w:blockQuote w:val="1"/>
                  <w:marLeft w:val="300"/>
                  <w:marRight w:val="0"/>
                  <w:marTop w:val="100"/>
                  <w:marBottom w:val="100"/>
                  <w:divBdr>
                    <w:top w:val="none" w:sz="0" w:space="0" w:color="auto"/>
                    <w:left w:val="none" w:sz="0" w:space="0" w:color="auto"/>
                    <w:bottom w:val="none" w:sz="0" w:space="0" w:color="auto"/>
                    <w:right w:val="none" w:sz="0" w:space="0" w:color="auto"/>
                  </w:divBdr>
                </w:div>
                <w:div w:id="1077824889">
                  <w:blockQuote w:val="1"/>
                  <w:marLeft w:val="300"/>
                  <w:marRight w:val="0"/>
                  <w:marTop w:val="100"/>
                  <w:marBottom w:val="100"/>
                  <w:divBdr>
                    <w:top w:val="none" w:sz="0" w:space="0" w:color="auto"/>
                    <w:left w:val="none" w:sz="0" w:space="0" w:color="auto"/>
                    <w:bottom w:val="none" w:sz="0" w:space="0" w:color="auto"/>
                    <w:right w:val="none" w:sz="0" w:space="0" w:color="auto"/>
                  </w:divBdr>
                </w:div>
                <w:div w:id="1240558771">
                  <w:blockQuote w:val="1"/>
                  <w:marLeft w:val="300"/>
                  <w:marRight w:val="0"/>
                  <w:marTop w:val="100"/>
                  <w:marBottom w:val="100"/>
                  <w:divBdr>
                    <w:top w:val="none" w:sz="0" w:space="0" w:color="auto"/>
                    <w:left w:val="none" w:sz="0" w:space="0" w:color="auto"/>
                    <w:bottom w:val="none" w:sz="0" w:space="0" w:color="auto"/>
                    <w:right w:val="none" w:sz="0" w:space="0" w:color="auto"/>
                  </w:divBdr>
                </w:div>
                <w:div w:id="1576621240">
                  <w:blockQuote w:val="1"/>
                  <w:marLeft w:val="300"/>
                  <w:marRight w:val="0"/>
                  <w:marTop w:val="100"/>
                  <w:marBottom w:val="100"/>
                  <w:divBdr>
                    <w:top w:val="none" w:sz="0" w:space="0" w:color="auto"/>
                    <w:left w:val="none" w:sz="0" w:space="0" w:color="auto"/>
                    <w:bottom w:val="none" w:sz="0" w:space="0" w:color="auto"/>
                    <w:right w:val="none" w:sz="0" w:space="0" w:color="auto"/>
                  </w:divBdr>
                </w:div>
                <w:div w:id="1795521807">
                  <w:blockQuote w:val="1"/>
                  <w:marLeft w:val="300"/>
                  <w:marRight w:val="0"/>
                  <w:marTop w:val="100"/>
                  <w:marBottom w:val="100"/>
                  <w:divBdr>
                    <w:top w:val="none" w:sz="0" w:space="0" w:color="auto"/>
                    <w:left w:val="none" w:sz="0" w:space="0" w:color="auto"/>
                    <w:bottom w:val="none" w:sz="0" w:space="0" w:color="auto"/>
                    <w:right w:val="none" w:sz="0" w:space="0" w:color="auto"/>
                  </w:divBdr>
                </w:div>
              </w:divsChild>
            </w:div>
            <w:div w:id="1343972408">
              <w:blockQuote w:val="1"/>
              <w:marLeft w:val="300"/>
              <w:marRight w:val="0"/>
              <w:marTop w:val="100"/>
              <w:marBottom w:val="100"/>
              <w:divBdr>
                <w:top w:val="none" w:sz="0" w:space="0" w:color="auto"/>
                <w:left w:val="none" w:sz="0" w:space="0" w:color="auto"/>
                <w:bottom w:val="none" w:sz="0" w:space="0" w:color="auto"/>
                <w:right w:val="none" w:sz="0" w:space="0" w:color="auto"/>
              </w:divBdr>
              <w:divsChild>
                <w:div w:id="205607691">
                  <w:blockQuote w:val="1"/>
                  <w:marLeft w:val="300"/>
                  <w:marRight w:val="0"/>
                  <w:marTop w:val="100"/>
                  <w:marBottom w:val="100"/>
                  <w:divBdr>
                    <w:top w:val="none" w:sz="0" w:space="0" w:color="auto"/>
                    <w:left w:val="none" w:sz="0" w:space="0" w:color="auto"/>
                    <w:bottom w:val="none" w:sz="0" w:space="0" w:color="auto"/>
                    <w:right w:val="none" w:sz="0" w:space="0" w:color="auto"/>
                  </w:divBdr>
                </w:div>
                <w:div w:id="586353550">
                  <w:blockQuote w:val="1"/>
                  <w:marLeft w:val="300"/>
                  <w:marRight w:val="0"/>
                  <w:marTop w:val="100"/>
                  <w:marBottom w:val="100"/>
                  <w:divBdr>
                    <w:top w:val="none" w:sz="0" w:space="0" w:color="auto"/>
                    <w:left w:val="none" w:sz="0" w:space="0" w:color="auto"/>
                    <w:bottom w:val="none" w:sz="0" w:space="0" w:color="auto"/>
                    <w:right w:val="none" w:sz="0" w:space="0" w:color="auto"/>
                  </w:divBdr>
                </w:div>
                <w:div w:id="1080713125">
                  <w:blockQuote w:val="1"/>
                  <w:marLeft w:val="300"/>
                  <w:marRight w:val="0"/>
                  <w:marTop w:val="100"/>
                  <w:marBottom w:val="100"/>
                  <w:divBdr>
                    <w:top w:val="none" w:sz="0" w:space="0" w:color="auto"/>
                    <w:left w:val="none" w:sz="0" w:space="0" w:color="auto"/>
                    <w:bottom w:val="none" w:sz="0" w:space="0" w:color="auto"/>
                    <w:right w:val="none" w:sz="0" w:space="0" w:color="auto"/>
                  </w:divBdr>
                </w:div>
                <w:div w:id="1942519216">
                  <w:blockQuote w:val="1"/>
                  <w:marLeft w:val="300"/>
                  <w:marRight w:val="0"/>
                  <w:marTop w:val="100"/>
                  <w:marBottom w:val="100"/>
                  <w:divBdr>
                    <w:top w:val="none" w:sz="0" w:space="0" w:color="auto"/>
                    <w:left w:val="none" w:sz="0" w:space="0" w:color="auto"/>
                    <w:bottom w:val="none" w:sz="0" w:space="0" w:color="auto"/>
                    <w:right w:val="none" w:sz="0" w:space="0" w:color="auto"/>
                  </w:divBdr>
                </w:div>
                <w:div w:id="2121298736">
                  <w:blockQuote w:val="1"/>
                  <w:marLeft w:val="300"/>
                  <w:marRight w:val="0"/>
                  <w:marTop w:val="100"/>
                  <w:marBottom w:val="100"/>
                  <w:divBdr>
                    <w:top w:val="none" w:sz="0" w:space="0" w:color="auto"/>
                    <w:left w:val="none" w:sz="0" w:space="0" w:color="auto"/>
                    <w:bottom w:val="none" w:sz="0" w:space="0" w:color="auto"/>
                    <w:right w:val="none" w:sz="0" w:space="0" w:color="auto"/>
                  </w:divBdr>
                </w:div>
              </w:divsChild>
            </w:div>
            <w:div w:id="1406490378">
              <w:blockQuote w:val="1"/>
              <w:marLeft w:val="300"/>
              <w:marRight w:val="0"/>
              <w:marTop w:val="100"/>
              <w:marBottom w:val="100"/>
              <w:divBdr>
                <w:top w:val="none" w:sz="0" w:space="0" w:color="auto"/>
                <w:left w:val="none" w:sz="0" w:space="0" w:color="auto"/>
                <w:bottom w:val="none" w:sz="0" w:space="0" w:color="auto"/>
                <w:right w:val="none" w:sz="0" w:space="0" w:color="auto"/>
              </w:divBdr>
              <w:divsChild>
                <w:div w:id="147134438">
                  <w:blockQuote w:val="1"/>
                  <w:marLeft w:val="300"/>
                  <w:marRight w:val="0"/>
                  <w:marTop w:val="100"/>
                  <w:marBottom w:val="100"/>
                  <w:divBdr>
                    <w:top w:val="none" w:sz="0" w:space="0" w:color="auto"/>
                    <w:left w:val="none" w:sz="0" w:space="0" w:color="auto"/>
                    <w:bottom w:val="none" w:sz="0" w:space="0" w:color="auto"/>
                    <w:right w:val="none" w:sz="0" w:space="0" w:color="auto"/>
                  </w:divBdr>
                </w:div>
                <w:div w:id="161170225">
                  <w:blockQuote w:val="1"/>
                  <w:marLeft w:val="300"/>
                  <w:marRight w:val="0"/>
                  <w:marTop w:val="100"/>
                  <w:marBottom w:val="100"/>
                  <w:divBdr>
                    <w:top w:val="none" w:sz="0" w:space="0" w:color="auto"/>
                    <w:left w:val="none" w:sz="0" w:space="0" w:color="auto"/>
                    <w:bottom w:val="none" w:sz="0" w:space="0" w:color="auto"/>
                    <w:right w:val="none" w:sz="0" w:space="0" w:color="auto"/>
                  </w:divBdr>
                </w:div>
                <w:div w:id="317265764">
                  <w:blockQuote w:val="1"/>
                  <w:marLeft w:val="300"/>
                  <w:marRight w:val="0"/>
                  <w:marTop w:val="100"/>
                  <w:marBottom w:val="100"/>
                  <w:divBdr>
                    <w:top w:val="none" w:sz="0" w:space="0" w:color="auto"/>
                    <w:left w:val="none" w:sz="0" w:space="0" w:color="auto"/>
                    <w:bottom w:val="none" w:sz="0" w:space="0" w:color="auto"/>
                    <w:right w:val="none" w:sz="0" w:space="0" w:color="auto"/>
                  </w:divBdr>
                </w:div>
                <w:div w:id="729887438">
                  <w:blockQuote w:val="1"/>
                  <w:marLeft w:val="300"/>
                  <w:marRight w:val="0"/>
                  <w:marTop w:val="100"/>
                  <w:marBottom w:val="100"/>
                  <w:divBdr>
                    <w:top w:val="none" w:sz="0" w:space="0" w:color="auto"/>
                    <w:left w:val="none" w:sz="0" w:space="0" w:color="auto"/>
                    <w:bottom w:val="none" w:sz="0" w:space="0" w:color="auto"/>
                    <w:right w:val="none" w:sz="0" w:space="0" w:color="auto"/>
                  </w:divBdr>
                </w:div>
                <w:div w:id="846100038">
                  <w:blockQuote w:val="1"/>
                  <w:marLeft w:val="300"/>
                  <w:marRight w:val="0"/>
                  <w:marTop w:val="100"/>
                  <w:marBottom w:val="100"/>
                  <w:divBdr>
                    <w:top w:val="none" w:sz="0" w:space="0" w:color="auto"/>
                    <w:left w:val="none" w:sz="0" w:space="0" w:color="auto"/>
                    <w:bottom w:val="none" w:sz="0" w:space="0" w:color="auto"/>
                    <w:right w:val="none" w:sz="0" w:space="0" w:color="auto"/>
                  </w:divBdr>
                </w:div>
                <w:div w:id="857742028">
                  <w:blockQuote w:val="1"/>
                  <w:marLeft w:val="300"/>
                  <w:marRight w:val="0"/>
                  <w:marTop w:val="100"/>
                  <w:marBottom w:val="100"/>
                  <w:divBdr>
                    <w:top w:val="none" w:sz="0" w:space="0" w:color="auto"/>
                    <w:left w:val="none" w:sz="0" w:space="0" w:color="auto"/>
                    <w:bottom w:val="none" w:sz="0" w:space="0" w:color="auto"/>
                    <w:right w:val="none" w:sz="0" w:space="0" w:color="auto"/>
                  </w:divBdr>
                </w:div>
                <w:div w:id="1068381123">
                  <w:blockQuote w:val="1"/>
                  <w:marLeft w:val="300"/>
                  <w:marRight w:val="0"/>
                  <w:marTop w:val="100"/>
                  <w:marBottom w:val="100"/>
                  <w:divBdr>
                    <w:top w:val="none" w:sz="0" w:space="0" w:color="auto"/>
                    <w:left w:val="none" w:sz="0" w:space="0" w:color="auto"/>
                    <w:bottom w:val="none" w:sz="0" w:space="0" w:color="auto"/>
                    <w:right w:val="none" w:sz="0" w:space="0" w:color="auto"/>
                  </w:divBdr>
                </w:div>
                <w:div w:id="1246765463">
                  <w:blockQuote w:val="1"/>
                  <w:marLeft w:val="300"/>
                  <w:marRight w:val="0"/>
                  <w:marTop w:val="100"/>
                  <w:marBottom w:val="100"/>
                  <w:divBdr>
                    <w:top w:val="none" w:sz="0" w:space="0" w:color="auto"/>
                    <w:left w:val="none" w:sz="0" w:space="0" w:color="auto"/>
                    <w:bottom w:val="none" w:sz="0" w:space="0" w:color="auto"/>
                    <w:right w:val="none" w:sz="0" w:space="0" w:color="auto"/>
                  </w:divBdr>
                </w:div>
                <w:div w:id="1684237301">
                  <w:blockQuote w:val="1"/>
                  <w:marLeft w:val="300"/>
                  <w:marRight w:val="0"/>
                  <w:marTop w:val="100"/>
                  <w:marBottom w:val="100"/>
                  <w:divBdr>
                    <w:top w:val="none" w:sz="0" w:space="0" w:color="auto"/>
                    <w:left w:val="none" w:sz="0" w:space="0" w:color="auto"/>
                    <w:bottom w:val="none" w:sz="0" w:space="0" w:color="auto"/>
                    <w:right w:val="none" w:sz="0" w:space="0" w:color="auto"/>
                  </w:divBdr>
                </w:div>
                <w:div w:id="1724211694">
                  <w:blockQuote w:val="1"/>
                  <w:marLeft w:val="300"/>
                  <w:marRight w:val="0"/>
                  <w:marTop w:val="100"/>
                  <w:marBottom w:val="100"/>
                  <w:divBdr>
                    <w:top w:val="none" w:sz="0" w:space="0" w:color="auto"/>
                    <w:left w:val="none" w:sz="0" w:space="0" w:color="auto"/>
                    <w:bottom w:val="none" w:sz="0" w:space="0" w:color="auto"/>
                    <w:right w:val="none" w:sz="0" w:space="0" w:color="auto"/>
                  </w:divBdr>
                </w:div>
                <w:div w:id="2023974915">
                  <w:blockQuote w:val="1"/>
                  <w:marLeft w:val="300"/>
                  <w:marRight w:val="0"/>
                  <w:marTop w:val="100"/>
                  <w:marBottom w:val="100"/>
                  <w:divBdr>
                    <w:top w:val="none" w:sz="0" w:space="0" w:color="auto"/>
                    <w:left w:val="none" w:sz="0" w:space="0" w:color="auto"/>
                    <w:bottom w:val="none" w:sz="0" w:space="0" w:color="auto"/>
                    <w:right w:val="none" w:sz="0" w:space="0" w:color="auto"/>
                  </w:divBdr>
                </w:div>
              </w:divsChild>
            </w:div>
            <w:div w:id="1701278024">
              <w:blockQuote w:val="1"/>
              <w:marLeft w:val="300"/>
              <w:marRight w:val="0"/>
              <w:marTop w:val="100"/>
              <w:marBottom w:val="100"/>
              <w:divBdr>
                <w:top w:val="none" w:sz="0" w:space="0" w:color="auto"/>
                <w:left w:val="none" w:sz="0" w:space="0" w:color="auto"/>
                <w:bottom w:val="none" w:sz="0" w:space="0" w:color="auto"/>
                <w:right w:val="none" w:sz="0" w:space="0" w:color="auto"/>
              </w:divBdr>
              <w:divsChild>
                <w:div w:id="1169491711">
                  <w:blockQuote w:val="1"/>
                  <w:marLeft w:val="300"/>
                  <w:marRight w:val="0"/>
                  <w:marTop w:val="100"/>
                  <w:marBottom w:val="100"/>
                  <w:divBdr>
                    <w:top w:val="none" w:sz="0" w:space="0" w:color="auto"/>
                    <w:left w:val="none" w:sz="0" w:space="0" w:color="auto"/>
                    <w:bottom w:val="none" w:sz="0" w:space="0" w:color="auto"/>
                    <w:right w:val="none" w:sz="0" w:space="0" w:color="auto"/>
                  </w:divBdr>
                </w:div>
                <w:div w:id="1295720269">
                  <w:blockQuote w:val="1"/>
                  <w:marLeft w:val="300"/>
                  <w:marRight w:val="0"/>
                  <w:marTop w:val="100"/>
                  <w:marBottom w:val="100"/>
                  <w:divBdr>
                    <w:top w:val="none" w:sz="0" w:space="0" w:color="auto"/>
                    <w:left w:val="none" w:sz="0" w:space="0" w:color="auto"/>
                    <w:bottom w:val="none" w:sz="0" w:space="0" w:color="auto"/>
                    <w:right w:val="none" w:sz="0" w:space="0" w:color="auto"/>
                  </w:divBdr>
                </w:div>
                <w:div w:id="1557739747">
                  <w:blockQuote w:val="1"/>
                  <w:marLeft w:val="30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90835794">
      <w:bodyDiv w:val="1"/>
      <w:marLeft w:val="240"/>
      <w:marRight w:val="240"/>
      <w:marTop w:val="240"/>
      <w:marBottom w:val="480"/>
      <w:divBdr>
        <w:top w:val="none" w:sz="0" w:space="0" w:color="auto"/>
        <w:left w:val="none" w:sz="0" w:space="0" w:color="auto"/>
        <w:bottom w:val="none" w:sz="0" w:space="0" w:color="auto"/>
        <w:right w:val="none" w:sz="0" w:space="0" w:color="auto"/>
      </w:divBdr>
      <w:divsChild>
        <w:div w:id="1053230762">
          <w:marLeft w:val="0"/>
          <w:marRight w:val="0"/>
          <w:marTop w:val="0"/>
          <w:marBottom w:val="0"/>
          <w:divBdr>
            <w:top w:val="none" w:sz="0" w:space="0" w:color="auto"/>
            <w:left w:val="none" w:sz="0" w:space="0" w:color="auto"/>
            <w:bottom w:val="none" w:sz="0" w:space="0" w:color="auto"/>
            <w:right w:val="none" w:sz="0" w:space="0" w:color="auto"/>
          </w:divBdr>
          <w:divsChild>
            <w:div w:id="1690528577">
              <w:blockQuote w:val="1"/>
              <w:marLeft w:val="335"/>
              <w:marRight w:val="0"/>
              <w:marTop w:val="100"/>
              <w:marBottom w:val="100"/>
              <w:divBdr>
                <w:top w:val="none" w:sz="0" w:space="0" w:color="auto"/>
                <w:left w:val="none" w:sz="0" w:space="0" w:color="auto"/>
                <w:bottom w:val="none" w:sz="0" w:space="0" w:color="auto"/>
                <w:right w:val="none" w:sz="0" w:space="0" w:color="auto"/>
              </w:divBdr>
              <w:divsChild>
                <w:div w:id="1232695847">
                  <w:blockQuote w:val="1"/>
                  <w:marLeft w:val="335"/>
                  <w:marRight w:val="0"/>
                  <w:marTop w:val="100"/>
                  <w:marBottom w:val="100"/>
                  <w:divBdr>
                    <w:top w:val="none" w:sz="0" w:space="0" w:color="auto"/>
                    <w:left w:val="none" w:sz="0" w:space="0" w:color="auto"/>
                    <w:bottom w:val="none" w:sz="0" w:space="0" w:color="auto"/>
                    <w:right w:val="none" w:sz="0" w:space="0" w:color="auto"/>
                  </w:divBdr>
                  <w:divsChild>
                    <w:div w:id="1185095227">
                      <w:blockQuote w:val="1"/>
                      <w:marLeft w:val="335"/>
                      <w:marRight w:val="0"/>
                      <w:marTop w:val="100"/>
                      <w:marBottom w:val="100"/>
                      <w:divBdr>
                        <w:top w:val="none" w:sz="0" w:space="0" w:color="auto"/>
                        <w:left w:val="none" w:sz="0" w:space="0" w:color="auto"/>
                        <w:bottom w:val="none" w:sz="0" w:space="0" w:color="auto"/>
                        <w:right w:val="none" w:sz="0" w:space="0" w:color="auto"/>
                      </w:divBdr>
                      <w:divsChild>
                        <w:div w:id="297686194">
                          <w:blockQuote w:val="1"/>
                          <w:marLeft w:val="335"/>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696583076">
      <w:bodyDiv w:val="1"/>
      <w:marLeft w:val="240"/>
      <w:marRight w:val="240"/>
      <w:marTop w:val="240"/>
      <w:marBottom w:val="480"/>
      <w:divBdr>
        <w:top w:val="none" w:sz="0" w:space="0" w:color="auto"/>
        <w:left w:val="none" w:sz="0" w:space="0" w:color="auto"/>
        <w:bottom w:val="none" w:sz="0" w:space="0" w:color="auto"/>
        <w:right w:val="none" w:sz="0" w:space="0" w:color="auto"/>
      </w:divBdr>
      <w:divsChild>
        <w:div w:id="1857845594">
          <w:marLeft w:val="0"/>
          <w:marRight w:val="0"/>
          <w:marTop w:val="0"/>
          <w:marBottom w:val="0"/>
          <w:divBdr>
            <w:top w:val="none" w:sz="0" w:space="0" w:color="auto"/>
            <w:left w:val="none" w:sz="0" w:space="0" w:color="auto"/>
            <w:bottom w:val="none" w:sz="0" w:space="0" w:color="auto"/>
            <w:right w:val="none" w:sz="0" w:space="0" w:color="auto"/>
          </w:divBdr>
          <w:divsChild>
            <w:div w:id="1473478271">
              <w:blockQuote w:val="1"/>
              <w:marLeft w:val="300"/>
              <w:marRight w:val="0"/>
              <w:marTop w:val="100"/>
              <w:marBottom w:val="100"/>
              <w:divBdr>
                <w:top w:val="none" w:sz="0" w:space="0" w:color="auto"/>
                <w:left w:val="none" w:sz="0" w:space="0" w:color="auto"/>
                <w:bottom w:val="none" w:sz="0" w:space="0" w:color="auto"/>
                <w:right w:val="none" w:sz="0" w:space="0" w:color="auto"/>
              </w:divBdr>
              <w:divsChild>
                <w:div w:id="607129310">
                  <w:blockQuote w:val="1"/>
                  <w:marLeft w:val="30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09501081">
      <w:bodyDiv w:val="1"/>
      <w:marLeft w:val="240"/>
      <w:marRight w:val="240"/>
      <w:marTop w:val="240"/>
      <w:marBottom w:val="480"/>
      <w:divBdr>
        <w:top w:val="none" w:sz="0" w:space="0" w:color="auto"/>
        <w:left w:val="none" w:sz="0" w:space="0" w:color="auto"/>
        <w:bottom w:val="none" w:sz="0" w:space="0" w:color="auto"/>
        <w:right w:val="none" w:sz="0" w:space="0" w:color="auto"/>
      </w:divBdr>
      <w:divsChild>
        <w:div w:id="351031319">
          <w:marLeft w:val="0"/>
          <w:marRight w:val="0"/>
          <w:marTop w:val="0"/>
          <w:marBottom w:val="0"/>
          <w:divBdr>
            <w:top w:val="none" w:sz="0" w:space="0" w:color="auto"/>
            <w:left w:val="none" w:sz="0" w:space="0" w:color="auto"/>
            <w:bottom w:val="none" w:sz="0" w:space="0" w:color="auto"/>
            <w:right w:val="none" w:sz="0" w:space="0" w:color="auto"/>
          </w:divBdr>
          <w:divsChild>
            <w:div w:id="1014764289">
              <w:blockQuote w:val="1"/>
              <w:marLeft w:val="300"/>
              <w:marRight w:val="0"/>
              <w:marTop w:val="100"/>
              <w:marBottom w:val="100"/>
              <w:divBdr>
                <w:top w:val="none" w:sz="0" w:space="0" w:color="auto"/>
                <w:left w:val="none" w:sz="0" w:space="0" w:color="auto"/>
                <w:bottom w:val="none" w:sz="0" w:space="0" w:color="auto"/>
                <w:right w:val="none" w:sz="0" w:space="0" w:color="auto"/>
              </w:divBdr>
              <w:divsChild>
                <w:div w:id="179512164">
                  <w:blockQuote w:val="1"/>
                  <w:marLeft w:val="30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39332036">
      <w:bodyDiv w:val="1"/>
      <w:marLeft w:val="0"/>
      <w:marRight w:val="0"/>
      <w:marTop w:val="0"/>
      <w:marBottom w:val="0"/>
      <w:divBdr>
        <w:top w:val="none" w:sz="0" w:space="0" w:color="auto"/>
        <w:left w:val="none" w:sz="0" w:space="0" w:color="auto"/>
        <w:bottom w:val="none" w:sz="0" w:space="0" w:color="auto"/>
        <w:right w:val="none" w:sz="0" w:space="0" w:color="auto"/>
      </w:divBdr>
      <w:divsChild>
        <w:div w:id="1186401226">
          <w:marLeft w:val="0"/>
          <w:marRight w:val="0"/>
          <w:marTop w:val="0"/>
          <w:marBottom w:val="0"/>
          <w:divBdr>
            <w:top w:val="none" w:sz="0" w:space="0" w:color="auto"/>
            <w:left w:val="none" w:sz="0" w:space="0" w:color="auto"/>
            <w:bottom w:val="none" w:sz="0" w:space="0" w:color="auto"/>
            <w:right w:val="none" w:sz="0" w:space="0" w:color="auto"/>
          </w:divBdr>
        </w:div>
        <w:div w:id="1488938232">
          <w:marLeft w:val="0"/>
          <w:marRight w:val="0"/>
          <w:marTop w:val="0"/>
          <w:marBottom w:val="0"/>
          <w:divBdr>
            <w:top w:val="none" w:sz="0" w:space="0" w:color="auto"/>
            <w:left w:val="none" w:sz="0" w:space="0" w:color="auto"/>
            <w:bottom w:val="none" w:sz="0" w:space="0" w:color="auto"/>
            <w:right w:val="none" w:sz="0" w:space="0" w:color="auto"/>
          </w:divBdr>
        </w:div>
      </w:divsChild>
    </w:div>
    <w:div w:id="745343821">
      <w:bodyDiv w:val="1"/>
      <w:marLeft w:val="240"/>
      <w:marRight w:val="240"/>
      <w:marTop w:val="240"/>
      <w:marBottom w:val="480"/>
      <w:divBdr>
        <w:top w:val="none" w:sz="0" w:space="0" w:color="auto"/>
        <w:left w:val="none" w:sz="0" w:space="0" w:color="auto"/>
        <w:bottom w:val="none" w:sz="0" w:space="0" w:color="auto"/>
        <w:right w:val="none" w:sz="0" w:space="0" w:color="auto"/>
      </w:divBdr>
      <w:divsChild>
        <w:div w:id="2048791631">
          <w:marLeft w:val="0"/>
          <w:marRight w:val="0"/>
          <w:marTop w:val="0"/>
          <w:marBottom w:val="0"/>
          <w:divBdr>
            <w:top w:val="none" w:sz="0" w:space="0" w:color="auto"/>
            <w:left w:val="none" w:sz="0" w:space="0" w:color="auto"/>
            <w:bottom w:val="none" w:sz="0" w:space="0" w:color="auto"/>
            <w:right w:val="none" w:sz="0" w:space="0" w:color="auto"/>
          </w:divBdr>
          <w:divsChild>
            <w:div w:id="266238978">
              <w:blockQuote w:val="1"/>
              <w:marLeft w:val="335"/>
              <w:marRight w:val="0"/>
              <w:marTop w:val="100"/>
              <w:marBottom w:val="100"/>
              <w:divBdr>
                <w:top w:val="none" w:sz="0" w:space="0" w:color="auto"/>
                <w:left w:val="none" w:sz="0" w:space="0" w:color="auto"/>
                <w:bottom w:val="none" w:sz="0" w:space="0" w:color="auto"/>
                <w:right w:val="none" w:sz="0" w:space="0" w:color="auto"/>
              </w:divBdr>
              <w:divsChild>
                <w:div w:id="1906454238">
                  <w:blockQuote w:val="1"/>
                  <w:marLeft w:val="335"/>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59062863">
      <w:bodyDiv w:val="1"/>
      <w:marLeft w:val="240"/>
      <w:marRight w:val="240"/>
      <w:marTop w:val="240"/>
      <w:marBottom w:val="480"/>
      <w:divBdr>
        <w:top w:val="none" w:sz="0" w:space="0" w:color="auto"/>
        <w:left w:val="none" w:sz="0" w:space="0" w:color="auto"/>
        <w:bottom w:val="none" w:sz="0" w:space="0" w:color="auto"/>
        <w:right w:val="none" w:sz="0" w:space="0" w:color="auto"/>
      </w:divBdr>
      <w:divsChild>
        <w:div w:id="844249383">
          <w:marLeft w:val="0"/>
          <w:marRight w:val="0"/>
          <w:marTop w:val="0"/>
          <w:marBottom w:val="0"/>
          <w:divBdr>
            <w:top w:val="none" w:sz="0" w:space="0" w:color="auto"/>
            <w:left w:val="none" w:sz="0" w:space="0" w:color="auto"/>
            <w:bottom w:val="none" w:sz="0" w:space="0" w:color="auto"/>
            <w:right w:val="none" w:sz="0" w:space="0" w:color="auto"/>
          </w:divBdr>
          <w:divsChild>
            <w:div w:id="149176206">
              <w:blockQuote w:val="1"/>
              <w:marLeft w:val="300"/>
              <w:marRight w:val="0"/>
              <w:marTop w:val="100"/>
              <w:marBottom w:val="100"/>
              <w:divBdr>
                <w:top w:val="none" w:sz="0" w:space="0" w:color="auto"/>
                <w:left w:val="none" w:sz="0" w:space="0" w:color="auto"/>
                <w:bottom w:val="none" w:sz="0" w:space="0" w:color="auto"/>
                <w:right w:val="none" w:sz="0" w:space="0" w:color="auto"/>
              </w:divBdr>
              <w:divsChild>
                <w:div w:id="123811727">
                  <w:blockQuote w:val="1"/>
                  <w:marLeft w:val="30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74204574">
      <w:bodyDiv w:val="1"/>
      <w:marLeft w:val="240"/>
      <w:marRight w:val="240"/>
      <w:marTop w:val="240"/>
      <w:marBottom w:val="480"/>
      <w:divBdr>
        <w:top w:val="none" w:sz="0" w:space="0" w:color="auto"/>
        <w:left w:val="none" w:sz="0" w:space="0" w:color="auto"/>
        <w:bottom w:val="none" w:sz="0" w:space="0" w:color="auto"/>
        <w:right w:val="none" w:sz="0" w:space="0" w:color="auto"/>
      </w:divBdr>
      <w:divsChild>
        <w:div w:id="303317732">
          <w:marLeft w:val="0"/>
          <w:marRight w:val="0"/>
          <w:marTop w:val="0"/>
          <w:marBottom w:val="0"/>
          <w:divBdr>
            <w:top w:val="none" w:sz="0" w:space="0" w:color="auto"/>
            <w:left w:val="none" w:sz="0" w:space="0" w:color="auto"/>
            <w:bottom w:val="none" w:sz="0" w:space="0" w:color="auto"/>
            <w:right w:val="none" w:sz="0" w:space="0" w:color="auto"/>
          </w:divBdr>
          <w:divsChild>
            <w:div w:id="961962698">
              <w:blockQuote w:val="1"/>
              <w:marLeft w:val="320"/>
              <w:marRight w:val="0"/>
              <w:marTop w:val="100"/>
              <w:marBottom w:val="100"/>
              <w:divBdr>
                <w:top w:val="none" w:sz="0" w:space="0" w:color="auto"/>
                <w:left w:val="none" w:sz="0" w:space="0" w:color="auto"/>
                <w:bottom w:val="none" w:sz="0" w:space="0" w:color="auto"/>
                <w:right w:val="none" w:sz="0" w:space="0" w:color="auto"/>
              </w:divBdr>
              <w:divsChild>
                <w:div w:id="1920867335">
                  <w:blockQuote w:val="1"/>
                  <w:marLeft w:val="3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80537503">
      <w:bodyDiv w:val="1"/>
      <w:marLeft w:val="0"/>
      <w:marRight w:val="0"/>
      <w:marTop w:val="0"/>
      <w:marBottom w:val="0"/>
      <w:divBdr>
        <w:top w:val="none" w:sz="0" w:space="0" w:color="auto"/>
        <w:left w:val="none" w:sz="0" w:space="0" w:color="auto"/>
        <w:bottom w:val="none" w:sz="0" w:space="0" w:color="auto"/>
        <w:right w:val="none" w:sz="0" w:space="0" w:color="auto"/>
      </w:divBdr>
    </w:div>
    <w:div w:id="804079193">
      <w:bodyDiv w:val="1"/>
      <w:marLeft w:val="240"/>
      <w:marRight w:val="240"/>
      <w:marTop w:val="240"/>
      <w:marBottom w:val="480"/>
      <w:divBdr>
        <w:top w:val="none" w:sz="0" w:space="0" w:color="auto"/>
        <w:left w:val="none" w:sz="0" w:space="0" w:color="auto"/>
        <w:bottom w:val="none" w:sz="0" w:space="0" w:color="auto"/>
        <w:right w:val="none" w:sz="0" w:space="0" w:color="auto"/>
      </w:divBdr>
      <w:divsChild>
        <w:div w:id="180553863">
          <w:marLeft w:val="0"/>
          <w:marRight w:val="0"/>
          <w:marTop w:val="0"/>
          <w:marBottom w:val="0"/>
          <w:divBdr>
            <w:top w:val="none" w:sz="0" w:space="0" w:color="auto"/>
            <w:left w:val="none" w:sz="0" w:space="0" w:color="auto"/>
            <w:bottom w:val="none" w:sz="0" w:space="0" w:color="auto"/>
            <w:right w:val="none" w:sz="0" w:space="0" w:color="auto"/>
          </w:divBdr>
          <w:divsChild>
            <w:div w:id="205485661">
              <w:blockQuote w:val="1"/>
              <w:marLeft w:val="300"/>
              <w:marRight w:val="0"/>
              <w:marTop w:val="100"/>
              <w:marBottom w:val="100"/>
              <w:divBdr>
                <w:top w:val="none" w:sz="0" w:space="0" w:color="auto"/>
                <w:left w:val="none" w:sz="0" w:space="0" w:color="auto"/>
                <w:bottom w:val="none" w:sz="0" w:space="0" w:color="auto"/>
                <w:right w:val="none" w:sz="0" w:space="0" w:color="auto"/>
              </w:divBdr>
              <w:divsChild>
                <w:div w:id="1379158789">
                  <w:blockQuote w:val="1"/>
                  <w:marLeft w:val="30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812797093">
      <w:bodyDiv w:val="1"/>
      <w:marLeft w:val="240"/>
      <w:marRight w:val="240"/>
      <w:marTop w:val="240"/>
      <w:marBottom w:val="480"/>
      <w:divBdr>
        <w:top w:val="none" w:sz="0" w:space="0" w:color="auto"/>
        <w:left w:val="none" w:sz="0" w:space="0" w:color="auto"/>
        <w:bottom w:val="none" w:sz="0" w:space="0" w:color="auto"/>
        <w:right w:val="none" w:sz="0" w:space="0" w:color="auto"/>
      </w:divBdr>
      <w:divsChild>
        <w:div w:id="161285458">
          <w:marLeft w:val="0"/>
          <w:marRight w:val="0"/>
          <w:marTop w:val="0"/>
          <w:marBottom w:val="0"/>
          <w:divBdr>
            <w:top w:val="none" w:sz="0" w:space="0" w:color="auto"/>
            <w:left w:val="none" w:sz="0" w:space="0" w:color="auto"/>
            <w:bottom w:val="none" w:sz="0" w:space="0" w:color="auto"/>
            <w:right w:val="none" w:sz="0" w:space="0" w:color="auto"/>
          </w:divBdr>
          <w:divsChild>
            <w:div w:id="285701298">
              <w:blockQuote w:val="1"/>
              <w:marLeft w:val="300"/>
              <w:marRight w:val="0"/>
              <w:marTop w:val="100"/>
              <w:marBottom w:val="100"/>
              <w:divBdr>
                <w:top w:val="none" w:sz="0" w:space="0" w:color="auto"/>
                <w:left w:val="none" w:sz="0" w:space="0" w:color="auto"/>
                <w:bottom w:val="none" w:sz="0" w:space="0" w:color="auto"/>
                <w:right w:val="none" w:sz="0" w:space="0" w:color="auto"/>
              </w:divBdr>
              <w:divsChild>
                <w:div w:id="1494645162">
                  <w:blockQuote w:val="1"/>
                  <w:marLeft w:val="30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822429393">
      <w:bodyDiv w:val="1"/>
      <w:marLeft w:val="240"/>
      <w:marRight w:val="240"/>
      <w:marTop w:val="240"/>
      <w:marBottom w:val="480"/>
      <w:divBdr>
        <w:top w:val="none" w:sz="0" w:space="0" w:color="auto"/>
        <w:left w:val="none" w:sz="0" w:space="0" w:color="auto"/>
        <w:bottom w:val="none" w:sz="0" w:space="0" w:color="auto"/>
        <w:right w:val="none" w:sz="0" w:space="0" w:color="auto"/>
      </w:divBdr>
      <w:divsChild>
        <w:div w:id="636299832">
          <w:marLeft w:val="0"/>
          <w:marRight w:val="0"/>
          <w:marTop w:val="0"/>
          <w:marBottom w:val="0"/>
          <w:divBdr>
            <w:top w:val="none" w:sz="0" w:space="0" w:color="auto"/>
            <w:left w:val="none" w:sz="0" w:space="0" w:color="auto"/>
            <w:bottom w:val="none" w:sz="0" w:space="0" w:color="auto"/>
            <w:right w:val="none" w:sz="0" w:space="0" w:color="auto"/>
          </w:divBdr>
          <w:divsChild>
            <w:div w:id="1706589644">
              <w:blockQuote w:val="1"/>
              <w:marLeft w:val="335"/>
              <w:marRight w:val="0"/>
              <w:marTop w:val="100"/>
              <w:marBottom w:val="100"/>
              <w:divBdr>
                <w:top w:val="none" w:sz="0" w:space="0" w:color="auto"/>
                <w:left w:val="none" w:sz="0" w:space="0" w:color="auto"/>
                <w:bottom w:val="none" w:sz="0" w:space="0" w:color="auto"/>
                <w:right w:val="none" w:sz="0" w:space="0" w:color="auto"/>
              </w:divBdr>
              <w:divsChild>
                <w:div w:id="1605764249">
                  <w:blockQuote w:val="1"/>
                  <w:marLeft w:val="335"/>
                  <w:marRight w:val="0"/>
                  <w:marTop w:val="100"/>
                  <w:marBottom w:val="100"/>
                  <w:divBdr>
                    <w:top w:val="none" w:sz="0" w:space="0" w:color="auto"/>
                    <w:left w:val="none" w:sz="0" w:space="0" w:color="auto"/>
                    <w:bottom w:val="none" w:sz="0" w:space="0" w:color="auto"/>
                    <w:right w:val="none" w:sz="0" w:space="0" w:color="auto"/>
                  </w:divBdr>
                  <w:divsChild>
                    <w:div w:id="1805000392">
                      <w:blockQuote w:val="1"/>
                      <w:marLeft w:val="335"/>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31218461">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7656767">
          <w:marLeft w:val="0"/>
          <w:marRight w:val="0"/>
          <w:marTop w:val="0"/>
          <w:marBottom w:val="0"/>
          <w:divBdr>
            <w:top w:val="none" w:sz="0" w:space="0" w:color="auto"/>
            <w:left w:val="none" w:sz="0" w:space="0" w:color="auto"/>
            <w:bottom w:val="none" w:sz="0" w:space="0" w:color="auto"/>
            <w:right w:val="none" w:sz="0" w:space="0" w:color="auto"/>
          </w:divBdr>
          <w:divsChild>
            <w:div w:id="15591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84283">
      <w:bodyDiv w:val="1"/>
      <w:marLeft w:val="240"/>
      <w:marRight w:val="240"/>
      <w:marTop w:val="240"/>
      <w:marBottom w:val="480"/>
      <w:divBdr>
        <w:top w:val="none" w:sz="0" w:space="0" w:color="auto"/>
        <w:left w:val="none" w:sz="0" w:space="0" w:color="auto"/>
        <w:bottom w:val="none" w:sz="0" w:space="0" w:color="auto"/>
        <w:right w:val="none" w:sz="0" w:space="0" w:color="auto"/>
      </w:divBdr>
      <w:divsChild>
        <w:div w:id="1831746175">
          <w:marLeft w:val="0"/>
          <w:marRight w:val="0"/>
          <w:marTop w:val="0"/>
          <w:marBottom w:val="0"/>
          <w:divBdr>
            <w:top w:val="none" w:sz="0" w:space="0" w:color="auto"/>
            <w:left w:val="none" w:sz="0" w:space="0" w:color="auto"/>
            <w:bottom w:val="none" w:sz="0" w:space="0" w:color="auto"/>
            <w:right w:val="none" w:sz="0" w:space="0" w:color="auto"/>
          </w:divBdr>
          <w:divsChild>
            <w:div w:id="203948151">
              <w:blockQuote w:val="1"/>
              <w:marLeft w:val="335"/>
              <w:marRight w:val="0"/>
              <w:marTop w:val="100"/>
              <w:marBottom w:val="100"/>
              <w:divBdr>
                <w:top w:val="none" w:sz="0" w:space="0" w:color="auto"/>
                <w:left w:val="none" w:sz="0" w:space="0" w:color="auto"/>
                <w:bottom w:val="none" w:sz="0" w:space="0" w:color="auto"/>
                <w:right w:val="none" w:sz="0" w:space="0" w:color="auto"/>
              </w:divBdr>
              <w:divsChild>
                <w:div w:id="133528592">
                  <w:blockQuote w:val="1"/>
                  <w:marLeft w:val="335"/>
                  <w:marRight w:val="0"/>
                  <w:marTop w:val="100"/>
                  <w:marBottom w:val="100"/>
                  <w:divBdr>
                    <w:top w:val="none" w:sz="0" w:space="0" w:color="auto"/>
                    <w:left w:val="none" w:sz="0" w:space="0" w:color="auto"/>
                    <w:bottom w:val="none" w:sz="0" w:space="0" w:color="auto"/>
                    <w:right w:val="none" w:sz="0" w:space="0" w:color="auto"/>
                  </w:divBdr>
                  <w:divsChild>
                    <w:div w:id="136269343">
                      <w:blockQuote w:val="1"/>
                      <w:marLeft w:val="335"/>
                      <w:marRight w:val="0"/>
                      <w:marTop w:val="100"/>
                      <w:marBottom w:val="100"/>
                      <w:divBdr>
                        <w:top w:val="none" w:sz="0" w:space="0" w:color="auto"/>
                        <w:left w:val="none" w:sz="0" w:space="0" w:color="auto"/>
                        <w:bottom w:val="none" w:sz="0" w:space="0" w:color="auto"/>
                        <w:right w:val="none" w:sz="0" w:space="0" w:color="auto"/>
                      </w:divBdr>
                    </w:div>
                    <w:div w:id="586547905">
                      <w:blockQuote w:val="1"/>
                      <w:marLeft w:val="335"/>
                      <w:marRight w:val="0"/>
                      <w:marTop w:val="100"/>
                      <w:marBottom w:val="100"/>
                      <w:divBdr>
                        <w:top w:val="none" w:sz="0" w:space="0" w:color="auto"/>
                        <w:left w:val="none" w:sz="0" w:space="0" w:color="auto"/>
                        <w:bottom w:val="none" w:sz="0" w:space="0" w:color="auto"/>
                        <w:right w:val="none" w:sz="0" w:space="0" w:color="auto"/>
                      </w:divBdr>
                    </w:div>
                    <w:div w:id="1038746077">
                      <w:blockQuote w:val="1"/>
                      <w:marLeft w:val="335"/>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37840458">
      <w:bodyDiv w:val="1"/>
      <w:marLeft w:val="240"/>
      <w:marRight w:val="240"/>
      <w:marTop w:val="240"/>
      <w:marBottom w:val="480"/>
      <w:divBdr>
        <w:top w:val="none" w:sz="0" w:space="0" w:color="auto"/>
        <w:left w:val="none" w:sz="0" w:space="0" w:color="auto"/>
        <w:bottom w:val="none" w:sz="0" w:space="0" w:color="auto"/>
        <w:right w:val="none" w:sz="0" w:space="0" w:color="auto"/>
      </w:divBdr>
      <w:divsChild>
        <w:div w:id="2027906613">
          <w:marLeft w:val="0"/>
          <w:marRight w:val="0"/>
          <w:marTop w:val="0"/>
          <w:marBottom w:val="0"/>
          <w:divBdr>
            <w:top w:val="none" w:sz="0" w:space="0" w:color="auto"/>
            <w:left w:val="none" w:sz="0" w:space="0" w:color="auto"/>
            <w:bottom w:val="none" w:sz="0" w:space="0" w:color="auto"/>
            <w:right w:val="none" w:sz="0" w:space="0" w:color="auto"/>
          </w:divBdr>
          <w:divsChild>
            <w:div w:id="1282611658">
              <w:blockQuote w:val="1"/>
              <w:marLeft w:val="320"/>
              <w:marRight w:val="0"/>
              <w:marTop w:val="100"/>
              <w:marBottom w:val="100"/>
              <w:divBdr>
                <w:top w:val="none" w:sz="0" w:space="0" w:color="auto"/>
                <w:left w:val="none" w:sz="0" w:space="0" w:color="auto"/>
                <w:bottom w:val="none" w:sz="0" w:space="0" w:color="auto"/>
                <w:right w:val="none" w:sz="0" w:space="0" w:color="auto"/>
              </w:divBdr>
              <w:divsChild>
                <w:div w:id="336469273">
                  <w:blockQuote w:val="1"/>
                  <w:marLeft w:val="3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852572535">
      <w:bodyDiv w:val="1"/>
      <w:marLeft w:val="0"/>
      <w:marRight w:val="0"/>
      <w:marTop w:val="0"/>
      <w:marBottom w:val="0"/>
      <w:divBdr>
        <w:top w:val="none" w:sz="0" w:space="0" w:color="auto"/>
        <w:left w:val="none" w:sz="0" w:space="0" w:color="auto"/>
        <w:bottom w:val="none" w:sz="0" w:space="0" w:color="auto"/>
        <w:right w:val="none" w:sz="0" w:space="0" w:color="auto"/>
      </w:divBdr>
      <w:divsChild>
        <w:div w:id="1841383610">
          <w:marLeft w:val="0"/>
          <w:marRight w:val="0"/>
          <w:marTop w:val="0"/>
          <w:marBottom w:val="0"/>
          <w:divBdr>
            <w:top w:val="none" w:sz="0" w:space="0" w:color="auto"/>
            <w:left w:val="none" w:sz="0" w:space="0" w:color="auto"/>
            <w:bottom w:val="none" w:sz="0" w:space="0" w:color="auto"/>
            <w:right w:val="none" w:sz="0" w:space="0" w:color="auto"/>
          </w:divBdr>
          <w:divsChild>
            <w:div w:id="1767000205">
              <w:marLeft w:val="0"/>
              <w:marRight w:val="0"/>
              <w:marTop w:val="0"/>
              <w:marBottom w:val="0"/>
              <w:divBdr>
                <w:top w:val="none" w:sz="0" w:space="0" w:color="auto"/>
                <w:left w:val="none" w:sz="0" w:space="0" w:color="auto"/>
                <w:bottom w:val="none" w:sz="0" w:space="0" w:color="auto"/>
                <w:right w:val="none" w:sz="0" w:space="0" w:color="auto"/>
              </w:divBdr>
              <w:divsChild>
                <w:div w:id="1733574877">
                  <w:marLeft w:val="0"/>
                  <w:marRight w:val="0"/>
                  <w:marTop w:val="0"/>
                  <w:marBottom w:val="0"/>
                  <w:divBdr>
                    <w:top w:val="none" w:sz="0" w:space="0" w:color="auto"/>
                    <w:left w:val="none" w:sz="0" w:space="0" w:color="auto"/>
                    <w:bottom w:val="none" w:sz="0" w:space="0" w:color="auto"/>
                    <w:right w:val="none" w:sz="0" w:space="0" w:color="auto"/>
                  </w:divBdr>
                  <w:divsChild>
                    <w:div w:id="385184909">
                      <w:marLeft w:val="0"/>
                      <w:marRight w:val="0"/>
                      <w:marTop w:val="0"/>
                      <w:marBottom w:val="0"/>
                      <w:divBdr>
                        <w:top w:val="none" w:sz="0" w:space="0" w:color="auto"/>
                        <w:left w:val="none" w:sz="0" w:space="0" w:color="auto"/>
                        <w:bottom w:val="none" w:sz="0" w:space="0" w:color="auto"/>
                        <w:right w:val="none" w:sz="0" w:space="0" w:color="auto"/>
                      </w:divBdr>
                      <w:divsChild>
                        <w:div w:id="635839654">
                          <w:marLeft w:val="0"/>
                          <w:marRight w:val="0"/>
                          <w:marTop w:val="0"/>
                          <w:marBottom w:val="0"/>
                          <w:divBdr>
                            <w:top w:val="none" w:sz="0" w:space="0" w:color="auto"/>
                            <w:left w:val="none" w:sz="0" w:space="0" w:color="auto"/>
                            <w:bottom w:val="none" w:sz="0" w:space="0" w:color="auto"/>
                            <w:right w:val="none" w:sz="0" w:space="0" w:color="auto"/>
                          </w:divBdr>
                          <w:divsChild>
                            <w:div w:id="1350835406">
                              <w:marLeft w:val="0"/>
                              <w:marRight w:val="0"/>
                              <w:marTop w:val="0"/>
                              <w:marBottom w:val="0"/>
                              <w:divBdr>
                                <w:top w:val="none" w:sz="0" w:space="0" w:color="auto"/>
                                <w:left w:val="none" w:sz="0" w:space="0" w:color="auto"/>
                                <w:bottom w:val="none" w:sz="0" w:space="0" w:color="auto"/>
                                <w:right w:val="none" w:sz="0" w:space="0" w:color="auto"/>
                              </w:divBdr>
                              <w:divsChild>
                                <w:div w:id="156580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7111484">
      <w:bodyDiv w:val="1"/>
      <w:marLeft w:val="240"/>
      <w:marRight w:val="240"/>
      <w:marTop w:val="240"/>
      <w:marBottom w:val="480"/>
      <w:divBdr>
        <w:top w:val="none" w:sz="0" w:space="0" w:color="auto"/>
        <w:left w:val="none" w:sz="0" w:space="0" w:color="auto"/>
        <w:bottom w:val="none" w:sz="0" w:space="0" w:color="auto"/>
        <w:right w:val="none" w:sz="0" w:space="0" w:color="auto"/>
      </w:divBdr>
      <w:divsChild>
        <w:div w:id="1536696921">
          <w:marLeft w:val="0"/>
          <w:marRight w:val="0"/>
          <w:marTop w:val="0"/>
          <w:marBottom w:val="0"/>
          <w:divBdr>
            <w:top w:val="none" w:sz="0" w:space="0" w:color="auto"/>
            <w:left w:val="none" w:sz="0" w:space="0" w:color="auto"/>
            <w:bottom w:val="none" w:sz="0" w:space="0" w:color="auto"/>
            <w:right w:val="none" w:sz="0" w:space="0" w:color="auto"/>
          </w:divBdr>
        </w:div>
      </w:divsChild>
    </w:div>
    <w:div w:id="910889114">
      <w:bodyDiv w:val="1"/>
      <w:marLeft w:val="240"/>
      <w:marRight w:val="240"/>
      <w:marTop w:val="240"/>
      <w:marBottom w:val="480"/>
      <w:divBdr>
        <w:top w:val="none" w:sz="0" w:space="0" w:color="auto"/>
        <w:left w:val="none" w:sz="0" w:space="0" w:color="auto"/>
        <w:bottom w:val="none" w:sz="0" w:space="0" w:color="auto"/>
        <w:right w:val="none" w:sz="0" w:space="0" w:color="auto"/>
      </w:divBdr>
      <w:divsChild>
        <w:div w:id="1781872265">
          <w:marLeft w:val="0"/>
          <w:marRight w:val="0"/>
          <w:marTop w:val="0"/>
          <w:marBottom w:val="0"/>
          <w:divBdr>
            <w:top w:val="none" w:sz="0" w:space="0" w:color="auto"/>
            <w:left w:val="none" w:sz="0" w:space="0" w:color="auto"/>
            <w:bottom w:val="none" w:sz="0" w:space="0" w:color="auto"/>
            <w:right w:val="none" w:sz="0" w:space="0" w:color="auto"/>
          </w:divBdr>
          <w:divsChild>
            <w:div w:id="2047680987">
              <w:blockQuote w:val="1"/>
              <w:marLeft w:val="335"/>
              <w:marRight w:val="0"/>
              <w:marTop w:val="100"/>
              <w:marBottom w:val="100"/>
              <w:divBdr>
                <w:top w:val="none" w:sz="0" w:space="0" w:color="auto"/>
                <w:left w:val="none" w:sz="0" w:space="0" w:color="auto"/>
                <w:bottom w:val="none" w:sz="0" w:space="0" w:color="auto"/>
                <w:right w:val="none" w:sz="0" w:space="0" w:color="auto"/>
              </w:divBdr>
              <w:divsChild>
                <w:div w:id="518541037">
                  <w:blockQuote w:val="1"/>
                  <w:marLeft w:val="335"/>
                  <w:marRight w:val="0"/>
                  <w:marTop w:val="100"/>
                  <w:marBottom w:val="100"/>
                  <w:divBdr>
                    <w:top w:val="none" w:sz="0" w:space="0" w:color="auto"/>
                    <w:left w:val="none" w:sz="0" w:space="0" w:color="auto"/>
                    <w:bottom w:val="none" w:sz="0" w:space="0" w:color="auto"/>
                    <w:right w:val="none" w:sz="0" w:space="0" w:color="auto"/>
                  </w:divBdr>
                  <w:divsChild>
                    <w:div w:id="1435050994">
                      <w:blockQuote w:val="1"/>
                      <w:marLeft w:val="335"/>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945111255">
      <w:bodyDiv w:val="1"/>
      <w:marLeft w:val="240"/>
      <w:marRight w:val="240"/>
      <w:marTop w:val="240"/>
      <w:marBottom w:val="480"/>
      <w:divBdr>
        <w:top w:val="none" w:sz="0" w:space="0" w:color="auto"/>
        <w:left w:val="none" w:sz="0" w:space="0" w:color="auto"/>
        <w:bottom w:val="none" w:sz="0" w:space="0" w:color="auto"/>
        <w:right w:val="none" w:sz="0" w:space="0" w:color="auto"/>
      </w:divBdr>
      <w:divsChild>
        <w:div w:id="148132201">
          <w:marLeft w:val="0"/>
          <w:marRight w:val="0"/>
          <w:marTop w:val="0"/>
          <w:marBottom w:val="0"/>
          <w:divBdr>
            <w:top w:val="none" w:sz="0" w:space="0" w:color="auto"/>
            <w:left w:val="none" w:sz="0" w:space="0" w:color="auto"/>
            <w:bottom w:val="none" w:sz="0" w:space="0" w:color="auto"/>
            <w:right w:val="none" w:sz="0" w:space="0" w:color="auto"/>
          </w:divBdr>
          <w:divsChild>
            <w:div w:id="1751803411">
              <w:blockQuote w:val="1"/>
              <w:marLeft w:val="335"/>
              <w:marRight w:val="0"/>
              <w:marTop w:val="100"/>
              <w:marBottom w:val="100"/>
              <w:divBdr>
                <w:top w:val="none" w:sz="0" w:space="0" w:color="auto"/>
                <w:left w:val="none" w:sz="0" w:space="0" w:color="auto"/>
                <w:bottom w:val="none" w:sz="0" w:space="0" w:color="auto"/>
                <w:right w:val="none" w:sz="0" w:space="0" w:color="auto"/>
              </w:divBdr>
              <w:divsChild>
                <w:div w:id="2066174507">
                  <w:blockQuote w:val="1"/>
                  <w:marLeft w:val="335"/>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946081742">
      <w:bodyDiv w:val="1"/>
      <w:marLeft w:val="0"/>
      <w:marRight w:val="0"/>
      <w:marTop w:val="0"/>
      <w:marBottom w:val="0"/>
      <w:divBdr>
        <w:top w:val="none" w:sz="0" w:space="0" w:color="auto"/>
        <w:left w:val="none" w:sz="0" w:space="0" w:color="auto"/>
        <w:bottom w:val="none" w:sz="0" w:space="0" w:color="auto"/>
        <w:right w:val="none" w:sz="0" w:space="0" w:color="auto"/>
      </w:divBdr>
      <w:divsChild>
        <w:div w:id="967976554">
          <w:marLeft w:val="0"/>
          <w:marRight w:val="0"/>
          <w:marTop w:val="0"/>
          <w:marBottom w:val="0"/>
          <w:divBdr>
            <w:top w:val="none" w:sz="0" w:space="0" w:color="auto"/>
            <w:left w:val="none" w:sz="0" w:space="0" w:color="auto"/>
            <w:bottom w:val="none" w:sz="0" w:space="0" w:color="auto"/>
            <w:right w:val="none" w:sz="0" w:space="0" w:color="auto"/>
          </w:divBdr>
        </w:div>
        <w:div w:id="1365406398">
          <w:marLeft w:val="0"/>
          <w:marRight w:val="0"/>
          <w:marTop w:val="0"/>
          <w:marBottom w:val="0"/>
          <w:divBdr>
            <w:top w:val="none" w:sz="0" w:space="0" w:color="auto"/>
            <w:left w:val="none" w:sz="0" w:space="0" w:color="auto"/>
            <w:bottom w:val="none" w:sz="0" w:space="0" w:color="auto"/>
            <w:right w:val="none" w:sz="0" w:space="0" w:color="auto"/>
          </w:divBdr>
        </w:div>
        <w:div w:id="1387603955">
          <w:marLeft w:val="0"/>
          <w:marRight w:val="0"/>
          <w:marTop w:val="0"/>
          <w:marBottom w:val="0"/>
          <w:divBdr>
            <w:top w:val="none" w:sz="0" w:space="0" w:color="auto"/>
            <w:left w:val="none" w:sz="0" w:space="0" w:color="auto"/>
            <w:bottom w:val="none" w:sz="0" w:space="0" w:color="auto"/>
            <w:right w:val="none" w:sz="0" w:space="0" w:color="auto"/>
          </w:divBdr>
        </w:div>
        <w:div w:id="2138839450">
          <w:marLeft w:val="0"/>
          <w:marRight w:val="0"/>
          <w:marTop w:val="0"/>
          <w:marBottom w:val="0"/>
          <w:divBdr>
            <w:top w:val="none" w:sz="0" w:space="0" w:color="auto"/>
            <w:left w:val="none" w:sz="0" w:space="0" w:color="auto"/>
            <w:bottom w:val="none" w:sz="0" w:space="0" w:color="auto"/>
            <w:right w:val="none" w:sz="0" w:space="0" w:color="auto"/>
          </w:divBdr>
        </w:div>
      </w:divsChild>
    </w:div>
    <w:div w:id="1034892448">
      <w:bodyDiv w:val="1"/>
      <w:marLeft w:val="240"/>
      <w:marRight w:val="240"/>
      <w:marTop w:val="240"/>
      <w:marBottom w:val="480"/>
      <w:divBdr>
        <w:top w:val="none" w:sz="0" w:space="0" w:color="auto"/>
        <w:left w:val="none" w:sz="0" w:space="0" w:color="auto"/>
        <w:bottom w:val="none" w:sz="0" w:space="0" w:color="auto"/>
        <w:right w:val="none" w:sz="0" w:space="0" w:color="auto"/>
      </w:divBdr>
      <w:divsChild>
        <w:div w:id="932930642">
          <w:marLeft w:val="0"/>
          <w:marRight w:val="0"/>
          <w:marTop w:val="0"/>
          <w:marBottom w:val="0"/>
          <w:divBdr>
            <w:top w:val="none" w:sz="0" w:space="0" w:color="auto"/>
            <w:left w:val="none" w:sz="0" w:space="0" w:color="auto"/>
            <w:bottom w:val="none" w:sz="0" w:space="0" w:color="auto"/>
            <w:right w:val="none" w:sz="0" w:space="0" w:color="auto"/>
          </w:divBdr>
          <w:divsChild>
            <w:div w:id="2128700234">
              <w:blockQuote w:val="1"/>
              <w:marLeft w:val="300"/>
              <w:marRight w:val="0"/>
              <w:marTop w:val="100"/>
              <w:marBottom w:val="100"/>
              <w:divBdr>
                <w:top w:val="none" w:sz="0" w:space="0" w:color="auto"/>
                <w:left w:val="none" w:sz="0" w:space="0" w:color="auto"/>
                <w:bottom w:val="none" w:sz="0" w:space="0" w:color="auto"/>
                <w:right w:val="none" w:sz="0" w:space="0" w:color="auto"/>
              </w:divBdr>
              <w:divsChild>
                <w:div w:id="905070216">
                  <w:blockQuote w:val="1"/>
                  <w:marLeft w:val="30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056243838">
      <w:bodyDiv w:val="1"/>
      <w:marLeft w:val="0"/>
      <w:marRight w:val="0"/>
      <w:marTop w:val="0"/>
      <w:marBottom w:val="0"/>
      <w:divBdr>
        <w:top w:val="none" w:sz="0" w:space="0" w:color="auto"/>
        <w:left w:val="none" w:sz="0" w:space="0" w:color="auto"/>
        <w:bottom w:val="none" w:sz="0" w:space="0" w:color="auto"/>
        <w:right w:val="none" w:sz="0" w:space="0" w:color="auto"/>
      </w:divBdr>
    </w:div>
    <w:div w:id="1092975394">
      <w:bodyDiv w:val="1"/>
      <w:marLeft w:val="240"/>
      <w:marRight w:val="240"/>
      <w:marTop w:val="240"/>
      <w:marBottom w:val="480"/>
      <w:divBdr>
        <w:top w:val="none" w:sz="0" w:space="0" w:color="auto"/>
        <w:left w:val="none" w:sz="0" w:space="0" w:color="auto"/>
        <w:bottom w:val="none" w:sz="0" w:space="0" w:color="auto"/>
        <w:right w:val="none" w:sz="0" w:space="0" w:color="auto"/>
      </w:divBdr>
      <w:divsChild>
        <w:div w:id="472329241">
          <w:marLeft w:val="0"/>
          <w:marRight w:val="0"/>
          <w:marTop w:val="0"/>
          <w:marBottom w:val="0"/>
          <w:divBdr>
            <w:top w:val="none" w:sz="0" w:space="0" w:color="auto"/>
            <w:left w:val="none" w:sz="0" w:space="0" w:color="auto"/>
            <w:bottom w:val="none" w:sz="0" w:space="0" w:color="auto"/>
            <w:right w:val="none" w:sz="0" w:space="0" w:color="auto"/>
          </w:divBdr>
          <w:divsChild>
            <w:div w:id="1281643943">
              <w:blockQuote w:val="1"/>
              <w:marLeft w:val="300"/>
              <w:marRight w:val="0"/>
              <w:marTop w:val="100"/>
              <w:marBottom w:val="100"/>
              <w:divBdr>
                <w:top w:val="none" w:sz="0" w:space="0" w:color="auto"/>
                <w:left w:val="none" w:sz="0" w:space="0" w:color="auto"/>
                <w:bottom w:val="none" w:sz="0" w:space="0" w:color="auto"/>
                <w:right w:val="none" w:sz="0" w:space="0" w:color="auto"/>
              </w:divBdr>
              <w:divsChild>
                <w:div w:id="1151289845">
                  <w:blockQuote w:val="1"/>
                  <w:marLeft w:val="30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04954426">
      <w:bodyDiv w:val="1"/>
      <w:marLeft w:val="240"/>
      <w:marRight w:val="240"/>
      <w:marTop w:val="240"/>
      <w:marBottom w:val="480"/>
      <w:divBdr>
        <w:top w:val="none" w:sz="0" w:space="0" w:color="auto"/>
        <w:left w:val="none" w:sz="0" w:space="0" w:color="auto"/>
        <w:bottom w:val="none" w:sz="0" w:space="0" w:color="auto"/>
        <w:right w:val="none" w:sz="0" w:space="0" w:color="auto"/>
      </w:divBdr>
      <w:divsChild>
        <w:div w:id="1435980784">
          <w:marLeft w:val="0"/>
          <w:marRight w:val="0"/>
          <w:marTop w:val="0"/>
          <w:marBottom w:val="0"/>
          <w:divBdr>
            <w:top w:val="none" w:sz="0" w:space="0" w:color="auto"/>
            <w:left w:val="none" w:sz="0" w:space="0" w:color="auto"/>
            <w:bottom w:val="none" w:sz="0" w:space="0" w:color="auto"/>
            <w:right w:val="none" w:sz="0" w:space="0" w:color="auto"/>
          </w:divBdr>
          <w:divsChild>
            <w:div w:id="860119753">
              <w:blockQuote w:val="1"/>
              <w:marLeft w:val="300"/>
              <w:marRight w:val="0"/>
              <w:marTop w:val="100"/>
              <w:marBottom w:val="100"/>
              <w:divBdr>
                <w:top w:val="none" w:sz="0" w:space="0" w:color="auto"/>
                <w:left w:val="none" w:sz="0" w:space="0" w:color="auto"/>
                <w:bottom w:val="none" w:sz="0" w:space="0" w:color="auto"/>
                <w:right w:val="none" w:sz="0" w:space="0" w:color="auto"/>
              </w:divBdr>
              <w:divsChild>
                <w:div w:id="1974947710">
                  <w:blockQuote w:val="1"/>
                  <w:marLeft w:val="30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08084290">
      <w:bodyDiv w:val="1"/>
      <w:marLeft w:val="240"/>
      <w:marRight w:val="240"/>
      <w:marTop w:val="240"/>
      <w:marBottom w:val="480"/>
      <w:divBdr>
        <w:top w:val="none" w:sz="0" w:space="0" w:color="auto"/>
        <w:left w:val="none" w:sz="0" w:space="0" w:color="auto"/>
        <w:bottom w:val="none" w:sz="0" w:space="0" w:color="auto"/>
        <w:right w:val="none" w:sz="0" w:space="0" w:color="auto"/>
      </w:divBdr>
      <w:divsChild>
        <w:div w:id="2007004316">
          <w:marLeft w:val="0"/>
          <w:marRight w:val="0"/>
          <w:marTop w:val="0"/>
          <w:marBottom w:val="0"/>
          <w:divBdr>
            <w:top w:val="none" w:sz="0" w:space="0" w:color="auto"/>
            <w:left w:val="none" w:sz="0" w:space="0" w:color="auto"/>
            <w:bottom w:val="none" w:sz="0" w:space="0" w:color="auto"/>
            <w:right w:val="none" w:sz="0" w:space="0" w:color="auto"/>
          </w:divBdr>
        </w:div>
      </w:divsChild>
    </w:div>
    <w:div w:id="1134057214">
      <w:bodyDiv w:val="1"/>
      <w:marLeft w:val="0"/>
      <w:marRight w:val="0"/>
      <w:marTop w:val="0"/>
      <w:marBottom w:val="0"/>
      <w:divBdr>
        <w:top w:val="none" w:sz="0" w:space="0" w:color="auto"/>
        <w:left w:val="none" w:sz="0" w:space="0" w:color="auto"/>
        <w:bottom w:val="none" w:sz="0" w:space="0" w:color="auto"/>
        <w:right w:val="none" w:sz="0" w:space="0" w:color="auto"/>
      </w:divBdr>
    </w:div>
    <w:div w:id="1142502813">
      <w:bodyDiv w:val="1"/>
      <w:marLeft w:val="240"/>
      <w:marRight w:val="240"/>
      <w:marTop w:val="240"/>
      <w:marBottom w:val="480"/>
      <w:divBdr>
        <w:top w:val="none" w:sz="0" w:space="0" w:color="auto"/>
        <w:left w:val="none" w:sz="0" w:space="0" w:color="auto"/>
        <w:bottom w:val="none" w:sz="0" w:space="0" w:color="auto"/>
        <w:right w:val="none" w:sz="0" w:space="0" w:color="auto"/>
      </w:divBdr>
      <w:divsChild>
        <w:div w:id="1625161920">
          <w:marLeft w:val="0"/>
          <w:marRight w:val="0"/>
          <w:marTop w:val="0"/>
          <w:marBottom w:val="0"/>
          <w:divBdr>
            <w:top w:val="none" w:sz="0" w:space="0" w:color="auto"/>
            <w:left w:val="none" w:sz="0" w:space="0" w:color="auto"/>
            <w:bottom w:val="none" w:sz="0" w:space="0" w:color="auto"/>
            <w:right w:val="none" w:sz="0" w:space="0" w:color="auto"/>
          </w:divBdr>
          <w:divsChild>
            <w:div w:id="2115242057">
              <w:blockQuote w:val="1"/>
              <w:marLeft w:val="300"/>
              <w:marRight w:val="0"/>
              <w:marTop w:val="100"/>
              <w:marBottom w:val="100"/>
              <w:divBdr>
                <w:top w:val="none" w:sz="0" w:space="0" w:color="auto"/>
                <w:left w:val="none" w:sz="0" w:space="0" w:color="auto"/>
                <w:bottom w:val="none" w:sz="0" w:space="0" w:color="auto"/>
                <w:right w:val="none" w:sz="0" w:space="0" w:color="auto"/>
              </w:divBdr>
              <w:divsChild>
                <w:div w:id="587274945">
                  <w:blockQuote w:val="1"/>
                  <w:marLeft w:val="30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64710468">
      <w:bodyDiv w:val="1"/>
      <w:marLeft w:val="240"/>
      <w:marRight w:val="240"/>
      <w:marTop w:val="240"/>
      <w:marBottom w:val="480"/>
      <w:divBdr>
        <w:top w:val="none" w:sz="0" w:space="0" w:color="auto"/>
        <w:left w:val="none" w:sz="0" w:space="0" w:color="auto"/>
        <w:bottom w:val="none" w:sz="0" w:space="0" w:color="auto"/>
        <w:right w:val="none" w:sz="0" w:space="0" w:color="auto"/>
      </w:divBdr>
      <w:divsChild>
        <w:div w:id="924387721">
          <w:marLeft w:val="0"/>
          <w:marRight w:val="0"/>
          <w:marTop w:val="0"/>
          <w:marBottom w:val="0"/>
          <w:divBdr>
            <w:top w:val="none" w:sz="0" w:space="0" w:color="auto"/>
            <w:left w:val="none" w:sz="0" w:space="0" w:color="auto"/>
            <w:bottom w:val="none" w:sz="0" w:space="0" w:color="auto"/>
            <w:right w:val="none" w:sz="0" w:space="0" w:color="auto"/>
          </w:divBdr>
          <w:divsChild>
            <w:div w:id="710961524">
              <w:blockQuote w:val="1"/>
              <w:marLeft w:val="320"/>
              <w:marRight w:val="0"/>
              <w:marTop w:val="100"/>
              <w:marBottom w:val="100"/>
              <w:divBdr>
                <w:top w:val="none" w:sz="0" w:space="0" w:color="auto"/>
                <w:left w:val="none" w:sz="0" w:space="0" w:color="auto"/>
                <w:bottom w:val="none" w:sz="0" w:space="0" w:color="auto"/>
                <w:right w:val="none" w:sz="0" w:space="0" w:color="auto"/>
              </w:divBdr>
              <w:divsChild>
                <w:div w:id="895043293">
                  <w:blockQuote w:val="1"/>
                  <w:marLeft w:val="3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75265991">
      <w:bodyDiv w:val="1"/>
      <w:marLeft w:val="240"/>
      <w:marRight w:val="240"/>
      <w:marTop w:val="240"/>
      <w:marBottom w:val="480"/>
      <w:divBdr>
        <w:top w:val="none" w:sz="0" w:space="0" w:color="auto"/>
        <w:left w:val="none" w:sz="0" w:space="0" w:color="auto"/>
        <w:bottom w:val="none" w:sz="0" w:space="0" w:color="auto"/>
        <w:right w:val="none" w:sz="0" w:space="0" w:color="auto"/>
      </w:divBdr>
      <w:divsChild>
        <w:div w:id="801457786">
          <w:marLeft w:val="0"/>
          <w:marRight w:val="0"/>
          <w:marTop w:val="0"/>
          <w:marBottom w:val="0"/>
          <w:divBdr>
            <w:top w:val="none" w:sz="0" w:space="0" w:color="auto"/>
            <w:left w:val="none" w:sz="0" w:space="0" w:color="auto"/>
            <w:bottom w:val="none" w:sz="0" w:space="0" w:color="auto"/>
            <w:right w:val="none" w:sz="0" w:space="0" w:color="auto"/>
          </w:divBdr>
          <w:divsChild>
            <w:div w:id="168449271">
              <w:blockQuote w:val="1"/>
              <w:marLeft w:val="300"/>
              <w:marRight w:val="0"/>
              <w:marTop w:val="100"/>
              <w:marBottom w:val="100"/>
              <w:divBdr>
                <w:top w:val="none" w:sz="0" w:space="0" w:color="auto"/>
                <w:left w:val="none" w:sz="0" w:space="0" w:color="auto"/>
                <w:bottom w:val="none" w:sz="0" w:space="0" w:color="auto"/>
                <w:right w:val="none" w:sz="0" w:space="0" w:color="auto"/>
              </w:divBdr>
              <w:divsChild>
                <w:div w:id="1617056867">
                  <w:blockQuote w:val="1"/>
                  <w:marLeft w:val="30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207641257">
      <w:bodyDiv w:val="1"/>
      <w:marLeft w:val="240"/>
      <w:marRight w:val="240"/>
      <w:marTop w:val="240"/>
      <w:marBottom w:val="480"/>
      <w:divBdr>
        <w:top w:val="none" w:sz="0" w:space="0" w:color="auto"/>
        <w:left w:val="none" w:sz="0" w:space="0" w:color="auto"/>
        <w:bottom w:val="none" w:sz="0" w:space="0" w:color="auto"/>
        <w:right w:val="none" w:sz="0" w:space="0" w:color="auto"/>
      </w:divBdr>
      <w:divsChild>
        <w:div w:id="379941578">
          <w:marLeft w:val="0"/>
          <w:marRight w:val="0"/>
          <w:marTop w:val="0"/>
          <w:marBottom w:val="0"/>
          <w:divBdr>
            <w:top w:val="none" w:sz="0" w:space="0" w:color="auto"/>
            <w:left w:val="none" w:sz="0" w:space="0" w:color="auto"/>
            <w:bottom w:val="none" w:sz="0" w:space="0" w:color="auto"/>
            <w:right w:val="none" w:sz="0" w:space="0" w:color="auto"/>
          </w:divBdr>
          <w:divsChild>
            <w:div w:id="250822264">
              <w:blockQuote w:val="1"/>
              <w:marLeft w:val="240"/>
              <w:marRight w:val="0"/>
              <w:marTop w:val="100"/>
              <w:marBottom w:val="100"/>
              <w:divBdr>
                <w:top w:val="none" w:sz="0" w:space="0" w:color="auto"/>
                <w:left w:val="none" w:sz="0" w:space="0" w:color="auto"/>
                <w:bottom w:val="none" w:sz="0" w:space="0" w:color="auto"/>
                <w:right w:val="none" w:sz="0" w:space="0" w:color="auto"/>
              </w:divBdr>
              <w:divsChild>
                <w:div w:id="190152656">
                  <w:blockQuote w:val="1"/>
                  <w:marLeft w:val="24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225798044">
      <w:bodyDiv w:val="1"/>
      <w:marLeft w:val="240"/>
      <w:marRight w:val="240"/>
      <w:marTop w:val="240"/>
      <w:marBottom w:val="480"/>
      <w:divBdr>
        <w:top w:val="none" w:sz="0" w:space="0" w:color="auto"/>
        <w:left w:val="none" w:sz="0" w:space="0" w:color="auto"/>
        <w:bottom w:val="none" w:sz="0" w:space="0" w:color="auto"/>
        <w:right w:val="none" w:sz="0" w:space="0" w:color="auto"/>
      </w:divBdr>
      <w:divsChild>
        <w:div w:id="341667126">
          <w:marLeft w:val="0"/>
          <w:marRight w:val="0"/>
          <w:marTop w:val="0"/>
          <w:marBottom w:val="0"/>
          <w:divBdr>
            <w:top w:val="none" w:sz="0" w:space="0" w:color="auto"/>
            <w:left w:val="none" w:sz="0" w:space="0" w:color="auto"/>
            <w:bottom w:val="none" w:sz="0" w:space="0" w:color="auto"/>
            <w:right w:val="none" w:sz="0" w:space="0" w:color="auto"/>
          </w:divBdr>
          <w:divsChild>
            <w:div w:id="760834089">
              <w:blockQuote w:val="1"/>
              <w:marLeft w:val="335"/>
              <w:marRight w:val="0"/>
              <w:marTop w:val="100"/>
              <w:marBottom w:val="100"/>
              <w:divBdr>
                <w:top w:val="none" w:sz="0" w:space="0" w:color="auto"/>
                <w:left w:val="none" w:sz="0" w:space="0" w:color="auto"/>
                <w:bottom w:val="none" w:sz="0" w:space="0" w:color="auto"/>
                <w:right w:val="none" w:sz="0" w:space="0" w:color="auto"/>
              </w:divBdr>
              <w:divsChild>
                <w:div w:id="575240795">
                  <w:blockQuote w:val="1"/>
                  <w:marLeft w:val="335"/>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247692220">
      <w:bodyDiv w:val="1"/>
      <w:marLeft w:val="240"/>
      <w:marRight w:val="240"/>
      <w:marTop w:val="240"/>
      <w:marBottom w:val="480"/>
      <w:divBdr>
        <w:top w:val="none" w:sz="0" w:space="0" w:color="auto"/>
        <w:left w:val="none" w:sz="0" w:space="0" w:color="auto"/>
        <w:bottom w:val="none" w:sz="0" w:space="0" w:color="auto"/>
        <w:right w:val="none" w:sz="0" w:space="0" w:color="auto"/>
      </w:divBdr>
      <w:divsChild>
        <w:div w:id="214396881">
          <w:marLeft w:val="0"/>
          <w:marRight w:val="0"/>
          <w:marTop w:val="0"/>
          <w:marBottom w:val="0"/>
          <w:divBdr>
            <w:top w:val="none" w:sz="0" w:space="0" w:color="auto"/>
            <w:left w:val="none" w:sz="0" w:space="0" w:color="auto"/>
            <w:bottom w:val="none" w:sz="0" w:space="0" w:color="auto"/>
            <w:right w:val="none" w:sz="0" w:space="0" w:color="auto"/>
          </w:divBdr>
          <w:divsChild>
            <w:div w:id="737048515">
              <w:blockQuote w:val="1"/>
              <w:marLeft w:val="300"/>
              <w:marRight w:val="0"/>
              <w:marTop w:val="100"/>
              <w:marBottom w:val="100"/>
              <w:divBdr>
                <w:top w:val="none" w:sz="0" w:space="0" w:color="auto"/>
                <w:left w:val="none" w:sz="0" w:space="0" w:color="auto"/>
                <w:bottom w:val="none" w:sz="0" w:space="0" w:color="auto"/>
                <w:right w:val="none" w:sz="0" w:space="0" w:color="auto"/>
              </w:divBdr>
              <w:divsChild>
                <w:div w:id="1142696600">
                  <w:blockQuote w:val="1"/>
                  <w:marLeft w:val="30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283003268">
      <w:bodyDiv w:val="1"/>
      <w:marLeft w:val="0"/>
      <w:marRight w:val="0"/>
      <w:marTop w:val="0"/>
      <w:marBottom w:val="0"/>
      <w:divBdr>
        <w:top w:val="none" w:sz="0" w:space="0" w:color="auto"/>
        <w:left w:val="none" w:sz="0" w:space="0" w:color="auto"/>
        <w:bottom w:val="none" w:sz="0" w:space="0" w:color="auto"/>
        <w:right w:val="none" w:sz="0" w:space="0" w:color="auto"/>
      </w:divBdr>
    </w:div>
    <w:div w:id="1332291588">
      <w:bodyDiv w:val="1"/>
      <w:marLeft w:val="240"/>
      <w:marRight w:val="240"/>
      <w:marTop w:val="240"/>
      <w:marBottom w:val="480"/>
      <w:divBdr>
        <w:top w:val="none" w:sz="0" w:space="0" w:color="auto"/>
        <w:left w:val="none" w:sz="0" w:space="0" w:color="auto"/>
        <w:bottom w:val="none" w:sz="0" w:space="0" w:color="auto"/>
        <w:right w:val="none" w:sz="0" w:space="0" w:color="auto"/>
      </w:divBdr>
      <w:divsChild>
        <w:div w:id="1098714789">
          <w:marLeft w:val="0"/>
          <w:marRight w:val="0"/>
          <w:marTop w:val="0"/>
          <w:marBottom w:val="0"/>
          <w:divBdr>
            <w:top w:val="none" w:sz="0" w:space="0" w:color="auto"/>
            <w:left w:val="none" w:sz="0" w:space="0" w:color="auto"/>
            <w:bottom w:val="none" w:sz="0" w:space="0" w:color="auto"/>
            <w:right w:val="none" w:sz="0" w:space="0" w:color="auto"/>
          </w:divBdr>
          <w:divsChild>
            <w:div w:id="519122472">
              <w:blockQuote w:val="1"/>
              <w:marLeft w:val="320"/>
              <w:marRight w:val="0"/>
              <w:marTop w:val="100"/>
              <w:marBottom w:val="100"/>
              <w:divBdr>
                <w:top w:val="none" w:sz="0" w:space="0" w:color="auto"/>
                <w:left w:val="none" w:sz="0" w:space="0" w:color="auto"/>
                <w:bottom w:val="none" w:sz="0" w:space="0" w:color="auto"/>
                <w:right w:val="none" w:sz="0" w:space="0" w:color="auto"/>
              </w:divBdr>
              <w:divsChild>
                <w:div w:id="1934432165">
                  <w:blockQuote w:val="1"/>
                  <w:marLeft w:val="3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380596004">
      <w:bodyDiv w:val="1"/>
      <w:marLeft w:val="0"/>
      <w:marRight w:val="0"/>
      <w:marTop w:val="0"/>
      <w:marBottom w:val="0"/>
      <w:divBdr>
        <w:top w:val="none" w:sz="0" w:space="0" w:color="auto"/>
        <w:left w:val="none" w:sz="0" w:space="0" w:color="auto"/>
        <w:bottom w:val="none" w:sz="0" w:space="0" w:color="auto"/>
        <w:right w:val="none" w:sz="0" w:space="0" w:color="auto"/>
      </w:divBdr>
      <w:divsChild>
        <w:div w:id="1057364606">
          <w:marLeft w:val="0"/>
          <w:marRight w:val="0"/>
          <w:marTop w:val="0"/>
          <w:marBottom w:val="0"/>
          <w:divBdr>
            <w:top w:val="none" w:sz="0" w:space="0" w:color="auto"/>
            <w:left w:val="none" w:sz="0" w:space="0" w:color="auto"/>
            <w:bottom w:val="none" w:sz="0" w:space="0" w:color="auto"/>
            <w:right w:val="none" w:sz="0" w:space="0" w:color="auto"/>
          </w:divBdr>
        </w:div>
        <w:div w:id="1206479851">
          <w:marLeft w:val="0"/>
          <w:marRight w:val="0"/>
          <w:marTop w:val="0"/>
          <w:marBottom w:val="0"/>
          <w:divBdr>
            <w:top w:val="none" w:sz="0" w:space="0" w:color="auto"/>
            <w:left w:val="none" w:sz="0" w:space="0" w:color="auto"/>
            <w:bottom w:val="none" w:sz="0" w:space="0" w:color="auto"/>
            <w:right w:val="none" w:sz="0" w:space="0" w:color="auto"/>
          </w:divBdr>
        </w:div>
      </w:divsChild>
    </w:div>
    <w:div w:id="1380743133">
      <w:bodyDiv w:val="1"/>
      <w:marLeft w:val="240"/>
      <w:marRight w:val="240"/>
      <w:marTop w:val="240"/>
      <w:marBottom w:val="480"/>
      <w:divBdr>
        <w:top w:val="none" w:sz="0" w:space="0" w:color="auto"/>
        <w:left w:val="none" w:sz="0" w:space="0" w:color="auto"/>
        <w:bottom w:val="none" w:sz="0" w:space="0" w:color="auto"/>
        <w:right w:val="none" w:sz="0" w:space="0" w:color="auto"/>
      </w:divBdr>
      <w:divsChild>
        <w:div w:id="660541420">
          <w:marLeft w:val="0"/>
          <w:marRight w:val="0"/>
          <w:marTop w:val="0"/>
          <w:marBottom w:val="0"/>
          <w:divBdr>
            <w:top w:val="none" w:sz="0" w:space="0" w:color="auto"/>
            <w:left w:val="none" w:sz="0" w:space="0" w:color="auto"/>
            <w:bottom w:val="none" w:sz="0" w:space="0" w:color="auto"/>
            <w:right w:val="none" w:sz="0" w:space="0" w:color="auto"/>
          </w:divBdr>
          <w:divsChild>
            <w:div w:id="343751909">
              <w:blockQuote w:val="1"/>
              <w:marLeft w:val="300"/>
              <w:marRight w:val="0"/>
              <w:marTop w:val="100"/>
              <w:marBottom w:val="100"/>
              <w:divBdr>
                <w:top w:val="none" w:sz="0" w:space="0" w:color="auto"/>
                <w:left w:val="none" w:sz="0" w:space="0" w:color="auto"/>
                <w:bottom w:val="none" w:sz="0" w:space="0" w:color="auto"/>
                <w:right w:val="none" w:sz="0" w:space="0" w:color="auto"/>
              </w:divBdr>
              <w:divsChild>
                <w:div w:id="1299654245">
                  <w:blockQuote w:val="1"/>
                  <w:marLeft w:val="30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388643956">
      <w:bodyDiv w:val="1"/>
      <w:marLeft w:val="0"/>
      <w:marRight w:val="0"/>
      <w:marTop w:val="0"/>
      <w:marBottom w:val="0"/>
      <w:divBdr>
        <w:top w:val="none" w:sz="0" w:space="0" w:color="auto"/>
        <w:left w:val="none" w:sz="0" w:space="0" w:color="auto"/>
        <w:bottom w:val="none" w:sz="0" w:space="0" w:color="auto"/>
        <w:right w:val="none" w:sz="0" w:space="0" w:color="auto"/>
      </w:divBdr>
    </w:div>
    <w:div w:id="1412972596">
      <w:bodyDiv w:val="1"/>
      <w:marLeft w:val="240"/>
      <w:marRight w:val="240"/>
      <w:marTop w:val="240"/>
      <w:marBottom w:val="480"/>
      <w:divBdr>
        <w:top w:val="none" w:sz="0" w:space="0" w:color="auto"/>
        <w:left w:val="none" w:sz="0" w:space="0" w:color="auto"/>
        <w:bottom w:val="none" w:sz="0" w:space="0" w:color="auto"/>
        <w:right w:val="none" w:sz="0" w:space="0" w:color="auto"/>
      </w:divBdr>
      <w:divsChild>
        <w:div w:id="390619805">
          <w:marLeft w:val="0"/>
          <w:marRight w:val="0"/>
          <w:marTop w:val="0"/>
          <w:marBottom w:val="0"/>
          <w:divBdr>
            <w:top w:val="none" w:sz="0" w:space="0" w:color="auto"/>
            <w:left w:val="none" w:sz="0" w:space="0" w:color="auto"/>
            <w:bottom w:val="none" w:sz="0" w:space="0" w:color="auto"/>
            <w:right w:val="none" w:sz="0" w:space="0" w:color="auto"/>
          </w:divBdr>
          <w:divsChild>
            <w:div w:id="1960911301">
              <w:blockQuote w:val="1"/>
              <w:marLeft w:val="335"/>
              <w:marRight w:val="0"/>
              <w:marTop w:val="100"/>
              <w:marBottom w:val="100"/>
              <w:divBdr>
                <w:top w:val="none" w:sz="0" w:space="0" w:color="auto"/>
                <w:left w:val="none" w:sz="0" w:space="0" w:color="auto"/>
                <w:bottom w:val="none" w:sz="0" w:space="0" w:color="auto"/>
                <w:right w:val="none" w:sz="0" w:space="0" w:color="auto"/>
              </w:divBdr>
              <w:divsChild>
                <w:div w:id="443041686">
                  <w:blockQuote w:val="1"/>
                  <w:marLeft w:val="335"/>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425608646">
      <w:bodyDiv w:val="1"/>
      <w:marLeft w:val="240"/>
      <w:marRight w:val="240"/>
      <w:marTop w:val="240"/>
      <w:marBottom w:val="480"/>
      <w:divBdr>
        <w:top w:val="none" w:sz="0" w:space="0" w:color="auto"/>
        <w:left w:val="none" w:sz="0" w:space="0" w:color="auto"/>
        <w:bottom w:val="none" w:sz="0" w:space="0" w:color="auto"/>
        <w:right w:val="none" w:sz="0" w:space="0" w:color="auto"/>
      </w:divBdr>
      <w:divsChild>
        <w:div w:id="727336864">
          <w:marLeft w:val="0"/>
          <w:marRight w:val="0"/>
          <w:marTop w:val="0"/>
          <w:marBottom w:val="0"/>
          <w:divBdr>
            <w:top w:val="none" w:sz="0" w:space="0" w:color="auto"/>
            <w:left w:val="none" w:sz="0" w:space="0" w:color="auto"/>
            <w:bottom w:val="none" w:sz="0" w:space="0" w:color="auto"/>
            <w:right w:val="none" w:sz="0" w:space="0" w:color="auto"/>
          </w:divBdr>
          <w:divsChild>
            <w:div w:id="394428052">
              <w:blockQuote w:val="1"/>
              <w:marLeft w:val="300"/>
              <w:marRight w:val="0"/>
              <w:marTop w:val="100"/>
              <w:marBottom w:val="100"/>
              <w:divBdr>
                <w:top w:val="none" w:sz="0" w:space="0" w:color="auto"/>
                <w:left w:val="none" w:sz="0" w:space="0" w:color="auto"/>
                <w:bottom w:val="none" w:sz="0" w:space="0" w:color="auto"/>
                <w:right w:val="none" w:sz="0" w:space="0" w:color="auto"/>
              </w:divBdr>
              <w:divsChild>
                <w:div w:id="2013600597">
                  <w:blockQuote w:val="1"/>
                  <w:marLeft w:val="30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452238637">
      <w:bodyDiv w:val="1"/>
      <w:marLeft w:val="240"/>
      <w:marRight w:val="240"/>
      <w:marTop w:val="240"/>
      <w:marBottom w:val="480"/>
      <w:divBdr>
        <w:top w:val="none" w:sz="0" w:space="0" w:color="auto"/>
        <w:left w:val="none" w:sz="0" w:space="0" w:color="auto"/>
        <w:bottom w:val="none" w:sz="0" w:space="0" w:color="auto"/>
        <w:right w:val="none" w:sz="0" w:space="0" w:color="auto"/>
      </w:divBdr>
      <w:divsChild>
        <w:div w:id="1140806841">
          <w:marLeft w:val="0"/>
          <w:marRight w:val="0"/>
          <w:marTop w:val="0"/>
          <w:marBottom w:val="0"/>
          <w:divBdr>
            <w:top w:val="none" w:sz="0" w:space="0" w:color="auto"/>
            <w:left w:val="none" w:sz="0" w:space="0" w:color="auto"/>
            <w:bottom w:val="none" w:sz="0" w:space="0" w:color="auto"/>
            <w:right w:val="none" w:sz="0" w:space="0" w:color="auto"/>
          </w:divBdr>
          <w:divsChild>
            <w:div w:id="810287362">
              <w:blockQuote w:val="1"/>
              <w:marLeft w:val="300"/>
              <w:marRight w:val="0"/>
              <w:marTop w:val="100"/>
              <w:marBottom w:val="100"/>
              <w:divBdr>
                <w:top w:val="none" w:sz="0" w:space="0" w:color="auto"/>
                <w:left w:val="none" w:sz="0" w:space="0" w:color="auto"/>
                <w:bottom w:val="none" w:sz="0" w:space="0" w:color="auto"/>
                <w:right w:val="none" w:sz="0" w:space="0" w:color="auto"/>
              </w:divBdr>
              <w:divsChild>
                <w:div w:id="658507681">
                  <w:blockQuote w:val="1"/>
                  <w:marLeft w:val="30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462383567">
      <w:bodyDiv w:val="1"/>
      <w:marLeft w:val="240"/>
      <w:marRight w:val="240"/>
      <w:marTop w:val="240"/>
      <w:marBottom w:val="480"/>
      <w:divBdr>
        <w:top w:val="none" w:sz="0" w:space="0" w:color="auto"/>
        <w:left w:val="none" w:sz="0" w:space="0" w:color="auto"/>
        <w:bottom w:val="none" w:sz="0" w:space="0" w:color="auto"/>
        <w:right w:val="none" w:sz="0" w:space="0" w:color="auto"/>
      </w:divBdr>
      <w:divsChild>
        <w:div w:id="67312634">
          <w:marLeft w:val="0"/>
          <w:marRight w:val="0"/>
          <w:marTop w:val="0"/>
          <w:marBottom w:val="0"/>
          <w:divBdr>
            <w:top w:val="none" w:sz="0" w:space="0" w:color="auto"/>
            <w:left w:val="none" w:sz="0" w:space="0" w:color="auto"/>
            <w:bottom w:val="none" w:sz="0" w:space="0" w:color="auto"/>
            <w:right w:val="none" w:sz="0" w:space="0" w:color="auto"/>
          </w:divBdr>
          <w:divsChild>
            <w:div w:id="1584299514">
              <w:blockQuote w:val="1"/>
              <w:marLeft w:val="320"/>
              <w:marRight w:val="0"/>
              <w:marTop w:val="100"/>
              <w:marBottom w:val="100"/>
              <w:divBdr>
                <w:top w:val="none" w:sz="0" w:space="0" w:color="auto"/>
                <w:left w:val="none" w:sz="0" w:space="0" w:color="auto"/>
                <w:bottom w:val="none" w:sz="0" w:space="0" w:color="auto"/>
                <w:right w:val="none" w:sz="0" w:space="0" w:color="auto"/>
              </w:divBdr>
              <w:divsChild>
                <w:div w:id="101144508">
                  <w:blockQuote w:val="1"/>
                  <w:marLeft w:val="3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504469533">
      <w:bodyDiv w:val="1"/>
      <w:marLeft w:val="240"/>
      <w:marRight w:val="240"/>
      <w:marTop w:val="240"/>
      <w:marBottom w:val="480"/>
      <w:divBdr>
        <w:top w:val="none" w:sz="0" w:space="0" w:color="auto"/>
        <w:left w:val="none" w:sz="0" w:space="0" w:color="auto"/>
        <w:bottom w:val="none" w:sz="0" w:space="0" w:color="auto"/>
        <w:right w:val="none" w:sz="0" w:space="0" w:color="auto"/>
      </w:divBdr>
      <w:divsChild>
        <w:div w:id="246156972">
          <w:marLeft w:val="0"/>
          <w:marRight w:val="0"/>
          <w:marTop w:val="0"/>
          <w:marBottom w:val="0"/>
          <w:divBdr>
            <w:top w:val="none" w:sz="0" w:space="0" w:color="auto"/>
            <w:left w:val="none" w:sz="0" w:space="0" w:color="auto"/>
            <w:bottom w:val="none" w:sz="0" w:space="0" w:color="auto"/>
            <w:right w:val="none" w:sz="0" w:space="0" w:color="auto"/>
          </w:divBdr>
          <w:divsChild>
            <w:div w:id="1502507560">
              <w:blockQuote w:val="1"/>
              <w:marLeft w:val="300"/>
              <w:marRight w:val="0"/>
              <w:marTop w:val="100"/>
              <w:marBottom w:val="100"/>
              <w:divBdr>
                <w:top w:val="none" w:sz="0" w:space="0" w:color="auto"/>
                <w:left w:val="none" w:sz="0" w:space="0" w:color="auto"/>
                <w:bottom w:val="none" w:sz="0" w:space="0" w:color="auto"/>
                <w:right w:val="none" w:sz="0" w:space="0" w:color="auto"/>
              </w:divBdr>
              <w:divsChild>
                <w:div w:id="1719624299">
                  <w:blockQuote w:val="1"/>
                  <w:marLeft w:val="30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519347524">
      <w:bodyDiv w:val="1"/>
      <w:marLeft w:val="0"/>
      <w:marRight w:val="0"/>
      <w:marTop w:val="0"/>
      <w:marBottom w:val="0"/>
      <w:divBdr>
        <w:top w:val="none" w:sz="0" w:space="0" w:color="auto"/>
        <w:left w:val="none" w:sz="0" w:space="0" w:color="auto"/>
        <w:bottom w:val="none" w:sz="0" w:space="0" w:color="auto"/>
        <w:right w:val="none" w:sz="0" w:space="0" w:color="auto"/>
      </w:divBdr>
      <w:divsChild>
        <w:div w:id="112336313">
          <w:marLeft w:val="0"/>
          <w:marRight w:val="0"/>
          <w:marTop w:val="0"/>
          <w:marBottom w:val="0"/>
          <w:divBdr>
            <w:top w:val="none" w:sz="0" w:space="0" w:color="auto"/>
            <w:left w:val="none" w:sz="0" w:space="0" w:color="auto"/>
            <w:bottom w:val="none" w:sz="0" w:space="0" w:color="auto"/>
            <w:right w:val="none" w:sz="0" w:space="0" w:color="auto"/>
          </w:divBdr>
        </w:div>
        <w:div w:id="116992918">
          <w:marLeft w:val="0"/>
          <w:marRight w:val="0"/>
          <w:marTop w:val="0"/>
          <w:marBottom w:val="0"/>
          <w:divBdr>
            <w:top w:val="none" w:sz="0" w:space="0" w:color="auto"/>
            <w:left w:val="none" w:sz="0" w:space="0" w:color="auto"/>
            <w:bottom w:val="none" w:sz="0" w:space="0" w:color="auto"/>
            <w:right w:val="none" w:sz="0" w:space="0" w:color="auto"/>
          </w:divBdr>
        </w:div>
        <w:div w:id="212933457">
          <w:marLeft w:val="0"/>
          <w:marRight w:val="0"/>
          <w:marTop w:val="0"/>
          <w:marBottom w:val="0"/>
          <w:divBdr>
            <w:top w:val="none" w:sz="0" w:space="0" w:color="auto"/>
            <w:left w:val="none" w:sz="0" w:space="0" w:color="auto"/>
            <w:bottom w:val="none" w:sz="0" w:space="0" w:color="auto"/>
            <w:right w:val="none" w:sz="0" w:space="0" w:color="auto"/>
          </w:divBdr>
        </w:div>
        <w:div w:id="238683850">
          <w:marLeft w:val="0"/>
          <w:marRight w:val="0"/>
          <w:marTop w:val="0"/>
          <w:marBottom w:val="0"/>
          <w:divBdr>
            <w:top w:val="none" w:sz="0" w:space="0" w:color="auto"/>
            <w:left w:val="none" w:sz="0" w:space="0" w:color="auto"/>
            <w:bottom w:val="none" w:sz="0" w:space="0" w:color="auto"/>
            <w:right w:val="none" w:sz="0" w:space="0" w:color="auto"/>
          </w:divBdr>
        </w:div>
        <w:div w:id="394552596">
          <w:marLeft w:val="0"/>
          <w:marRight w:val="0"/>
          <w:marTop w:val="0"/>
          <w:marBottom w:val="0"/>
          <w:divBdr>
            <w:top w:val="none" w:sz="0" w:space="0" w:color="auto"/>
            <w:left w:val="none" w:sz="0" w:space="0" w:color="auto"/>
            <w:bottom w:val="none" w:sz="0" w:space="0" w:color="auto"/>
            <w:right w:val="none" w:sz="0" w:space="0" w:color="auto"/>
          </w:divBdr>
        </w:div>
        <w:div w:id="471411164">
          <w:marLeft w:val="0"/>
          <w:marRight w:val="0"/>
          <w:marTop w:val="0"/>
          <w:marBottom w:val="0"/>
          <w:divBdr>
            <w:top w:val="none" w:sz="0" w:space="0" w:color="auto"/>
            <w:left w:val="none" w:sz="0" w:space="0" w:color="auto"/>
            <w:bottom w:val="none" w:sz="0" w:space="0" w:color="auto"/>
            <w:right w:val="none" w:sz="0" w:space="0" w:color="auto"/>
          </w:divBdr>
        </w:div>
        <w:div w:id="505219247">
          <w:marLeft w:val="0"/>
          <w:marRight w:val="0"/>
          <w:marTop w:val="0"/>
          <w:marBottom w:val="0"/>
          <w:divBdr>
            <w:top w:val="none" w:sz="0" w:space="0" w:color="auto"/>
            <w:left w:val="none" w:sz="0" w:space="0" w:color="auto"/>
            <w:bottom w:val="none" w:sz="0" w:space="0" w:color="auto"/>
            <w:right w:val="none" w:sz="0" w:space="0" w:color="auto"/>
          </w:divBdr>
        </w:div>
        <w:div w:id="578254527">
          <w:marLeft w:val="0"/>
          <w:marRight w:val="0"/>
          <w:marTop w:val="0"/>
          <w:marBottom w:val="0"/>
          <w:divBdr>
            <w:top w:val="none" w:sz="0" w:space="0" w:color="auto"/>
            <w:left w:val="none" w:sz="0" w:space="0" w:color="auto"/>
            <w:bottom w:val="none" w:sz="0" w:space="0" w:color="auto"/>
            <w:right w:val="none" w:sz="0" w:space="0" w:color="auto"/>
          </w:divBdr>
        </w:div>
        <w:div w:id="615791371">
          <w:marLeft w:val="0"/>
          <w:marRight w:val="0"/>
          <w:marTop w:val="0"/>
          <w:marBottom w:val="0"/>
          <w:divBdr>
            <w:top w:val="none" w:sz="0" w:space="0" w:color="auto"/>
            <w:left w:val="none" w:sz="0" w:space="0" w:color="auto"/>
            <w:bottom w:val="none" w:sz="0" w:space="0" w:color="auto"/>
            <w:right w:val="none" w:sz="0" w:space="0" w:color="auto"/>
          </w:divBdr>
        </w:div>
        <w:div w:id="774515996">
          <w:marLeft w:val="0"/>
          <w:marRight w:val="0"/>
          <w:marTop w:val="0"/>
          <w:marBottom w:val="0"/>
          <w:divBdr>
            <w:top w:val="none" w:sz="0" w:space="0" w:color="auto"/>
            <w:left w:val="none" w:sz="0" w:space="0" w:color="auto"/>
            <w:bottom w:val="none" w:sz="0" w:space="0" w:color="auto"/>
            <w:right w:val="none" w:sz="0" w:space="0" w:color="auto"/>
          </w:divBdr>
        </w:div>
        <w:div w:id="848370988">
          <w:marLeft w:val="0"/>
          <w:marRight w:val="0"/>
          <w:marTop w:val="0"/>
          <w:marBottom w:val="0"/>
          <w:divBdr>
            <w:top w:val="none" w:sz="0" w:space="0" w:color="auto"/>
            <w:left w:val="none" w:sz="0" w:space="0" w:color="auto"/>
            <w:bottom w:val="none" w:sz="0" w:space="0" w:color="auto"/>
            <w:right w:val="none" w:sz="0" w:space="0" w:color="auto"/>
          </w:divBdr>
        </w:div>
        <w:div w:id="1329364459">
          <w:marLeft w:val="0"/>
          <w:marRight w:val="0"/>
          <w:marTop w:val="0"/>
          <w:marBottom w:val="0"/>
          <w:divBdr>
            <w:top w:val="none" w:sz="0" w:space="0" w:color="auto"/>
            <w:left w:val="none" w:sz="0" w:space="0" w:color="auto"/>
            <w:bottom w:val="none" w:sz="0" w:space="0" w:color="auto"/>
            <w:right w:val="none" w:sz="0" w:space="0" w:color="auto"/>
          </w:divBdr>
        </w:div>
        <w:div w:id="1329407482">
          <w:marLeft w:val="0"/>
          <w:marRight w:val="0"/>
          <w:marTop w:val="0"/>
          <w:marBottom w:val="0"/>
          <w:divBdr>
            <w:top w:val="none" w:sz="0" w:space="0" w:color="auto"/>
            <w:left w:val="none" w:sz="0" w:space="0" w:color="auto"/>
            <w:bottom w:val="none" w:sz="0" w:space="0" w:color="auto"/>
            <w:right w:val="none" w:sz="0" w:space="0" w:color="auto"/>
          </w:divBdr>
        </w:div>
        <w:div w:id="1558475701">
          <w:marLeft w:val="0"/>
          <w:marRight w:val="0"/>
          <w:marTop w:val="0"/>
          <w:marBottom w:val="0"/>
          <w:divBdr>
            <w:top w:val="none" w:sz="0" w:space="0" w:color="auto"/>
            <w:left w:val="none" w:sz="0" w:space="0" w:color="auto"/>
            <w:bottom w:val="none" w:sz="0" w:space="0" w:color="auto"/>
            <w:right w:val="none" w:sz="0" w:space="0" w:color="auto"/>
          </w:divBdr>
        </w:div>
        <w:div w:id="1712996825">
          <w:marLeft w:val="0"/>
          <w:marRight w:val="0"/>
          <w:marTop w:val="0"/>
          <w:marBottom w:val="0"/>
          <w:divBdr>
            <w:top w:val="none" w:sz="0" w:space="0" w:color="auto"/>
            <w:left w:val="none" w:sz="0" w:space="0" w:color="auto"/>
            <w:bottom w:val="none" w:sz="0" w:space="0" w:color="auto"/>
            <w:right w:val="none" w:sz="0" w:space="0" w:color="auto"/>
          </w:divBdr>
        </w:div>
        <w:div w:id="1882858782">
          <w:marLeft w:val="0"/>
          <w:marRight w:val="0"/>
          <w:marTop w:val="0"/>
          <w:marBottom w:val="0"/>
          <w:divBdr>
            <w:top w:val="none" w:sz="0" w:space="0" w:color="auto"/>
            <w:left w:val="none" w:sz="0" w:space="0" w:color="auto"/>
            <w:bottom w:val="none" w:sz="0" w:space="0" w:color="auto"/>
            <w:right w:val="none" w:sz="0" w:space="0" w:color="auto"/>
          </w:divBdr>
        </w:div>
      </w:divsChild>
    </w:div>
    <w:div w:id="1522669328">
      <w:bodyDiv w:val="1"/>
      <w:marLeft w:val="240"/>
      <w:marRight w:val="240"/>
      <w:marTop w:val="240"/>
      <w:marBottom w:val="480"/>
      <w:divBdr>
        <w:top w:val="none" w:sz="0" w:space="0" w:color="auto"/>
        <w:left w:val="none" w:sz="0" w:space="0" w:color="auto"/>
        <w:bottom w:val="none" w:sz="0" w:space="0" w:color="auto"/>
        <w:right w:val="none" w:sz="0" w:space="0" w:color="auto"/>
      </w:divBdr>
      <w:divsChild>
        <w:div w:id="1311324029">
          <w:marLeft w:val="0"/>
          <w:marRight w:val="0"/>
          <w:marTop w:val="0"/>
          <w:marBottom w:val="0"/>
          <w:divBdr>
            <w:top w:val="none" w:sz="0" w:space="0" w:color="auto"/>
            <w:left w:val="none" w:sz="0" w:space="0" w:color="auto"/>
            <w:bottom w:val="none" w:sz="0" w:space="0" w:color="auto"/>
            <w:right w:val="none" w:sz="0" w:space="0" w:color="auto"/>
          </w:divBdr>
          <w:divsChild>
            <w:div w:id="145367234">
              <w:blockQuote w:val="1"/>
              <w:marLeft w:val="300"/>
              <w:marRight w:val="0"/>
              <w:marTop w:val="100"/>
              <w:marBottom w:val="100"/>
              <w:divBdr>
                <w:top w:val="none" w:sz="0" w:space="0" w:color="auto"/>
                <w:left w:val="none" w:sz="0" w:space="0" w:color="auto"/>
                <w:bottom w:val="none" w:sz="0" w:space="0" w:color="auto"/>
                <w:right w:val="none" w:sz="0" w:space="0" w:color="auto"/>
              </w:divBdr>
              <w:divsChild>
                <w:div w:id="1219243288">
                  <w:blockQuote w:val="1"/>
                  <w:marLeft w:val="30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531718676">
      <w:bodyDiv w:val="1"/>
      <w:marLeft w:val="240"/>
      <w:marRight w:val="240"/>
      <w:marTop w:val="240"/>
      <w:marBottom w:val="480"/>
      <w:divBdr>
        <w:top w:val="none" w:sz="0" w:space="0" w:color="auto"/>
        <w:left w:val="none" w:sz="0" w:space="0" w:color="auto"/>
        <w:bottom w:val="none" w:sz="0" w:space="0" w:color="auto"/>
        <w:right w:val="none" w:sz="0" w:space="0" w:color="auto"/>
      </w:divBdr>
      <w:divsChild>
        <w:div w:id="977492947">
          <w:marLeft w:val="0"/>
          <w:marRight w:val="0"/>
          <w:marTop w:val="0"/>
          <w:marBottom w:val="0"/>
          <w:divBdr>
            <w:top w:val="none" w:sz="0" w:space="0" w:color="auto"/>
            <w:left w:val="none" w:sz="0" w:space="0" w:color="auto"/>
            <w:bottom w:val="none" w:sz="0" w:space="0" w:color="auto"/>
            <w:right w:val="none" w:sz="0" w:space="0" w:color="auto"/>
          </w:divBdr>
          <w:divsChild>
            <w:div w:id="858398373">
              <w:blockQuote w:val="1"/>
              <w:marLeft w:val="300"/>
              <w:marRight w:val="0"/>
              <w:marTop w:val="100"/>
              <w:marBottom w:val="100"/>
              <w:divBdr>
                <w:top w:val="none" w:sz="0" w:space="0" w:color="auto"/>
                <w:left w:val="none" w:sz="0" w:space="0" w:color="auto"/>
                <w:bottom w:val="none" w:sz="0" w:space="0" w:color="auto"/>
                <w:right w:val="none" w:sz="0" w:space="0" w:color="auto"/>
              </w:divBdr>
              <w:divsChild>
                <w:div w:id="190072518">
                  <w:blockQuote w:val="1"/>
                  <w:marLeft w:val="30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567454049">
      <w:bodyDiv w:val="1"/>
      <w:marLeft w:val="240"/>
      <w:marRight w:val="240"/>
      <w:marTop w:val="240"/>
      <w:marBottom w:val="480"/>
      <w:divBdr>
        <w:top w:val="none" w:sz="0" w:space="0" w:color="auto"/>
        <w:left w:val="none" w:sz="0" w:space="0" w:color="auto"/>
        <w:bottom w:val="none" w:sz="0" w:space="0" w:color="auto"/>
        <w:right w:val="none" w:sz="0" w:space="0" w:color="auto"/>
      </w:divBdr>
      <w:divsChild>
        <w:div w:id="1389692754">
          <w:marLeft w:val="0"/>
          <w:marRight w:val="0"/>
          <w:marTop w:val="0"/>
          <w:marBottom w:val="0"/>
          <w:divBdr>
            <w:top w:val="none" w:sz="0" w:space="0" w:color="auto"/>
            <w:left w:val="none" w:sz="0" w:space="0" w:color="auto"/>
            <w:bottom w:val="none" w:sz="0" w:space="0" w:color="auto"/>
            <w:right w:val="none" w:sz="0" w:space="0" w:color="auto"/>
          </w:divBdr>
          <w:divsChild>
            <w:div w:id="1154763953">
              <w:blockQuote w:val="1"/>
              <w:marLeft w:val="335"/>
              <w:marRight w:val="0"/>
              <w:marTop w:val="100"/>
              <w:marBottom w:val="100"/>
              <w:divBdr>
                <w:top w:val="none" w:sz="0" w:space="0" w:color="auto"/>
                <w:left w:val="none" w:sz="0" w:space="0" w:color="auto"/>
                <w:bottom w:val="none" w:sz="0" w:space="0" w:color="auto"/>
                <w:right w:val="none" w:sz="0" w:space="0" w:color="auto"/>
              </w:divBdr>
              <w:divsChild>
                <w:div w:id="21830890">
                  <w:blockQuote w:val="1"/>
                  <w:marLeft w:val="335"/>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612591017">
      <w:bodyDiv w:val="1"/>
      <w:marLeft w:val="240"/>
      <w:marRight w:val="240"/>
      <w:marTop w:val="240"/>
      <w:marBottom w:val="480"/>
      <w:divBdr>
        <w:top w:val="none" w:sz="0" w:space="0" w:color="auto"/>
        <w:left w:val="none" w:sz="0" w:space="0" w:color="auto"/>
        <w:bottom w:val="none" w:sz="0" w:space="0" w:color="auto"/>
        <w:right w:val="none" w:sz="0" w:space="0" w:color="auto"/>
      </w:divBdr>
      <w:divsChild>
        <w:div w:id="385419704">
          <w:marLeft w:val="0"/>
          <w:marRight w:val="0"/>
          <w:marTop w:val="0"/>
          <w:marBottom w:val="0"/>
          <w:divBdr>
            <w:top w:val="none" w:sz="0" w:space="0" w:color="auto"/>
            <w:left w:val="none" w:sz="0" w:space="0" w:color="auto"/>
            <w:bottom w:val="none" w:sz="0" w:space="0" w:color="auto"/>
            <w:right w:val="none" w:sz="0" w:space="0" w:color="auto"/>
          </w:divBdr>
          <w:divsChild>
            <w:div w:id="1158033475">
              <w:blockQuote w:val="1"/>
              <w:marLeft w:val="300"/>
              <w:marRight w:val="0"/>
              <w:marTop w:val="100"/>
              <w:marBottom w:val="100"/>
              <w:divBdr>
                <w:top w:val="none" w:sz="0" w:space="0" w:color="auto"/>
                <w:left w:val="none" w:sz="0" w:space="0" w:color="auto"/>
                <w:bottom w:val="none" w:sz="0" w:space="0" w:color="auto"/>
                <w:right w:val="none" w:sz="0" w:space="0" w:color="auto"/>
              </w:divBdr>
              <w:divsChild>
                <w:div w:id="1376465391">
                  <w:blockQuote w:val="1"/>
                  <w:marLeft w:val="30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617172220">
      <w:bodyDiv w:val="1"/>
      <w:marLeft w:val="240"/>
      <w:marRight w:val="240"/>
      <w:marTop w:val="240"/>
      <w:marBottom w:val="480"/>
      <w:divBdr>
        <w:top w:val="none" w:sz="0" w:space="0" w:color="auto"/>
        <w:left w:val="none" w:sz="0" w:space="0" w:color="auto"/>
        <w:bottom w:val="none" w:sz="0" w:space="0" w:color="auto"/>
        <w:right w:val="none" w:sz="0" w:space="0" w:color="auto"/>
      </w:divBdr>
      <w:divsChild>
        <w:div w:id="935795793">
          <w:marLeft w:val="0"/>
          <w:marRight w:val="0"/>
          <w:marTop w:val="0"/>
          <w:marBottom w:val="0"/>
          <w:divBdr>
            <w:top w:val="none" w:sz="0" w:space="0" w:color="auto"/>
            <w:left w:val="none" w:sz="0" w:space="0" w:color="auto"/>
            <w:bottom w:val="none" w:sz="0" w:space="0" w:color="auto"/>
            <w:right w:val="none" w:sz="0" w:space="0" w:color="auto"/>
          </w:divBdr>
          <w:divsChild>
            <w:div w:id="1831677216">
              <w:blockQuote w:val="1"/>
              <w:marLeft w:val="335"/>
              <w:marRight w:val="0"/>
              <w:marTop w:val="100"/>
              <w:marBottom w:val="100"/>
              <w:divBdr>
                <w:top w:val="none" w:sz="0" w:space="0" w:color="auto"/>
                <w:left w:val="none" w:sz="0" w:space="0" w:color="auto"/>
                <w:bottom w:val="none" w:sz="0" w:space="0" w:color="auto"/>
                <w:right w:val="none" w:sz="0" w:space="0" w:color="auto"/>
              </w:divBdr>
              <w:divsChild>
                <w:div w:id="1620143665">
                  <w:blockQuote w:val="1"/>
                  <w:marLeft w:val="335"/>
                  <w:marRight w:val="0"/>
                  <w:marTop w:val="100"/>
                  <w:marBottom w:val="100"/>
                  <w:divBdr>
                    <w:top w:val="none" w:sz="0" w:space="0" w:color="auto"/>
                    <w:left w:val="none" w:sz="0" w:space="0" w:color="auto"/>
                    <w:bottom w:val="none" w:sz="0" w:space="0" w:color="auto"/>
                    <w:right w:val="none" w:sz="0" w:space="0" w:color="auto"/>
                  </w:divBdr>
                  <w:divsChild>
                    <w:div w:id="285162970">
                      <w:blockQuote w:val="1"/>
                      <w:marLeft w:val="335"/>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54524125">
      <w:bodyDiv w:val="1"/>
      <w:marLeft w:val="0"/>
      <w:marRight w:val="0"/>
      <w:marTop w:val="0"/>
      <w:marBottom w:val="0"/>
      <w:divBdr>
        <w:top w:val="none" w:sz="0" w:space="0" w:color="auto"/>
        <w:left w:val="none" w:sz="0" w:space="0" w:color="auto"/>
        <w:bottom w:val="none" w:sz="0" w:space="0" w:color="auto"/>
        <w:right w:val="none" w:sz="0" w:space="0" w:color="auto"/>
      </w:divBdr>
    </w:div>
    <w:div w:id="1655183495">
      <w:bodyDiv w:val="1"/>
      <w:marLeft w:val="240"/>
      <w:marRight w:val="240"/>
      <w:marTop w:val="240"/>
      <w:marBottom w:val="480"/>
      <w:divBdr>
        <w:top w:val="none" w:sz="0" w:space="0" w:color="auto"/>
        <w:left w:val="none" w:sz="0" w:space="0" w:color="auto"/>
        <w:bottom w:val="none" w:sz="0" w:space="0" w:color="auto"/>
        <w:right w:val="none" w:sz="0" w:space="0" w:color="auto"/>
      </w:divBdr>
      <w:divsChild>
        <w:div w:id="1288783282">
          <w:marLeft w:val="0"/>
          <w:marRight w:val="0"/>
          <w:marTop w:val="0"/>
          <w:marBottom w:val="0"/>
          <w:divBdr>
            <w:top w:val="none" w:sz="0" w:space="0" w:color="auto"/>
            <w:left w:val="none" w:sz="0" w:space="0" w:color="auto"/>
            <w:bottom w:val="none" w:sz="0" w:space="0" w:color="auto"/>
            <w:right w:val="none" w:sz="0" w:space="0" w:color="auto"/>
          </w:divBdr>
          <w:divsChild>
            <w:div w:id="1423529825">
              <w:blockQuote w:val="1"/>
              <w:marLeft w:val="320"/>
              <w:marRight w:val="0"/>
              <w:marTop w:val="100"/>
              <w:marBottom w:val="100"/>
              <w:divBdr>
                <w:top w:val="none" w:sz="0" w:space="0" w:color="auto"/>
                <w:left w:val="none" w:sz="0" w:space="0" w:color="auto"/>
                <w:bottom w:val="none" w:sz="0" w:space="0" w:color="auto"/>
                <w:right w:val="none" w:sz="0" w:space="0" w:color="auto"/>
              </w:divBdr>
              <w:divsChild>
                <w:div w:id="971135581">
                  <w:blockQuote w:val="1"/>
                  <w:marLeft w:val="3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689260012">
      <w:bodyDiv w:val="1"/>
      <w:marLeft w:val="240"/>
      <w:marRight w:val="240"/>
      <w:marTop w:val="240"/>
      <w:marBottom w:val="480"/>
      <w:divBdr>
        <w:top w:val="none" w:sz="0" w:space="0" w:color="auto"/>
        <w:left w:val="none" w:sz="0" w:space="0" w:color="auto"/>
        <w:bottom w:val="none" w:sz="0" w:space="0" w:color="auto"/>
        <w:right w:val="none" w:sz="0" w:space="0" w:color="auto"/>
      </w:divBdr>
      <w:divsChild>
        <w:div w:id="1370255517">
          <w:marLeft w:val="0"/>
          <w:marRight w:val="0"/>
          <w:marTop w:val="0"/>
          <w:marBottom w:val="0"/>
          <w:divBdr>
            <w:top w:val="none" w:sz="0" w:space="0" w:color="auto"/>
            <w:left w:val="none" w:sz="0" w:space="0" w:color="auto"/>
            <w:bottom w:val="none" w:sz="0" w:space="0" w:color="auto"/>
            <w:right w:val="none" w:sz="0" w:space="0" w:color="auto"/>
          </w:divBdr>
          <w:divsChild>
            <w:div w:id="1733263034">
              <w:blockQuote w:val="1"/>
              <w:marLeft w:val="300"/>
              <w:marRight w:val="0"/>
              <w:marTop w:val="100"/>
              <w:marBottom w:val="100"/>
              <w:divBdr>
                <w:top w:val="none" w:sz="0" w:space="0" w:color="auto"/>
                <w:left w:val="none" w:sz="0" w:space="0" w:color="auto"/>
                <w:bottom w:val="none" w:sz="0" w:space="0" w:color="auto"/>
                <w:right w:val="none" w:sz="0" w:space="0" w:color="auto"/>
              </w:divBdr>
              <w:divsChild>
                <w:div w:id="915241311">
                  <w:blockQuote w:val="1"/>
                  <w:marLeft w:val="30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697074213">
      <w:bodyDiv w:val="1"/>
      <w:marLeft w:val="240"/>
      <w:marRight w:val="240"/>
      <w:marTop w:val="240"/>
      <w:marBottom w:val="480"/>
      <w:divBdr>
        <w:top w:val="none" w:sz="0" w:space="0" w:color="auto"/>
        <w:left w:val="none" w:sz="0" w:space="0" w:color="auto"/>
        <w:bottom w:val="none" w:sz="0" w:space="0" w:color="auto"/>
        <w:right w:val="none" w:sz="0" w:space="0" w:color="auto"/>
      </w:divBdr>
      <w:divsChild>
        <w:div w:id="721634608">
          <w:marLeft w:val="0"/>
          <w:marRight w:val="0"/>
          <w:marTop w:val="0"/>
          <w:marBottom w:val="0"/>
          <w:divBdr>
            <w:top w:val="none" w:sz="0" w:space="0" w:color="auto"/>
            <w:left w:val="none" w:sz="0" w:space="0" w:color="auto"/>
            <w:bottom w:val="none" w:sz="0" w:space="0" w:color="auto"/>
            <w:right w:val="none" w:sz="0" w:space="0" w:color="auto"/>
          </w:divBdr>
          <w:divsChild>
            <w:div w:id="326516481">
              <w:blockQuote w:val="1"/>
              <w:marLeft w:val="300"/>
              <w:marRight w:val="0"/>
              <w:marTop w:val="100"/>
              <w:marBottom w:val="100"/>
              <w:divBdr>
                <w:top w:val="none" w:sz="0" w:space="0" w:color="auto"/>
                <w:left w:val="none" w:sz="0" w:space="0" w:color="auto"/>
                <w:bottom w:val="none" w:sz="0" w:space="0" w:color="auto"/>
                <w:right w:val="none" w:sz="0" w:space="0" w:color="auto"/>
              </w:divBdr>
              <w:divsChild>
                <w:div w:id="1698384545">
                  <w:blockQuote w:val="1"/>
                  <w:marLeft w:val="30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711342324">
      <w:bodyDiv w:val="1"/>
      <w:marLeft w:val="240"/>
      <w:marRight w:val="240"/>
      <w:marTop w:val="240"/>
      <w:marBottom w:val="480"/>
      <w:divBdr>
        <w:top w:val="none" w:sz="0" w:space="0" w:color="auto"/>
        <w:left w:val="none" w:sz="0" w:space="0" w:color="auto"/>
        <w:bottom w:val="none" w:sz="0" w:space="0" w:color="auto"/>
        <w:right w:val="none" w:sz="0" w:space="0" w:color="auto"/>
      </w:divBdr>
      <w:divsChild>
        <w:div w:id="231428641">
          <w:marLeft w:val="0"/>
          <w:marRight w:val="0"/>
          <w:marTop w:val="0"/>
          <w:marBottom w:val="0"/>
          <w:divBdr>
            <w:top w:val="none" w:sz="0" w:space="0" w:color="auto"/>
            <w:left w:val="none" w:sz="0" w:space="0" w:color="auto"/>
            <w:bottom w:val="none" w:sz="0" w:space="0" w:color="auto"/>
            <w:right w:val="none" w:sz="0" w:space="0" w:color="auto"/>
          </w:divBdr>
          <w:divsChild>
            <w:div w:id="1924296899">
              <w:blockQuote w:val="1"/>
              <w:marLeft w:val="300"/>
              <w:marRight w:val="0"/>
              <w:marTop w:val="100"/>
              <w:marBottom w:val="100"/>
              <w:divBdr>
                <w:top w:val="none" w:sz="0" w:space="0" w:color="auto"/>
                <w:left w:val="none" w:sz="0" w:space="0" w:color="auto"/>
                <w:bottom w:val="none" w:sz="0" w:space="0" w:color="auto"/>
                <w:right w:val="none" w:sz="0" w:space="0" w:color="auto"/>
              </w:divBdr>
              <w:divsChild>
                <w:div w:id="1878394216">
                  <w:blockQuote w:val="1"/>
                  <w:marLeft w:val="30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711608903">
      <w:bodyDiv w:val="1"/>
      <w:marLeft w:val="0"/>
      <w:marRight w:val="0"/>
      <w:marTop w:val="0"/>
      <w:marBottom w:val="0"/>
      <w:divBdr>
        <w:top w:val="none" w:sz="0" w:space="0" w:color="auto"/>
        <w:left w:val="none" w:sz="0" w:space="0" w:color="auto"/>
        <w:bottom w:val="none" w:sz="0" w:space="0" w:color="auto"/>
        <w:right w:val="none" w:sz="0" w:space="0" w:color="auto"/>
      </w:divBdr>
    </w:div>
    <w:div w:id="1712416755">
      <w:bodyDiv w:val="1"/>
      <w:marLeft w:val="240"/>
      <w:marRight w:val="240"/>
      <w:marTop w:val="240"/>
      <w:marBottom w:val="480"/>
      <w:divBdr>
        <w:top w:val="none" w:sz="0" w:space="0" w:color="auto"/>
        <w:left w:val="none" w:sz="0" w:space="0" w:color="auto"/>
        <w:bottom w:val="none" w:sz="0" w:space="0" w:color="auto"/>
        <w:right w:val="none" w:sz="0" w:space="0" w:color="auto"/>
      </w:divBdr>
      <w:divsChild>
        <w:div w:id="919756599">
          <w:marLeft w:val="0"/>
          <w:marRight w:val="0"/>
          <w:marTop w:val="0"/>
          <w:marBottom w:val="0"/>
          <w:divBdr>
            <w:top w:val="none" w:sz="0" w:space="0" w:color="auto"/>
            <w:left w:val="none" w:sz="0" w:space="0" w:color="auto"/>
            <w:bottom w:val="none" w:sz="0" w:space="0" w:color="auto"/>
            <w:right w:val="none" w:sz="0" w:space="0" w:color="auto"/>
          </w:divBdr>
          <w:divsChild>
            <w:div w:id="1293900207">
              <w:blockQuote w:val="1"/>
              <w:marLeft w:val="300"/>
              <w:marRight w:val="0"/>
              <w:marTop w:val="100"/>
              <w:marBottom w:val="100"/>
              <w:divBdr>
                <w:top w:val="none" w:sz="0" w:space="0" w:color="auto"/>
                <w:left w:val="none" w:sz="0" w:space="0" w:color="auto"/>
                <w:bottom w:val="none" w:sz="0" w:space="0" w:color="auto"/>
                <w:right w:val="none" w:sz="0" w:space="0" w:color="auto"/>
              </w:divBdr>
              <w:divsChild>
                <w:div w:id="1369993873">
                  <w:blockQuote w:val="1"/>
                  <w:marLeft w:val="30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714159724">
      <w:bodyDiv w:val="1"/>
      <w:marLeft w:val="0"/>
      <w:marRight w:val="0"/>
      <w:marTop w:val="0"/>
      <w:marBottom w:val="0"/>
      <w:divBdr>
        <w:top w:val="none" w:sz="0" w:space="0" w:color="auto"/>
        <w:left w:val="none" w:sz="0" w:space="0" w:color="auto"/>
        <w:bottom w:val="none" w:sz="0" w:space="0" w:color="auto"/>
        <w:right w:val="none" w:sz="0" w:space="0" w:color="auto"/>
      </w:divBdr>
      <w:divsChild>
        <w:div w:id="189757727">
          <w:marLeft w:val="0"/>
          <w:marRight w:val="0"/>
          <w:marTop w:val="0"/>
          <w:marBottom w:val="0"/>
          <w:divBdr>
            <w:top w:val="none" w:sz="0" w:space="0" w:color="auto"/>
            <w:left w:val="none" w:sz="0" w:space="0" w:color="auto"/>
            <w:bottom w:val="none" w:sz="0" w:space="0" w:color="auto"/>
            <w:right w:val="none" w:sz="0" w:space="0" w:color="auto"/>
          </w:divBdr>
        </w:div>
        <w:div w:id="214197456">
          <w:marLeft w:val="0"/>
          <w:marRight w:val="0"/>
          <w:marTop w:val="0"/>
          <w:marBottom w:val="0"/>
          <w:divBdr>
            <w:top w:val="none" w:sz="0" w:space="0" w:color="auto"/>
            <w:left w:val="none" w:sz="0" w:space="0" w:color="auto"/>
            <w:bottom w:val="none" w:sz="0" w:space="0" w:color="auto"/>
            <w:right w:val="none" w:sz="0" w:space="0" w:color="auto"/>
          </w:divBdr>
        </w:div>
        <w:div w:id="817384826">
          <w:marLeft w:val="0"/>
          <w:marRight w:val="0"/>
          <w:marTop w:val="0"/>
          <w:marBottom w:val="0"/>
          <w:divBdr>
            <w:top w:val="none" w:sz="0" w:space="0" w:color="auto"/>
            <w:left w:val="none" w:sz="0" w:space="0" w:color="auto"/>
            <w:bottom w:val="none" w:sz="0" w:space="0" w:color="auto"/>
            <w:right w:val="none" w:sz="0" w:space="0" w:color="auto"/>
          </w:divBdr>
        </w:div>
        <w:div w:id="826089909">
          <w:marLeft w:val="0"/>
          <w:marRight w:val="0"/>
          <w:marTop w:val="0"/>
          <w:marBottom w:val="0"/>
          <w:divBdr>
            <w:top w:val="none" w:sz="0" w:space="0" w:color="auto"/>
            <w:left w:val="none" w:sz="0" w:space="0" w:color="auto"/>
            <w:bottom w:val="none" w:sz="0" w:space="0" w:color="auto"/>
            <w:right w:val="none" w:sz="0" w:space="0" w:color="auto"/>
          </w:divBdr>
        </w:div>
        <w:div w:id="878319290">
          <w:marLeft w:val="0"/>
          <w:marRight w:val="0"/>
          <w:marTop w:val="0"/>
          <w:marBottom w:val="0"/>
          <w:divBdr>
            <w:top w:val="none" w:sz="0" w:space="0" w:color="auto"/>
            <w:left w:val="none" w:sz="0" w:space="0" w:color="auto"/>
            <w:bottom w:val="none" w:sz="0" w:space="0" w:color="auto"/>
            <w:right w:val="none" w:sz="0" w:space="0" w:color="auto"/>
          </w:divBdr>
        </w:div>
        <w:div w:id="930360243">
          <w:marLeft w:val="0"/>
          <w:marRight w:val="0"/>
          <w:marTop w:val="0"/>
          <w:marBottom w:val="0"/>
          <w:divBdr>
            <w:top w:val="none" w:sz="0" w:space="0" w:color="auto"/>
            <w:left w:val="none" w:sz="0" w:space="0" w:color="auto"/>
            <w:bottom w:val="none" w:sz="0" w:space="0" w:color="auto"/>
            <w:right w:val="none" w:sz="0" w:space="0" w:color="auto"/>
          </w:divBdr>
        </w:div>
        <w:div w:id="972174622">
          <w:marLeft w:val="0"/>
          <w:marRight w:val="0"/>
          <w:marTop w:val="0"/>
          <w:marBottom w:val="0"/>
          <w:divBdr>
            <w:top w:val="none" w:sz="0" w:space="0" w:color="auto"/>
            <w:left w:val="none" w:sz="0" w:space="0" w:color="auto"/>
            <w:bottom w:val="none" w:sz="0" w:space="0" w:color="auto"/>
            <w:right w:val="none" w:sz="0" w:space="0" w:color="auto"/>
          </w:divBdr>
        </w:div>
        <w:div w:id="983045146">
          <w:marLeft w:val="0"/>
          <w:marRight w:val="0"/>
          <w:marTop w:val="0"/>
          <w:marBottom w:val="0"/>
          <w:divBdr>
            <w:top w:val="none" w:sz="0" w:space="0" w:color="auto"/>
            <w:left w:val="none" w:sz="0" w:space="0" w:color="auto"/>
            <w:bottom w:val="none" w:sz="0" w:space="0" w:color="auto"/>
            <w:right w:val="none" w:sz="0" w:space="0" w:color="auto"/>
          </w:divBdr>
        </w:div>
        <w:div w:id="1047023514">
          <w:marLeft w:val="0"/>
          <w:marRight w:val="0"/>
          <w:marTop w:val="0"/>
          <w:marBottom w:val="0"/>
          <w:divBdr>
            <w:top w:val="none" w:sz="0" w:space="0" w:color="auto"/>
            <w:left w:val="none" w:sz="0" w:space="0" w:color="auto"/>
            <w:bottom w:val="none" w:sz="0" w:space="0" w:color="auto"/>
            <w:right w:val="none" w:sz="0" w:space="0" w:color="auto"/>
          </w:divBdr>
        </w:div>
        <w:div w:id="1120146935">
          <w:marLeft w:val="0"/>
          <w:marRight w:val="0"/>
          <w:marTop w:val="0"/>
          <w:marBottom w:val="0"/>
          <w:divBdr>
            <w:top w:val="none" w:sz="0" w:space="0" w:color="auto"/>
            <w:left w:val="none" w:sz="0" w:space="0" w:color="auto"/>
            <w:bottom w:val="none" w:sz="0" w:space="0" w:color="auto"/>
            <w:right w:val="none" w:sz="0" w:space="0" w:color="auto"/>
          </w:divBdr>
        </w:div>
        <w:div w:id="1140227542">
          <w:marLeft w:val="0"/>
          <w:marRight w:val="0"/>
          <w:marTop w:val="0"/>
          <w:marBottom w:val="0"/>
          <w:divBdr>
            <w:top w:val="none" w:sz="0" w:space="0" w:color="auto"/>
            <w:left w:val="none" w:sz="0" w:space="0" w:color="auto"/>
            <w:bottom w:val="none" w:sz="0" w:space="0" w:color="auto"/>
            <w:right w:val="none" w:sz="0" w:space="0" w:color="auto"/>
          </w:divBdr>
        </w:div>
        <w:div w:id="1276712160">
          <w:marLeft w:val="0"/>
          <w:marRight w:val="0"/>
          <w:marTop w:val="0"/>
          <w:marBottom w:val="0"/>
          <w:divBdr>
            <w:top w:val="none" w:sz="0" w:space="0" w:color="auto"/>
            <w:left w:val="none" w:sz="0" w:space="0" w:color="auto"/>
            <w:bottom w:val="none" w:sz="0" w:space="0" w:color="auto"/>
            <w:right w:val="none" w:sz="0" w:space="0" w:color="auto"/>
          </w:divBdr>
        </w:div>
        <w:div w:id="1368528543">
          <w:marLeft w:val="0"/>
          <w:marRight w:val="0"/>
          <w:marTop w:val="0"/>
          <w:marBottom w:val="0"/>
          <w:divBdr>
            <w:top w:val="none" w:sz="0" w:space="0" w:color="auto"/>
            <w:left w:val="none" w:sz="0" w:space="0" w:color="auto"/>
            <w:bottom w:val="none" w:sz="0" w:space="0" w:color="auto"/>
            <w:right w:val="none" w:sz="0" w:space="0" w:color="auto"/>
          </w:divBdr>
        </w:div>
        <w:div w:id="1594631336">
          <w:marLeft w:val="0"/>
          <w:marRight w:val="0"/>
          <w:marTop w:val="0"/>
          <w:marBottom w:val="0"/>
          <w:divBdr>
            <w:top w:val="none" w:sz="0" w:space="0" w:color="auto"/>
            <w:left w:val="none" w:sz="0" w:space="0" w:color="auto"/>
            <w:bottom w:val="none" w:sz="0" w:space="0" w:color="auto"/>
            <w:right w:val="none" w:sz="0" w:space="0" w:color="auto"/>
          </w:divBdr>
        </w:div>
        <w:div w:id="1629043888">
          <w:marLeft w:val="0"/>
          <w:marRight w:val="0"/>
          <w:marTop w:val="0"/>
          <w:marBottom w:val="0"/>
          <w:divBdr>
            <w:top w:val="none" w:sz="0" w:space="0" w:color="auto"/>
            <w:left w:val="none" w:sz="0" w:space="0" w:color="auto"/>
            <w:bottom w:val="none" w:sz="0" w:space="0" w:color="auto"/>
            <w:right w:val="none" w:sz="0" w:space="0" w:color="auto"/>
          </w:divBdr>
        </w:div>
        <w:div w:id="1659311467">
          <w:marLeft w:val="0"/>
          <w:marRight w:val="0"/>
          <w:marTop w:val="0"/>
          <w:marBottom w:val="0"/>
          <w:divBdr>
            <w:top w:val="none" w:sz="0" w:space="0" w:color="auto"/>
            <w:left w:val="none" w:sz="0" w:space="0" w:color="auto"/>
            <w:bottom w:val="none" w:sz="0" w:space="0" w:color="auto"/>
            <w:right w:val="none" w:sz="0" w:space="0" w:color="auto"/>
          </w:divBdr>
        </w:div>
        <w:div w:id="1664236153">
          <w:marLeft w:val="0"/>
          <w:marRight w:val="0"/>
          <w:marTop w:val="0"/>
          <w:marBottom w:val="0"/>
          <w:divBdr>
            <w:top w:val="none" w:sz="0" w:space="0" w:color="auto"/>
            <w:left w:val="none" w:sz="0" w:space="0" w:color="auto"/>
            <w:bottom w:val="none" w:sz="0" w:space="0" w:color="auto"/>
            <w:right w:val="none" w:sz="0" w:space="0" w:color="auto"/>
          </w:divBdr>
        </w:div>
        <w:div w:id="1783768600">
          <w:marLeft w:val="0"/>
          <w:marRight w:val="0"/>
          <w:marTop w:val="0"/>
          <w:marBottom w:val="0"/>
          <w:divBdr>
            <w:top w:val="none" w:sz="0" w:space="0" w:color="auto"/>
            <w:left w:val="none" w:sz="0" w:space="0" w:color="auto"/>
            <w:bottom w:val="none" w:sz="0" w:space="0" w:color="auto"/>
            <w:right w:val="none" w:sz="0" w:space="0" w:color="auto"/>
          </w:divBdr>
        </w:div>
        <w:div w:id="1809012581">
          <w:marLeft w:val="0"/>
          <w:marRight w:val="0"/>
          <w:marTop w:val="0"/>
          <w:marBottom w:val="0"/>
          <w:divBdr>
            <w:top w:val="none" w:sz="0" w:space="0" w:color="auto"/>
            <w:left w:val="none" w:sz="0" w:space="0" w:color="auto"/>
            <w:bottom w:val="none" w:sz="0" w:space="0" w:color="auto"/>
            <w:right w:val="none" w:sz="0" w:space="0" w:color="auto"/>
          </w:divBdr>
        </w:div>
        <w:div w:id="1829713206">
          <w:marLeft w:val="0"/>
          <w:marRight w:val="0"/>
          <w:marTop w:val="0"/>
          <w:marBottom w:val="0"/>
          <w:divBdr>
            <w:top w:val="none" w:sz="0" w:space="0" w:color="auto"/>
            <w:left w:val="none" w:sz="0" w:space="0" w:color="auto"/>
            <w:bottom w:val="none" w:sz="0" w:space="0" w:color="auto"/>
            <w:right w:val="none" w:sz="0" w:space="0" w:color="auto"/>
          </w:divBdr>
        </w:div>
        <w:div w:id="1948078257">
          <w:marLeft w:val="0"/>
          <w:marRight w:val="0"/>
          <w:marTop w:val="0"/>
          <w:marBottom w:val="0"/>
          <w:divBdr>
            <w:top w:val="none" w:sz="0" w:space="0" w:color="auto"/>
            <w:left w:val="none" w:sz="0" w:space="0" w:color="auto"/>
            <w:bottom w:val="none" w:sz="0" w:space="0" w:color="auto"/>
            <w:right w:val="none" w:sz="0" w:space="0" w:color="auto"/>
          </w:divBdr>
        </w:div>
        <w:div w:id="2063940592">
          <w:marLeft w:val="0"/>
          <w:marRight w:val="0"/>
          <w:marTop w:val="0"/>
          <w:marBottom w:val="0"/>
          <w:divBdr>
            <w:top w:val="none" w:sz="0" w:space="0" w:color="auto"/>
            <w:left w:val="none" w:sz="0" w:space="0" w:color="auto"/>
            <w:bottom w:val="none" w:sz="0" w:space="0" w:color="auto"/>
            <w:right w:val="none" w:sz="0" w:space="0" w:color="auto"/>
          </w:divBdr>
        </w:div>
        <w:div w:id="2080864704">
          <w:marLeft w:val="0"/>
          <w:marRight w:val="0"/>
          <w:marTop w:val="0"/>
          <w:marBottom w:val="0"/>
          <w:divBdr>
            <w:top w:val="none" w:sz="0" w:space="0" w:color="auto"/>
            <w:left w:val="none" w:sz="0" w:space="0" w:color="auto"/>
            <w:bottom w:val="none" w:sz="0" w:space="0" w:color="auto"/>
            <w:right w:val="none" w:sz="0" w:space="0" w:color="auto"/>
          </w:divBdr>
        </w:div>
      </w:divsChild>
    </w:div>
    <w:div w:id="1778482587">
      <w:bodyDiv w:val="1"/>
      <w:marLeft w:val="240"/>
      <w:marRight w:val="240"/>
      <w:marTop w:val="240"/>
      <w:marBottom w:val="480"/>
      <w:divBdr>
        <w:top w:val="none" w:sz="0" w:space="0" w:color="auto"/>
        <w:left w:val="none" w:sz="0" w:space="0" w:color="auto"/>
        <w:bottom w:val="none" w:sz="0" w:space="0" w:color="auto"/>
        <w:right w:val="none" w:sz="0" w:space="0" w:color="auto"/>
      </w:divBdr>
      <w:divsChild>
        <w:div w:id="1483081761">
          <w:marLeft w:val="0"/>
          <w:marRight w:val="0"/>
          <w:marTop w:val="0"/>
          <w:marBottom w:val="0"/>
          <w:divBdr>
            <w:top w:val="none" w:sz="0" w:space="0" w:color="auto"/>
            <w:left w:val="none" w:sz="0" w:space="0" w:color="auto"/>
            <w:bottom w:val="none" w:sz="0" w:space="0" w:color="auto"/>
            <w:right w:val="none" w:sz="0" w:space="0" w:color="auto"/>
          </w:divBdr>
          <w:divsChild>
            <w:div w:id="466968615">
              <w:blockQuote w:val="1"/>
              <w:marLeft w:val="320"/>
              <w:marRight w:val="0"/>
              <w:marTop w:val="100"/>
              <w:marBottom w:val="100"/>
              <w:divBdr>
                <w:top w:val="none" w:sz="0" w:space="0" w:color="auto"/>
                <w:left w:val="none" w:sz="0" w:space="0" w:color="auto"/>
                <w:bottom w:val="none" w:sz="0" w:space="0" w:color="auto"/>
                <w:right w:val="none" w:sz="0" w:space="0" w:color="auto"/>
              </w:divBdr>
              <w:divsChild>
                <w:div w:id="2086687150">
                  <w:blockQuote w:val="1"/>
                  <w:marLeft w:val="3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788692826">
      <w:bodyDiv w:val="1"/>
      <w:marLeft w:val="240"/>
      <w:marRight w:val="240"/>
      <w:marTop w:val="240"/>
      <w:marBottom w:val="480"/>
      <w:divBdr>
        <w:top w:val="none" w:sz="0" w:space="0" w:color="auto"/>
        <w:left w:val="none" w:sz="0" w:space="0" w:color="auto"/>
        <w:bottom w:val="none" w:sz="0" w:space="0" w:color="auto"/>
        <w:right w:val="none" w:sz="0" w:space="0" w:color="auto"/>
      </w:divBdr>
      <w:divsChild>
        <w:div w:id="839195913">
          <w:marLeft w:val="0"/>
          <w:marRight w:val="0"/>
          <w:marTop w:val="0"/>
          <w:marBottom w:val="0"/>
          <w:divBdr>
            <w:top w:val="none" w:sz="0" w:space="0" w:color="auto"/>
            <w:left w:val="none" w:sz="0" w:space="0" w:color="auto"/>
            <w:bottom w:val="none" w:sz="0" w:space="0" w:color="auto"/>
            <w:right w:val="none" w:sz="0" w:space="0" w:color="auto"/>
          </w:divBdr>
          <w:divsChild>
            <w:div w:id="1574854504">
              <w:blockQuote w:val="1"/>
              <w:marLeft w:val="320"/>
              <w:marRight w:val="0"/>
              <w:marTop w:val="100"/>
              <w:marBottom w:val="100"/>
              <w:divBdr>
                <w:top w:val="none" w:sz="0" w:space="0" w:color="auto"/>
                <w:left w:val="none" w:sz="0" w:space="0" w:color="auto"/>
                <w:bottom w:val="none" w:sz="0" w:space="0" w:color="auto"/>
                <w:right w:val="none" w:sz="0" w:space="0" w:color="auto"/>
              </w:divBdr>
              <w:divsChild>
                <w:div w:id="1109357068">
                  <w:blockQuote w:val="1"/>
                  <w:marLeft w:val="3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811483077">
      <w:bodyDiv w:val="1"/>
      <w:marLeft w:val="240"/>
      <w:marRight w:val="240"/>
      <w:marTop w:val="240"/>
      <w:marBottom w:val="480"/>
      <w:divBdr>
        <w:top w:val="none" w:sz="0" w:space="0" w:color="auto"/>
        <w:left w:val="none" w:sz="0" w:space="0" w:color="auto"/>
        <w:bottom w:val="none" w:sz="0" w:space="0" w:color="auto"/>
        <w:right w:val="none" w:sz="0" w:space="0" w:color="auto"/>
      </w:divBdr>
      <w:divsChild>
        <w:div w:id="103423381">
          <w:marLeft w:val="0"/>
          <w:marRight w:val="0"/>
          <w:marTop w:val="0"/>
          <w:marBottom w:val="0"/>
          <w:divBdr>
            <w:top w:val="none" w:sz="0" w:space="0" w:color="auto"/>
            <w:left w:val="none" w:sz="0" w:space="0" w:color="auto"/>
            <w:bottom w:val="none" w:sz="0" w:space="0" w:color="auto"/>
            <w:right w:val="none" w:sz="0" w:space="0" w:color="auto"/>
          </w:divBdr>
          <w:divsChild>
            <w:div w:id="517278701">
              <w:blockQuote w:val="1"/>
              <w:marLeft w:val="300"/>
              <w:marRight w:val="0"/>
              <w:marTop w:val="100"/>
              <w:marBottom w:val="100"/>
              <w:divBdr>
                <w:top w:val="none" w:sz="0" w:space="0" w:color="auto"/>
                <w:left w:val="none" w:sz="0" w:space="0" w:color="auto"/>
                <w:bottom w:val="none" w:sz="0" w:space="0" w:color="auto"/>
                <w:right w:val="none" w:sz="0" w:space="0" w:color="auto"/>
              </w:divBdr>
              <w:divsChild>
                <w:div w:id="55858720">
                  <w:blockQuote w:val="1"/>
                  <w:marLeft w:val="30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830749929">
      <w:bodyDiv w:val="1"/>
      <w:marLeft w:val="0"/>
      <w:marRight w:val="0"/>
      <w:marTop w:val="0"/>
      <w:marBottom w:val="0"/>
      <w:divBdr>
        <w:top w:val="none" w:sz="0" w:space="0" w:color="auto"/>
        <w:left w:val="none" w:sz="0" w:space="0" w:color="auto"/>
        <w:bottom w:val="none" w:sz="0" w:space="0" w:color="auto"/>
        <w:right w:val="none" w:sz="0" w:space="0" w:color="auto"/>
      </w:divBdr>
      <w:divsChild>
        <w:div w:id="723866458">
          <w:marLeft w:val="0"/>
          <w:marRight w:val="0"/>
          <w:marTop w:val="0"/>
          <w:marBottom w:val="0"/>
          <w:divBdr>
            <w:top w:val="none" w:sz="0" w:space="0" w:color="auto"/>
            <w:left w:val="none" w:sz="0" w:space="0" w:color="auto"/>
            <w:bottom w:val="none" w:sz="0" w:space="0" w:color="auto"/>
            <w:right w:val="none" w:sz="0" w:space="0" w:color="auto"/>
          </w:divBdr>
        </w:div>
        <w:div w:id="1247571245">
          <w:marLeft w:val="0"/>
          <w:marRight w:val="0"/>
          <w:marTop w:val="0"/>
          <w:marBottom w:val="0"/>
          <w:divBdr>
            <w:top w:val="none" w:sz="0" w:space="0" w:color="auto"/>
            <w:left w:val="none" w:sz="0" w:space="0" w:color="auto"/>
            <w:bottom w:val="none" w:sz="0" w:space="0" w:color="auto"/>
            <w:right w:val="none" w:sz="0" w:space="0" w:color="auto"/>
          </w:divBdr>
        </w:div>
      </w:divsChild>
    </w:div>
    <w:div w:id="1843859340">
      <w:bodyDiv w:val="1"/>
      <w:marLeft w:val="0"/>
      <w:marRight w:val="0"/>
      <w:marTop w:val="0"/>
      <w:marBottom w:val="0"/>
      <w:divBdr>
        <w:top w:val="none" w:sz="0" w:space="0" w:color="auto"/>
        <w:left w:val="none" w:sz="0" w:space="0" w:color="auto"/>
        <w:bottom w:val="none" w:sz="0" w:space="0" w:color="auto"/>
        <w:right w:val="none" w:sz="0" w:space="0" w:color="auto"/>
      </w:divBdr>
    </w:div>
    <w:div w:id="1851066137">
      <w:bodyDiv w:val="1"/>
      <w:marLeft w:val="240"/>
      <w:marRight w:val="240"/>
      <w:marTop w:val="240"/>
      <w:marBottom w:val="480"/>
      <w:divBdr>
        <w:top w:val="none" w:sz="0" w:space="0" w:color="auto"/>
        <w:left w:val="none" w:sz="0" w:space="0" w:color="auto"/>
        <w:bottom w:val="none" w:sz="0" w:space="0" w:color="auto"/>
        <w:right w:val="none" w:sz="0" w:space="0" w:color="auto"/>
      </w:divBdr>
      <w:divsChild>
        <w:div w:id="1874031870">
          <w:marLeft w:val="0"/>
          <w:marRight w:val="0"/>
          <w:marTop w:val="0"/>
          <w:marBottom w:val="0"/>
          <w:divBdr>
            <w:top w:val="none" w:sz="0" w:space="0" w:color="auto"/>
            <w:left w:val="none" w:sz="0" w:space="0" w:color="auto"/>
            <w:bottom w:val="none" w:sz="0" w:space="0" w:color="auto"/>
            <w:right w:val="none" w:sz="0" w:space="0" w:color="auto"/>
          </w:divBdr>
          <w:divsChild>
            <w:div w:id="1285237339">
              <w:blockQuote w:val="1"/>
              <w:marLeft w:val="300"/>
              <w:marRight w:val="0"/>
              <w:marTop w:val="100"/>
              <w:marBottom w:val="100"/>
              <w:divBdr>
                <w:top w:val="none" w:sz="0" w:space="0" w:color="auto"/>
                <w:left w:val="none" w:sz="0" w:space="0" w:color="auto"/>
                <w:bottom w:val="none" w:sz="0" w:space="0" w:color="auto"/>
                <w:right w:val="none" w:sz="0" w:space="0" w:color="auto"/>
              </w:divBdr>
              <w:divsChild>
                <w:div w:id="1785226739">
                  <w:blockQuote w:val="1"/>
                  <w:marLeft w:val="30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898929132">
      <w:bodyDiv w:val="1"/>
      <w:marLeft w:val="240"/>
      <w:marRight w:val="240"/>
      <w:marTop w:val="240"/>
      <w:marBottom w:val="480"/>
      <w:divBdr>
        <w:top w:val="none" w:sz="0" w:space="0" w:color="auto"/>
        <w:left w:val="none" w:sz="0" w:space="0" w:color="auto"/>
        <w:bottom w:val="none" w:sz="0" w:space="0" w:color="auto"/>
        <w:right w:val="none" w:sz="0" w:space="0" w:color="auto"/>
      </w:divBdr>
      <w:divsChild>
        <w:div w:id="554396205">
          <w:marLeft w:val="0"/>
          <w:marRight w:val="0"/>
          <w:marTop w:val="0"/>
          <w:marBottom w:val="0"/>
          <w:divBdr>
            <w:top w:val="none" w:sz="0" w:space="0" w:color="auto"/>
            <w:left w:val="none" w:sz="0" w:space="0" w:color="auto"/>
            <w:bottom w:val="none" w:sz="0" w:space="0" w:color="auto"/>
            <w:right w:val="none" w:sz="0" w:space="0" w:color="auto"/>
          </w:divBdr>
          <w:divsChild>
            <w:div w:id="1739089965">
              <w:blockQuote w:val="1"/>
              <w:marLeft w:val="335"/>
              <w:marRight w:val="0"/>
              <w:marTop w:val="100"/>
              <w:marBottom w:val="100"/>
              <w:divBdr>
                <w:top w:val="none" w:sz="0" w:space="0" w:color="auto"/>
                <w:left w:val="none" w:sz="0" w:space="0" w:color="auto"/>
                <w:bottom w:val="none" w:sz="0" w:space="0" w:color="auto"/>
                <w:right w:val="none" w:sz="0" w:space="0" w:color="auto"/>
              </w:divBdr>
              <w:divsChild>
                <w:div w:id="501897178">
                  <w:blockQuote w:val="1"/>
                  <w:marLeft w:val="335"/>
                  <w:marRight w:val="0"/>
                  <w:marTop w:val="100"/>
                  <w:marBottom w:val="100"/>
                  <w:divBdr>
                    <w:top w:val="none" w:sz="0" w:space="0" w:color="auto"/>
                    <w:left w:val="none" w:sz="0" w:space="0" w:color="auto"/>
                    <w:bottom w:val="none" w:sz="0" w:space="0" w:color="auto"/>
                    <w:right w:val="none" w:sz="0" w:space="0" w:color="auto"/>
                  </w:divBdr>
                  <w:divsChild>
                    <w:div w:id="1180659247">
                      <w:blockQuote w:val="1"/>
                      <w:marLeft w:val="335"/>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43567404">
      <w:bodyDiv w:val="1"/>
      <w:marLeft w:val="240"/>
      <w:marRight w:val="240"/>
      <w:marTop w:val="240"/>
      <w:marBottom w:val="480"/>
      <w:divBdr>
        <w:top w:val="none" w:sz="0" w:space="0" w:color="auto"/>
        <w:left w:val="none" w:sz="0" w:space="0" w:color="auto"/>
        <w:bottom w:val="none" w:sz="0" w:space="0" w:color="auto"/>
        <w:right w:val="none" w:sz="0" w:space="0" w:color="auto"/>
      </w:divBdr>
      <w:divsChild>
        <w:div w:id="714308346">
          <w:marLeft w:val="0"/>
          <w:marRight w:val="0"/>
          <w:marTop w:val="0"/>
          <w:marBottom w:val="0"/>
          <w:divBdr>
            <w:top w:val="none" w:sz="0" w:space="0" w:color="auto"/>
            <w:left w:val="none" w:sz="0" w:space="0" w:color="auto"/>
            <w:bottom w:val="none" w:sz="0" w:space="0" w:color="auto"/>
            <w:right w:val="none" w:sz="0" w:space="0" w:color="auto"/>
          </w:divBdr>
        </w:div>
      </w:divsChild>
    </w:div>
    <w:div w:id="1959874631">
      <w:bodyDiv w:val="1"/>
      <w:marLeft w:val="240"/>
      <w:marRight w:val="240"/>
      <w:marTop w:val="240"/>
      <w:marBottom w:val="480"/>
      <w:divBdr>
        <w:top w:val="none" w:sz="0" w:space="0" w:color="auto"/>
        <w:left w:val="none" w:sz="0" w:space="0" w:color="auto"/>
        <w:bottom w:val="none" w:sz="0" w:space="0" w:color="auto"/>
        <w:right w:val="none" w:sz="0" w:space="0" w:color="auto"/>
      </w:divBdr>
      <w:divsChild>
        <w:div w:id="2105344770">
          <w:marLeft w:val="0"/>
          <w:marRight w:val="0"/>
          <w:marTop w:val="0"/>
          <w:marBottom w:val="0"/>
          <w:divBdr>
            <w:top w:val="none" w:sz="0" w:space="0" w:color="auto"/>
            <w:left w:val="none" w:sz="0" w:space="0" w:color="auto"/>
            <w:bottom w:val="none" w:sz="0" w:space="0" w:color="auto"/>
            <w:right w:val="none" w:sz="0" w:space="0" w:color="auto"/>
          </w:divBdr>
          <w:divsChild>
            <w:div w:id="1882551648">
              <w:blockQuote w:val="1"/>
              <w:marLeft w:val="335"/>
              <w:marRight w:val="0"/>
              <w:marTop w:val="100"/>
              <w:marBottom w:val="100"/>
              <w:divBdr>
                <w:top w:val="none" w:sz="0" w:space="0" w:color="auto"/>
                <w:left w:val="none" w:sz="0" w:space="0" w:color="auto"/>
                <w:bottom w:val="none" w:sz="0" w:space="0" w:color="auto"/>
                <w:right w:val="none" w:sz="0" w:space="0" w:color="auto"/>
              </w:divBdr>
              <w:divsChild>
                <w:div w:id="820923157">
                  <w:blockQuote w:val="1"/>
                  <w:marLeft w:val="335"/>
                  <w:marRight w:val="0"/>
                  <w:marTop w:val="100"/>
                  <w:marBottom w:val="100"/>
                  <w:divBdr>
                    <w:top w:val="none" w:sz="0" w:space="0" w:color="auto"/>
                    <w:left w:val="none" w:sz="0" w:space="0" w:color="auto"/>
                    <w:bottom w:val="none" w:sz="0" w:space="0" w:color="auto"/>
                    <w:right w:val="none" w:sz="0" w:space="0" w:color="auto"/>
                  </w:divBdr>
                  <w:divsChild>
                    <w:div w:id="362948996">
                      <w:blockQuote w:val="1"/>
                      <w:marLeft w:val="335"/>
                      <w:marRight w:val="0"/>
                      <w:marTop w:val="100"/>
                      <w:marBottom w:val="100"/>
                      <w:divBdr>
                        <w:top w:val="none" w:sz="0" w:space="0" w:color="auto"/>
                        <w:left w:val="none" w:sz="0" w:space="0" w:color="auto"/>
                        <w:bottom w:val="none" w:sz="0" w:space="0" w:color="auto"/>
                        <w:right w:val="none" w:sz="0" w:space="0" w:color="auto"/>
                      </w:divBdr>
                    </w:div>
                    <w:div w:id="1478109281">
                      <w:blockQuote w:val="1"/>
                      <w:marLeft w:val="335"/>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77418349">
      <w:bodyDiv w:val="1"/>
      <w:marLeft w:val="240"/>
      <w:marRight w:val="240"/>
      <w:marTop w:val="240"/>
      <w:marBottom w:val="480"/>
      <w:divBdr>
        <w:top w:val="none" w:sz="0" w:space="0" w:color="auto"/>
        <w:left w:val="none" w:sz="0" w:space="0" w:color="auto"/>
        <w:bottom w:val="none" w:sz="0" w:space="0" w:color="auto"/>
        <w:right w:val="none" w:sz="0" w:space="0" w:color="auto"/>
      </w:divBdr>
      <w:divsChild>
        <w:div w:id="339042367">
          <w:marLeft w:val="0"/>
          <w:marRight w:val="0"/>
          <w:marTop w:val="0"/>
          <w:marBottom w:val="0"/>
          <w:divBdr>
            <w:top w:val="none" w:sz="0" w:space="0" w:color="auto"/>
            <w:left w:val="none" w:sz="0" w:space="0" w:color="auto"/>
            <w:bottom w:val="none" w:sz="0" w:space="0" w:color="auto"/>
            <w:right w:val="none" w:sz="0" w:space="0" w:color="auto"/>
          </w:divBdr>
          <w:divsChild>
            <w:div w:id="1035695459">
              <w:blockQuote w:val="1"/>
              <w:marLeft w:val="240"/>
              <w:marRight w:val="0"/>
              <w:marTop w:val="100"/>
              <w:marBottom w:val="100"/>
              <w:divBdr>
                <w:top w:val="none" w:sz="0" w:space="0" w:color="auto"/>
                <w:left w:val="none" w:sz="0" w:space="0" w:color="auto"/>
                <w:bottom w:val="none" w:sz="0" w:space="0" w:color="auto"/>
                <w:right w:val="none" w:sz="0" w:space="0" w:color="auto"/>
              </w:divBdr>
              <w:divsChild>
                <w:div w:id="632636159">
                  <w:blockQuote w:val="1"/>
                  <w:marLeft w:val="24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983927401">
      <w:bodyDiv w:val="1"/>
      <w:marLeft w:val="0"/>
      <w:marRight w:val="0"/>
      <w:marTop w:val="0"/>
      <w:marBottom w:val="0"/>
      <w:divBdr>
        <w:top w:val="none" w:sz="0" w:space="0" w:color="auto"/>
        <w:left w:val="none" w:sz="0" w:space="0" w:color="auto"/>
        <w:bottom w:val="none" w:sz="0" w:space="0" w:color="auto"/>
        <w:right w:val="none" w:sz="0" w:space="0" w:color="auto"/>
      </w:divBdr>
      <w:divsChild>
        <w:div w:id="134183681">
          <w:marLeft w:val="0"/>
          <w:marRight w:val="0"/>
          <w:marTop w:val="0"/>
          <w:marBottom w:val="0"/>
          <w:divBdr>
            <w:top w:val="none" w:sz="0" w:space="0" w:color="auto"/>
            <w:left w:val="none" w:sz="0" w:space="0" w:color="auto"/>
            <w:bottom w:val="none" w:sz="0" w:space="0" w:color="auto"/>
            <w:right w:val="none" w:sz="0" w:space="0" w:color="auto"/>
          </w:divBdr>
        </w:div>
        <w:div w:id="1185556645">
          <w:marLeft w:val="0"/>
          <w:marRight w:val="0"/>
          <w:marTop w:val="0"/>
          <w:marBottom w:val="0"/>
          <w:divBdr>
            <w:top w:val="none" w:sz="0" w:space="0" w:color="auto"/>
            <w:left w:val="none" w:sz="0" w:space="0" w:color="auto"/>
            <w:bottom w:val="none" w:sz="0" w:space="0" w:color="auto"/>
            <w:right w:val="none" w:sz="0" w:space="0" w:color="auto"/>
          </w:divBdr>
        </w:div>
        <w:div w:id="1606957093">
          <w:marLeft w:val="0"/>
          <w:marRight w:val="0"/>
          <w:marTop w:val="0"/>
          <w:marBottom w:val="0"/>
          <w:divBdr>
            <w:top w:val="none" w:sz="0" w:space="0" w:color="auto"/>
            <w:left w:val="none" w:sz="0" w:space="0" w:color="auto"/>
            <w:bottom w:val="none" w:sz="0" w:space="0" w:color="auto"/>
            <w:right w:val="none" w:sz="0" w:space="0" w:color="auto"/>
          </w:divBdr>
        </w:div>
        <w:div w:id="1920481296">
          <w:marLeft w:val="0"/>
          <w:marRight w:val="0"/>
          <w:marTop w:val="0"/>
          <w:marBottom w:val="0"/>
          <w:divBdr>
            <w:top w:val="none" w:sz="0" w:space="0" w:color="auto"/>
            <w:left w:val="none" w:sz="0" w:space="0" w:color="auto"/>
            <w:bottom w:val="none" w:sz="0" w:space="0" w:color="auto"/>
            <w:right w:val="none" w:sz="0" w:space="0" w:color="auto"/>
          </w:divBdr>
        </w:div>
      </w:divsChild>
    </w:div>
    <w:div w:id="1999919024">
      <w:bodyDiv w:val="1"/>
      <w:marLeft w:val="240"/>
      <w:marRight w:val="240"/>
      <w:marTop w:val="240"/>
      <w:marBottom w:val="480"/>
      <w:divBdr>
        <w:top w:val="none" w:sz="0" w:space="0" w:color="auto"/>
        <w:left w:val="none" w:sz="0" w:space="0" w:color="auto"/>
        <w:bottom w:val="none" w:sz="0" w:space="0" w:color="auto"/>
        <w:right w:val="none" w:sz="0" w:space="0" w:color="auto"/>
      </w:divBdr>
      <w:divsChild>
        <w:div w:id="1713849208">
          <w:marLeft w:val="0"/>
          <w:marRight w:val="0"/>
          <w:marTop w:val="0"/>
          <w:marBottom w:val="0"/>
          <w:divBdr>
            <w:top w:val="none" w:sz="0" w:space="0" w:color="auto"/>
            <w:left w:val="none" w:sz="0" w:space="0" w:color="auto"/>
            <w:bottom w:val="none" w:sz="0" w:space="0" w:color="auto"/>
            <w:right w:val="none" w:sz="0" w:space="0" w:color="auto"/>
          </w:divBdr>
          <w:divsChild>
            <w:div w:id="1843281370">
              <w:blockQuote w:val="1"/>
              <w:marLeft w:val="335"/>
              <w:marRight w:val="0"/>
              <w:marTop w:val="100"/>
              <w:marBottom w:val="100"/>
              <w:divBdr>
                <w:top w:val="none" w:sz="0" w:space="0" w:color="auto"/>
                <w:left w:val="none" w:sz="0" w:space="0" w:color="auto"/>
                <w:bottom w:val="none" w:sz="0" w:space="0" w:color="auto"/>
                <w:right w:val="none" w:sz="0" w:space="0" w:color="auto"/>
              </w:divBdr>
              <w:divsChild>
                <w:div w:id="906720811">
                  <w:blockQuote w:val="1"/>
                  <w:marLeft w:val="335"/>
                  <w:marRight w:val="0"/>
                  <w:marTop w:val="100"/>
                  <w:marBottom w:val="100"/>
                  <w:divBdr>
                    <w:top w:val="none" w:sz="0" w:space="0" w:color="auto"/>
                    <w:left w:val="none" w:sz="0" w:space="0" w:color="auto"/>
                    <w:bottom w:val="none" w:sz="0" w:space="0" w:color="auto"/>
                    <w:right w:val="none" w:sz="0" w:space="0" w:color="auto"/>
                  </w:divBdr>
                  <w:divsChild>
                    <w:div w:id="676201377">
                      <w:blockQuote w:val="1"/>
                      <w:marLeft w:val="335"/>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00040515">
      <w:bodyDiv w:val="1"/>
      <w:marLeft w:val="240"/>
      <w:marRight w:val="240"/>
      <w:marTop w:val="240"/>
      <w:marBottom w:val="480"/>
      <w:divBdr>
        <w:top w:val="none" w:sz="0" w:space="0" w:color="auto"/>
        <w:left w:val="none" w:sz="0" w:space="0" w:color="auto"/>
        <w:bottom w:val="none" w:sz="0" w:space="0" w:color="auto"/>
        <w:right w:val="none" w:sz="0" w:space="0" w:color="auto"/>
      </w:divBdr>
      <w:divsChild>
        <w:div w:id="672608025">
          <w:marLeft w:val="0"/>
          <w:marRight w:val="0"/>
          <w:marTop w:val="0"/>
          <w:marBottom w:val="0"/>
          <w:divBdr>
            <w:top w:val="none" w:sz="0" w:space="0" w:color="auto"/>
            <w:left w:val="none" w:sz="0" w:space="0" w:color="auto"/>
            <w:bottom w:val="none" w:sz="0" w:space="0" w:color="auto"/>
            <w:right w:val="none" w:sz="0" w:space="0" w:color="auto"/>
          </w:divBdr>
          <w:divsChild>
            <w:div w:id="307561827">
              <w:blockQuote w:val="1"/>
              <w:marLeft w:val="300"/>
              <w:marRight w:val="0"/>
              <w:marTop w:val="100"/>
              <w:marBottom w:val="100"/>
              <w:divBdr>
                <w:top w:val="none" w:sz="0" w:space="0" w:color="auto"/>
                <w:left w:val="none" w:sz="0" w:space="0" w:color="auto"/>
                <w:bottom w:val="none" w:sz="0" w:space="0" w:color="auto"/>
                <w:right w:val="none" w:sz="0" w:space="0" w:color="auto"/>
              </w:divBdr>
              <w:divsChild>
                <w:div w:id="507403688">
                  <w:blockQuote w:val="1"/>
                  <w:marLeft w:val="30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064593075">
      <w:bodyDiv w:val="1"/>
      <w:marLeft w:val="240"/>
      <w:marRight w:val="240"/>
      <w:marTop w:val="240"/>
      <w:marBottom w:val="480"/>
      <w:divBdr>
        <w:top w:val="none" w:sz="0" w:space="0" w:color="auto"/>
        <w:left w:val="none" w:sz="0" w:space="0" w:color="auto"/>
        <w:bottom w:val="none" w:sz="0" w:space="0" w:color="auto"/>
        <w:right w:val="none" w:sz="0" w:space="0" w:color="auto"/>
      </w:divBdr>
      <w:divsChild>
        <w:div w:id="666205453">
          <w:marLeft w:val="0"/>
          <w:marRight w:val="0"/>
          <w:marTop w:val="0"/>
          <w:marBottom w:val="0"/>
          <w:divBdr>
            <w:top w:val="none" w:sz="0" w:space="0" w:color="auto"/>
            <w:left w:val="none" w:sz="0" w:space="0" w:color="auto"/>
            <w:bottom w:val="none" w:sz="0" w:space="0" w:color="auto"/>
            <w:right w:val="none" w:sz="0" w:space="0" w:color="auto"/>
          </w:divBdr>
          <w:divsChild>
            <w:div w:id="867791154">
              <w:blockQuote w:val="1"/>
              <w:marLeft w:val="320"/>
              <w:marRight w:val="0"/>
              <w:marTop w:val="100"/>
              <w:marBottom w:val="100"/>
              <w:divBdr>
                <w:top w:val="none" w:sz="0" w:space="0" w:color="auto"/>
                <w:left w:val="none" w:sz="0" w:space="0" w:color="auto"/>
                <w:bottom w:val="none" w:sz="0" w:space="0" w:color="auto"/>
                <w:right w:val="none" w:sz="0" w:space="0" w:color="auto"/>
              </w:divBdr>
              <w:divsChild>
                <w:div w:id="453132754">
                  <w:blockQuote w:val="1"/>
                  <w:marLeft w:val="3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088649511">
      <w:bodyDiv w:val="1"/>
      <w:marLeft w:val="240"/>
      <w:marRight w:val="240"/>
      <w:marTop w:val="240"/>
      <w:marBottom w:val="480"/>
      <w:divBdr>
        <w:top w:val="none" w:sz="0" w:space="0" w:color="auto"/>
        <w:left w:val="none" w:sz="0" w:space="0" w:color="auto"/>
        <w:bottom w:val="none" w:sz="0" w:space="0" w:color="auto"/>
        <w:right w:val="none" w:sz="0" w:space="0" w:color="auto"/>
      </w:divBdr>
      <w:divsChild>
        <w:div w:id="518545515">
          <w:marLeft w:val="0"/>
          <w:marRight w:val="0"/>
          <w:marTop w:val="0"/>
          <w:marBottom w:val="0"/>
          <w:divBdr>
            <w:top w:val="none" w:sz="0" w:space="0" w:color="auto"/>
            <w:left w:val="none" w:sz="0" w:space="0" w:color="auto"/>
            <w:bottom w:val="none" w:sz="0" w:space="0" w:color="auto"/>
            <w:right w:val="none" w:sz="0" w:space="0" w:color="auto"/>
          </w:divBdr>
          <w:divsChild>
            <w:div w:id="77137120">
              <w:blockQuote w:val="1"/>
              <w:marLeft w:val="300"/>
              <w:marRight w:val="0"/>
              <w:marTop w:val="100"/>
              <w:marBottom w:val="100"/>
              <w:divBdr>
                <w:top w:val="none" w:sz="0" w:space="0" w:color="auto"/>
                <w:left w:val="none" w:sz="0" w:space="0" w:color="auto"/>
                <w:bottom w:val="none" w:sz="0" w:space="0" w:color="auto"/>
                <w:right w:val="none" w:sz="0" w:space="0" w:color="auto"/>
              </w:divBdr>
              <w:divsChild>
                <w:div w:id="550933">
                  <w:blockQuote w:val="1"/>
                  <w:marLeft w:val="300"/>
                  <w:marRight w:val="0"/>
                  <w:marTop w:val="100"/>
                  <w:marBottom w:val="100"/>
                  <w:divBdr>
                    <w:top w:val="none" w:sz="0" w:space="0" w:color="auto"/>
                    <w:left w:val="none" w:sz="0" w:space="0" w:color="auto"/>
                    <w:bottom w:val="none" w:sz="0" w:space="0" w:color="auto"/>
                    <w:right w:val="none" w:sz="0" w:space="0" w:color="auto"/>
                  </w:divBdr>
                  <w:divsChild>
                    <w:div w:id="863516836">
                      <w:blockQuote w:val="1"/>
                      <w:marLeft w:val="30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96438525">
      <w:bodyDiv w:val="1"/>
      <w:marLeft w:val="0"/>
      <w:marRight w:val="0"/>
      <w:marTop w:val="0"/>
      <w:marBottom w:val="0"/>
      <w:divBdr>
        <w:top w:val="none" w:sz="0" w:space="0" w:color="auto"/>
        <w:left w:val="none" w:sz="0" w:space="0" w:color="auto"/>
        <w:bottom w:val="none" w:sz="0" w:space="0" w:color="auto"/>
        <w:right w:val="none" w:sz="0" w:space="0" w:color="auto"/>
      </w:divBdr>
    </w:div>
    <w:div w:id="2111197062">
      <w:bodyDiv w:val="1"/>
      <w:marLeft w:val="240"/>
      <w:marRight w:val="240"/>
      <w:marTop w:val="240"/>
      <w:marBottom w:val="480"/>
      <w:divBdr>
        <w:top w:val="none" w:sz="0" w:space="0" w:color="auto"/>
        <w:left w:val="none" w:sz="0" w:space="0" w:color="auto"/>
        <w:bottom w:val="none" w:sz="0" w:space="0" w:color="auto"/>
        <w:right w:val="none" w:sz="0" w:space="0" w:color="auto"/>
      </w:divBdr>
      <w:divsChild>
        <w:div w:id="550389795">
          <w:marLeft w:val="0"/>
          <w:marRight w:val="0"/>
          <w:marTop w:val="0"/>
          <w:marBottom w:val="0"/>
          <w:divBdr>
            <w:top w:val="none" w:sz="0" w:space="0" w:color="auto"/>
            <w:left w:val="none" w:sz="0" w:space="0" w:color="auto"/>
            <w:bottom w:val="none" w:sz="0" w:space="0" w:color="auto"/>
            <w:right w:val="none" w:sz="0" w:space="0" w:color="auto"/>
          </w:divBdr>
          <w:divsChild>
            <w:div w:id="1591888425">
              <w:blockQuote w:val="1"/>
              <w:marLeft w:val="320"/>
              <w:marRight w:val="0"/>
              <w:marTop w:val="100"/>
              <w:marBottom w:val="100"/>
              <w:divBdr>
                <w:top w:val="none" w:sz="0" w:space="0" w:color="auto"/>
                <w:left w:val="none" w:sz="0" w:space="0" w:color="auto"/>
                <w:bottom w:val="none" w:sz="0" w:space="0" w:color="auto"/>
                <w:right w:val="none" w:sz="0" w:space="0" w:color="auto"/>
              </w:divBdr>
              <w:divsChild>
                <w:div w:id="1696542986">
                  <w:blockQuote w:val="1"/>
                  <w:marLeft w:val="3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135370419">
      <w:bodyDiv w:val="1"/>
      <w:marLeft w:val="240"/>
      <w:marRight w:val="240"/>
      <w:marTop w:val="240"/>
      <w:marBottom w:val="480"/>
      <w:divBdr>
        <w:top w:val="none" w:sz="0" w:space="0" w:color="auto"/>
        <w:left w:val="none" w:sz="0" w:space="0" w:color="auto"/>
        <w:bottom w:val="none" w:sz="0" w:space="0" w:color="auto"/>
        <w:right w:val="none" w:sz="0" w:space="0" w:color="auto"/>
      </w:divBdr>
      <w:divsChild>
        <w:div w:id="541332655">
          <w:marLeft w:val="0"/>
          <w:marRight w:val="0"/>
          <w:marTop w:val="0"/>
          <w:marBottom w:val="0"/>
          <w:divBdr>
            <w:top w:val="none" w:sz="0" w:space="0" w:color="auto"/>
            <w:left w:val="none" w:sz="0" w:space="0" w:color="auto"/>
            <w:bottom w:val="none" w:sz="0" w:space="0" w:color="auto"/>
            <w:right w:val="none" w:sz="0" w:space="0" w:color="auto"/>
          </w:divBdr>
          <w:divsChild>
            <w:div w:id="2085175395">
              <w:blockQuote w:val="1"/>
              <w:marLeft w:val="320"/>
              <w:marRight w:val="0"/>
              <w:marTop w:val="100"/>
              <w:marBottom w:val="100"/>
              <w:divBdr>
                <w:top w:val="none" w:sz="0" w:space="0" w:color="auto"/>
                <w:left w:val="none" w:sz="0" w:space="0" w:color="auto"/>
                <w:bottom w:val="none" w:sz="0" w:space="0" w:color="auto"/>
                <w:right w:val="none" w:sz="0" w:space="0" w:color="auto"/>
              </w:divBdr>
              <w:divsChild>
                <w:div w:id="985010894">
                  <w:blockQuote w:val="1"/>
                  <w:marLeft w:val="3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sts.sourceforge.net/lists/listinfo/inchi-discuss" TargetMode="External"/><Relationship Id="rId18" Type="http://schemas.openxmlformats.org/officeDocument/2006/relationships/image" Target="media/image2.wmf"/><Relationship Id="rId26" Type="http://schemas.openxmlformats.org/officeDocument/2006/relationships/hyperlink" Target="http://www.ebi.ac.uk/chebi/" TargetMode="External"/><Relationship Id="rId39" Type="http://schemas.openxmlformats.org/officeDocument/2006/relationships/oleObject" Target="embeddings/oleObject3.bin"/><Relationship Id="rId21" Type="http://schemas.openxmlformats.org/officeDocument/2006/relationships/oleObject" Target="embeddings/oleObject2.bin"/><Relationship Id="rId34" Type="http://schemas.openxmlformats.org/officeDocument/2006/relationships/image" Target="media/image9.png"/><Relationship Id="rId42" Type="http://schemas.openxmlformats.org/officeDocument/2006/relationships/image" Target="media/image15.png"/><Relationship Id="rId47" Type="http://schemas.openxmlformats.org/officeDocument/2006/relationships/image" Target="media/image19.png"/><Relationship Id="rId50" Type="http://schemas.openxmlformats.org/officeDocument/2006/relationships/image" Target="media/image22.png"/><Relationship Id="rId55" Type="http://schemas.openxmlformats.org/officeDocument/2006/relationships/image" Target="http://wwmm.ch.cam.ac.uk/inchifaq/images/saltdisconnection.gif" TargetMode="External"/><Relationship Id="rId63" Type="http://schemas.openxmlformats.org/officeDocument/2006/relationships/image" Target="media/image30.png"/><Relationship Id="rId68" Type="http://schemas.openxmlformats.org/officeDocument/2006/relationships/image" Target="media/image35.png"/><Relationship Id="rId76" Type="http://schemas.openxmlformats.org/officeDocument/2006/relationships/image" Target="media/image42.png"/><Relationship Id="rId84" Type="http://schemas.openxmlformats.org/officeDocument/2006/relationships/hyperlink" Target="http://www.nature.com/nature/insights/7019.html" TargetMode="External"/><Relationship Id="rId89" Type="http://schemas.openxmlformats.org/officeDocument/2006/relationships/hyperlink" Target="http://csrc.nist.gov/publications/fips/fips180-2/fips180-2withchangenotice.pdf" TargetMode="External"/><Relationship Id="rId7" Type="http://schemas.openxmlformats.org/officeDocument/2006/relationships/hyperlink" Target="http://iupac.org/web/ins/802" TargetMode="External"/><Relationship Id="rId71" Type="http://schemas.openxmlformats.org/officeDocument/2006/relationships/image" Target="media/image38.png"/><Relationship Id="rId92" Type="http://schemas.openxmlformats.org/officeDocument/2006/relationships/image" Target="media/image49.png"/><Relationship Id="rId2" Type="http://schemas.openxmlformats.org/officeDocument/2006/relationships/numbering" Target="numbering.xml"/><Relationship Id="rId16" Type="http://schemas.openxmlformats.org/officeDocument/2006/relationships/hyperlink" Target="http://www.inchi-trust.org" TargetMode="External"/><Relationship Id="rId29" Type="http://schemas.openxmlformats.org/officeDocument/2006/relationships/image" Target="media/image4.png"/><Relationship Id="rId11" Type="http://schemas.openxmlformats.org/officeDocument/2006/relationships/hyperlink" Target="http://www.iupac.org/publications/ci/2010/3204/iw2_inchi.html" TargetMode="External"/><Relationship Id="rId24" Type="http://schemas.openxmlformats.org/officeDocument/2006/relationships/hyperlink" Target="http://www.chemspider.com/" TargetMode="External"/><Relationship Id="rId32" Type="http://schemas.openxmlformats.org/officeDocument/2006/relationships/image" Target="media/image7.png"/><Relationship Id="rId37" Type="http://schemas.openxmlformats.org/officeDocument/2006/relationships/hyperlink" Target="http://iupac.org/web/ins/802" TargetMode="External"/><Relationship Id="rId40" Type="http://schemas.openxmlformats.org/officeDocument/2006/relationships/image" Target="media/image13.png"/><Relationship Id="rId45" Type="http://schemas.openxmlformats.org/officeDocument/2006/relationships/image" Target="http://wwmm.ch.cam.ac.uk/inchifaq/images/guanineinchi.gif" TargetMode="External"/><Relationship Id="rId53" Type="http://schemas.openxmlformats.org/officeDocument/2006/relationships/image" Target="http://wwmm.ch.cam.ac.uk/inchifaq/images/aciddefinition.gif" TargetMode="External"/><Relationship Id="rId58" Type="http://schemas.openxmlformats.org/officeDocument/2006/relationships/image" Target="http://wwmm.ch.cam.ac.uk/inchifaq/images/sodiumethanoate.gif" TargetMode="External"/><Relationship Id="rId66" Type="http://schemas.openxmlformats.org/officeDocument/2006/relationships/image" Target="media/image33.png"/><Relationship Id="rId74" Type="http://schemas.openxmlformats.org/officeDocument/2006/relationships/image" Target="media/image40.png"/><Relationship Id="rId79" Type="http://schemas.openxmlformats.org/officeDocument/2006/relationships/image" Target="media/image44.png"/><Relationship Id="rId87" Type="http://schemas.openxmlformats.org/officeDocument/2006/relationships/hyperlink" Target="http://dcbwww.unibe.ch/groups/reymond/" TargetMode="External"/><Relationship Id="rId5" Type="http://schemas.openxmlformats.org/officeDocument/2006/relationships/webSettings" Target="webSettings.xml"/><Relationship Id="rId61" Type="http://schemas.openxmlformats.org/officeDocument/2006/relationships/image" Target="media/image28.png"/><Relationship Id="rId82" Type="http://schemas.openxmlformats.org/officeDocument/2006/relationships/hyperlink" Target="http://lingvopro.abbyyonline.com/ru/Search/GlossaryItemExtraInfo?text=%d0%bd%d0%b0%d1%81%d0%bb%d0%b5%d0%b4%d0%bd%d0%b8%d0%ba&amp;translation=descendant&amp;srcLang=ru&amp;destLang=en" TargetMode="External"/><Relationship Id="rId90" Type="http://schemas.openxmlformats.org/officeDocument/2006/relationships/image" Target="media/image48.png"/><Relationship Id="rId95" Type="http://schemas.microsoft.com/office/2011/relationships/people" Target="people.xml"/><Relationship Id="rId19" Type="http://schemas.openxmlformats.org/officeDocument/2006/relationships/oleObject" Target="embeddings/oleObject1.bin"/><Relationship Id="rId14" Type="http://schemas.openxmlformats.org/officeDocument/2006/relationships/hyperlink" Target="http://sourceforge.net/mailarchive/forum.php?forum_name=inchi-discuss" TargetMode="External"/><Relationship Id="rId22" Type="http://schemas.openxmlformats.org/officeDocument/2006/relationships/hyperlink" Target="http://cactus.nci.nih.gov/chemical/structure" TargetMode="External"/><Relationship Id="rId27" Type="http://schemas.openxmlformats.org/officeDocument/2006/relationships/hyperlink" Target="http://www.inchi-trust.org/sites/default/files/inchi-1.04/IUPAC_InChI_Trust_Licence_11_Oct_2011.pdf" TargetMode="Externa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6.png"/><Relationship Id="rId48" Type="http://schemas.openxmlformats.org/officeDocument/2006/relationships/image" Target="media/image20.png"/><Relationship Id="rId56" Type="http://schemas.openxmlformats.org/officeDocument/2006/relationships/image" Target="media/image25.png"/><Relationship Id="rId64" Type="http://schemas.openxmlformats.org/officeDocument/2006/relationships/image" Target="media/image31.png"/><Relationship Id="rId69" Type="http://schemas.openxmlformats.org/officeDocument/2006/relationships/image" Target="media/image36.png"/><Relationship Id="rId77" Type="http://schemas.openxmlformats.org/officeDocument/2006/relationships/image" Target="http://wwmm.ch.cam.ac.uk/inchifaq/images/tautomers.gif" TargetMode="External"/><Relationship Id="rId8" Type="http://schemas.openxmlformats.org/officeDocument/2006/relationships/hyperlink" Target="http://inchi-trust.org/index.php?q=node/1" TargetMode="External"/><Relationship Id="rId51" Type="http://schemas.openxmlformats.org/officeDocument/2006/relationships/image" Target="http://wwmm.ch.cam.ac.uk/inchifaq/images/nonmetals.gif" TargetMode="External"/><Relationship Id="rId72" Type="http://schemas.openxmlformats.org/officeDocument/2006/relationships/image" Target="media/image39.wmf"/><Relationship Id="rId80" Type="http://schemas.openxmlformats.org/officeDocument/2006/relationships/image" Target="media/image45.png"/><Relationship Id="rId85" Type="http://schemas.openxmlformats.org/officeDocument/2006/relationships/hyperlink" Target="http://zinc.docking.org/" TargetMode="External"/><Relationship Id="rId93" Type="http://schemas.openxmlformats.org/officeDocument/2006/relationships/hyperlink" Target="http://sourceforge.net/mailarchive/message.php?msg_id=28013563" TargetMode="External"/><Relationship Id="rId3" Type="http://schemas.openxmlformats.org/officeDocument/2006/relationships/styles" Target="styles.xml"/><Relationship Id="rId12" Type="http://schemas.openxmlformats.org/officeDocument/2006/relationships/hyperlink" Target="http://www.inchi-trust.org/index.php?q=node/4" TargetMode="External"/><Relationship Id="rId17" Type="http://schemas.openxmlformats.org/officeDocument/2006/relationships/image" Target="media/image1.png"/><Relationship Id="rId25" Type="http://schemas.openxmlformats.org/officeDocument/2006/relationships/hyperlink" Target="http://webbook.nist.gov/" TargetMode="External"/><Relationship Id="rId33" Type="http://schemas.openxmlformats.org/officeDocument/2006/relationships/image" Target="media/image8.png"/><Relationship Id="rId38" Type="http://schemas.openxmlformats.org/officeDocument/2006/relationships/image" Target="media/image12.wmf"/><Relationship Id="rId46" Type="http://schemas.openxmlformats.org/officeDocument/2006/relationships/image" Target="media/image18.png"/><Relationship Id="rId59" Type="http://schemas.openxmlformats.org/officeDocument/2006/relationships/image" Target="media/image27.png"/><Relationship Id="rId67" Type="http://schemas.openxmlformats.org/officeDocument/2006/relationships/image" Target="media/image34.png"/><Relationship Id="rId20" Type="http://schemas.openxmlformats.org/officeDocument/2006/relationships/image" Target="media/image3.wmf"/><Relationship Id="rId41" Type="http://schemas.openxmlformats.org/officeDocument/2006/relationships/image" Target="media/image14.png"/><Relationship Id="rId54" Type="http://schemas.openxmlformats.org/officeDocument/2006/relationships/image" Target="media/image24.png"/><Relationship Id="rId62" Type="http://schemas.openxmlformats.org/officeDocument/2006/relationships/image" Target="media/image29.png"/><Relationship Id="rId70" Type="http://schemas.openxmlformats.org/officeDocument/2006/relationships/image" Target="media/image37.png"/><Relationship Id="rId75" Type="http://schemas.openxmlformats.org/officeDocument/2006/relationships/image" Target="media/image41.png"/><Relationship Id="rId83" Type="http://schemas.openxmlformats.org/officeDocument/2006/relationships/image" Target="media/image47.emf"/><Relationship Id="rId88" Type="http://schemas.openxmlformats.org/officeDocument/2006/relationships/hyperlink" Target="http://www.google.com/search?hl=en&amp;source=hp&amp;q=ICXJVZHDZFXYQC" TargetMode="External"/><Relationship Id="rId91" Type="http://schemas.openxmlformats.org/officeDocument/2006/relationships/hyperlink" Target="http://openbabel.org/"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iupac.org/inchi/" TargetMode="External"/><Relationship Id="rId15" Type="http://schemas.openxmlformats.org/officeDocument/2006/relationships/hyperlink" Target="http://wwmm.ch.cam.ac.uk/inchifaq/" TargetMode="External"/><Relationship Id="rId23" Type="http://schemas.openxmlformats.org/officeDocument/2006/relationships/hyperlink" Target="http://pubchem.ncbi.nlm.nih.gov/" TargetMode="External"/><Relationship Id="rId28" Type="http://schemas.openxmlformats.org/officeDocument/2006/relationships/hyperlink" Target="http://www.inchi-trust.org/sites/default/files/inchi-1.04/IUPAC_InChI_Trust_Licence_11_Oct_2011.doc" TargetMode="External"/><Relationship Id="rId36" Type="http://schemas.openxmlformats.org/officeDocument/2006/relationships/image" Target="media/image11.png"/><Relationship Id="rId49" Type="http://schemas.openxmlformats.org/officeDocument/2006/relationships/image" Target="media/image21.png"/><Relationship Id="rId57" Type="http://schemas.openxmlformats.org/officeDocument/2006/relationships/image" Target="media/image26.png"/><Relationship Id="rId10" Type="http://schemas.openxmlformats.org/officeDocument/2006/relationships/hyperlink" Target="http://www.inchi-trust.org" TargetMode="External"/><Relationship Id="rId31" Type="http://schemas.openxmlformats.org/officeDocument/2006/relationships/image" Target="media/image6.png"/><Relationship Id="rId44" Type="http://schemas.openxmlformats.org/officeDocument/2006/relationships/image" Target="media/image17.png"/><Relationship Id="rId52" Type="http://schemas.openxmlformats.org/officeDocument/2006/relationships/image" Target="media/image23.png"/><Relationship Id="rId60" Type="http://schemas.openxmlformats.org/officeDocument/2006/relationships/image" Target="http://wwmm.ch.cam.ac.uk/inchifaq/images/reconmultcomp.GIF" TargetMode="External"/><Relationship Id="rId65" Type="http://schemas.openxmlformats.org/officeDocument/2006/relationships/image" Target="media/image32.png"/><Relationship Id="rId73" Type="http://schemas.openxmlformats.org/officeDocument/2006/relationships/oleObject" Target="embeddings/oleObject4.bin"/><Relationship Id="rId78" Type="http://schemas.openxmlformats.org/officeDocument/2006/relationships/image" Target="media/image43.png"/><Relationship Id="rId81" Type="http://schemas.openxmlformats.org/officeDocument/2006/relationships/image" Target="media/image46.png"/><Relationship Id="rId86" Type="http://schemas.openxmlformats.org/officeDocument/2006/relationships/hyperlink" Target="http://pubchem.ncbi.nlm.nih.gov/"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nchi-trust.org/index.php?q=node/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08FEB-99C1-4AF3-B061-7FFC9262A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1</Pages>
  <Words>21811</Words>
  <Characters>124324</Characters>
  <Application>Microsoft Office Word</Application>
  <DocSecurity>0</DocSecurity>
  <Lines>1036</Lines>
  <Paragraphs>291</Paragraphs>
  <ScaleCrop>false</ScaleCrop>
  <HeadingPairs>
    <vt:vector size="2" baseType="variant">
      <vt:variant>
        <vt:lpstr>Title</vt:lpstr>
      </vt:variant>
      <vt:variant>
        <vt:i4>1</vt:i4>
      </vt:variant>
    </vt:vector>
  </HeadingPairs>
  <TitlesOfParts>
    <vt:vector size="1" baseType="lpstr">
      <vt:lpstr>InChI FAQ</vt:lpstr>
    </vt:vector>
  </TitlesOfParts>
  <Company/>
  <LinksUpToDate>false</LinksUpToDate>
  <CharactersWithSpaces>145844</CharactersWithSpaces>
  <SharedDoc>false</SharedDoc>
  <HLinks>
    <vt:vector size="1140" baseType="variant">
      <vt:variant>
        <vt:i4>6553620</vt:i4>
      </vt:variant>
      <vt:variant>
        <vt:i4>1083</vt:i4>
      </vt:variant>
      <vt:variant>
        <vt:i4>0</vt:i4>
      </vt:variant>
      <vt:variant>
        <vt:i4>5</vt:i4>
      </vt:variant>
      <vt:variant>
        <vt:lpwstr>http://sourceforge.net/mailarchive/message.php?msg_id=28013563</vt:lpwstr>
      </vt:variant>
      <vt:variant>
        <vt:lpwstr/>
      </vt:variant>
      <vt:variant>
        <vt:i4>4522063</vt:i4>
      </vt:variant>
      <vt:variant>
        <vt:i4>1080</vt:i4>
      </vt:variant>
      <vt:variant>
        <vt:i4>0</vt:i4>
      </vt:variant>
      <vt:variant>
        <vt:i4>5</vt:i4>
      </vt:variant>
      <vt:variant>
        <vt:lpwstr>http://openbabel.org/</vt:lpwstr>
      </vt:variant>
      <vt:variant>
        <vt:lpwstr/>
      </vt:variant>
      <vt:variant>
        <vt:i4>2555963</vt:i4>
      </vt:variant>
      <vt:variant>
        <vt:i4>1077</vt:i4>
      </vt:variant>
      <vt:variant>
        <vt:i4>0</vt:i4>
      </vt:variant>
      <vt:variant>
        <vt:i4>5</vt:i4>
      </vt:variant>
      <vt:variant>
        <vt:lpwstr>http://csrc.nist.gov/publications/fips/fips180-2/fips180-2withchangenotice.pdf</vt:lpwstr>
      </vt:variant>
      <vt:variant>
        <vt:lpwstr/>
      </vt:variant>
      <vt:variant>
        <vt:i4>4194385</vt:i4>
      </vt:variant>
      <vt:variant>
        <vt:i4>1074</vt:i4>
      </vt:variant>
      <vt:variant>
        <vt:i4>0</vt:i4>
      </vt:variant>
      <vt:variant>
        <vt:i4>5</vt:i4>
      </vt:variant>
      <vt:variant>
        <vt:lpwstr>http://www.google.com/search?hl=en&amp;source=hp&amp;q=ICXJVZHDZFXYQC</vt:lpwstr>
      </vt:variant>
      <vt:variant>
        <vt:lpwstr/>
      </vt:variant>
      <vt:variant>
        <vt:i4>2097195</vt:i4>
      </vt:variant>
      <vt:variant>
        <vt:i4>1071</vt:i4>
      </vt:variant>
      <vt:variant>
        <vt:i4>0</vt:i4>
      </vt:variant>
      <vt:variant>
        <vt:i4>5</vt:i4>
      </vt:variant>
      <vt:variant>
        <vt:lpwstr>http://dcbwww.unibe.ch/groups/reymond/</vt:lpwstr>
      </vt:variant>
      <vt:variant>
        <vt:lpwstr/>
      </vt:variant>
      <vt:variant>
        <vt:i4>5963850</vt:i4>
      </vt:variant>
      <vt:variant>
        <vt:i4>1068</vt:i4>
      </vt:variant>
      <vt:variant>
        <vt:i4>0</vt:i4>
      </vt:variant>
      <vt:variant>
        <vt:i4>5</vt:i4>
      </vt:variant>
      <vt:variant>
        <vt:lpwstr>http://pubchem.ncbi.nlm.nih.gov/</vt:lpwstr>
      </vt:variant>
      <vt:variant>
        <vt:lpwstr/>
      </vt:variant>
      <vt:variant>
        <vt:i4>524290</vt:i4>
      </vt:variant>
      <vt:variant>
        <vt:i4>1065</vt:i4>
      </vt:variant>
      <vt:variant>
        <vt:i4>0</vt:i4>
      </vt:variant>
      <vt:variant>
        <vt:i4>5</vt:i4>
      </vt:variant>
      <vt:variant>
        <vt:lpwstr>http://zinc.docking.org/</vt:lpwstr>
      </vt:variant>
      <vt:variant>
        <vt:lpwstr/>
      </vt:variant>
      <vt:variant>
        <vt:i4>7733288</vt:i4>
      </vt:variant>
      <vt:variant>
        <vt:i4>1062</vt:i4>
      </vt:variant>
      <vt:variant>
        <vt:i4>0</vt:i4>
      </vt:variant>
      <vt:variant>
        <vt:i4>5</vt:i4>
      </vt:variant>
      <vt:variant>
        <vt:lpwstr>http://www.nature.com/nature/insights/7019.html</vt:lpwstr>
      </vt:variant>
      <vt:variant>
        <vt:lpwstr/>
      </vt:variant>
      <vt:variant>
        <vt:i4>7012387</vt:i4>
      </vt:variant>
      <vt:variant>
        <vt:i4>1059</vt:i4>
      </vt:variant>
      <vt:variant>
        <vt:i4>0</vt:i4>
      </vt:variant>
      <vt:variant>
        <vt:i4>5</vt:i4>
      </vt:variant>
      <vt:variant>
        <vt:lpwstr>http://lingvopro.abbyyonline.com/ru/Search/GlossaryItemExtraInfo?text=%d0%bd%d0%b0%d1%81%d0%bb%d0%b5%d0%b4%d0%bd%d0%b8%d0%ba&amp;translation=descendant&amp;srcLang=ru&amp;destLang=en</vt:lpwstr>
      </vt:variant>
      <vt:variant>
        <vt:lpwstr/>
      </vt:variant>
      <vt:variant>
        <vt:i4>6029397</vt:i4>
      </vt:variant>
      <vt:variant>
        <vt:i4>1029</vt:i4>
      </vt:variant>
      <vt:variant>
        <vt:i4>0</vt:i4>
      </vt:variant>
      <vt:variant>
        <vt:i4>5</vt:i4>
      </vt:variant>
      <vt:variant>
        <vt:lpwstr>http://iupac.org/web/ins/802</vt:lpwstr>
      </vt:variant>
      <vt:variant>
        <vt:lpwstr/>
      </vt:variant>
      <vt:variant>
        <vt:i4>2097277</vt:i4>
      </vt:variant>
      <vt:variant>
        <vt:i4>1026</vt:i4>
      </vt:variant>
      <vt:variant>
        <vt:i4>0</vt:i4>
      </vt:variant>
      <vt:variant>
        <vt:i4>5</vt:i4>
      </vt:variant>
      <vt:variant>
        <vt:lpwstr>http://www.inchi-trust.org/index.php?q=node/14</vt:lpwstr>
      </vt:variant>
      <vt:variant>
        <vt:lpwstr/>
      </vt:variant>
      <vt:variant>
        <vt:i4>2097277</vt:i4>
      </vt:variant>
      <vt:variant>
        <vt:i4>1023</vt:i4>
      </vt:variant>
      <vt:variant>
        <vt:i4>0</vt:i4>
      </vt:variant>
      <vt:variant>
        <vt:i4>5</vt:i4>
      </vt:variant>
      <vt:variant>
        <vt:lpwstr>http://www.inchi-trust.org/index.php?q=node/14</vt:lpwstr>
      </vt:variant>
      <vt:variant>
        <vt:lpwstr/>
      </vt:variant>
      <vt:variant>
        <vt:i4>6422560</vt:i4>
      </vt:variant>
      <vt:variant>
        <vt:i4>1020</vt:i4>
      </vt:variant>
      <vt:variant>
        <vt:i4>0</vt:i4>
      </vt:variant>
      <vt:variant>
        <vt:i4>5</vt:i4>
      </vt:variant>
      <vt:variant>
        <vt:lpwstr>http://www.inchi-trust.org/sites/default/files/inchi-1.04/IUPAC_InChI_Trust_Licence_11_Oct_2011.doc</vt:lpwstr>
      </vt:variant>
      <vt:variant>
        <vt:lpwstr/>
      </vt:variant>
      <vt:variant>
        <vt:i4>6881332</vt:i4>
      </vt:variant>
      <vt:variant>
        <vt:i4>1017</vt:i4>
      </vt:variant>
      <vt:variant>
        <vt:i4>0</vt:i4>
      </vt:variant>
      <vt:variant>
        <vt:i4>5</vt:i4>
      </vt:variant>
      <vt:variant>
        <vt:lpwstr>http://www.inchi-trust.org/sites/default/files/inchi-1.04/IUPAC_InChI_Trust_Licence_11_Oct_2011.pdf</vt:lpwstr>
      </vt:variant>
      <vt:variant>
        <vt:lpwstr/>
      </vt:variant>
      <vt:variant>
        <vt:i4>7077935</vt:i4>
      </vt:variant>
      <vt:variant>
        <vt:i4>1014</vt:i4>
      </vt:variant>
      <vt:variant>
        <vt:i4>0</vt:i4>
      </vt:variant>
      <vt:variant>
        <vt:i4>5</vt:i4>
      </vt:variant>
      <vt:variant>
        <vt:lpwstr>http://www.ebi.ac.uk/chebi/</vt:lpwstr>
      </vt:variant>
      <vt:variant>
        <vt:lpwstr/>
      </vt:variant>
      <vt:variant>
        <vt:i4>4784195</vt:i4>
      </vt:variant>
      <vt:variant>
        <vt:i4>1011</vt:i4>
      </vt:variant>
      <vt:variant>
        <vt:i4>0</vt:i4>
      </vt:variant>
      <vt:variant>
        <vt:i4>5</vt:i4>
      </vt:variant>
      <vt:variant>
        <vt:lpwstr>http://webbook.nist.gov/</vt:lpwstr>
      </vt:variant>
      <vt:variant>
        <vt:lpwstr/>
      </vt:variant>
      <vt:variant>
        <vt:i4>3932221</vt:i4>
      </vt:variant>
      <vt:variant>
        <vt:i4>1008</vt:i4>
      </vt:variant>
      <vt:variant>
        <vt:i4>0</vt:i4>
      </vt:variant>
      <vt:variant>
        <vt:i4>5</vt:i4>
      </vt:variant>
      <vt:variant>
        <vt:lpwstr>http://www.chemspider.com/</vt:lpwstr>
      </vt:variant>
      <vt:variant>
        <vt:lpwstr/>
      </vt:variant>
      <vt:variant>
        <vt:i4>5963850</vt:i4>
      </vt:variant>
      <vt:variant>
        <vt:i4>1005</vt:i4>
      </vt:variant>
      <vt:variant>
        <vt:i4>0</vt:i4>
      </vt:variant>
      <vt:variant>
        <vt:i4>5</vt:i4>
      </vt:variant>
      <vt:variant>
        <vt:lpwstr>http://pubchem.ncbi.nlm.nih.gov/</vt:lpwstr>
      </vt:variant>
      <vt:variant>
        <vt:lpwstr/>
      </vt:variant>
      <vt:variant>
        <vt:i4>4325465</vt:i4>
      </vt:variant>
      <vt:variant>
        <vt:i4>1002</vt:i4>
      </vt:variant>
      <vt:variant>
        <vt:i4>0</vt:i4>
      </vt:variant>
      <vt:variant>
        <vt:i4>5</vt:i4>
      </vt:variant>
      <vt:variant>
        <vt:lpwstr>http://cactus.nci.nih.gov/chemical/structure</vt:lpwstr>
      </vt:variant>
      <vt:variant>
        <vt:lpwstr/>
      </vt:variant>
      <vt:variant>
        <vt:i4>3473446</vt:i4>
      </vt:variant>
      <vt:variant>
        <vt:i4>993</vt:i4>
      </vt:variant>
      <vt:variant>
        <vt:i4>0</vt:i4>
      </vt:variant>
      <vt:variant>
        <vt:i4>5</vt:i4>
      </vt:variant>
      <vt:variant>
        <vt:lpwstr>http://www.inchi-trust.org/</vt:lpwstr>
      </vt:variant>
      <vt:variant>
        <vt:lpwstr/>
      </vt:variant>
      <vt:variant>
        <vt:i4>7340089</vt:i4>
      </vt:variant>
      <vt:variant>
        <vt:i4>990</vt:i4>
      </vt:variant>
      <vt:variant>
        <vt:i4>0</vt:i4>
      </vt:variant>
      <vt:variant>
        <vt:i4>5</vt:i4>
      </vt:variant>
      <vt:variant>
        <vt:lpwstr>http://wwmm.ch.cam.ac.uk/inchifaq/</vt:lpwstr>
      </vt:variant>
      <vt:variant>
        <vt:lpwstr/>
      </vt:variant>
      <vt:variant>
        <vt:i4>4391024</vt:i4>
      </vt:variant>
      <vt:variant>
        <vt:i4>987</vt:i4>
      </vt:variant>
      <vt:variant>
        <vt:i4>0</vt:i4>
      </vt:variant>
      <vt:variant>
        <vt:i4>5</vt:i4>
      </vt:variant>
      <vt:variant>
        <vt:lpwstr>http://sourceforge.net/mailarchive/forum.php?forum_name=inchi-discuss</vt:lpwstr>
      </vt:variant>
      <vt:variant>
        <vt:lpwstr/>
      </vt:variant>
      <vt:variant>
        <vt:i4>4718593</vt:i4>
      </vt:variant>
      <vt:variant>
        <vt:i4>984</vt:i4>
      </vt:variant>
      <vt:variant>
        <vt:i4>0</vt:i4>
      </vt:variant>
      <vt:variant>
        <vt:i4>5</vt:i4>
      </vt:variant>
      <vt:variant>
        <vt:lpwstr>http://lists.sourceforge.net/lists/listinfo/inchi-discuss</vt:lpwstr>
      </vt:variant>
      <vt:variant>
        <vt:lpwstr/>
      </vt:variant>
      <vt:variant>
        <vt:i4>1310796</vt:i4>
      </vt:variant>
      <vt:variant>
        <vt:i4>981</vt:i4>
      </vt:variant>
      <vt:variant>
        <vt:i4>0</vt:i4>
      </vt:variant>
      <vt:variant>
        <vt:i4>5</vt:i4>
      </vt:variant>
      <vt:variant>
        <vt:lpwstr>http://www.inchi-trust.org/index.php?q=node/4</vt:lpwstr>
      </vt:variant>
      <vt:variant>
        <vt:lpwstr/>
      </vt:variant>
      <vt:variant>
        <vt:i4>1376305</vt:i4>
      </vt:variant>
      <vt:variant>
        <vt:i4>978</vt:i4>
      </vt:variant>
      <vt:variant>
        <vt:i4>0</vt:i4>
      </vt:variant>
      <vt:variant>
        <vt:i4>5</vt:i4>
      </vt:variant>
      <vt:variant>
        <vt:lpwstr>http://www.iupac.org/publications/ci/2010/3204/iw2_inchi.html</vt:lpwstr>
      </vt:variant>
      <vt:variant>
        <vt:lpwstr/>
      </vt:variant>
      <vt:variant>
        <vt:i4>3473446</vt:i4>
      </vt:variant>
      <vt:variant>
        <vt:i4>975</vt:i4>
      </vt:variant>
      <vt:variant>
        <vt:i4>0</vt:i4>
      </vt:variant>
      <vt:variant>
        <vt:i4>5</vt:i4>
      </vt:variant>
      <vt:variant>
        <vt:lpwstr>http://www.inchi-trust.org/</vt:lpwstr>
      </vt:variant>
      <vt:variant>
        <vt:lpwstr/>
      </vt:variant>
      <vt:variant>
        <vt:i4>2228260</vt:i4>
      </vt:variant>
      <vt:variant>
        <vt:i4>972</vt:i4>
      </vt:variant>
      <vt:variant>
        <vt:i4>0</vt:i4>
      </vt:variant>
      <vt:variant>
        <vt:i4>5</vt:i4>
      </vt:variant>
      <vt:variant>
        <vt:lpwstr>http://inchi-trust.org/index.php?q=node/16</vt:lpwstr>
      </vt:variant>
      <vt:variant>
        <vt:lpwstr/>
      </vt:variant>
      <vt:variant>
        <vt:i4>1310741</vt:i4>
      </vt:variant>
      <vt:variant>
        <vt:i4>969</vt:i4>
      </vt:variant>
      <vt:variant>
        <vt:i4>0</vt:i4>
      </vt:variant>
      <vt:variant>
        <vt:i4>5</vt:i4>
      </vt:variant>
      <vt:variant>
        <vt:lpwstr>http://inchi-trust.org/index.php?q=node/1</vt:lpwstr>
      </vt:variant>
      <vt:variant>
        <vt:lpwstr/>
      </vt:variant>
      <vt:variant>
        <vt:i4>6029397</vt:i4>
      </vt:variant>
      <vt:variant>
        <vt:i4>966</vt:i4>
      </vt:variant>
      <vt:variant>
        <vt:i4>0</vt:i4>
      </vt:variant>
      <vt:variant>
        <vt:i4>5</vt:i4>
      </vt:variant>
      <vt:variant>
        <vt:lpwstr>http://iupac.org/web/ins/802</vt:lpwstr>
      </vt:variant>
      <vt:variant>
        <vt:lpwstr/>
      </vt:variant>
      <vt:variant>
        <vt:i4>3801137</vt:i4>
      </vt:variant>
      <vt:variant>
        <vt:i4>963</vt:i4>
      </vt:variant>
      <vt:variant>
        <vt:i4>0</vt:i4>
      </vt:variant>
      <vt:variant>
        <vt:i4>5</vt:i4>
      </vt:variant>
      <vt:variant>
        <vt:lpwstr>http://www.iupac.org/inchi/</vt:lpwstr>
      </vt:variant>
      <vt:variant>
        <vt:lpwstr/>
      </vt:variant>
      <vt:variant>
        <vt:i4>1441846</vt:i4>
      </vt:variant>
      <vt:variant>
        <vt:i4>956</vt:i4>
      </vt:variant>
      <vt:variant>
        <vt:i4>0</vt:i4>
      </vt:variant>
      <vt:variant>
        <vt:i4>5</vt:i4>
      </vt:variant>
      <vt:variant>
        <vt:lpwstr/>
      </vt:variant>
      <vt:variant>
        <vt:lpwstr>_Toc324677625</vt:lpwstr>
      </vt:variant>
      <vt:variant>
        <vt:i4>1441846</vt:i4>
      </vt:variant>
      <vt:variant>
        <vt:i4>950</vt:i4>
      </vt:variant>
      <vt:variant>
        <vt:i4>0</vt:i4>
      </vt:variant>
      <vt:variant>
        <vt:i4>5</vt:i4>
      </vt:variant>
      <vt:variant>
        <vt:lpwstr/>
      </vt:variant>
      <vt:variant>
        <vt:lpwstr>_Toc324677624</vt:lpwstr>
      </vt:variant>
      <vt:variant>
        <vt:i4>1441846</vt:i4>
      </vt:variant>
      <vt:variant>
        <vt:i4>944</vt:i4>
      </vt:variant>
      <vt:variant>
        <vt:i4>0</vt:i4>
      </vt:variant>
      <vt:variant>
        <vt:i4>5</vt:i4>
      </vt:variant>
      <vt:variant>
        <vt:lpwstr/>
      </vt:variant>
      <vt:variant>
        <vt:lpwstr>_Toc324677623</vt:lpwstr>
      </vt:variant>
      <vt:variant>
        <vt:i4>1441846</vt:i4>
      </vt:variant>
      <vt:variant>
        <vt:i4>938</vt:i4>
      </vt:variant>
      <vt:variant>
        <vt:i4>0</vt:i4>
      </vt:variant>
      <vt:variant>
        <vt:i4>5</vt:i4>
      </vt:variant>
      <vt:variant>
        <vt:lpwstr/>
      </vt:variant>
      <vt:variant>
        <vt:lpwstr>_Toc324677622</vt:lpwstr>
      </vt:variant>
      <vt:variant>
        <vt:i4>1441846</vt:i4>
      </vt:variant>
      <vt:variant>
        <vt:i4>932</vt:i4>
      </vt:variant>
      <vt:variant>
        <vt:i4>0</vt:i4>
      </vt:variant>
      <vt:variant>
        <vt:i4>5</vt:i4>
      </vt:variant>
      <vt:variant>
        <vt:lpwstr/>
      </vt:variant>
      <vt:variant>
        <vt:lpwstr>_Toc324677621</vt:lpwstr>
      </vt:variant>
      <vt:variant>
        <vt:i4>1441846</vt:i4>
      </vt:variant>
      <vt:variant>
        <vt:i4>926</vt:i4>
      </vt:variant>
      <vt:variant>
        <vt:i4>0</vt:i4>
      </vt:variant>
      <vt:variant>
        <vt:i4>5</vt:i4>
      </vt:variant>
      <vt:variant>
        <vt:lpwstr/>
      </vt:variant>
      <vt:variant>
        <vt:lpwstr>_Toc324677620</vt:lpwstr>
      </vt:variant>
      <vt:variant>
        <vt:i4>1376310</vt:i4>
      </vt:variant>
      <vt:variant>
        <vt:i4>920</vt:i4>
      </vt:variant>
      <vt:variant>
        <vt:i4>0</vt:i4>
      </vt:variant>
      <vt:variant>
        <vt:i4>5</vt:i4>
      </vt:variant>
      <vt:variant>
        <vt:lpwstr/>
      </vt:variant>
      <vt:variant>
        <vt:lpwstr>_Toc324677619</vt:lpwstr>
      </vt:variant>
      <vt:variant>
        <vt:i4>1376310</vt:i4>
      </vt:variant>
      <vt:variant>
        <vt:i4>914</vt:i4>
      </vt:variant>
      <vt:variant>
        <vt:i4>0</vt:i4>
      </vt:variant>
      <vt:variant>
        <vt:i4>5</vt:i4>
      </vt:variant>
      <vt:variant>
        <vt:lpwstr/>
      </vt:variant>
      <vt:variant>
        <vt:lpwstr>_Toc324677618</vt:lpwstr>
      </vt:variant>
      <vt:variant>
        <vt:i4>1376310</vt:i4>
      </vt:variant>
      <vt:variant>
        <vt:i4>908</vt:i4>
      </vt:variant>
      <vt:variant>
        <vt:i4>0</vt:i4>
      </vt:variant>
      <vt:variant>
        <vt:i4>5</vt:i4>
      </vt:variant>
      <vt:variant>
        <vt:lpwstr/>
      </vt:variant>
      <vt:variant>
        <vt:lpwstr>_Toc324677617</vt:lpwstr>
      </vt:variant>
      <vt:variant>
        <vt:i4>1376310</vt:i4>
      </vt:variant>
      <vt:variant>
        <vt:i4>902</vt:i4>
      </vt:variant>
      <vt:variant>
        <vt:i4>0</vt:i4>
      </vt:variant>
      <vt:variant>
        <vt:i4>5</vt:i4>
      </vt:variant>
      <vt:variant>
        <vt:lpwstr/>
      </vt:variant>
      <vt:variant>
        <vt:lpwstr>_Toc324677616</vt:lpwstr>
      </vt:variant>
      <vt:variant>
        <vt:i4>1376310</vt:i4>
      </vt:variant>
      <vt:variant>
        <vt:i4>896</vt:i4>
      </vt:variant>
      <vt:variant>
        <vt:i4>0</vt:i4>
      </vt:variant>
      <vt:variant>
        <vt:i4>5</vt:i4>
      </vt:variant>
      <vt:variant>
        <vt:lpwstr/>
      </vt:variant>
      <vt:variant>
        <vt:lpwstr>_Toc324677615</vt:lpwstr>
      </vt:variant>
      <vt:variant>
        <vt:i4>1376310</vt:i4>
      </vt:variant>
      <vt:variant>
        <vt:i4>890</vt:i4>
      </vt:variant>
      <vt:variant>
        <vt:i4>0</vt:i4>
      </vt:variant>
      <vt:variant>
        <vt:i4>5</vt:i4>
      </vt:variant>
      <vt:variant>
        <vt:lpwstr/>
      </vt:variant>
      <vt:variant>
        <vt:lpwstr>_Toc324677614</vt:lpwstr>
      </vt:variant>
      <vt:variant>
        <vt:i4>1376310</vt:i4>
      </vt:variant>
      <vt:variant>
        <vt:i4>884</vt:i4>
      </vt:variant>
      <vt:variant>
        <vt:i4>0</vt:i4>
      </vt:variant>
      <vt:variant>
        <vt:i4>5</vt:i4>
      </vt:variant>
      <vt:variant>
        <vt:lpwstr/>
      </vt:variant>
      <vt:variant>
        <vt:lpwstr>_Toc324677613</vt:lpwstr>
      </vt:variant>
      <vt:variant>
        <vt:i4>1376310</vt:i4>
      </vt:variant>
      <vt:variant>
        <vt:i4>878</vt:i4>
      </vt:variant>
      <vt:variant>
        <vt:i4>0</vt:i4>
      </vt:variant>
      <vt:variant>
        <vt:i4>5</vt:i4>
      </vt:variant>
      <vt:variant>
        <vt:lpwstr/>
      </vt:variant>
      <vt:variant>
        <vt:lpwstr>_Toc324677612</vt:lpwstr>
      </vt:variant>
      <vt:variant>
        <vt:i4>1376310</vt:i4>
      </vt:variant>
      <vt:variant>
        <vt:i4>872</vt:i4>
      </vt:variant>
      <vt:variant>
        <vt:i4>0</vt:i4>
      </vt:variant>
      <vt:variant>
        <vt:i4>5</vt:i4>
      </vt:variant>
      <vt:variant>
        <vt:lpwstr/>
      </vt:variant>
      <vt:variant>
        <vt:lpwstr>_Toc324677611</vt:lpwstr>
      </vt:variant>
      <vt:variant>
        <vt:i4>1376310</vt:i4>
      </vt:variant>
      <vt:variant>
        <vt:i4>866</vt:i4>
      </vt:variant>
      <vt:variant>
        <vt:i4>0</vt:i4>
      </vt:variant>
      <vt:variant>
        <vt:i4>5</vt:i4>
      </vt:variant>
      <vt:variant>
        <vt:lpwstr/>
      </vt:variant>
      <vt:variant>
        <vt:lpwstr>_Toc324677610</vt:lpwstr>
      </vt:variant>
      <vt:variant>
        <vt:i4>1310774</vt:i4>
      </vt:variant>
      <vt:variant>
        <vt:i4>860</vt:i4>
      </vt:variant>
      <vt:variant>
        <vt:i4>0</vt:i4>
      </vt:variant>
      <vt:variant>
        <vt:i4>5</vt:i4>
      </vt:variant>
      <vt:variant>
        <vt:lpwstr/>
      </vt:variant>
      <vt:variant>
        <vt:lpwstr>_Toc324677609</vt:lpwstr>
      </vt:variant>
      <vt:variant>
        <vt:i4>1310774</vt:i4>
      </vt:variant>
      <vt:variant>
        <vt:i4>854</vt:i4>
      </vt:variant>
      <vt:variant>
        <vt:i4>0</vt:i4>
      </vt:variant>
      <vt:variant>
        <vt:i4>5</vt:i4>
      </vt:variant>
      <vt:variant>
        <vt:lpwstr/>
      </vt:variant>
      <vt:variant>
        <vt:lpwstr>_Toc324677608</vt:lpwstr>
      </vt:variant>
      <vt:variant>
        <vt:i4>1310774</vt:i4>
      </vt:variant>
      <vt:variant>
        <vt:i4>848</vt:i4>
      </vt:variant>
      <vt:variant>
        <vt:i4>0</vt:i4>
      </vt:variant>
      <vt:variant>
        <vt:i4>5</vt:i4>
      </vt:variant>
      <vt:variant>
        <vt:lpwstr/>
      </vt:variant>
      <vt:variant>
        <vt:lpwstr>_Toc324677607</vt:lpwstr>
      </vt:variant>
      <vt:variant>
        <vt:i4>1310774</vt:i4>
      </vt:variant>
      <vt:variant>
        <vt:i4>842</vt:i4>
      </vt:variant>
      <vt:variant>
        <vt:i4>0</vt:i4>
      </vt:variant>
      <vt:variant>
        <vt:i4>5</vt:i4>
      </vt:variant>
      <vt:variant>
        <vt:lpwstr/>
      </vt:variant>
      <vt:variant>
        <vt:lpwstr>_Toc324677606</vt:lpwstr>
      </vt:variant>
      <vt:variant>
        <vt:i4>1310774</vt:i4>
      </vt:variant>
      <vt:variant>
        <vt:i4>836</vt:i4>
      </vt:variant>
      <vt:variant>
        <vt:i4>0</vt:i4>
      </vt:variant>
      <vt:variant>
        <vt:i4>5</vt:i4>
      </vt:variant>
      <vt:variant>
        <vt:lpwstr/>
      </vt:variant>
      <vt:variant>
        <vt:lpwstr>_Toc324677605</vt:lpwstr>
      </vt:variant>
      <vt:variant>
        <vt:i4>1310774</vt:i4>
      </vt:variant>
      <vt:variant>
        <vt:i4>830</vt:i4>
      </vt:variant>
      <vt:variant>
        <vt:i4>0</vt:i4>
      </vt:variant>
      <vt:variant>
        <vt:i4>5</vt:i4>
      </vt:variant>
      <vt:variant>
        <vt:lpwstr/>
      </vt:variant>
      <vt:variant>
        <vt:lpwstr>_Toc324677604</vt:lpwstr>
      </vt:variant>
      <vt:variant>
        <vt:i4>1310774</vt:i4>
      </vt:variant>
      <vt:variant>
        <vt:i4>824</vt:i4>
      </vt:variant>
      <vt:variant>
        <vt:i4>0</vt:i4>
      </vt:variant>
      <vt:variant>
        <vt:i4>5</vt:i4>
      </vt:variant>
      <vt:variant>
        <vt:lpwstr/>
      </vt:variant>
      <vt:variant>
        <vt:lpwstr>_Toc324677603</vt:lpwstr>
      </vt:variant>
      <vt:variant>
        <vt:i4>1310774</vt:i4>
      </vt:variant>
      <vt:variant>
        <vt:i4>818</vt:i4>
      </vt:variant>
      <vt:variant>
        <vt:i4>0</vt:i4>
      </vt:variant>
      <vt:variant>
        <vt:i4>5</vt:i4>
      </vt:variant>
      <vt:variant>
        <vt:lpwstr/>
      </vt:variant>
      <vt:variant>
        <vt:lpwstr>_Toc324677602</vt:lpwstr>
      </vt:variant>
      <vt:variant>
        <vt:i4>1310774</vt:i4>
      </vt:variant>
      <vt:variant>
        <vt:i4>812</vt:i4>
      </vt:variant>
      <vt:variant>
        <vt:i4>0</vt:i4>
      </vt:variant>
      <vt:variant>
        <vt:i4>5</vt:i4>
      </vt:variant>
      <vt:variant>
        <vt:lpwstr/>
      </vt:variant>
      <vt:variant>
        <vt:lpwstr>_Toc324677601</vt:lpwstr>
      </vt:variant>
      <vt:variant>
        <vt:i4>1310774</vt:i4>
      </vt:variant>
      <vt:variant>
        <vt:i4>806</vt:i4>
      </vt:variant>
      <vt:variant>
        <vt:i4>0</vt:i4>
      </vt:variant>
      <vt:variant>
        <vt:i4>5</vt:i4>
      </vt:variant>
      <vt:variant>
        <vt:lpwstr/>
      </vt:variant>
      <vt:variant>
        <vt:lpwstr>_Toc324677600</vt:lpwstr>
      </vt:variant>
      <vt:variant>
        <vt:i4>1900597</vt:i4>
      </vt:variant>
      <vt:variant>
        <vt:i4>800</vt:i4>
      </vt:variant>
      <vt:variant>
        <vt:i4>0</vt:i4>
      </vt:variant>
      <vt:variant>
        <vt:i4>5</vt:i4>
      </vt:variant>
      <vt:variant>
        <vt:lpwstr/>
      </vt:variant>
      <vt:variant>
        <vt:lpwstr>_Toc324677599</vt:lpwstr>
      </vt:variant>
      <vt:variant>
        <vt:i4>1900597</vt:i4>
      </vt:variant>
      <vt:variant>
        <vt:i4>794</vt:i4>
      </vt:variant>
      <vt:variant>
        <vt:i4>0</vt:i4>
      </vt:variant>
      <vt:variant>
        <vt:i4>5</vt:i4>
      </vt:variant>
      <vt:variant>
        <vt:lpwstr/>
      </vt:variant>
      <vt:variant>
        <vt:lpwstr>_Toc324677598</vt:lpwstr>
      </vt:variant>
      <vt:variant>
        <vt:i4>1900597</vt:i4>
      </vt:variant>
      <vt:variant>
        <vt:i4>788</vt:i4>
      </vt:variant>
      <vt:variant>
        <vt:i4>0</vt:i4>
      </vt:variant>
      <vt:variant>
        <vt:i4>5</vt:i4>
      </vt:variant>
      <vt:variant>
        <vt:lpwstr/>
      </vt:variant>
      <vt:variant>
        <vt:lpwstr>_Toc324677597</vt:lpwstr>
      </vt:variant>
      <vt:variant>
        <vt:i4>1900597</vt:i4>
      </vt:variant>
      <vt:variant>
        <vt:i4>782</vt:i4>
      </vt:variant>
      <vt:variant>
        <vt:i4>0</vt:i4>
      </vt:variant>
      <vt:variant>
        <vt:i4>5</vt:i4>
      </vt:variant>
      <vt:variant>
        <vt:lpwstr/>
      </vt:variant>
      <vt:variant>
        <vt:lpwstr>_Toc324677596</vt:lpwstr>
      </vt:variant>
      <vt:variant>
        <vt:i4>1900597</vt:i4>
      </vt:variant>
      <vt:variant>
        <vt:i4>776</vt:i4>
      </vt:variant>
      <vt:variant>
        <vt:i4>0</vt:i4>
      </vt:variant>
      <vt:variant>
        <vt:i4>5</vt:i4>
      </vt:variant>
      <vt:variant>
        <vt:lpwstr/>
      </vt:variant>
      <vt:variant>
        <vt:lpwstr>_Toc324677595</vt:lpwstr>
      </vt:variant>
      <vt:variant>
        <vt:i4>1900597</vt:i4>
      </vt:variant>
      <vt:variant>
        <vt:i4>770</vt:i4>
      </vt:variant>
      <vt:variant>
        <vt:i4>0</vt:i4>
      </vt:variant>
      <vt:variant>
        <vt:i4>5</vt:i4>
      </vt:variant>
      <vt:variant>
        <vt:lpwstr/>
      </vt:variant>
      <vt:variant>
        <vt:lpwstr>_Toc324677594</vt:lpwstr>
      </vt:variant>
      <vt:variant>
        <vt:i4>1900597</vt:i4>
      </vt:variant>
      <vt:variant>
        <vt:i4>764</vt:i4>
      </vt:variant>
      <vt:variant>
        <vt:i4>0</vt:i4>
      </vt:variant>
      <vt:variant>
        <vt:i4>5</vt:i4>
      </vt:variant>
      <vt:variant>
        <vt:lpwstr/>
      </vt:variant>
      <vt:variant>
        <vt:lpwstr>_Toc324677593</vt:lpwstr>
      </vt:variant>
      <vt:variant>
        <vt:i4>1900597</vt:i4>
      </vt:variant>
      <vt:variant>
        <vt:i4>758</vt:i4>
      </vt:variant>
      <vt:variant>
        <vt:i4>0</vt:i4>
      </vt:variant>
      <vt:variant>
        <vt:i4>5</vt:i4>
      </vt:variant>
      <vt:variant>
        <vt:lpwstr/>
      </vt:variant>
      <vt:variant>
        <vt:lpwstr>_Toc324677592</vt:lpwstr>
      </vt:variant>
      <vt:variant>
        <vt:i4>1900597</vt:i4>
      </vt:variant>
      <vt:variant>
        <vt:i4>752</vt:i4>
      </vt:variant>
      <vt:variant>
        <vt:i4>0</vt:i4>
      </vt:variant>
      <vt:variant>
        <vt:i4>5</vt:i4>
      </vt:variant>
      <vt:variant>
        <vt:lpwstr/>
      </vt:variant>
      <vt:variant>
        <vt:lpwstr>_Toc324677591</vt:lpwstr>
      </vt:variant>
      <vt:variant>
        <vt:i4>1900597</vt:i4>
      </vt:variant>
      <vt:variant>
        <vt:i4>746</vt:i4>
      </vt:variant>
      <vt:variant>
        <vt:i4>0</vt:i4>
      </vt:variant>
      <vt:variant>
        <vt:i4>5</vt:i4>
      </vt:variant>
      <vt:variant>
        <vt:lpwstr/>
      </vt:variant>
      <vt:variant>
        <vt:lpwstr>_Toc324677590</vt:lpwstr>
      </vt:variant>
      <vt:variant>
        <vt:i4>1835061</vt:i4>
      </vt:variant>
      <vt:variant>
        <vt:i4>740</vt:i4>
      </vt:variant>
      <vt:variant>
        <vt:i4>0</vt:i4>
      </vt:variant>
      <vt:variant>
        <vt:i4>5</vt:i4>
      </vt:variant>
      <vt:variant>
        <vt:lpwstr/>
      </vt:variant>
      <vt:variant>
        <vt:lpwstr>_Toc324677589</vt:lpwstr>
      </vt:variant>
      <vt:variant>
        <vt:i4>1835061</vt:i4>
      </vt:variant>
      <vt:variant>
        <vt:i4>734</vt:i4>
      </vt:variant>
      <vt:variant>
        <vt:i4>0</vt:i4>
      </vt:variant>
      <vt:variant>
        <vt:i4>5</vt:i4>
      </vt:variant>
      <vt:variant>
        <vt:lpwstr/>
      </vt:variant>
      <vt:variant>
        <vt:lpwstr>_Toc324677588</vt:lpwstr>
      </vt:variant>
      <vt:variant>
        <vt:i4>1835061</vt:i4>
      </vt:variant>
      <vt:variant>
        <vt:i4>728</vt:i4>
      </vt:variant>
      <vt:variant>
        <vt:i4>0</vt:i4>
      </vt:variant>
      <vt:variant>
        <vt:i4>5</vt:i4>
      </vt:variant>
      <vt:variant>
        <vt:lpwstr/>
      </vt:variant>
      <vt:variant>
        <vt:lpwstr>_Toc324677587</vt:lpwstr>
      </vt:variant>
      <vt:variant>
        <vt:i4>1835061</vt:i4>
      </vt:variant>
      <vt:variant>
        <vt:i4>722</vt:i4>
      </vt:variant>
      <vt:variant>
        <vt:i4>0</vt:i4>
      </vt:variant>
      <vt:variant>
        <vt:i4>5</vt:i4>
      </vt:variant>
      <vt:variant>
        <vt:lpwstr/>
      </vt:variant>
      <vt:variant>
        <vt:lpwstr>_Toc324677586</vt:lpwstr>
      </vt:variant>
      <vt:variant>
        <vt:i4>1835061</vt:i4>
      </vt:variant>
      <vt:variant>
        <vt:i4>716</vt:i4>
      </vt:variant>
      <vt:variant>
        <vt:i4>0</vt:i4>
      </vt:variant>
      <vt:variant>
        <vt:i4>5</vt:i4>
      </vt:variant>
      <vt:variant>
        <vt:lpwstr/>
      </vt:variant>
      <vt:variant>
        <vt:lpwstr>_Toc324677585</vt:lpwstr>
      </vt:variant>
      <vt:variant>
        <vt:i4>1835061</vt:i4>
      </vt:variant>
      <vt:variant>
        <vt:i4>710</vt:i4>
      </vt:variant>
      <vt:variant>
        <vt:i4>0</vt:i4>
      </vt:variant>
      <vt:variant>
        <vt:i4>5</vt:i4>
      </vt:variant>
      <vt:variant>
        <vt:lpwstr/>
      </vt:variant>
      <vt:variant>
        <vt:lpwstr>_Toc324677584</vt:lpwstr>
      </vt:variant>
      <vt:variant>
        <vt:i4>1835061</vt:i4>
      </vt:variant>
      <vt:variant>
        <vt:i4>704</vt:i4>
      </vt:variant>
      <vt:variant>
        <vt:i4>0</vt:i4>
      </vt:variant>
      <vt:variant>
        <vt:i4>5</vt:i4>
      </vt:variant>
      <vt:variant>
        <vt:lpwstr/>
      </vt:variant>
      <vt:variant>
        <vt:lpwstr>_Toc324677583</vt:lpwstr>
      </vt:variant>
      <vt:variant>
        <vt:i4>1835061</vt:i4>
      </vt:variant>
      <vt:variant>
        <vt:i4>698</vt:i4>
      </vt:variant>
      <vt:variant>
        <vt:i4>0</vt:i4>
      </vt:variant>
      <vt:variant>
        <vt:i4>5</vt:i4>
      </vt:variant>
      <vt:variant>
        <vt:lpwstr/>
      </vt:variant>
      <vt:variant>
        <vt:lpwstr>_Toc324677582</vt:lpwstr>
      </vt:variant>
      <vt:variant>
        <vt:i4>1835061</vt:i4>
      </vt:variant>
      <vt:variant>
        <vt:i4>692</vt:i4>
      </vt:variant>
      <vt:variant>
        <vt:i4>0</vt:i4>
      </vt:variant>
      <vt:variant>
        <vt:i4>5</vt:i4>
      </vt:variant>
      <vt:variant>
        <vt:lpwstr/>
      </vt:variant>
      <vt:variant>
        <vt:lpwstr>_Toc324677581</vt:lpwstr>
      </vt:variant>
      <vt:variant>
        <vt:i4>1835061</vt:i4>
      </vt:variant>
      <vt:variant>
        <vt:i4>686</vt:i4>
      </vt:variant>
      <vt:variant>
        <vt:i4>0</vt:i4>
      </vt:variant>
      <vt:variant>
        <vt:i4>5</vt:i4>
      </vt:variant>
      <vt:variant>
        <vt:lpwstr/>
      </vt:variant>
      <vt:variant>
        <vt:lpwstr>_Toc324677580</vt:lpwstr>
      </vt:variant>
      <vt:variant>
        <vt:i4>1245237</vt:i4>
      </vt:variant>
      <vt:variant>
        <vt:i4>680</vt:i4>
      </vt:variant>
      <vt:variant>
        <vt:i4>0</vt:i4>
      </vt:variant>
      <vt:variant>
        <vt:i4>5</vt:i4>
      </vt:variant>
      <vt:variant>
        <vt:lpwstr/>
      </vt:variant>
      <vt:variant>
        <vt:lpwstr>_Toc324677579</vt:lpwstr>
      </vt:variant>
      <vt:variant>
        <vt:i4>1245237</vt:i4>
      </vt:variant>
      <vt:variant>
        <vt:i4>674</vt:i4>
      </vt:variant>
      <vt:variant>
        <vt:i4>0</vt:i4>
      </vt:variant>
      <vt:variant>
        <vt:i4>5</vt:i4>
      </vt:variant>
      <vt:variant>
        <vt:lpwstr/>
      </vt:variant>
      <vt:variant>
        <vt:lpwstr>_Toc324677578</vt:lpwstr>
      </vt:variant>
      <vt:variant>
        <vt:i4>1245237</vt:i4>
      </vt:variant>
      <vt:variant>
        <vt:i4>668</vt:i4>
      </vt:variant>
      <vt:variant>
        <vt:i4>0</vt:i4>
      </vt:variant>
      <vt:variant>
        <vt:i4>5</vt:i4>
      </vt:variant>
      <vt:variant>
        <vt:lpwstr/>
      </vt:variant>
      <vt:variant>
        <vt:lpwstr>_Toc324677577</vt:lpwstr>
      </vt:variant>
      <vt:variant>
        <vt:i4>1245237</vt:i4>
      </vt:variant>
      <vt:variant>
        <vt:i4>662</vt:i4>
      </vt:variant>
      <vt:variant>
        <vt:i4>0</vt:i4>
      </vt:variant>
      <vt:variant>
        <vt:i4>5</vt:i4>
      </vt:variant>
      <vt:variant>
        <vt:lpwstr/>
      </vt:variant>
      <vt:variant>
        <vt:lpwstr>_Toc324677576</vt:lpwstr>
      </vt:variant>
      <vt:variant>
        <vt:i4>1245237</vt:i4>
      </vt:variant>
      <vt:variant>
        <vt:i4>656</vt:i4>
      </vt:variant>
      <vt:variant>
        <vt:i4>0</vt:i4>
      </vt:variant>
      <vt:variant>
        <vt:i4>5</vt:i4>
      </vt:variant>
      <vt:variant>
        <vt:lpwstr/>
      </vt:variant>
      <vt:variant>
        <vt:lpwstr>_Toc324677575</vt:lpwstr>
      </vt:variant>
      <vt:variant>
        <vt:i4>1245237</vt:i4>
      </vt:variant>
      <vt:variant>
        <vt:i4>650</vt:i4>
      </vt:variant>
      <vt:variant>
        <vt:i4>0</vt:i4>
      </vt:variant>
      <vt:variant>
        <vt:i4>5</vt:i4>
      </vt:variant>
      <vt:variant>
        <vt:lpwstr/>
      </vt:variant>
      <vt:variant>
        <vt:lpwstr>_Toc324677574</vt:lpwstr>
      </vt:variant>
      <vt:variant>
        <vt:i4>1245237</vt:i4>
      </vt:variant>
      <vt:variant>
        <vt:i4>644</vt:i4>
      </vt:variant>
      <vt:variant>
        <vt:i4>0</vt:i4>
      </vt:variant>
      <vt:variant>
        <vt:i4>5</vt:i4>
      </vt:variant>
      <vt:variant>
        <vt:lpwstr/>
      </vt:variant>
      <vt:variant>
        <vt:lpwstr>_Toc324677573</vt:lpwstr>
      </vt:variant>
      <vt:variant>
        <vt:i4>1245237</vt:i4>
      </vt:variant>
      <vt:variant>
        <vt:i4>638</vt:i4>
      </vt:variant>
      <vt:variant>
        <vt:i4>0</vt:i4>
      </vt:variant>
      <vt:variant>
        <vt:i4>5</vt:i4>
      </vt:variant>
      <vt:variant>
        <vt:lpwstr/>
      </vt:variant>
      <vt:variant>
        <vt:lpwstr>_Toc324677572</vt:lpwstr>
      </vt:variant>
      <vt:variant>
        <vt:i4>1245237</vt:i4>
      </vt:variant>
      <vt:variant>
        <vt:i4>632</vt:i4>
      </vt:variant>
      <vt:variant>
        <vt:i4>0</vt:i4>
      </vt:variant>
      <vt:variant>
        <vt:i4>5</vt:i4>
      </vt:variant>
      <vt:variant>
        <vt:lpwstr/>
      </vt:variant>
      <vt:variant>
        <vt:lpwstr>_Toc324677571</vt:lpwstr>
      </vt:variant>
      <vt:variant>
        <vt:i4>1245237</vt:i4>
      </vt:variant>
      <vt:variant>
        <vt:i4>626</vt:i4>
      </vt:variant>
      <vt:variant>
        <vt:i4>0</vt:i4>
      </vt:variant>
      <vt:variant>
        <vt:i4>5</vt:i4>
      </vt:variant>
      <vt:variant>
        <vt:lpwstr/>
      </vt:variant>
      <vt:variant>
        <vt:lpwstr>_Toc324677570</vt:lpwstr>
      </vt:variant>
      <vt:variant>
        <vt:i4>1179701</vt:i4>
      </vt:variant>
      <vt:variant>
        <vt:i4>620</vt:i4>
      </vt:variant>
      <vt:variant>
        <vt:i4>0</vt:i4>
      </vt:variant>
      <vt:variant>
        <vt:i4>5</vt:i4>
      </vt:variant>
      <vt:variant>
        <vt:lpwstr/>
      </vt:variant>
      <vt:variant>
        <vt:lpwstr>_Toc324677569</vt:lpwstr>
      </vt:variant>
      <vt:variant>
        <vt:i4>1179701</vt:i4>
      </vt:variant>
      <vt:variant>
        <vt:i4>614</vt:i4>
      </vt:variant>
      <vt:variant>
        <vt:i4>0</vt:i4>
      </vt:variant>
      <vt:variant>
        <vt:i4>5</vt:i4>
      </vt:variant>
      <vt:variant>
        <vt:lpwstr/>
      </vt:variant>
      <vt:variant>
        <vt:lpwstr>_Toc324677568</vt:lpwstr>
      </vt:variant>
      <vt:variant>
        <vt:i4>1179701</vt:i4>
      </vt:variant>
      <vt:variant>
        <vt:i4>608</vt:i4>
      </vt:variant>
      <vt:variant>
        <vt:i4>0</vt:i4>
      </vt:variant>
      <vt:variant>
        <vt:i4>5</vt:i4>
      </vt:variant>
      <vt:variant>
        <vt:lpwstr/>
      </vt:variant>
      <vt:variant>
        <vt:lpwstr>_Toc324677567</vt:lpwstr>
      </vt:variant>
      <vt:variant>
        <vt:i4>1179701</vt:i4>
      </vt:variant>
      <vt:variant>
        <vt:i4>602</vt:i4>
      </vt:variant>
      <vt:variant>
        <vt:i4>0</vt:i4>
      </vt:variant>
      <vt:variant>
        <vt:i4>5</vt:i4>
      </vt:variant>
      <vt:variant>
        <vt:lpwstr/>
      </vt:variant>
      <vt:variant>
        <vt:lpwstr>_Toc324677566</vt:lpwstr>
      </vt:variant>
      <vt:variant>
        <vt:i4>1179701</vt:i4>
      </vt:variant>
      <vt:variant>
        <vt:i4>596</vt:i4>
      </vt:variant>
      <vt:variant>
        <vt:i4>0</vt:i4>
      </vt:variant>
      <vt:variant>
        <vt:i4>5</vt:i4>
      </vt:variant>
      <vt:variant>
        <vt:lpwstr/>
      </vt:variant>
      <vt:variant>
        <vt:lpwstr>_Toc324677565</vt:lpwstr>
      </vt:variant>
      <vt:variant>
        <vt:i4>1179701</vt:i4>
      </vt:variant>
      <vt:variant>
        <vt:i4>590</vt:i4>
      </vt:variant>
      <vt:variant>
        <vt:i4>0</vt:i4>
      </vt:variant>
      <vt:variant>
        <vt:i4>5</vt:i4>
      </vt:variant>
      <vt:variant>
        <vt:lpwstr/>
      </vt:variant>
      <vt:variant>
        <vt:lpwstr>_Toc324677564</vt:lpwstr>
      </vt:variant>
      <vt:variant>
        <vt:i4>1179701</vt:i4>
      </vt:variant>
      <vt:variant>
        <vt:i4>584</vt:i4>
      </vt:variant>
      <vt:variant>
        <vt:i4>0</vt:i4>
      </vt:variant>
      <vt:variant>
        <vt:i4>5</vt:i4>
      </vt:variant>
      <vt:variant>
        <vt:lpwstr/>
      </vt:variant>
      <vt:variant>
        <vt:lpwstr>_Toc324677563</vt:lpwstr>
      </vt:variant>
      <vt:variant>
        <vt:i4>1179701</vt:i4>
      </vt:variant>
      <vt:variant>
        <vt:i4>578</vt:i4>
      </vt:variant>
      <vt:variant>
        <vt:i4>0</vt:i4>
      </vt:variant>
      <vt:variant>
        <vt:i4>5</vt:i4>
      </vt:variant>
      <vt:variant>
        <vt:lpwstr/>
      </vt:variant>
      <vt:variant>
        <vt:lpwstr>_Toc324677562</vt:lpwstr>
      </vt:variant>
      <vt:variant>
        <vt:i4>1179701</vt:i4>
      </vt:variant>
      <vt:variant>
        <vt:i4>572</vt:i4>
      </vt:variant>
      <vt:variant>
        <vt:i4>0</vt:i4>
      </vt:variant>
      <vt:variant>
        <vt:i4>5</vt:i4>
      </vt:variant>
      <vt:variant>
        <vt:lpwstr/>
      </vt:variant>
      <vt:variant>
        <vt:lpwstr>_Toc324677561</vt:lpwstr>
      </vt:variant>
      <vt:variant>
        <vt:i4>1179701</vt:i4>
      </vt:variant>
      <vt:variant>
        <vt:i4>566</vt:i4>
      </vt:variant>
      <vt:variant>
        <vt:i4>0</vt:i4>
      </vt:variant>
      <vt:variant>
        <vt:i4>5</vt:i4>
      </vt:variant>
      <vt:variant>
        <vt:lpwstr/>
      </vt:variant>
      <vt:variant>
        <vt:lpwstr>_Toc324677560</vt:lpwstr>
      </vt:variant>
      <vt:variant>
        <vt:i4>1114165</vt:i4>
      </vt:variant>
      <vt:variant>
        <vt:i4>560</vt:i4>
      </vt:variant>
      <vt:variant>
        <vt:i4>0</vt:i4>
      </vt:variant>
      <vt:variant>
        <vt:i4>5</vt:i4>
      </vt:variant>
      <vt:variant>
        <vt:lpwstr/>
      </vt:variant>
      <vt:variant>
        <vt:lpwstr>_Toc324677559</vt:lpwstr>
      </vt:variant>
      <vt:variant>
        <vt:i4>1114165</vt:i4>
      </vt:variant>
      <vt:variant>
        <vt:i4>554</vt:i4>
      </vt:variant>
      <vt:variant>
        <vt:i4>0</vt:i4>
      </vt:variant>
      <vt:variant>
        <vt:i4>5</vt:i4>
      </vt:variant>
      <vt:variant>
        <vt:lpwstr/>
      </vt:variant>
      <vt:variant>
        <vt:lpwstr>_Toc324677558</vt:lpwstr>
      </vt:variant>
      <vt:variant>
        <vt:i4>1114165</vt:i4>
      </vt:variant>
      <vt:variant>
        <vt:i4>548</vt:i4>
      </vt:variant>
      <vt:variant>
        <vt:i4>0</vt:i4>
      </vt:variant>
      <vt:variant>
        <vt:i4>5</vt:i4>
      </vt:variant>
      <vt:variant>
        <vt:lpwstr/>
      </vt:variant>
      <vt:variant>
        <vt:lpwstr>_Toc324677557</vt:lpwstr>
      </vt:variant>
      <vt:variant>
        <vt:i4>1114165</vt:i4>
      </vt:variant>
      <vt:variant>
        <vt:i4>542</vt:i4>
      </vt:variant>
      <vt:variant>
        <vt:i4>0</vt:i4>
      </vt:variant>
      <vt:variant>
        <vt:i4>5</vt:i4>
      </vt:variant>
      <vt:variant>
        <vt:lpwstr/>
      </vt:variant>
      <vt:variant>
        <vt:lpwstr>_Toc324677556</vt:lpwstr>
      </vt:variant>
      <vt:variant>
        <vt:i4>1114165</vt:i4>
      </vt:variant>
      <vt:variant>
        <vt:i4>536</vt:i4>
      </vt:variant>
      <vt:variant>
        <vt:i4>0</vt:i4>
      </vt:variant>
      <vt:variant>
        <vt:i4>5</vt:i4>
      </vt:variant>
      <vt:variant>
        <vt:lpwstr/>
      </vt:variant>
      <vt:variant>
        <vt:lpwstr>_Toc324677555</vt:lpwstr>
      </vt:variant>
      <vt:variant>
        <vt:i4>1114165</vt:i4>
      </vt:variant>
      <vt:variant>
        <vt:i4>530</vt:i4>
      </vt:variant>
      <vt:variant>
        <vt:i4>0</vt:i4>
      </vt:variant>
      <vt:variant>
        <vt:i4>5</vt:i4>
      </vt:variant>
      <vt:variant>
        <vt:lpwstr/>
      </vt:variant>
      <vt:variant>
        <vt:lpwstr>_Toc324677554</vt:lpwstr>
      </vt:variant>
      <vt:variant>
        <vt:i4>1114165</vt:i4>
      </vt:variant>
      <vt:variant>
        <vt:i4>524</vt:i4>
      </vt:variant>
      <vt:variant>
        <vt:i4>0</vt:i4>
      </vt:variant>
      <vt:variant>
        <vt:i4>5</vt:i4>
      </vt:variant>
      <vt:variant>
        <vt:lpwstr/>
      </vt:variant>
      <vt:variant>
        <vt:lpwstr>_Toc324677553</vt:lpwstr>
      </vt:variant>
      <vt:variant>
        <vt:i4>1114165</vt:i4>
      </vt:variant>
      <vt:variant>
        <vt:i4>518</vt:i4>
      </vt:variant>
      <vt:variant>
        <vt:i4>0</vt:i4>
      </vt:variant>
      <vt:variant>
        <vt:i4>5</vt:i4>
      </vt:variant>
      <vt:variant>
        <vt:lpwstr/>
      </vt:variant>
      <vt:variant>
        <vt:lpwstr>_Toc324677552</vt:lpwstr>
      </vt:variant>
      <vt:variant>
        <vt:i4>1114165</vt:i4>
      </vt:variant>
      <vt:variant>
        <vt:i4>512</vt:i4>
      </vt:variant>
      <vt:variant>
        <vt:i4>0</vt:i4>
      </vt:variant>
      <vt:variant>
        <vt:i4>5</vt:i4>
      </vt:variant>
      <vt:variant>
        <vt:lpwstr/>
      </vt:variant>
      <vt:variant>
        <vt:lpwstr>_Toc324677551</vt:lpwstr>
      </vt:variant>
      <vt:variant>
        <vt:i4>1114165</vt:i4>
      </vt:variant>
      <vt:variant>
        <vt:i4>506</vt:i4>
      </vt:variant>
      <vt:variant>
        <vt:i4>0</vt:i4>
      </vt:variant>
      <vt:variant>
        <vt:i4>5</vt:i4>
      </vt:variant>
      <vt:variant>
        <vt:lpwstr/>
      </vt:variant>
      <vt:variant>
        <vt:lpwstr>_Toc324677550</vt:lpwstr>
      </vt:variant>
      <vt:variant>
        <vt:i4>1048629</vt:i4>
      </vt:variant>
      <vt:variant>
        <vt:i4>500</vt:i4>
      </vt:variant>
      <vt:variant>
        <vt:i4>0</vt:i4>
      </vt:variant>
      <vt:variant>
        <vt:i4>5</vt:i4>
      </vt:variant>
      <vt:variant>
        <vt:lpwstr/>
      </vt:variant>
      <vt:variant>
        <vt:lpwstr>_Toc324677549</vt:lpwstr>
      </vt:variant>
      <vt:variant>
        <vt:i4>1048629</vt:i4>
      </vt:variant>
      <vt:variant>
        <vt:i4>494</vt:i4>
      </vt:variant>
      <vt:variant>
        <vt:i4>0</vt:i4>
      </vt:variant>
      <vt:variant>
        <vt:i4>5</vt:i4>
      </vt:variant>
      <vt:variant>
        <vt:lpwstr/>
      </vt:variant>
      <vt:variant>
        <vt:lpwstr>_Toc324677548</vt:lpwstr>
      </vt:variant>
      <vt:variant>
        <vt:i4>1048629</vt:i4>
      </vt:variant>
      <vt:variant>
        <vt:i4>488</vt:i4>
      </vt:variant>
      <vt:variant>
        <vt:i4>0</vt:i4>
      </vt:variant>
      <vt:variant>
        <vt:i4>5</vt:i4>
      </vt:variant>
      <vt:variant>
        <vt:lpwstr/>
      </vt:variant>
      <vt:variant>
        <vt:lpwstr>_Toc324677547</vt:lpwstr>
      </vt:variant>
      <vt:variant>
        <vt:i4>1048629</vt:i4>
      </vt:variant>
      <vt:variant>
        <vt:i4>482</vt:i4>
      </vt:variant>
      <vt:variant>
        <vt:i4>0</vt:i4>
      </vt:variant>
      <vt:variant>
        <vt:i4>5</vt:i4>
      </vt:variant>
      <vt:variant>
        <vt:lpwstr/>
      </vt:variant>
      <vt:variant>
        <vt:lpwstr>_Toc324677546</vt:lpwstr>
      </vt:variant>
      <vt:variant>
        <vt:i4>1048629</vt:i4>
      </vt:variant>
      <vt:variant>
        <vt:i4>476</vt:i4>
      </vt:variant>
      <vt:variant>
        <vt:i4>0</vt:i4>
      </vt:variant>
      <vt:variant>
        <vt:i4>5</vt:i4>
      </vt:variant>
      <vt:variant>
        <vt:lpwstr/>
      </vt:variant>
      <vt:variant>
        <vt:lpwstr>_Toc324677545</vt:lpwstr>
      </vt:variant>
      <vt:variant>
        <vt:i4>1048629</vt:i4>
      </vt:variant>
      <vt:variant>
        <vt:i4>470</vt:i4>
      </vt:variant>
      <vt:variant>
        <vt:i4>0</vt:i4>
      </vt:variant>
      <vt:variant>
        <vt:i4>5</vt:i4>
      </vt:variant>
      <vt:variant>
        <vt:lpwstr/>
      </vt:variant>
      <vt:variant>
        <vt:lpwstr>_Toc324677544</vt:lpwstr>
      </vt:variant>
      <vt:variant>
        <vt:i4>1048629</vt:i4>
      </vt:variant>
      <vt:variant>
        <vt:i4>464</vt:i4>
      </vt:variant>
      <vt:variant>
        <vt:i4>0</vt:i4>
      </vt:variant>
      <vt:variant>
        <vt:i4>5</vt:i4>
      </vt:variant>
      <vt:variant>
        <vt:lpwstr/>
      </vt:variant>
      <vt:variant>
        <vt:lpwstr>_Toc324677543</vt:lpwstr>
      </vt:variant>
      <vt:variant>
        <vt:i4>1048629</vt:i4>
      </vt:variant>
      <vt:variant>
        <vt:i4>458</vt:i4>
      </vt:variant>
      <vt:variant>
        <vt:i4>0</vt:i4>
      </vt:variant>
      <vt:variant>
        <vt:i4>5</vt:i4>
      </vt:variant>
      <vt:variant>
        <vt:lpwstr/>
      </vt:variant>
      <vt:variant>
        <vt:lpwstr>_Toc324677542</vt:lpwstr>
      </vt:variant>
      <vt:variant>
        <vt:i4>1048629</vt:i4>
      </vt:variant>
      <vt:variant>
        <vt:i4>452</vt:i4>
      </vt:variant>
      <vt:variant>
        <vt:i4>0</vt:i4>
      </vt:variant>
      <vt:variant>
        <vt:i4>5</vt:i4>
      </vt:variant>
      <vt:variant>
        <vt:lpwstr/>
      </vt:variant>
      <vt:variant>
        <vt:lpwstr>_Toc324677541</vt:lpwstr>
      </vt:variant>
      <vt:variant>
        <vt:i4>1048629</vt:i4>
      </vt:variant>
      <vt:variant>
        <vt:i4>446</vt:i4>
      </vt:variant>
      <vt:variant>
        <vt:i4>0</vt:i4>
      </vt:variant>
      <vt:variant>
        <vt:i4>5</vt:i4>
      </vt:variant>
      <vt:variant>
        <vt:lpwstr/>
      </vt:variant>
      <vt:variant>
        <vt:lpwstr>_Toc324677540</vt:lpwstr>
      </vt:variant>
      <vt:variant>
        <vt:i4>1507381</vt:i4>
      </vt:variant>
      <vt:variant>
        <vt:i4>440</vt:i4>
      </vt:variant>
      <vt:variant>
        <vt:i4>0</vt:i4>
      </vt:variant>
      <vt:variant>
        <vt:i4>5</vt:i4>
      </vt:variant>
      <vt:variant>
        <vt:lpwstr/>
      </vt:variant>
      <vt:variant>
        <vt:lpwstr>_Toc324677539</vt:lpwstr>
      </vt:variant>
      <vt:variant>
        <vt:i4>1507381</vt:i4>
      </vt:variant>
      <vt:variant>
        <vt:i4>434</vt:i4>
      </vt:variant>
      <vt:variant>
        <vt:i4>0</vt:i4>
      </vt:variant>
      <vt:variant>
        <vt:i4>5</vt:i4>
      </vt:variant>
      <vt:variant>
        <vt:lpwstr/>
      </vt:variant>
      <vt:variant>
        <vt:lpwstr>_Toc324677538</vt:lpwstr>
      </vt:variant>
      <vt:variant>
        <vt:i4>1507381</vt:i4>
      </vt:variant>
      <vt:variant>
        <vt:i4>428</vt:i4>
      </vt:variant>
      <vt:variant>
        <vt:i4>0</vt:i4>
      </vt:variant>
      <vt:variant>
        <vt:i4>5</vt:i4>
      </vt:variant>
      <vt:variant>
        <vt:lpwstr/>
      </vt:variant>
      <vt:variant>
        <vt:lpwstr>_Toc324677537</vt:lpwstr>
      </vt:variant>
      <vt:variant>
        <vt:i4>1507381</vt:i4>
      </vt:variant>
      <vt:variant>
        <vt:i4>422</vt:i4>
      </vt:variant>
      <vt:variant>
        <vt:i4>0</vt:i4>
      </vt:variant>
      <vt:variant>
        <vt:i4>5</vt:i4>
      </vt:variant>
      <vt:variant>
        <vt:lpwstr/>
      </vt:variant>
      <vt:variant>
        <vt:lpwstr>_Toc324677536</vt:lpwstr>
      </vt:variant>
      <vt:variant>
        <vt:i4>1507381</vt:i4>
      </vt:variant>
      <vt:variant>
        <vt:i4>416</vt:i4>
      </vt:variant>
      <vt:variant>
        <vt:i4>0</vt:i4>
      </vt:variant>
      <vt:variant>
        <vt:i4>5</vt:i4>
      </vt:variant>
      <vt:variant>
        <vt:lpwstr/>
      </vt:variant>
      <vt:variant>
        <vt:lpwstr>_Toc324677535</vt:lpwstr>
      </vt:variant>
      <vt:variant>
        <vt:i4>1507381</vt:i4>
      </vt:variant>
      <vt:variant>
        <vt:i4>410</vt:i4>
      </vt:variant>
      <vt:variant>
        <vt:i4>0</vt:i4>
      </vt:variant>
      <vt:variant>
        <vt:i4>5</vt:i4>
      </vt:variant>
      <vt:variant>
        <vt:lpwstr/>
      </vt:variant>
      <vt:variant>
        <vt:lpwstr>_Toc324677534</vt:lpwstr>
      </vt:variant>
      <vt:variant>
        <vt:i4>1507381</vt:i4>
      </vt:variant>
      <vt:variant>
        <vt:i4>404</vt:i4>
      </vt:variant>
      <vt:variant>
        <vt:i4>0</vt:i4>
      </vt:variant>
      <vt:variant>
        <vt:i4>5</vt:i4>
      </vt:variant>
      <vt:variant>
        <vt:lpwstr/>
      </vt:variant>
      <vt:variant>
        <vt:lpwstr>_Toc324677533</vt:lpwstr>
      </vt:variant>
      <vt:variant>
        <vt:i4>1507381</vt:i4>
      </vt:variant>
      <vt:variant>
        <vt:i4>398</vt:i4>
      </vt:variant>
      <vt:variant>
        <vt:i4>0</vt:i4>
      </vt:variant>
      <vt:variant>
        <vt:i4>5</vt:i4>
      </vt:variant>
      <vt:variant>
        <vt:lpwstr/>
      </vt:variant>
      <vt:variant>
        <vt:lpwstr>_Toc324677532</vt:lpwstr>
      </vt:variant>
      <vt:variant>
        <vt:i4>1507381</vt:i4>
      </vt:variant>
      <vt:variant>
        <vt:i4>392</vt:i4>
      </vt:variant>
      <vt:variant>
        <vt:i4>0</vt:i4>
      </vt:variant>
      <vt:variant>
        <vt:i4>5</vt:i4>
      </vt:variant>
      <vt:variant>
        <vt:lpwstr/>
      </vt:variant>
      <vt:variant>
        <vt:lpwstr>_Toc324677531</vt:lpwstr>
      </vt:variant>
      <vt:variant>
        <vt:i4>1507381</vt:i4>
      </vt:variant>
      <vt:variant>
        <vt:i4>386</vt:i4>
      </vt:variant>
      <vt:variant>
        <vt:i4>0</vt:i4>
      </vt:variant>
      <vt:variant>
        <vt:i4>5</vt:i4>
      </vt:variant>
      <vt:variant>
        <vt:lpwstr/>
      </vt:variant>
      <vt:variant>
        <vt:lpwstr>_Toc324677530</vt:lpwstr>
      </vt:variant>
      <vt:variant>
        <vt:i4>1441845</vt:i4>
      </vt:variant>
      <vt:variant>
        <vt:i4>380</vt:i4>
      </vt:variant>
      <vt:variant>
        <vt:i4>0</vt:i4>
      </vt:variant>
      <vt:variant>
        <vt:i4>5</vt:i4>
      </vt:variant>
      <vt:variant>
        <vt:lpwstr/>
      </vt:variant>
      <vt:variant>
        <vt:lpwstr>_Toc324677529</vt:lpwstr>
      </vt:variant>
      <vt:variant>
        <vt:i4>1441845</vt:i4>
      </vt:variant>
      <vt:variant>
        <vt:i4>374</vt:i4>
      </vt:variant>
      <vt:variant>
        <vt:i4>0</vt:i4>
      </vt:variant>
      <vt:variant>
        <vt:i4>5</vt:i4>
      </vt:variant>
      <vt:variant>
        <vt:lpwstr/>
      </vt:variant>
      <vt:variant>
        <vt:lpwstr>_Toc324677528</vt:lpwstr>
      </vt:variant>
      <vt:variant>
        <vt:i4>1441845</vt:i4>
      </vt:variant>
      <vt:variant>
        <vt:i4>368</vt:i4>
      </vt:variant>
      <vt:variant>
        <vt:i4>0</vt:i4>
      </vt:variant>
      <vt:variant>
        <vt:i4>5</vt:i4>
      </vt:variant>
      <vt:variant>
        <vt:lpwstr/>
      </vt:variant>
      <vt:variant>
        <vt:lpwstr>_Toc324677527</vt:lpwstr>
      </vt:variant>
      <vt:variant>
        <vt:i4>1441845</vt:i4>
      </vt:variant>
      <vt:variant>
        <vt:i4>362</vt:i4>
      </vt:variant>
      <vt:variant>
        <vt:i4>0</vt:i4>
      </vt:variant>
      <vt:variant>
        <vt:i4>5</vt:i4>
      </vt:variant>
      <vt:variant>
        <vt:lpwstr/>
      </vt:variant>
      <vt:variant>
        <vt:lpwstr>_Toc324677526</vt:lpwstr>
      </vt:variant>
      <vt:variant>
        <vt:i4>1441845</vt:i4>
      </vt:variant>
      <vt:variant>
        <vt:i4>356</vt:i4>
      </vt:variant>
      <vt:variant>
        <vt:i4>0</vt:i4>
      </vt:variant>
      <vt:variant>
        <vt:i4>5</vt:i4>
      </vt:variant>
      <vt:variant>
        <vt:lpwstr/>
      </vt:variant>
      <vt:variant>
        <vt:lpwstr>_Toc324677525</vt:lpwstr>
      </vt:variant>
      <vt:variant>
        <vt:i4>1441845</vt:i4>
      </vt:variant>
      <vt:variant>
        <vt:i4>350</vt:i4>
      </vt:variant>
      <vt:variant>
        <vt:i4>0</vt:i4>
      </vt:variant>
      <vt:variant>
        <vt:i4>5</vt:i4>
      </vt:variant>
      <vt:variant>
        <vt:lpwstr/>
      </vt:variant>
      <vt:variant>
        <vt:lpwstr>_Toc324677524</vt:lpwstr>
      </vt:variant>
      <vt:variant>
        <vt:i4>1441845</vt:i4>
      </vt:variant>
      <vt:variant>
        <vt:i4>344</vt:i4>
      </vt:variant>
      <vt:variant>
        <vt:i4>0</vt:i4>
      </vt:variant>
      <vt:variant>
        <vt:i4>5</vt:i4>
      </vt:variant>
      <vt:variant>
        <vt:lpwstr/>
      </vt:variant>
      <vt:variant>
        <vt:lpwstr>_Toc324677523</vt:lpwstr>
      </vt:variant>
      <vt:variant>
        <vt:i4>1441845</vt:i4>
      </vt:variant>
      <vt:variant>
        <vt:i4>338</vt:i4>
      </vt:variant>
      <vt:variant>
        <vt:i4>0</vt:i4>
      </vt:variant>
      <vt:variant>
        <vt:i4>5</vt:i4>
      </vt:variant>
      <vt:variant>
        <vt:lpwstr/>
      </vt:variant>
      <vt:variant>
        <vt:lpwstr>_Toc324677522</vt:lpwstr>
      </vt:variant>
      <vt:variant>
        <vt:i4>1441845</vt:i4>
      </vt:variant>
      <vt:variant>
        <vt:i4>332</vt:i4>
      </vt:variant>
      <vt:variant>
        <vt:i4>0</vt:i4>
      </vt:variant>
      <vt:variant>
        <vt:i4>5</vt:i4>
      </vt:variant>
      <vt:variant>
        <vt:lpwstr/>
      </vt:variant>
      <vt:variant>
        <vt:lpwstr>_Toc324677521</vt:lpwstr>
      </vt:variant>
      <vt:variant>
        <vt:i4>1441845</vt:i4>
      </vt:variant>
      <vt:variant>
        <vt:i4>326</vt:i4>
      </vt:variant>
      <vt:variant>
        <vt:i4>0</vt:i4>
      </vt:variant>
      <vt:variant>
        <vt:i4>5</vt:i4>
      </vt:variant>
      <vt:variant>
        <vt:lpwstr/>
      </vt:variant>
      <vt:variant>
        <vt:lpwstr>_Toc324677520</vt:lpwstr>
      </vt:variant>
      <vt:variant>
        <vt:i4>1376309</vt:i4>
      </vt:variant>
      <vt:variant>
        <vt:i4>320</vt:i4>
      </vt:variant>
      <vt:variant>
        <vt:i4>0</vt:i4>
      </vt:variant>
      <vt:variant>
        <vt:i4>5</vt:i4>
      </vt:variant>
      <vt:variant>
        <vt:lpwstr/>
      </vt:variant>
      <vt:variant>
        <vt:lpwstr>_Toc324677519</vt:lpwstr>
      </vt:variant>
      <vt:variant>
        <vt:i4>1376309</vt:i4>
      </vt:variant>
      <vt:variant>
        <vt:i4>314</vt:i4>
      </vt:variant>
      <vt:variant>
        <vt:i4>0</vt:i4>
      </vt:variant>
      <vt:variant>
        <vt:i4>5</vt:i4>
      </vt:variant>
      <vt:variant>
        <vt:lpwstr/>
      </vt:variant>
      <vt:variant>
        <vt:lpwstr>_Toc324677518</vt:lpwstr>
      </vt:variant>
      <vt:variant>
        <vt:i4>1376309</vt:i4>
      </vt:variant>
      <vt:variant>
        <vt:i4>308</vt:i4>
      </vt:variant>
      <vt:variant>
        <vt:i4>0</vt:i4>
      </vt:variant>
      <vt:variant>
        <vt:i4>5</vt:i4>
      </vt:variant>
      <vt:variant>
        <vt:lpwstr/>
      </vt:variant>
      <vt:variant>
        <vt:lpwstr>_Toc324677517</vt:lpwstr>
      </vt:variant>
      <vt:variant>
        <vt:i4>1376309</vt:i4>
      </vt:variant>
      <vt:variant>
        <vt:i4>302</vt:i4>
      </vt:variant>
      <vt:variant>
        <vt:i4>0</vt:i4>
      </vt:variant>
      <vt:variant>
        <vt:i4>5</vt:i4>
      </vt:variant>
      <vt:variant>
        <vt:lpwstr/>
      </vt:variant>
      <vt:variant>
        <vt:lpwstr>_Toc324677516</vt:lpwstr>
      </vt:variant>
      <vt:variant>
        <vt:i4>1376309</vt:i4>
      </vt:variant>
      <vt:variant>
        <vt:i4>296</vt:i4>
      </vt:variant>
      <vt:variant>
        <vt:i4>0</vt:i4>
      </vt:variant>
      <vt:variant>
        <vt:i4>5</vt:i4>
      </vt:variant>
      <vt:variant>
        <vt:lpwstr/>
      </vt:variant>
      <vt:variant>
        <vt:lpwstr>_Toc324677515</vt:lpwstr>
      </vt:variant>
      <vt:variant>
        <vt:i4>1376309</vt:i4>
      </vt:variant>
      <vt:variant>
        <vt:i4>290</vt:i4>
      </vt:variant>
      <vt:variant>
        <vt:i4>0</vt:i4>
      </vt:variant>
      <vt:variant>
        <vt:i4>5</vt:i4>
      </vt:variant>
      <vt:variant>
        <vt:lpwstr/>
      </vt:variant>
      <vt:variant>
        <vt:lpwstr>_Toc324677514</vt:lpwstr>
      </vt:variant>
      <vt:variant>
        <vt:i4>1376309</vt:i4>
      </vt:variant>
      <vt:variant>
        <vt:i4>284</vt:i4>
      </vt:variant>
      <vt:variant>
        <vt:i4>0</vt:i4>
      </vt:variant>
      <vt:variant>
        <vt:i4>5</vt:i4>
      </vt:variant>
      <vt:variant>
        <vt:lpwstr/>
      </vt:variant>
      <vt:variant>
        <vt:lpwstr>_Toc324677513</vt:lpwstr>
      </vt:variant>
      <vt:variant>
        <vt:i4>1376309</vt:i4>
      </vt:variant>
      <vt:variant>
        <vt:i4>278</vt:i4>
      </vt:variant>
      <vt:variant>
        <vt:i4>0</vt:i4>
      </vt:variant>
      <vt:variant>
        <vt:i4>5</vt:i4>
      </vt:variant>
      <vt:variant>
        <vt:lpwstr/>
      </vt:variant>
      <vt:variant>
        <vt:lpwstr>_Toc324677512</vt:lpwstr>
      </vt:variant>
      <vt:variant>
        <vt:i4>1376309</vt:i4>
      </vt:variant>
      <vt:variant>
        <vt:i4>272</vt:i4>
      </vt:variant>
      <vt:variant>
        <vt:i4>0</vt:i4>
      </vt:variant>
      <vt:variant>
        <vt:i4>5</vt:i4>
      </vt:variant>
      <vt:variant>
        <vt:lpwstr/>
      </vt:variant>
      <vt:variant>
        <vt:lpwstr>_Toc324677511</vt:lpwstr>
      </vt:variant>
      <vt:variant>
        <vt:i4>1376309</vt:i4>
      </vt:variant>
      <vt:variant>
        <vt:i4>266</vt:i4>
      </vt:variant>
      <vt:variant>
        <vt:i4>0</vt:i4>
      </vt:variant>
      <vt:variant>
        <vt:i4>5</vt:i4>
      </vt:variant>
      <vt:variant>
        <vt:lpwstr/>
      </vt:variant>
      <vt:variant>
        <vt:lpwstr>_Toc324677510</vt:lpwstr>
      </vt:variant>
      <vt:variant>
        <vt:i4>1310773</vt:i4>
      </vt:variant>
      <vt:variant>
        <vt:i4>260</vt:i4>
      </vt:variant>
      <vt:variant>
        <vt:i4>0</vt:i4>
      </vt:variant>
      <vt:variant>
        <vt:i4>5</vt:i4>
      </vt:variant>
      <vt:variant>
        <vt:lpwstr/>
      </vt:variant>
      <vt:variant>
        <vt:lpwstr>_Toc324677509</vt:lpwstr>
      </vt:variant>
      <vt:variant>
        <vt:i4>1310773</vt:i4>
      </vt:variant>
      <vt:variant>
        <vt:i4>254</vt:i4>
      </vt:variant>
      <vt:variant>
        <vt:i4>0</vt:i4>
      </vt:variant>
      <vt:variant>
        <vt:i4>5</vt:i4>
      </vt:variant>
      <vt:variant>
        <vt:lpwstr/>
      </vt:variant>
      <vt:variant>
        <vt:lpwstr>_Toc324677508</vt:lpwstr>
      </vt:variant>
      <vt:variant>
        <vt:i4>1310773</vt:i4>
      </vt:variant>
      <vt:variant>
        <vt:i4>248</vt:i4>
      </vt:variant>
      <vt:variant>
        <vt:i4>0</vt:i4>
      </vt:variant>
      <vt:variant>
        <vt:i4>5</vt:i4>
      </vt:variant>
      <vt:variant>
        <vt:lpwstr/>
      </vt:variant>
      <vt:variant>
        <vt:lpwstr>_Toc324677507</vt:lpwstr>
      </vt:variant>
      <vt:variant>
        <vt:i4>1310773</vt:i4>
      </vt:variant>
      <vt:variant>
        <vt:i4>242</vt:i4>
      </vt:variant>
      <vt:variant>
        <vt:i4>0</vt:i4>
      </vt:variant>
      <vt:variant>
        <vt:i4>5</vt:i4>
      </vt:variant>
      <vt:variant>
        <vt:lpwstr/>
      </vt:variant>
      <vt:variant>
        <vt:lpwstr>_Toc324677506</vt:lpwstr>
      </vt:variant>
      <vt:variant>
        <vt:i4>1310773</vt:i4>
      </vt:variant>
      <vt:variant>
        <vt:i4>236</vt:i4>
      </vt:variant>
      <vt:variant>
        <vt:i4>0</vt:i4>
      </vt:variant>
      <vt:variant>
        <vt:i4>5</vt:i4>
      </vt:variant>
      <vt:variant>
        <vt:lpwstr/>
      </vt:variant>
      <vt:variant>
        <vt:lpwstr>_Toc324677505</vt:lpwstr>
      </vt:variant>
      <vt:variant>
        <vt:i4>1310773</vt:i4>
      </vt:variant>
      <vt:variant>
        <vt:i4>230</vt:i4>
      </vt:variant>
      <vt:variant>
        <vt:i4>0</vt:i4>
      </vt:variant>
      <vt:variant>
        <vt:i4>5</vt:i4>
      </vt:variant>
      <vt:variant>
        <vt:lpwstr/>
      </vt:variant>
      <vt:variant>
        <vt:lpwstr>_Toc324677504</vt:lpwstr>
      </vt:variant>
      <vt:variant>
        <vt:i4>1310773</vt:i4>
      </vt:variant>
      <vt:variant>
        <vt:i4>224</vt:i4>
      </vt:variant>
      <vt:variant>
        <vt:i4>0</vt:i4>
      </vt:variant>
      <vt:variant>
        <vt:i4>5</vt:i4>
      </vt:variant>
      <vt:variant>
        <vt:lpwstr/>
      </vt:variant>
      <vt:variant>
        <vt:lpwstr>_Toc324677503</vt:lpwstr>
      </vt:variant>
      <vt:variant>
        <vt:i4>1310773</vt:i4>
      </vt:variant>
      <vt:variant>
        <vt:i4>218</vt:i4>
      </vt:variant>
      <vt:variant>
        <vt:i4>0</vt:i4>
      </vt:variant>
      <vt:variant>
        <vt:i4>5</vt:i4>
      </vt:variant>
      <vt:variant>
        <vt:lpwstr/>
      </vt:variant>
      <vt:variant>
        <vt:lpwstr>_Toc324677502</vt:lpwstr>
      </vt:variant>
      <vt:variant>
        <vt:i4>1310773</vt:i4>
      </vt:variant>
      <vt:variant>
        <vt:i4>212</vt:i4>
      </vt:variant>
      <vt:variant>
        <vt:i4>0</vt:i4>
      </vt:variant>
      <vt:variant>
        <vt:i4>5</vt:i4>
      </vt:variant>
      <vt:variant>
        <vt:lpwstr/>
      </vt:variant>
      <vt:variant>
        <vt:lpwstr>_Toc324677501</vt:lpwstr>
      </vt:variant>
      <vt:variant>
        <vt:i4>1310773</vt:i4>
      </vt:variant>
      <vt:variant>
        <vt:i4>206</vt:i4>
      </vt:variant>
      <vt:variant>
        <vt:i4>0</vt:i4>
      </vt:variant>
      <vt:variant>
        <vt:i4>5</vt:i4>
      </vt:variant>
      <vt:variant>
        <vt:lpwstr/>
      </vt:variant>
      <vt:variant>
        <vt:lpwstr>_Toc324677500</vt:lpwstr>
      </vt:variant>
      <vt:variant>
        <vt:i4>1900596</vt:i4>
      </vt:variant>
      <vt:variant>
        <vt:i4>200</vt:i4>
      </vt:variant>
      <vt:variant>
        <vt:i4>0</vt:i4>
      </vt:variant>
      <vt:variant>
        <vt:i4>5</vt:i4>
      </vt:variant>
      <vt:variant>
        <vt:lpwstr/>
      </vt:variant>
      <vt:variant>
        <vt:lpwstr>_Toc324677499</vt:lpwstr>
      </vt:variant>
      <vt:variant>
        <vt:i4>1900596</vt:i4>
      </vt:variant>
      <vt:variant>
        <vt:i4>194</vt:i4>
      </vt:variant>
      <vt:variant>
        <vt:i4>0</vt:i4>
      </vt:variant>
      <vt:variant>
        <vt:i4>5</vt:i4>
      </vt:variant>
      <vt:variant>
        <vt:lpwstr/>
      </vt:variant>
      <vt:variant>
        <vt:lpwstr>_Toc324677498</vt:lpwstr>
      </vt:variant>
      <vt:variant>
        <vt:i4>1900596</vt:i4>
      </vt:variant>
      <vt:variant>
        <vt:i4>188</vt:i4>
      </vt:variant>
      <vt:variant>
        <vt:i4>0</vt:i4>
      </vt:variant>
      <vt:variant>
        <vt:i4>5</vt:i4>
      </vt:variant>
      <vt:variant>
        <vt:lpwstr/>
      </vt:variant>
      <vt:variant>
        <vt:lpwstr>_Toc324677497</vt:lpwstr>
      </vt:variant>
      <vt:variant>
        <vt:i4>1900596</vt:i4>
      </vt:variant>
      <vt:variant>
        <vt:i4>182</vt:i4>
      </vt:variant>
      <vt:variant>
        <vt:i4>0</vt:i4>
      </vt:variant>
      <vt:variant>
        <vt:i4>5</vt:i4>
      </vt:variant>
      <vt:variant>
        <vt:lpwstr/>
      </vt:variant>
      <vt:variant>
        <vt:lpwstr>_Toc324677496</vt:lpwstr>
      </vt:variant>
      <vt:variant>
        <vt:i4>1900596</vt:i4>
      </vt:variant>
      <vt:variant>
        <vt:i4>176</vt:i4>
      </vt:variant>
      <vt:variant>
        <vt:i4>0</vt:i4>
      </vt:variant>
      <vt:variant>
        <vt:i4>5</vt:i4>
      </vt:variant>
      <vt:variant>
        <vt:lpwstr/>
      </vt:variant>
      <vt:variant>
        <vt:lpwstr>_Toc324677495</vt:lpwstr>
      </vt:variant>
      <vt:variant>
        <vt:i4>1900596</vt:i4>
      </vt:variant>
      <vt:variant>
        <vt:i4>170</vt:i4>
      </vt:variant>
      <vt:variant>
        <vt:i4>0</vt:i4>
      </vt:variant>
      <vt:variant>
        <vt:i4>5</vt:i4>
      </vt:variant>
      <vt:variant>
        <vt:lpwstr/>
      </vt:variant>
      <vt:variant>
        <vt:lpwstr>_Toc324677494</vt:lpwstr>
      </vt:variant>
      <vt:variant>
        <vt:i4>1900596</vt:i4>
      </vt:variant>
      <vt:variant>
        <vt:i4>164</vt:i4>
      </vt:variant>
      <vt:variant>
        <vt:i4>0</vt:i4>
      </vt:variant>
      <vt:variant>
        <vt:i4>5</vt:i4>
      </vt:variant>
      <vt:variant>
        <vt:lpwstr/>
      </vt:variant>
      <vt:variant>
        <vt:lpwstr>_Toc324677493</vt:lpwstr>
      </vt:variant>
      <vt:variant>
        <vt:i4>1900596</vt:i4>
      </vt:variant>
      <vt:variant>
        <vt:i4>158</vt:i4>
      </vt:variant>
      <vt:variant>
        <vt:i4>0</vt:i4>
      </vt:variant>
      <vt:variant>
        <vt:i4>5</vt:i4>
      </vt:variant>
      <vt:variant>
        <vt:lpwstr/>
      </vt:variant>
      <vt:variant>
        <vt:lpwstr>_Toc324677492</vt:lpwstr>
      </vt:variant>
      <vt:variant>
        <vt:i4>1900596</vt:i4>
      </vt:variant>
      <vt:variant>
        <vt:i4>152</vt:i4>
      </vt:variant>
      <vt:variant>
        <vt:i4>0</vt:i4>
      </vt:variant>
      <vt:variant>
        <vt:i4>5</vt:i4>
      </vt:variant>
      <vt:variant>
        <vt:lpwstr/>
      </vt:variant>
      <vt:variant>
        <vt:lpwstr>_Toc324677491</vt:lpwstr>
      </vt:variant>
      <vt:variant>
        <vt:i4>1900596</vt:i4>
      </vt:variant>
      <vt:variant>
        <vt:i4>146</vt:i4>
      </vt:variant>
      <vt:variant>
        <vt:i4>0</vt:i4>
      </vt:variant>
      <vt:variant>
        <vt:i4>5</vt:i4>
      </vt:variant>
      <vt:variant>
        <vt:lpwstr/>
      </vt:variant>
      <vt:variant>
        <vt:lpwstr>_Toc324677490</vt:lpwstr>
      </vt:variant>
      <vt:variant>
        <vt:i4>1835060</vt:i4>
      </vt:variant>
      <vt:variant>
        <vt:i4>140</vt:i4>
      </vt:variant>
      <vt:variant>
        <vt:i4>0</vt:i4>
      </vt:variant>
      <vt:variant>
        <vt:i4>5</vt:i4>
      </vt:variant>
      <vt:variant>
        <vt:lpwstr/>
      </vt:variant>
      <vt:variant>
        <vt:lpwstr>_Toc324677489</vt:lpwstr>
      </vt:variant>
      <vt:variant>
        <vt:i4>1835060</vt:i4>
      </vt:variant>
      <vt:variant>
        <vt:i4>134</vt:i4>
      </vt:variant>
      <vt:variant>
        <vt:i4>0</vt:i4>
      </vt:variant>
      <vt:variant>
        <vt:i4>5</vt:i4>
      </vt:variant>
      <vt:variant>
        <vt:lpwstr/>
      </vt:variant>
      <vt:variant>
        <vt:lpwstr>_Toc324677488</vt:lpwstr>
      </vt:variant>
      <vt:variant>
        <vt:i4>1835060</vt:i4>
      </vt:variant>
      <vt:variant>
        <vt:i4>128</vt:i4>
      </vt:variant>
      <vt:variant>
        <vt:i4>0</vt:i4>
      </vt:variant>
      <vt:variant>
        <vt:i4>5</vt:i4>
      </vt:variant>
      <vt:variant>
        <vt:lpwstr/>
      </vt:variant>
      <vt:variant>
        <vt:lpwstr>_Toc324677487</vt:lpwstr>
      </vt:variant>
      <vt:variant>
        <vt:i4>1835060</vt:i4>
      </vt:variant>
      <vt:variant>
        <vt:i4>122</vt:i4>
      </vt:variant>
      <vt:variant>
        <vt:i4>0</vt:i4>
      </vt:variant>
      <vt:variant>
        <vt:i4>5</vt:i4>
      </vt:variant>
      <vt:variant>
        <vt:lpwstr/>
      </vt:variant>
      <vt:variant>
        <vt:lpwstr>_Toc324677486</vt:lpwstr>
      </vt:variant>
      <vt:variant>
        <vt:i4>1835060</vt:i4>
      </vt:variant>
      <vt:variant>
        <vt:i4>116</vt:i4>
      </vt:variant>
      <vt:variant>
        <vt:i4>0</vt:i4>
      </vt:variant>
      <vt:variant>
        <vt:i4>5</vt:i4>
      </vt:variant>
      <vt:variant>
        <vt:lpwstr/>
      </vt:variant>
      <vt:variant>
        <vt:lpwstr>_Toc324677485</vt:lpwstr>
      </vt:variant>
      <vt:variant>
        <vt:i4>1835060</vt:i4>
      </vt:variant>
      <vt:variant>
        <vt:i4>110</vt:i4>
      </vt:variant>
      <vt:variant>
        <vt:i4>0</vt:i4>
      </vt:variant>
      <vt:variant>
        <vt:i4>5</vt:i4>
      </vt:variant>
      <vt:variant>
        <vt:lpwstr/>
      </vt:variant>
      <vt:variant>
        <vt:lpwstr>_Toc324677484</vt:lpwstr>
      </vt:variant>
      <vt:variant>
        <vt:i4>1835060</vt:i4>
      </vt:variant>
      <vt:variant>
        <vt:i4>104</vt:i4>
      </vt:variant>
      <vt:variant>
        <vt:i4>0</vt:i4>
      </vt:variant>
      <vt:variant>
        <vt:i4>5</vt:i4>
      </vt:variant>
      <vt:variant>
        <vt:lpwstr/>
      </vt:variant>
      <vt:variant>
        <vt:lpwstr>_Toc324677483</vt:lpwstr>
      </vt:variant>
      <vt:variant>
        <vt:i4>1835060</vt:i4>
      </vt:variant>
      <vt:variant>
        <vt:i4>98</vt:i4>
      </vt:variant>
      <vt:variant>
        <vt:i4>0</vt:i4>
      </vt:variant>
      <vt:variant>
        <vt:i4>5</vt:i4>
      </vt:variant>
      <vt:variant>
        <vt:lpwstr/>
      </vt:variant>
      <vt:variant>
        <vt:lpwstr>_Toc324677482</vt:lpwstr>
      </vt:variant>
      <vt:variant>
        <vt:i4>1835060</vt:i4>
      </vt:variant>
      <vt:variant>
        <vt:i4>92</vt:i4>
      </vt:variant>
      <vt:variant>
        <vt:i4>0</vt:i4>
      </vt:variant>
      <vt:variant>
        <vt:i4>5</vt:i4>
      </vt:variant>
      <vt:variant>
        <vt:lpwstr/>
      </vt:variant>
      <vt:variant>
        <vt:lpwstr>_Toc324677481</vt:lpwstr>
      </vt:variant>
      <vt:variant>
        <vt:i4>1835060</vt:i4>
      </vt:variant>
      <vt:variant>
        <vt:i4>86</vt:i4>
      </vt:variant>
      <vt:variant>
        <vt:i4>0</vt:i4>
      </vt:variant>
      <vt:variant>
        <vt:i4>5</vt:i4>
      </vt:variant>
      <vt:variant>
        <vt:lpwstr/>
      </vt:variant>
      <vt:variant>
        <vt:lpwstr>_Toc324677480</vt:lpwstr>
      </vt:variant>
      <vt:variant>
        <vt:i4>1245236</vt:i4>
      </vt:variant>
      <vt:variant>
        <vt:i4>80</vt:i4>
      </vt:variant>
      <vt:variant>
        <vt:i4>0</vt:i4>
      </vt:variant>
      <vt:variant>
        <vt:i4>5</vt:i4>
      </vt:variant>
      <vt:variant>
        <vt:lpwstr/>
      </vt:variant>
      <vt:variant>
        <vt:lpwstr>_Toc324677479</vt:lpwstr>
      </vt:variant>
      <vt:variant>
        <vt:i4>1245236</vt:i4>
      </vt:variant>
      <vt:variant>
        <vt:i4>74</vt:i4>
      </vt:variant>
      <vt:variant>
        <vt:i4>0</vt:i4>
      </vt:variant>
      <vt:variant>
        <vt:i4>5</vt:i4>
      </vt:variant>
      <vt:variant>
        <vt:lpwstr/>
      </vt:variant>
      <vt:variant>
        <vt:lpwstr>_Toc324677478</vt:lpwstr>
      </vt:variant>
      <vt:variant>
        <vt:i4>1245236</vt:i4>
      </vt:variant>
      <vt:variant>
        <vt:i4>68</vt:i4>
      </vt:variant>
      <vt:variant>
        <vt:i4>0</vt:i4>
      </vt:variant>
      <vt:variant>
        <vt:i4>5</vt:i4>
      </vt:variant>
      <vt:variant>
        <vt:lpwstr/>
      </vt:variant>
      <vt:variant>
        <vt:lpwstr>_Toc324677477</vt:lpwstr>
      </vt:variant>
      <vt:variant>
        <vt:i4>1245236</vt:i4>
      </vt:variant>
      <vt:variant>
        <vt:i4>62</vt:i4>
      </vt:variant>
      <vt:variant>
        <vt:i4>0</vt:i4>
      </vt:variant>
      <vt:variant>
        <vt:i4>5</vt:i4>
      </vt:variant>
      <vt:variant>
        <vt:lpwstr/>
      </vt:variant>
      <vt:variant>
        <vt:lpwstr>_Toc324677476</vt:lpwstr>
      </vt:variant>
      <vt:variant>
        <vt:i4>1245236</vt:i4>
      </vt:variant>
      <vt:variant>
        <vt:i4>56</vt:i4>
      </vt:variant>
      <vt:variant>
        <vt:i4>0</vt:i4>
      </vt:variant>
      <vt:variant>
        <vt:i4>5</vt:i4>
      </vt:variant>
      <vt:variant>
        <vt:lpwstr/>
      </vt:variant>
      <vt:variant>
        <vt:lpwstr>_Toc324677475</vt:lpwstr>
      </vt:variant>
      <vt:variant>
        <vt:i4>1245236</vt:i4>
      </vt:variant>
      <vt:variant>
        <vt:i4>50</vt:i4>
      </vt:variant>
      <vt:variant>
        <vt:i4>0</vt:i4>
      </vt:variant>
      <vt:variant>
        <vt:i4>5</vt:i4>
      </vt:variant>
      <vt:variant>
        <vt:lpwstr/>
      </vt:variant>
      <vt:variant>
        <vt:lpwstr>_Toc324677474</vt:lpwstr>
      </vt:variant>
      <vt:variant>
        <vt:i4>1245236</vt:i4>
      </vt:variant>
      <vt:variant>
        <vt:i4>44</vt:i4>
      </vt:variant>
      <vt:variant>
        <vt:i4>0</vt:i4>
      </vt:variant>
      <vt:variant>
        <vt:i4>5</vt:i4>
      </vt:variant>
      <vt:variant>
        <vt:lpwstr/>
      </vt:variant>
      <vt:variant>
        <vt:lpwstr>_Toc324677473</vt:lpwstr>
      </vt:variant>
      <vt:variant>
        <vt:i4>1245236</vt:i4>
      </vt:variant>
      <vt:variant>
        <vt:i4>38</vt:i4>
      </vt:variant>
      <vt:variant>
        <vt:i4>0</vt:i4>
      </vt:variant>
      <vt:variant>
        <vt:i4>5</vt:i4>
      </vt:variant>
      <vt:variant>
        <vt:lpwstr/>
      </vt:variant>
      <vt:variant>
        <vt:lpwstr>_Toc324677472</vt:lpwstr>
      </vt:variant>
      <vt:variant>
        <vt:i4>1245236</vt:i4>
      </vt:variant>
      <vt:variant>
        <vt:i4>32</vt:i4>
      </vt:variant>
      <vt:variant>
        <vt:i4>0</vt:i4>
      </vt:variant>
      <vt:variant>
        <vt:i4>5</vt:i4>
      </vt:variant>
      <vt:variant>
        <vt:lpwstr/>
      </vt:variant>
      <vt:variant>
        <vt:lpwstr>_Toc324677471</vt:lpwstr>
      </vt:variant>
      <vt:variant>
        <vt:i4>1245236</vt:i4>
      </vt:variant>
      <vt:variant>
        <vt:i4>26</vt:i4>
      </vt:variant>
      <vt:variant>
        <vt:i4>0</vt:i4>
      </vt:variant>
      <vt:variant>
        <vt:i4>5</vt:i4>
      </vt:variant>
      <vt:variant>
        <vt:lpwstr/>
      </vt:variant>
      <vt:variant>
        <vt:lpwstr>_Toc324677470</vt:lpwstr>
      </vt:variant>
      <vt:variant>
        <vt:i4>1179700</vt:i4>
      </vt:variant>
      <vt:variant>
        <vt:i4>20</vt:i4>
      </vt:variant>
      <vt:variant>
        <vt:i4>0</vt:i4>
      </vt:variant>
      <vt:variant>
        <vt:i4>5</vt:i4>
      </vt:variant>
      <vt:variant>
        <vt:lpwstr/>
      </vt:variant>
      <vt:variant>
        <vt:lpwstr>_Toc324677469</vt:lpwstr>
      </vt:variant>
      <vt:variant>
        <vt:i4>1179700</vt:i4>
      </vt:variant>
      <vt:variant>
        <vt:i4>14</vt:i4>
      </vt:variant>
      <vt:variant>
        <vt:i4>0</vt:i4>
      </vt:variant>
      <vt:variant>
        <vt:i4>5</vt:i4>
      </vt:variant>
      <vt:variant>
        <vt:lpwstr/>
      </vt:variant>
      <vt:variant>
        <vt:lpwstr>_Toc324677468</vt:lpwstr>
      </vt:variant>
      <vt:variant>
        <vt:i4>1179700</vt:i4>
      </vt:variant>
      <vt:variant>
        <vt:i4>8</vt:i4>
      </vt:variant>
      <vt:variant>
        <vt:i4>0</vt:i4>
      </vt:variant>
      <vt:variant>
        <vt:i4>5</vt:i4>
      </vt:variant>
      <vt:variant>
        <vt:lpwstr/>
      </vt:variant>
      <vt:variant>
        <vt:lpwstr>_Toc324677467</vt:lpwstr>
      </vt:variant>
      <vt:variant>
        <vt:i4>1179700</vt:i4>
      </vt:variant>
      <vt:variant>
        <vt:i4>2</vt:i4>
      </vt:variant>
      <vt:variant>
        <vt:i4>0</vt:i4>
      </vt:variant>
      <vt:variant>
        <vt:i4>5</vt:i4>
      </vt:variant>
      <vt:variant>
        <vt:lpwstr/>
      </vt:variant>
      <vt:variant>
        <vt:lpwstr>_Toc324677466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InChI FAQ</dc:title>
  <dc:subject/>
  <dc:creator>Igor P</dc:creator>
  <cp:keywords/>
  <dc:description/>
  <cp:lastModifiedBy>Igor P</cp:lastModifiedBy>
  <cp:revision>29</cp:revision>
  <dcterms:created xsi:type="dcterms:W3CDTF">2017-07-04T08:39:00Z</dcterms:created>
  <dcterms:modified xsi:type="dcterms:W3CDTF">2019-08-19T16:40:00Z</dcterms:modified>
</cp:coreProperties>
</file>